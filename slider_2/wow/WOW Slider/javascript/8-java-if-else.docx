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18D" w:rsidRPr="00B9018D" w:rsidRDefault="00B9018D" w:rsidP="00B9018D">
      <w:pPr>
        <w:spacing w:after="0" w:line="450" w:lineRule="atLeast"/>
        <w:jc w:val="center"/>
        <w:textAlignment w:val="center"/>
        <w:outlineLvl w:val="0"/>
        <w:rPr>
          <w:rFonts w:ascii="Times New Roman" w:eastAsia="Times New Roman" w:hAnsi="Times New Roman" w:cs="Times New Roman"/>
          <w:spacing w:val="-15"/>
          <w:kern w:val="36"/>
          <w:sz w:val="48"/>
          <w:szCs w:val="48"/>
        </w:rPr>
      </w:pPr>
      <w:r>
        <w:rPr>
          <w:rFonts w:ascii="Times New Roman" w:eastAsia="Times New Roman" w:hAnsi="Times New Roman" w:cs="Times New Roman"/>
          <w:noProof/>
          <w:color w:val="000000"/>
          <w:spacing w:val="-15"/>
          <w:kern w:val="36"/>
          <w:sz w:val="48"/>
          <w:szCs w:val="48"/>
        </w:rPr>
        <w:drawing>
          <wp:inline distT="0" distB="0" distL="0" distR="0">
            <wp:extent cx="2962275" cy="866775"/>
            <wp:effectExtent l="0" t="0" r="9525" b="9525"/>
            <wp:docPr id="10" name="Picture 10" descr="tutorialspoint">
              <a:hlinkClick xmlns:a="http://schemas.openxmlformats.org/drawingml/2006/main" r:id="rId6" tooltip="&quot;tutorialspoi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orialspoint">
                      <a:hlinkClick r:id="rId6" tooltip="&quot;tutorialspoin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2275" cy="866775"/>
                    </a:xfrm>
                    <a:prstGeom prst="rect">
                      <a:avLst/>
                    </a:prstGeom>
                    <a:noFill/>
                    <a:ln>
                      <a:noFill/>
                    </a:ln>
                  </pic:spPr>
                </pic:pic>
              </a:graphicData>
            </a:graphic>
          </wp:inline>
        </w:drawing>
      </w:r>
    </w:p>
    <w:p w:rsidR="00B9018D" w:rsidRPr="00B9018D" w:rsidRDefault="00B9018D" w:rsidP="00B9018D">
      <w:pPr>
        <w:pBdr>
          <w:bottom w:val="single" w:sz="6" w:space="1" w:color="auto"/>
        </w:pBdr>
        <w:spacing w:after="0" w:line="240" w:lineRule="auto"/>
        <w:jc w:val="center"/>
        <w:rPr>
          <w:rFonts w:ascii="Arial" w:eastAsia="Times New Roman" w:hAnsi="Arial" w:cs="Arial"/>
          <w:vanish/>
          <w:sz w:val="16"/>
          <w:szCs w:val="16"/>
        </w:rPr>
      </w:pPr>
      <w:r w:rsidRPr="00B9018D">
        <w:rPr>
          <w:rFonts w:ascii="Arial" w:eastAsia="Times New Roman" w:hAnsi="Arial" w:cs="Arial"/>
          <w:vanish/>
          <w:sz w:val="16"/>
          <w:szCs w:val="16"/>
        </w:rPr>
        <w:t>Top of Form</w:t>
      </w:r>
    </w:p>
    <w:p w:rsidR="00B9018D" w:rsidRPr="00B9018D" w:rsidRDefault="00B9018D" w:rsidP="00B9018D">
      <w:pPr>
        <w:spacing w:after="0" w:line="240" w:lineRule="auto"/>
        <w:rPr>
          <w:rFonts w:ascii="Times New Roman" w:eastAsia="Times New Roman" w:hAnsi="Times New Roman" w:cs="Times New Roman"/>
          <w:sz w:val="24"/>
          <w:szCs w:val="24"/>
        </w:rPr>
      </w:pPr>
      <w:r w:rsidRPr="00B9018D">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49.5pt;height:18pt" o:ole="">
            <v:imagedata r:id="rId8" o:title=""/>
          </v:shape>
          <w:control r:id="rId9" w:name="DefaultOcxName" w:shapeid="_x0000_i1060"/>
        </w:object>
      </w:r>
    </w:p>
    <w:p w:rsidR="00B9018D" w:rsidRPr="00B9018D" w:rsidRDefault="00B9018D" w:rsidP="00B9018D">
      <w:pPr>
        <w:pBdr>
          <w:top w:val="single" w:sz="6" w:space="1" w:color="auto"/>
        </w:pBdr>
        <w:spacing w:after="0" w:line="240" w:lineRule="auto"/>
        <w:jc w:val="center"/>
        <w:rPr>
          <w:rFonts w:ascii="Arial" w:eastAsia="Times New Roman" w:hAnsi="Arial" w:cs="Arial"/>
          <w:vanish/>
          <w:sz w:val="16"/>
          <w:szCs w:val="16"/>
        </w:rPr>
      </w:pPr>
      <w:r w:rsidRPr="00B9018D">
        <w:rPr>
          <w:rFonts w:ascii="Arial" w:eastAsia="Times New Roman" w:hAnsi="Arial" w:cs="Arial"/>
          <w:vanish/>
          <w:sz w:val="16"/>
          <w:szCs w:val="16"/>
        </w:rPr>
        <w:t>Bottom of Form</w:t>
      </w:r>
    </w:p>
    <w:p w:rsidR="00B9018D" w:rsidRPr="00B9018D" w:rsidRDefault="00B9018D" w:rsidP="00B9018D">
      <w:pPr>
        <w:numPr>
          <w:ilvl w:val="0"/>
          <w:numId w:val="1"/>
        </w:numPr>
        <w:spacing w:beforeAutospacing="1" w:after="0" w:afterAutospacing="1" w:line="360" w:lineRule="atLeast"/>
        <w:ind w:left="0"/>
        <w:rPr>
          <w:rFonts w:ascii="Times New Roman" w:eastAsia="Times New Roman" w:hAnsi="Times New Roman" w:cs="Times New Roman"/>
          <w:sz w:val="24"/>
          <w:szCs w:val="24"/>
        </w:rPr>
      </w:pPr>
      <w:hyperlink r:id="rId10" w:history="1">
        <w:r w:rsidRPr="00B9018D">
          <w:rPr>
            <w:rFonts w:ascii="Times New Roman" w:eastAsia="Times New Roman" w:hAnsi="Times New Roman" w:cs="Times New Roman"/>
            <w:color w:val="999999"/>
          </w:rPr>
          <w:t> </w:t>
        </w:r>
        <w:r w:rsidRPr="00B9018D">
          <w:rPr>
            <w:rFonts w:ascii="Times New Roman" w:eastAsia="Times New Roman" w:hAnsi="Times New Roman" w:cs="Times New Roman"/>
            <w:color w:val="999999"/>
            <w:u w:val="single"/>
          </w:rPr>
          <w:t> Whiteboard</w:t>
        </w:r>
      </w:hyperlink>
    </w:p>
    <w:p w:rsidR="00B9018D" w:rsidRPr="00B9018D" w:rsidRDefault="00B9018D" w:rsidP="00B9018D">
      <w:pPr>
        <w:numPr>
          <w:ilvl w:val="0"/>
          <w:numId w:val="1"/>
        </w:numPr>
        <w:spacing w:beforeAutospacing="1" w:after="0" w:afterAutospacing="1" w:line="360" w:lineRule="atLeast"/>
        <w:ind w:left="30"/>
        <w:rPr>
          <w:rFonts w:ascii="Times New Roman" w:eastAsia="Times New Roman" w:hAnsi="Times New Roman" w:cs="Times New Roman"/>
          <w:sz w:val="24"/>
          <w:szCs w:val="24"/>
        </w:rPr>
      </w:pPr>
      <w:hyperlink r:id="rId11" w:history="1">
        <w:r w:rsidRPr="00B9018D">
          <w:rPr>
            <w:rFonts w:ascii="Times New Roman" w:eastAsia="Times New Roman" w:hAnsi="Times New Roman" w:cs="Times New Roman"/>
            <w:color w:val="999999"/>
          </w:rPr>
          <w:t> </w:t>
        </w:r>
        <w:r w:rsidRPr="00B9018D">
          <w:rPr>
            <w:rFonts w:ascii="Times New Roman" w:eastAsia="Times New Roman" w:hAnsi="Times New Roman" w:cs="Times New Roman"/>
            <w:color w:val="999999"/>
            <w:u w:val="single"/>
          </w:rPr>
          <w:t> Quizzes</w:t>
        </w:r>
      </w:hyperlink>
    </w:p>
    <w:p w:rsidR="00B9018D" w:rsidRPr="00B9018D" w:rsidRDefault="00B9018D" w:rsidP="00B9018D">
      <w:pPr>
        <w:numPr>
          <w:ilvl w:val="0"/>
          <w:numId w:val="1"/>
        </w:numPr>
        <w:spacing w:beforeAutospacing="1" w:after="0" w:afterAutospacing="1" w:line="360" w:lineRule="atLeast"/>
        <w:ind w:left="30"/>
        <w:rPr>
          <w:rFonts w:ascii="Times New Roman" w:eastAsia="Times New Roman" w:hAnsi="Times New Roman" w:cs="Times New Roman"/>
          <w:sz w:val="24"/>
          <w:szCs w:val="24"/>
        </w:rPr>
      </w:pPr>
      <w:hyperlink r:id="rId12" w:history="1">
        <w:r w:rsidRPr="00B9018D">
          <w:rPr>
            <w:rFonts w:ascii="Times New Roman" w:eastAsia="Times New Roman" w:hAnsi="Times New Roman" w:cs="Times New Roman"/>
            <w:color w:val="999999"/>
          </w:rPr>
          <w:t> </w:t>
        </w:r>
        <w:r w:rsidRPr="00B9018D">
          <w:rPr>
            <w:rFonts w:ascii="Times New Roman" w:eastAsia="Times New Roman" w:hAnsi="Times New Roman" w:cs="Times New Roman"/>
            <w:color w:val="999999"/>
            <w:u w:val="single"/>
          </w:rPr>
          <w:t> Shared</w:t>
        </w:r>
      </w:hyperlink>
    </w:p>
    <w:p w:rsidR="00B9018D" w:rsidRPr="00B9018D" w:rsidRDefault="00B9018D" w:rsidP="00B9018D">
      <w:pPr>
        <w:numPr>
          <w:ilvl w:val="0"/>
          <w:numId w:val="1"/>
        </w:numPr>
        <w:spacing w:beforeAutospacing="1" w:after="0" w:afterAutospacing="1" w:line="360" w:lineRule="atLeast"/>
        <w:ind w:left="30"/>
        <w:rPr>
          <w:rFonts w:ascii="Times New Roman" w:eastAsia="Times New Roman" w:hAnsi="Times New Roman" w:cs="Times New Roman"/>
          <w:sz w:val="24"/>
          <w:szCs w:val="24"/>
        </w:rPr>
      </w:pPr>
      <w:hyperlink r:id="rId13" w:history="1">
        <w:r w:rsidRPr="00B9018D">
          <w:rPr>
            <w:rFonts w:ascii="Times New Roman" w:eastAsia="Times New Roman" w:hAnsi="Times New Roman" w:cs="Times New Roman"/>
            <w:color w:val="999999"/>
          </w:rPr>
          <w:t> </w:t>
        </w:r>
        <w:r w:rsidRPr="00B9018D">
          <w:rPr>
            <w:rFonts w:ascii="Times New Roman" w:eastAsia="Times New Roman" w:hAnsi="Times New Roman" w:cs="Times New Roman"/>
            <w:color w:val="999999"/>
            <w:u w:val="single"/>
          </w:rPr>
          <w:t> Articles</w:t>
        </w:r>
      </w:hyperlink>
    </w:p>
    <w:p w:rsidR="00B9018D" w:rsidRPr="00B9018D" w:rsidRDefault="00B9018D" w:rsidP="00B9018D">
      <w:pPr>
        <w:numPr>
          <w:ilvl w:val="0"/>
          <w:numId w:val="2"/>
        </w:numPr>
        <w:spacing w:before="100" w:beforeAutospacing="1" w:after="100" w:afterAutospacing="1" w:line="360" w:lineRule="atLeast"/>
        <w:ind w:left="0" w:right="-75"/>
        <w:rPr>
          <w:rFonts w:ascii="Times New Roman" w:eastAsia="Times New Roman" w:hAnsi="Times New Roman" w:cs="Times New Roman"/>
          <w:sz w:val="24"/>
          <w:szCs w:val="24"/>
        </w:rPr>
      </w:pPr>
      <w:hyperlink r:id="rId14" w:history="1">
        <w:r w:rsidRPr="00B9018D">
          <w:rPr>
            <w:rFonts w:ascii="Times New Roman" w:eastAsia="Times New Roman" w:hAnsi="Times New Roman" w:cs="Times New Roman"/>
            <w:b/>
            <w:bCs/>
            <w:caps/>
            <w:color w:val="000000"/>
            <w:sz w:val="18"/>
            <w:szCs w:val="18"/>
          </w:rPr>
          <w:t> </w:t>
        </w:r>
        <w:r w:rsidRPr="00B9018D">
          <w:rPr>
            <w:rFonts w:ascii="Times New Roman" w:eastAsia="Times New Roman" w:hAnsi="Times New Roman" w:cs="Times New Roman"/>
            <w:b/>
            <w:bCs/>
            <w:caps/>
            <w:color w:val="000000"/>
            <w:sz w:val="18"/>
            <w:szCs w:val="18"/>
            <w:u w:val="single"/>
          </w:rPr>
          <w:t>HOME</w:t>
        </w:r>
      </w:hyperlink>
    </w:p>
    <w:p w:rsidR="00B9018D" w:rsidRPr="00B9018D" w:rsidRDefault="00B9018D" w:rsidP="00B9018D">
      <w:pPr>
        <w:numPr>
          <w:ilvl w:val="0"/>
          <w:numId w:val="2"/>
        </w:numPr>
        <w:spacing w:before="100" w:beforeAutospacing="1" w:after="100" w:afterAutospacing="1" w:line="360" w:lineRule="atLeast"/>
        <w:ind w:left="30" w:right="-75"/>
        <w:rPr>
          <w:rFonts w:ascii="Times New Roman" w:eastAsia="Times New Roman" w:hAnsi="Times New Roman" w:cs="Times New Roman"/>
          <w:sz w:val="24"/>
          <w:szCs w:val="24"/>
        </w:rPr>
      </w:pPr>
      <w:hyperlink r:id="rId15" w:history="1">
        <w:r w:rsidRPr="00B9018D">
          <w:rPr>
            <w:rFonts w:ascii="Times New Roman" w:eastAsia="Times New Roman" w:hAnsi="Times New Roman" w:cs="Times New Roman"/>
            <w:b/>
            <w:bCs/>
            <w:caps/>
            <w:color w:val="000000"/>
            <w:sz w:val="18"/>
            <w:szCs w:val="18"/>
            <w:u w:val="single"/>
          </w:rPr>
          <w:t>TUTORIALS LIBRARY</w:t>
        </w:r>
        <w:r w:rsidRPr="00B9018D">
          <w:rPr>
            <w:rFonts w:ascii="Times New Roman" w:eastAsia="Times New Roman" w:hAnsi="Times New Roman" w:cs="Times New Roman"/>
            <w:b/>
            <w:bCs/>
            <w:caps/>
            <w:color w:val="000000"/>
            <w:sz w:val="18"/>
            <w:szCs w:val="18"/>
          </w:rPr>
          <w:t> </w:t>
        </w:r>
      </w:hyperlink>
    </w:p>
    <w:p w:rsidR="00B9018D" w:rsidRPr="00B9018D" w:rsidRDefault="00B9018D" w:rsidP="00B9018D">
      <w:pPr>
        <w:numPr>
          <w:ilvl w:val="0"/>
          <w:numId w:val="2"/>
        </w:numPr>
        <w:spacing w:before="100" w:beforeAutospacing="1" w:after="100" w:afterAutospacing="1" w:line="360" w:lineRule="atLeast"/>
        <w:ind w:left="30" w:right="-75"/>
        <w:rPr>
          <w:rFonts w:ascii="Times New Roman" w:eastAsia="Times New Roman" w:hAnsi="Times New Roman" w:cs="Times New Roman"/>
          <w:sz w:val="24"/>
          <w:szCs w:val="24"/>
        </w:rPr>
      </w:pPr>
      <w:hyperlink r:id="rId16" w:history="1">
        <w:r w:rsidRPr="00B9018D">
          <w:rPr>
            <w:rFonts w:ascii="Times New Roman" w:eastAsia="Times New Roman" w:hAnsi="Times New Roman" w:cs="Times New Roman"/>
            <w:b/>
            <w:bCs/>
            <w:caps/>
            <w:color w:val="000000"/>
            <w:sz w:val="18"/>
            <w:szCs w:val="18"/>
          </w:rPr>
          <w:t> </w:t>
        </w:r>
        <w:r w:rsidRPr="00B9018D">
          <w:rPr>
            <w:rFonts w:ascii="Times New Roman" w:eastAsia="Times New Roman" w:hAnsi="Times New Roman" w:cs="Times New Roman"/>
            <w:b/>
            <w:bCs/>
            <w:caps/>
            <w:color w:val="000000"/>
            <w:sz w:val="18"/>
            <w:szCs w:val="18"/>
            <w:u w:val="single"/>
          </w:rPr>
          <w:t>CODING GROUND</w:t>
        </w:r>
        <w:r w:rsidRPr="00B9018D">
          <w:rPr>
            <w:rFonts w:ascii="Times New Roman" w:eastAsia="Times New Roman" w:hAnsi="Times New Roman" w:cs="Times New Roman"/>
            <w:b/>
            <w:bCs/>
            <w:caps/>
            <w:color w:val="000000"/>
            <w:sz w:val="18"/>
            <w:szCs w:val="18"/>
          </w:rPr>
          <w:t> </w:t>
        </w:r>
      </w:hyperlink>
    </w:p>
    <w:p w:rsidR="00B9018D" w:rsidRPr="00B9018D" w:rsidRDefault="00B9018D" w:rsidP="00B9018D">
      <w:pPr>
        <w:numPr>
          <w:ilvl w:val="0"/>
          <w:numId w:val="2"/>
        </w:numPr>
        <w:spacing w:before="100" w:beforeAutospacing="1" w:after="100" w:afterAutospacing="1" w:line="360" w:lineRule="atLeast"/>
        <w:ind w:left="30" w:right="-75"/>
        <w:rPr>
          <w:rFonts w:ascii="Times New Roman" w:eastAsia="Times New Roman" w:hAnsi="Times New Roman" w:cs="Times New Roman"/>
          <w:sz w:val="24"/>
          <w:szCs w:val="24"/>
        </w:rPr>
      </w:pPr>
      <w:hyperlink r:id="rId17" w:history="1">
        <w:r w:rsidRPr="00B9018D">
          <w:rPr>
            <w:rFonts w:ascii="Times New Roman" w:eastAsia="Times New Roman" w:hAnsi="Times New Roman" w:cs="Times New Roman"/>
            <w:b/>
            <w:bCs/>
            <w:caps/>
            <w:color w:val="000000"/>
            <w:sz w:val="18"/>
            <w:szCs w:val="18"/>
            <w:u w:val="single"/>
          </w:rPr>
          <w:t>ABSOLUTE CLASSES</w:t>
        </w:r>
      </w:hyperlink>
    </w:p>
    <w:p w:rsidR="00B9018D" w:rsidRPr="00B9018D" w:rsidRDefault="00B9018D" w:rsidP="00B9018D">
      <w:pPr>
        <w:spacing w:after="0" w:line="330" w:lineRule="atLeast"/>
        <w:rPr>
          <w:rFonts w:ascii="Arial" w:eastAsia="Times New Roman" w:hAnsi="Arial" w:cs="Arial"/>
          <w:color w:val="313131"/>
          <w:sz w:val="21"/>
          <w:szCs w:val="21"/>
        </w:rPr>
      </w:pPr>
      <w:r>
        <w:rPr>
          <w:rFonts w:ascii="Arial" w:eastAsia="Times New Roman" w:hAnsi="Arial" w:cs="Arial"/>
          <w:noProof/>
          <w:color w:val="313131"/>
          <w:sz w:val="21"/>
          <w:szCs w:val="21"/>
        </w:rPr>
        <w:drawing>
          <wp:inline distT="0" distB="0" distL="0" distR="0">
            <wp:extent cx="2428875" cy="1847850"/>
            <wp:effectExtent l="0" t="0" r="9525" b="0"/>
            <wp:docPr id="9" name="Picture 9" descr="Javascrip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script Tutori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8875" cy="1847850"/>
                    </a:xfrm>
                    <a:prstGeom prst="rect">
                      <a:avLst/>
                    </a:prstGeom>
                    <a:noFill/>
                    <a:ln>
                      <a:noFill/>
                    </a:ln>
                  </pic:spPr>
                </pic:pic>
              </a:graphicData>
            </a:graphic>
          </wp:inline>
        </w:drawing>
      </w:r>
    </w:p>
    <w:p w:rsidR="00B9018D" w:rsidRPr="00B9018D" w:rsidRDefault="00B9018D" w:rsidP="00B9018D">
      <w:pPr>
        <w:numPr>
          <w:ilvl w:val="0"/>
          <w:numId w:val="3"/>
        </w:numPr>
        <w:pBdr>
          <w:top w:val="single" w:sz="6" w:space="0" w:color="797777"/>
          <w:left w:val="single" w:sz="6" w:space="0" w:color="797777"/>
          <w:bottom w:val="single" w:sz="6" w:space="0" w:color="797777"/>
          <w:right w:val="single" w:sz="6" w:space="0" w:color="797777"/>
        </w:pBdr>
        <w:spacing w:after="0" w:line="210" w:lineRule="atLeast"/>
        <w:ind w:left="495"/>
        <w:rPr>
          <w:rFonts w:ascii="Arial" w:eastAsia="Times New Roman" w:hAnsi="Arial" w:cs="Arial"/>
          <w:color w:val="FFFFFF"/>
          <w:sz w:val="21"/>
          <w:szCs w:val="21"/>
        </w:rPr>
      </w:pPr>
      <w:r w:rsidRPr="00B9018D">
        <w:rPr>
          <w:rFonts w:ascii="Arial" w:eastAsia="Times New Roman" w:hAnsi="Arial" w:cs="Arial"/>
          <w:color w:val="FFFFFF"/>
          <w:sz w:val="21"/>
          <w:szCs w:val="21"/>
        </w:rPr>
        <w:t>Javascript Basics Tutorial</w:t>
      </w:r>
    </w:p>
    <w:p w:rsidR="00B9018D" w:rsidRPr="00B9018D" w:rsidRDefault="00B9018D" w:rsidP="00B9018D">
      <w:pPr>
        <w:numPr>
          <w:ilvl w:val="0"/>
          <w:numId w:val="3"/>
        </w:numPr>
        <w:spacing w:after="0" w:line="210" w:lineRule="atLeast"/>
        <w:ind w:left="495"/>
        <w:rPr>
          <w:rFonts w:ascii="Arial" w:eastAsia="Times New Roman" w:hAnsi="Arial" w:cs="Arial"/>
          <w:color w:val="313131"/>
          <w:sz w:val="21"/>
          <w:szCs w:val="21"/>
        </w:rPr>
      </w:pPr>
      <w:hyperlink r:id="rId19" w:history="1">
        <w:r w:rsidRPr="00B9018D">
          <w:rPr>
            <w:rFonts w:ascii="Arial" w:eastAsia="Times New Roman" w:hAnsi="Arial" w:cs="Arial"/>
            <w:color w:val="000000"/>
            <w:sz w:val="19"/>
            <w:szCs w:val="19"/>
            <w:u w:val="single"/>
          </w:rPr>
          <w:t>Javascript - Home</w:t>
        </w:r>
      </w:hyperlink>
    </w:p>
    <w:p w:rsidR="00B9018D" w:rsidRPr="00B9018D" w:rsidRDefault="00B9018D" w:rsidP="00B9018D">
      <w:pPr>
        <w:numPr>
          <w:ilvl w:val="0"/>
          <w:numId w:val="3"/>
        </w:numPr>
        <w:spacing w:after="0" w:line="210" w:lineRule="atLeast"/>
        <w:ind w:left="495"/>
        <w:rPr>
          <w:rFonts w:ascii="Arial" w:eastAsia="Times New Roman" w:hAnsi="Arial" w:cs="Arial"/>
          <w:color w:val="313131"/>
          <w:sz w:val="21"/>
          <w:szCs w:val="21"/>
        </w:rPr>
      </w:pPr>
      <w:hyperlink r:id="rId20" w:history="1">
        <w:r w:rsidRPr="00B9018D">
          <w:rPr>
            <w:rFonts w:ascii="Arial" w:eastAsia="Times New Roman" w:hAnsi="Arial" w:cs="Arial"/>
            <w:color w:val="000000"/>
            <w:sz w:val="19"/>
            <w:szCs w:val="19"/>
            <w:u w:val="single"/>
          </w:rPr>
          <w:t>Javascript - Overview</w:t>
        </w:r>
      </w:hyperlink>
    </w:p>
    <w:p w:rsidR="00B9018D" w:rsidRPr="00B9018D" w:rsidRDefault="00B9018D" w:rsidP="00B9018D">
      <w:pPr>
        <w:numPr>
          <w:ilvl w:val="0"/>
          <w:numId w:val="3"/>
        </w:numPr>
        <w:spacing w:after="0" w:line="210" w:lineRule="atLeast"/>
        <w:ind w:left="495"/>
        <w:rPr>
          <w:rFonts w:ascii="Arial" w:eastAsia="Times New Roman" w:hAnsi="Arial" w:cs="Arial"/>
          <w:color w:val="313131"/>
          <w:sz w:val="21"/>
          <w:szCs w:val="21"/>
        </w:rPr>
      </w:pPr>
      <w:hyperlink r:id="rId21" w:history="1">
        <w:r w:rsidRPr="00B9018D">
          <w:rPr>
            <w:rFonts w:ascii="Arial" w:eastAsia="Times New Roman" w:hAnsi="Arial" w:cs="Arial"/>
            <w:color w:val="000000"/>
            <w:sz w:val="19"/>
            <w:szCs w:val="19"/>
            <w:u w:val="single"/>
          </w:rPr>
          <w:t>Javascript - Syntax</w:t>
        </w:r>
      </w:hyperlink>
    </w:p>
    <w:p w:rsidR="00B9018D" w:rsidRPr="00B9018D" w:rsidRDefault="00B9018D" w:rsidP="00B9018D">
      <w:pPr>
        <w:numPr>
          <w:ilvl w:val="0"/>
          <w:numId w:val="3"/>
        </w:numPr>
        <w:spacing w:after="0" w:line="210" w:lineRule="atLeast"/>
        <w:ind w:left="495"/>
        <w:rPr>
          <w:rFonts w:ascii="Arial" w:eastAsia="Times New Roman" w:hAnsi="Arial" w:cs="Arial"/>
          <w:color w:val="313131"/>
          <w:sz w:val="21"/>
          <w:szCs w:val="21"/>
        </w:rPr>
      </w:pPr>
      <w:hyperlink r:id="rId22" w:history="1">
        <w:r w:rsidRPr="00B9018D">
          <w:rPr>
            <w:rFonts w:ascii="Arial" w:eastAsia="Times New Roman" w:hAnsi="Arial" w:cs="Arial"/>
            <w:color w:val="000000"/>
            <w:sz w:val="19"/>
            <w:szCs w:val="19"/>
            <w:u w:val="single"/>
          </w:rPr>
          <w:t>Javascript - Enabling</w:t>
        </w:r>
      </w:hyperlink>
    </w:p>
    <w:p w:rsidR="00B9018D" w:rsidRPr="00B9018D" w:rsidRDefault="00B9018D" w:rsidP="00B9018D">
      <w:pPr>
        <w:numPr>
          <w:ilvl w:val="0"/>
          <w:numId w:val="3"/>
        </w:numPr>
        <w:spacing w:after="0" w:line="210" w:lineRule="atLeast"/>
        <w:ind w:left="495"/>
        <w:rPr>
          <w:rFonts w:ascii="Arial" w:eastAsia="Times New Roman" w:hAnsi="Arial" w:cs="Arial"/>
          <w:color w:val="313131"/>
          <w:sz w:val="21"/>
          <w:szCs w:val="21"/>
        </w:rPr>
      </w:pPr>
      <w:hyperlink r:id="rId23" w:history="1">
        <w:r w:rsidRPr="00B9018D">
          <w:rPr>
            <w:rFonts w:ascii="Arial" w:eastAsia="Times New Roman" w:hAnsi="Arial" w:cs="Arial"/>
            <w:color w:val="000000"/>
            <w:sz w:val="19"/>
            <w:szCs w:val="19"/>
            <w:u w:val="single"/>
          </w:rPr>
          <w:t>Javascript - Placement</w:t>
        </w:r>
      </w:hyperlink>
    </w:p>
    <w:p w:rsidR="00B9018D" w:rsidRPr="00B9018D" w:rsidRDefault="00B9018D" w:rsidP="00B9018D">
      <w:pPr>
        <w:numPr>
          <w:ilvl w:val="0"/>
          <w:numId w:val="3"/>
        </w:numPr>
        <w:spacing w:after="0" w:line="210" w:lineRule="atLeast"/>
        <w:ind w:left="495"/>
        <w:rPr>
          <w:rFonts w:ascii="Arial" w:eastAsia="Times New Roman" w:hAnsi="Arial" w:cs="Arial"/>
          <w:color w:val="313131"/>
          <w:sz w:val="21"/>
          <w:szCs w:val="21"/>
        </w:rPr>
      </w:pPr>
      <w:hyperlink r:id="rId24" w:history="1">
        <w:r w:rsidRPr="00B9018D">
          <w:rPr>
            <w:rFonts w:ascii="Arial" w:eastAsia="Times New Roman" w:hAnsi="Arial" w:cs="Arial"/>
            <w:color w:val="000000"/>
            <w:sz w:val="19"/>
            <w:szCs w:val="19"/>
            <w:u w:val="single"/>
          </w:rPr>
          <w:t>Javascript - Variables</w:t>
        </w:r>
      </w:hyperlink>
    </w:p>
    <w:p w:rsidR="00B9018D" w:rsidRPr="00B9018D" w:rsidRDefault="00B9018D" w:rsidP="00B9018D">
      <w:pPr>
        <w:numPr>
          <w:ilvl w:val="0"/>
          <w:numId w:val="3"/>
        </w:numPr>
        <w:spacing w:after="0" w:line="210" w:lineRule="atLeast"/>
        <w:ind w:left="495"/>
        <w:rPr>
          <w:rFonts w:ascii="Arial" w:eastAsia="Times New Roman" w:hAnsi="Arial" w:cs="Arial"/>
          <w:color w:val="313131"/>
          <w:sz w:val="21"/>
          <w:szCs w:val="21"/>
        </w:rPr>
      </w:pPr>
      <w:hyperlink r:id="rId25" w:history="1">
        <w:r w:rsidRPr="00B9018D">
          <w:rPr>
            <w:rFonts w:ascii="Arial" w:eastAsia="Times New Roman" w:hAnsi="Arial" w:cs="Arial"/>
            <w:color w:val="000000"/>
            <w:sz w:val="19"/>
            <w:szCs w:val="19"/>
            <w:u w:val="single"/>
          </w:rPr>
          <w:t>Javascript - Operators</w:t>
        </w:r>
      </w:hyperlink>
    </w:p>
    <w:p w:rsidR="00B9018D" w:rsidRPr="00B9018D" w:rsidRDefault="00B9018D" w:rsidP="00B9018D">
      <w:pPr>
        <w:numPr>
          <w:ilvl w:val="0"/>
          <w:numId w:val="3"/>
        </w:numPr>
        <w:spacing w:after="0" w:line="210" w:lineRule="atLeast"/>
        <w:ind w:left="495"/>
        <w:rPr>
          <w:rFonts w:ascii="Arial" w:eastAsia="Times New Roman" w:hAnsi="Arial" w:cs="Arial"/>
          <w:color w:val="313131"/>
          <w:sz w:val="21"/>
          <w:szCs w:val="21"/>
        </w:rPr>
      </w:pPr>
      <w:hyperlink r:id="rId26" w:history="1">
        <w:r w:rsidRPr="00B9018D">
          <w:rPr>
            <w:rFonts w:ascii="Arial" w:eastAsia="Times New Roman" w:hAnsi="Arial" w:cs="Arial"/>
            <w:color w:val="000000"/>
            <w:sz w:val="19"/>
            <w:szCs w:val="19"/>
            <w:u w:val="single"/>
            <w:shd w:val="clear" w:color="auto" w:fill="D6D6D6"/>
          </w:rPr>
          <w:t>Javascript - If...Else</w:t>
        </w:r>
      </w:hyperlink>
    </w:p>
    <w:p w:rsidR="00B9018D" w:rsidRPr="00B9018D" w:rsidRDefault="00B9018D" w:rsidP="00B9018D">
      <w:pPr>
        <w:numPr>
          <w:ilvl w:val="0"/>
          <w:numId w:val="3"/>
        </w:numPr>
        <w:spacing w:after="0" w:line="210" w:lineRule="atLeast"/>
        <w:ind w:left="495"/>
        <w:rPr>
          <w:rFonts w:ascii="Arial" w:eastAsia="Times New Roman" w:hAnsi="Arial" w:cs="Arial"/>
          <w:color w:val="313131"/>
          <w:sz w:val="21"/>
          <w:szCs w:val="21"/>
        </w:rPr>
      </w:pPr>
      <w:hyperlink r:id="rId27" w:history="1">
        <w:r w:rsidRPr="00B9018D">
          <w:rPr>
            <w:rFonts w:ascii="Arial" w:eastAsia="Times New Roman" w:hAnsi="Arial" w:cs="Arial"/>
            <w:color w:val="000000"/>
            <w:sz w:val="19"/>
            <w:szCs w:val="19"/>
            <w:u w:val="single"/>
          </w:rPr>
          <w:t>Javascript - Switch Case</w:t>
        </w:r>
      </w:hyperlink>
    </w:p>
    <w:p w:rsidR="00B9018D" w:rsidRPr="00B9018D" w:rsidRDefault="00B9018D" w:rsidP="00B9018D">
      <w:pPr>
        <w:numPr>
          <w:ilvl w:val="0"/>
          <w:numId w:val="3"/>
        </w:numPr>
        <w:spacing w:after="0" w:line="210" w:lineRule="atLeast"/>
        <w:ind w:left="495"/>
        <w:rPr>
          <w:rFonts w:ascii="Arial" w:eastAsia="Times New Roman" w:hAnsi="Arial" w:cs="Arial"/>
          <w:color w:val="313131"/>
          <w:sz w:val="21"/>
          <w:szCs w:val="21"/>
        </w:rPr>
      </w:pPr>
      <w:hyperlink r:id="rId28" w:history="1">
        <w:r w:rsidRPr="00B9018D">
          <w:rPr>
            <w:rFonts w:ascii="Arial" w:eastAsia="Times New Roman" w:hAnsi="Arial" w:cs="Arial"/>
            <w:color w:val="000000"/>
            <w:sz w:val="19"/>
            <w:szCs w:val="19"/>
            <w:u w:val="single"/>
          </w:rPr>
          <w:t>Javascript - While Loop</w:t>
        </w:r>
      </w:hyperlink>
    </w:p>
    <w:p w:rsidR="00B9018D" w:rsidRPr="00B9018D" w:rsidRDefault="00B9018D" w:rsidP="00B9018D">
      <w:pPr>
        <w:numPr>
          <w:ilvl w:val="0"/>
          <w:numId w:val="3"/>
        </w:numPr>
        <w:spacing w:after="0" w:line="210" w:lineRule="atLeast"/>
        <w:ind w:left="495"/>
        <w:rPr>
          <w:rFonts w:ascii="Arial" w:eastAsia="Times New Roman" w:hAnsi="Arial" w:cs="Arial"/>
          <w:color w:val="313131"/>
          <w:sz w:val="21"/>
          <w:szCs w:val="21"/>
        </w:rPr>
      </w:pPr>
      <w:hyperlink r:id="rId29" w:history="1">
        <w:r w:rsidRPr="00B9018D">
          <w:rPr>
            <w:rFonts w:ascii="Arial" w:eastAsia="Times New Roman" w:hAnsi="Arial" w:cs="Arial"/>
            <w:color w:val="000000"/>
            <w:sz w:val="19"/>
            <w:szCs w:val="19"/>
            <w:u w:val="single"/>
          </w:rPr>
          <w:t>Javascript - For Loop</w:t>
        </w:r>
      </w:hyperlink>
    </w:p>
    <w:p w:rsidR="00B9018D" w:rsidRPr="00B9018D" w:rsidRDefault="00B9018D" w:rsidP="00B9018D">
      <w:pPr>
        <w:numPr>
          <w:ilvl w:val="0"/>
          <w:numId w:val="3"/>
        </w:numPr>
        <w:spacing w:after="0" w:line="210" w:lineRule="atLeast"/>
        <w:ind w:left="495"/>
        <w:rPr>
          <w:rFonts w:ascii="Arial" w:eastAsia="Times New Roman" w:hAnsi="Arial" w:cs="Arial"/>
          <w:color w:val="313131"/>
          <w:sz w:val="21"/>
          <w:szCs w:val="21"/>
        </w:rPr>
      </w:pPr>
      <w:hyperlink r:id="rId30" w:history="1">
        <w:r w:rsidRPr="00B9018D">
          <w:rPr>
            <w:rFonts w:ascii="Arial" w:eastAsia="Times New Roman" w:hAnsi="Arial" w:cs="Arial"/>
            <w:color w:val="000000"/>
            <w:sz w:val="19"/>
            <w:szCs w:val="19"/>
            <w:u w:val="single"/>
          </w:rPr>
          <w:t>Javascript - For...in</w:t>
        </w:r>
      </w:hyperlink>
    </w:p>
    <w:p w:rsidR="00B9018D" w:rsidRPr="00B9018D" w:rsidRDefault="00B9018D" w:rsidP="00B9018D">
      <w:pPr>
        <w:numPr>
          <w:ilvl w:val="0"/>
          <w:numId w:val="3"/>
        </w:numPr>
        <w:spacing w:after="0" w:line="210" w:lineRule="atLeast"/>
        <w:ind w:left="495"/>
        <w:rPr>
          <w:rFonts w:ascii="Arial" w:eastAsia="Times New Roman" w:hAnsi="Arial" w:cs="Arial"/>
          <w:color w:val="313131"/>
          <w:sz w:val="21"/>
          <w:szCs w:val="21"/>
        </w:rPr>
      </w:pPr>
      <w:hyperlink r:id="rId31" w:history="1">
        <w:r w:rsidRPr="00B9018D">
          <w:rPr>
            <w:rFonts w:ascii="Arial" w:eastAsia="Times New Roman" w:hAnsi="Arial" w:cs="Arial"/>
            <w:color w:val="000000"/>
            <w:sz w:val="19"/>
            <w:szCs w:val="19"/>
            <w:u w:val="single"/>
          </w:rPr>
          <w:t>Javascript - Loop Control</w:t>
        </w:r>
      </w:hyperlink>
    </w:p>
    <w:p w:rsidR="00B9018D" w:rsidRPr="00B9018D" w:rsidRDefault="00B9018D" w:rsidP="00B9018D">
      <w:pPr>
        <w:numPr>
          <w:ilvl w:val="0"/>
          <w:numId w:val="3"/>
        </w:numPr>
        <w:spacing w:after="0" w:line="210" w:lineRule="atLeast"/>
        <w:ind w:left="495"/>
        <w:rPr>
          <w:rFonts w:ascii="Arial" w:eastAsia="Times New Roman" w:hAnsi="Arial" w:cs="Arial"/>
          <w:color w:val="313131"/>
          <w:sz w:val="21"/>
          <w:szCs w:val="21"/>
        </w:rPr>
      </w:pPr>
      <w:hyperlink r:id="rId32" w:history="1">
        <w:r w:rsidRPr="00B9018D">
          <w:rPr>
            <w:rFonts w:ascii="Arial" w:eastAsia="Times New Roman" w:hAnsi="Arial" w:cs="Arial"/>
            <w:color w:val="000000"/>
            <w:sz w:val="19"/>
            <w:szCs w:val="19"/>
            <w:u w:val="single"/>
          </w:rPr>
          <w:t>Javascript - Functions</w:t>
        </w:r>
      </w:hyperlink>
    </w:p>
    <w:p w:rsidR="00B9018D" w:rsidRPr="00B9018D" w:rsidRDefault="00B9018D" w:rsidP="00B9018D">
      <w:pPr>
        <w:numPr>
          <w:ilvl w:val="0"/>
          <w:numId w:val="3"/>
        </w:numPr>
        <w:spacing w:after="0" w:line="210" w:lineRule="atLeast"/>
        <w:ind w:left="495"/>
        <w:rPr>
          <w:rFonts w:ascii="Arial" w:eastAsia="Times New Roman" w:hAnsi="Arial" w:cs="Arial"/>
          <w:color w:val="313131"/>
          <w:sz w:val="21"/>
          <w:szCs w:val="21"/>
        </w:rPr>
      </w:pPr>
      <w:hyperlink r:id="rId33" w:history="1">
        <w:r w:rsidRPr="00B9018D">
          <w:rPr>
            <w:rFonts w:ascii="Arial" w:eastAsia="Times New Roman" w:hAnsi="Arial" w:cs="Arial"/>
            <w:color w:val="000000"/>
            <w:sz w:val="19"/>
            <w:szCs w:val="19"/>
            <w:u w:val="single"/>
          </w:rPr>
          <w:t>Javascript - Events</w:t>
        </w:r>
      </w:hyperlink>
    </w:p>
    <w:p w:rsidR="00B9018D" w:rsidRPr="00B9018D" w:rsidRDefault="00B9018D" w:rsidP="00B9018D">
      <w:pPr>
        <w:numPr>
          <w:ilvl w:val="0"/>
          <w:numId w:val="3"/>
        </w:numPr>
        <w:spacing w:after="0" w:line="210" w:lineRule="atLeast"/>
        <w:ind w:left="495"/>
        <w:rPr>
          <w:rFonts w:ascii="Arial" w:eastAsia="Times New Roman" w:hAnsi="Arial" w:cs="Arial"/>
          <w:color w:val="313131"/>
          <w:sz w:val="21"/>
          <w:szCs w:val="21"/>
        </w:rPr>
      </w:pPr>
      <w:hyperlink r:id="rId34" w:history="1">
        <w:r w:rsidRPr="00B9018D">
          <w:rPr>
            <w:rFonts w:ascii="Arial" w:eastAsia="Times New Roman" w:hAnsi="Arial" w:cs="Arial"/>
            <w:color w:val="000000"/>
            <w:sz w:val="19"/>
            <w:szCs w:val="19"/>
            <w:u w:val="single"/>
          </w:rPr>
          <w:t>Javascript - Cookies</w:t>
        </w:r>
      </w:hyperlink>
    </w:p>
    <w:p w:rsidR="00B9018D" w:rsidRPr="00B9018D" w:rsidRDefault="00B9018D" w:rsidP="00B9018D">
      <w:pPr>
        <w:numPr>
          <w:ilvl w:val="0"/>
          <w:numId w:val="3"/>
        </w:numPr>
        <w:spacing w:after="0" w:line="210" w:lineRule="atLeast"/>
        <w:ind w:left="495"/>
        <w:rPr>
          <w:rFonts w:ascii="Arial" w:eastAsia="Times New Roman" w:hAnsi="Arial" w:cs="Arial"/>
          <w:color w:val="313131"/>
          <w:sz w:val="21"/>
          <w:szCs w:val="21"/>
        </w:rPr>
      </w:pPr>
      <w:hyperlink r:id="rId35" w:history="1">
        <w:r w:rsidRPr="00B9018D">
          <w:rPr>
            <w:rFonts w:ascii="Arial" w:eastAsia="Times New Roman" w:hAnsi="Arial" w:cs="Arial"/>
            <w:color w:val="000000"/>
            <w:sz w:val="19"/>
            <w:szCs w:val="19"/>
            <w:u w:val="single"/>
          </w:rPr>
          <w:t>Javascript - Page Redirect</w:t>
        </w:r>
      </w:hyperlink>
    </w:p>
    <w:p w:rsidR="00B9018D" w:rsidRPr="00B9018D" w:rsidRDefault="00B9018D" w:rsidP="00B9018D">
      <w:pPr>
        <w:numPr>
          <w:ilvl w:val="0"/>
          <w:numId w:val="3"/>
        </w:numPr>
        <w:spacing w:after="0" w:line="210" w:lineRule="atLeast"/>
        <w:ind w:left="495"/>
        <w:rPr>
          <w:rFonts w:ascii="Arial" w:eastAsia="Times New Roman" w:hAnsi="Arial" w:cs="Arial"/>
          <w:color w:val="313131"/>
          <w:sz w:val="21"/>
          <w:szCs w:val="21"/>
        </w:rPr>
      </w:pPr>
      <w:hyperlink r:id="rId36" w:history="1">
        <w:r w:rsidRPr="00B9018D">
          <w:rPr>
            <w:rFonts w:ascii="Arial" w:eastAsia="Times New Roman" w:hAnsi="Arial" w:cs="Arial"/>
            <w:color w:val="000000"/>
            <w:sz w:val="19"/>
            <w:szCs w:val="19"/>
            <w:u w:val="single"/>
          </w:rPr>
          <w:t>Javascript - Dialog Boxes</w:t>
        </w:r>
      </w:hyperlink>
    </w:p>
    <w:p w:rsidR="00B9018D" w:rsidRPr="00B9018D" w:rsidRDefault="00B9018D" w:rsidP="00B9018D">
      <w:pPr>
        <w:numPr>
          <w:ilvl w:val="0"/>
          <w:numId w:val="3"/>
        </w:numPr>
        <w:spacing w:after="0" w:line="210" w:lineRule="atLeast"/>
        <w:ind w:left="495"/>
        <w:rPr>
          <w:rFonts w:ascii="Arial" w:eastAsia="Times New Roman" w:hAnsi="Arial" w:cs="Arial"/>
          <w:color w:val="313131"/>
          <w:sz w:val="21"/>
          <w:szCs w:val="21"/>
        </w:rPr>
      </w:pPr>
      <w:hyperlink r:id="rId37" w:history="1">
        <w:r w:rsidRPr="00B9018D">
          <w:rPr>
            <w:rFonts w:ascii="Arial" w:eastAsia="Times New Roman" w:hAnsi="Arial" w:cs="Arial"/>
            <w:color w:val="000000"/>
            <w:sz w:val="19"/>
            <w:szCs w:val="19"/>
            <w:u w:val="single"/>
          </w:rPr>
          <w:t>Javascript - Void Keyword</w:t>
        </w:r>
      </w:hyperlink>
    </w:p>
    <w:p w:rsidR="00B9018D" w:rsidRPr="00B9018D" w:rsidRDefault="00B9018D" w:rsidP="00B9018D">
      <w:pPr>
        <w:numPr>
          <w:ilvl w:val="0"/>
          <w:numId w:val="3"/>
        </w:numPr>
        <w:spacing w:after="0" w:line="210" w:lineRule="atLeast"/>
        <w:ind w:left="495"/>
        <w:rPr>
          <w:rFonts w:ascii="Arial" w:eastAsia="Times New Roman" w:hAnsi="Arial" w:cs="Arial"/>
          <w:color w:val="313131"/>
          <w:sz w:val="21"/>
          <w:szCs w:val="21"/>
        </w:rPr>
      </w:pPr>
      <w:hyperlink r:id="rId38" w:history="1">
        <w:r w:rsidRPr="00B9018D">
          <w:rPr>
            <w:rFonts w:ascii="Arial" w:eastAsia="Times New Roman" w:hAnsi="Arial" w:cs="Arial"/>
            <w:color w:val="000000"/>
            <w:sz w:val="19"/>
            <w:szCs w:val="19"/>
            <w:u w:val="single"/>
          </w:rPr>
          <w:t>Javascript - Page Printing</w:t>
        </w:r>
      </w:hyperlink>
    </w:p>
    <w:p w:rsidR="00B9018D" w:rsidRPr="00B9018D" w:rsidRDefault="00B9018D" w:rsidP="00B9018D">
      <w:pPr>
        <w:numPr>
          <w:ilvl w:val="0"/>
          <w:numId w:val="4"/>
        </w:numPr>
        <w:pBdr>
          <w:top w:val="single" w:sz="6" w:space="0" w:color="797777"/>
          <w:left w:val="single" w:sz="6" w:space="0" w:color="797777"/>
          <w:bottom w:val="single" w:sz="6" w:space="0" w:color="797777"/>
          <w:right w:val="single" w:sz="6" w:space="0" w:color="797777"/>
        </w:pBdr>
        <w:spacing w:after="0" w:line="210" w:lineRule="atLeast"/>
        <w:ind w:left="495"/>
        <w:rPr>
          <w:rFonts w:ascii="Arial" w:eastAsia="Times New Roman" w:hAnsi="Arial" w:cs="Arial"/>
          <w:color w:val="FFFFFF"/>
          <w:sz w:val="21"/>
          <w:szCs w:val="21"/>
        </w:rPr>
      </w:pPr>
      <w:r w:rsidRPr="00B9018D">
        <w:rPr>
          <w:rFonts w:ascii="Arial" w:eastAsia="Times New Roman" w:hAnsi="Arial" w:cs="Arial"/>
          <w:color w:val="FFFFFF"/>
          <w:sz w:val="21"/>
          <w:szCs w:val="21"/>
        </w:rPr>
        <w:t>JavaScript Objects</w:t>
      </w:r>
    </w:p>
    <w:p w:rsidR="00B9018D" w:rsidRPr="00B9018D" w:rsidRDefault="00B9018D" w:rsidP="00B9018D">
      <w:pPr>
        <w:numPr>
          <w:ilvl w:val="0"/>
          <w:numId w:val="4"/>
        </w:numPr>
        <w:spacing w:after="0" w:line="210" w:lineRule="atLeast"/>
        <w:ind w:left="495"/>
        <w:rPr>
          <w:rFonts w:ascii="Arial" w:eastAsia="Times New Roman" w:hAnsi="Arial" w:cs="Arial"/>
          <w:color w:val="313131"/>
          <w:sz w:val="21"/>
          <w:szCs w:val="21"/>
        </w:rPr>
      </w:pPr>
      <w:hyperlink r:id="rId39" w:history="1">
        <w:r w:rsidRPr="00B9018D">
          <w:rPr>
            <w:rFonts w:ascii="Arial" w:eastAsia="Times New Roman" w:hAnsi="Arial" w:cs="Arial"/>
            <w:color w:val="000000"/>
            <w:sz w:val="19"/>
            <w:szCs w:val="19"/>
            <w:u w:val="single"/>
          </w:rPr>
          <w:t>Javascript - Objects</w:t>
        </w:r>
      </w:hyperlink>
    </w:p>
    <w:p w:rsidR="00B9018D" w:rsidRPr="00B9018D" w:rsidRDefault="00B9018D" w:rsidP="00B9018D">
      <w:pPr>
        <w:numPr>
          <w:ilvl w:val="0"/>
          <w:numId w:val="4"/>
        </w:numPr>
        <w:spacing w:after="0" w:line="210" w:lineRule="atLeast"/>
        <w:ind w:left="495"/>
        <w:rPr>
          <w:rFonts w:ascii="Arial" w:eastAsia="Times New Roman" w:hAnsi="Arial" w:cs="Arial"/>
          <w:color w:val="313131"/>
          <w:sz w:val="21"/>
          <w:szCs w:val="21"/>
        </w:rPr>
      </w:pPr>
      <w:hyperlink r:id="rId40" w:history="1">
        <w:r w:rsidRPr="00B9018D">
          <w:rPr>
            <w:rFonts w:ascii="Arial" w:eastAsia="Times New Roman" w:hAnsi="Arial" w:cs="Arial"/>
            <w:color w:val="000000"/>
            <w:sz w:val="19"/>
            <w:szCs w:val="19"/>
            <w:u w:val="single"/>
          </w:rPr>
          <w:t>Javascript - Number</w:t>
        </w:r>
      </w:hyperlink>
    </w:p>
    <w:p w:rsidR="00B9018D" w:rsidRPr="00B9018D" w:rsidRDefault="00B9018D" w:rsidP="00B9018D">
      <w:pPr>
        <w:numPr>
          <w:ilvl w:val="0"/>
          <w:numId w:val="4"/>
        </w:numPr>
        <w:spacing w:after="0" w:line="210" w:lineRule="atLeast"/>
        <w:ind w:left="495"/>
        <w:rPr>
          <w:rFonts w:ascii="Arial" w:eastAsia="Times New Roman" w:hAnsi="Arial" w:cs="Arial"/>
          <w:color w:val="313131"/>
          <w:sz w:val="21"/>
          <w:szCs w:val="21"/>
        </w:rPr>
      </w:pPr>
      <w:hyperlink r:id="rId41" w:history="1">
        <w:r w:rsidRPr="00B9018D">
          <w:rPr>
            <w:rFonts w:ascii="Arial" w:eastAsia="Times New Roman" w:hAnsi="Arial" w:cs="Arial"/>
            <w:color w:val="000000"/>
            <w:sz w:val="19"/>
            <w:szCs w:val="19"/>
            <w:u w:val="single"/>
          </w:rPr>
          <w:t>Javascript - Boolean</w:t>
        </w:r>
      </w:hyperlink>
    </w:p>
    <w:p w:rsidR="00B9018D" w:rsidRPr="00B9018D" w:rsidRDefault="00B9018D" w:rsidP="00B9018D">
      <w:pPr>
        <w:numPr>
          <w:ilvl w:val="0"/>
          <w:numId w:val="4"/>
        </w:numPr>
        <w:spacing w:after="0" w:line="210" w:lineRule="atLeast"/>
        <w:ind w:left="495"/>
        <w:rPr>
          <w:rFonts w:ascii="Arial" w:eastAsia="Times New Roman" w:hAnsi="Arial" w:cs="Arial"/>
          <w:color w:val="313131"/>
          <w:sz w:val="21"/>
          <w:szCs w:val="21"/>
        </w:rPr>
      </w:pPr>
      <w:hyperlink r:id="rId42" w:history="1">
        <w:r w:rsidRPr="00B9018D">
          <w:rPr>
            <w:rFonts w:ascii="Arial" w:eastAsia="Times New Roman" w:hAnsi="Arial" w:cs="Arial"/>
            <w:color w:val="000000"/>
            <w:sz w:val="19"/>
            <w:szCs w:val="19"/>
            <w:u w:val="single"/>
          </w:rPr>
          <w:t>Javascript - Strings</w:t>
        </w:r>
      </w:hyperlink>
    </w:p>
    <w:p w:rsidR="00B9018D" w:rsidRPr="00B9018D" w:rsidRDefault="00B9018D" w:rsidP="00B9018D">
      <w:pPr>
        <w:numPr>
          <w:ilvl w:val="0"/>
          <w:numId w:val="4"/>
        </w:numPr>
        <w:spacing w:after="0" w:line="210" w:lineRule="atLeast"/>
        <w:ind w:left="495"/>
        <w:rPr>
          <w:rFonts w:ascii="Arial" w:eastAsia="Times New Roman" w:hAnsi="Arial" w:cs="Arial"/>
          <w:color w:val="313131"/>
          <w:sz w:val="21"/>
          <w:szCs w:val="21"/>
        </w:rPr>
      </w:pPr>
      <w:hyperlink r:id="rId43" w:history="1">
        <w:r w:rsidRPr="00B9018D">
          <w:rPr>
            <w:rFonts w:ascii="Arial" w:eastAsia="Times New Roman" w:hAnsi="Arial" w:cs="Arial"/>
            <w:color w:val="000000"/>
            <w:sz w:val="19"/>
            <w:szCs w:val="19"/>
            <w:u w:val="single"/>
          </w:rPr>
          <w:t>Javascript - Arrays</w:t>
        </w:r>
      </w:hyperlink>
    </w:p>
    <w:p w:rsidR="00B9018D" w:rsidRPr="00B9018D" w:rsidRDefault="00B9018D" w:rsidP="00B9018D">
      <w:pPr>
        <w:numPr>
          <w:ilvl w:val="0"/>
          <w:numId w:val="4"/>
        </w:numPr>
        <w:spacing w:after="0" w:line="210" w:lineRule="atLeast"/>
        <w:ind w:left="495"/>
        <w:rPr>
          <w:rFonts w:ascii="Arial" w:eastAsia="Times New Roman" w:hAnsi="Arial" w:cs="Arial"/>
          <w:color w:val="313131"/>
          <w:sz w:val="21"/>
          <w:szCs w:val="21"/>
        </w:rPr>
      </w:pPr>
      <w:hyperlink r:id="rId44" w:history="1">
        <w:r w:rsidRPr="00B9018D">
          <w:rPr>
            <w:rFonts w:ascii="Arial" w:eastAsia="Times New Roman" w:hAnsi="Arial" w:cs="Arial"/>
            <w:color w:val="000000"/>
            <w:sz w:val="19"/>
            <w:szCs w:val="19"/>
            <w:u w:val="single"/>
          </w:rPr>
          <w:t>Javascript - Date</w:t>
        </w:r>
      </w:hyperlink>
    </w:p>
    <w:p w:rsidR="00B9018D" w:rsidRPr="00B9018D" w:rsidRDefault="00B9018D" w:rsidP="00B9018D">
      <w:pPr>
        <w:numPr>
          <w:ilvl w:val="0"/>
          <w:numId w:val="4"/>
        </w:numPr>
        <w:spacing w:after="0" w:line="210" w:lineRule="atLeast"/>
        <w:ind w:left="495"/>
        <w:rPr>
          <w:rFonts w:ascii="Arial" w:eastAsia="Times New Roman" w:hAnsi="Arial" w:cs="Arial"/>
          <w:color w:val="313131"/>
          <w:sz w:val="21"/>
          <w:szCs w:val="21"/>
        </w:rPr>
      </w:pPr>
      <w:hyperlink r:id="rId45" w:history="1">
        <w:r w:rsidRPr="00B9018D">
          <w:rPr>
            <w:rFonts w:ascii="Arial" w:eastAsia="Times New Roman" w:hAnsi="Arial" w:cs="Arial"/>
            <w:color w:val="000000"/>
            <w:sz w:val="19"/>
            <w:szCs w:val="19"/>
            <w:u w:val="single"/>
          </w:rPr>
          <w:t>Javascript - Math</w:t>
        </w:r>
      </w:hyperlink>
    </w:p>
    <w:p w:rsidR="00B9018D" w:rsidRPr="00B9018D" w:rsidRDefault="00B9018D" w:rsidP="00B9018D">
      <w:pPr>
        <w:numPr>
          <w:ilvl w:val="0"/>
          <w:numId w:val="4"/>
        </w:numPr>
        <w:spacing w:after="0" w:line="210" w:lineRule="atLeast"/>
        <w:ind w:left="495"/>
        <w:rPr>
          <w:rFonts w:ascii="Arial" w:eastAsia="Times New Roman" w:hAnsi="Arial" w:cs="Arial"/>
          <w:color w:val="313131"/>
          <w:sz w:val="21"/>
          <w:szCs w:val="21"/>
        </w:rPr>
      </w:pPr>
      <w:hyperlink r:id="rId46" w:history="1">
        <w:r w:rsidRPr="00B9018D">
          <w:rPr>
            <w:rFonts w:ascii="Arial" w:eastAsia="Times New Roman" w:hAnsi="Arial" w:cs="Arial"/>
            <w:color w:val="000000"/>
            <w:sz w:val="19"/>
            <w:szCs w:val="19"/>
            <w:u w:val="single"/>
          </w:rPr>
          <w:t>Javascript - RegExp</w:t>
        </w:r>
      </w:hyperlink>
    </w:p>
    <w:p w:rsidR="00B9018D" w:rsidRPr="00B9018D" w:rsidRDefault="00B9018D" w:rsidP="00B9018D">
      <w:pPr>
        <w:numPr>
          <w:ilvl w:val="0"/>
          <w:numId w:val="4"/>
        </w:numPr>
        <w:spacing w:after="0" w:line="210" w:lineRule="atLeast"/>
        <w:ind w:left="495"/>
        <w:rPr>
          <w:rFonts w:ascii="Arial" w:eastAsia="Times New Roman" w:hAnsi="Arial" w:cs="Arial"/>
          <w:color w:val="313131"/>
          <w:sz w:val="21"/>
          <w:szCs w:val="21"/>
        </w:rPr>
      </w:pPr>
      <w:hyperlink r:id="rId47" w:history="1">
        <w:r w:rsidRPr="00B9018D">
          <w:rPr>
            <w:rFonts w:ascii="Arial" w:eastAsia="Times New Roman" w:hAnsi="Arial" w:cs="Arial"/>
            <w:color w:val="000000"/>
            <w:sz w:val="19"/>
            <w:szCs w:val="19"/>
            <w:u w:val="single"/>
          </w:rPr>
          <w:t>Javascript - HTML DOM</w:t>
        </w:r>
      </w:hyperlink>
    </w:p>
    <w:p w:rsidR="00B9018D" w:rsidRPr="00B9018D" w:rsidRDefault="00B9018D" w:rsidP="00B9018D">
      <w:pPr>
        <w:numPr>
          <w:ilvl w:val="0"/>
          <w:numId w:val="5"/>
        </w:numPr>
        <w:pBdr>
          <w:top w:val="single" w:sz="6" w:space="0" w:color="797777"/>
          <w:left w:val="single" w:sz="6" w:space="0" w:color="797777"/>
          <w:bottom w:val="single" w:sz="6" w:space="0" w:color="797777"/>
          <w:right w:val="single" w:sz="6" w:space="0" w:color="797777"/>
        </w:pBdr>
        <w:spacing w:after="0" w:line="210" w:lineRule="atLeast"/>
        <w:ind w:left="495"/>
        <w:rPr>
          <w:rFonts w:ascii="Arial" w:eastAsia="Times New Roman" w:hAnsi="Arial" w:cs="Arial"/>
          <w:color w:val="FFFFFF"/>
          <w:sz w:val="21"/>
          <w:szCs w:val="21"/>
        </w:rPr>
      </w:pPr>
      <w:r w:rsidRPr="00B9018D">
        <w:rPr>
          <w:rFonts w:ascii="Arial" w:eastAsia="Times New Roman" w:hAnsi="Arial" w:cs="Arial"/>
          <w:color w:val="FFFFFF"/>
          <w:sz w:val="21"/>
          <w:szCs w:val="21"/>
        </w:rPr>
        <w:t>JavaScript Advanced</w:t>
      </w:r>
    </w:p>
    <w:p w:rsidR="00B9018D" w:rsidRPr="00B9018D" w:rsidRDefault="00B9018D" w:rsidP="00B9018D">
      <w:pPr>
        <w:numPr>
          <w:ilvl w:val="0"/>
          <w:numId w:val="5"/>
        </w:numPr>
        <w:spacing w:after="0" w:line="210" w:lineRule="atLeast"/>
        <w:ind w:left="495"/>
        <w:rPr>
          <w:rFonts w:ascii="Arial" w:eastAsia="Times New Roman" w:hAnsi="Arial" w:cs="Arial"/>
          <w:color w:val="313131"/>
          <w:sz w:val="21"/>
          <w:szCs w:val="21"/>
        </w:rPr>
      </w:pPr>
      <w:hyperlink r:id="rId48" w:history="1">
        <w:r w:rsidRPr="00B9018D">
          <w:rPr>
            <w:rFonts w:ascii="Arial" w:eastAsia="Times New Roman" w:hAnsi="Arial" w:cs="Arial"/>
            <w:color w:val="000000"/>
            <w:sz w:val="19"/>
            <w:szCs w:val="19"/>
            <w:u w:val="single"/>
          </w:rPr>
          <w:t>Javascript - Error Handling</w:t>
        </w:r>
      </w:hyperlink>
    </w:p>
    <w:p w:rsidR="00B9018D" w:rsidRPr="00B9018D" w:rsidRDefault="00B9018D" w:rsidP="00B9018D">
      <w:pPr>
        <w:numPr>
          <w:ilvl w:val="0"/>
          <w:numId w:val="5"/>
        </w:numPr>
        <w:spacing w:after="0" w:line="210" w:lineRule="atLeast"/>
        <w:ind w:left="495"/>
        <w:rPr>
          <w:rFonts w:ascii="Arial" w:eastAsia="Times New Roman" w:hAnsi="Arial" w:cs="Arial"/>
          <w:color w:val="313131"/>
          <w:sz w:val="21"/>
          <w:szCs w:val="21"/>
        </w:rPr>
      </w:pPr>
      <w:hyperlink r:id="rId49" w:history="1">
        <w:r w:rsidRPr="00B9018D">
          <w:rPr>
            <w:rFonts w:ascii="Arial" w:eastAsia="Times New Roman" w:hAnsi="Arial" w:cs="Arial"/>
            <w:color w:val="000000"/>
            <w:sz w:val="19"/>
            <w:szCs w:val="19"/>
            <w:u w:val="single"/>
          </w:rPr>
          <w:t>Javascript - Validations</w:t>
        </w:r>
      </w:hyperlink>
    </w:p>
    <w:p w:rsidR="00B9018D" w:rsidRPr="00B9018D" w:rsidRDefault="00B9018D" w:rsidP="00B9018D">
      <w:pPr>
        <w:numPr>
          <w:ilvl w:val="0"/>
          <w:numId w:val="5"/>
        </w:numPr>
        <w:spacing w:after="0" w:line="210" w:lineRule="atLeast"/>
        <w:ind w:left="495"/>
        <w:rPr>
          <w:rFonts w:ascii="Arial" w:eastAsia="Times New Roman" w:hAnsi="Arial" w:cs="Arial"/>
          <w:color w:val="313131"/>
          <w:sz w:val="21"/>
          <w:szCs w:val="21"/>
        </w:rPr>
      </w:pPr>
      <w:hyperlink r:id="rId50" w:history="1">
        <w:r w:rsidRPr="00B9018D">
          <w:rPr>
            <w:rFonts w:ascii="Arial" w:eastAsia="Times New Roman" w:hAnsi="Arial" w:cs="Arial"/>
            <w:color w:val="000000"/>
            <w:sz w:val="19"/>
            <w:szCs w:val="19"/>
            <w:u w:val="single"/>
          </w:rPr>
          <w:t>Javascript - Animation</w:t>
        </w:r>
      </w:hyperlink>
    </w:p>
    <w:p w:rsidR="00B9018D" w:rsidRPr="00B9018D" w:rsidRDefault="00B9018D" w:rsidP="00B9018D">
      <w:pPr>
        <w:numPr>
          <w:ilvl w:val="0"/>
          <w:numId w:val="5"/>
        </w:numPr>
        <w:spacing w:after="0" w:line="210" w:lineRule="atLeast"/>
        <w:ind w:left="495"/>
        <w:rPr>
          <w:rFonts w:ascii="Arial" w:eastAsia="Times New Roman" w:hAnsi="Arial" w:cs="Arial"/>
          <w:color w:val="313131"/>
          <w:sz w:val="21"/>
          <w:szCs w:val="21"/>
        </w:rPr>
      </w:pPr>
      <w:hyperlink r:id="rId51" w:history="1">
        <w:r w:rsidRPr="00B9018D">
          <w:rPr>
            <w:rFonts w:ascii="Arial" w:eastAsia="Times New Roman" w:hAnsi="Arial" w:cs="Arial"/>
            <w:color w:val="000000"/>
            <w:sz w:val="19"/>
            <w:szCs w:val="19"/>
            <w:u w:val="single"/>
          </w:rPr>
          <w:t>Javascript - Multimedia</w:t>
        </w:r>
      </w:hyperlink>
    </w:p>
    <w:p w:rsidR="00B9018D" w:rsidRPr="00B9018D" w:rsidRDefault="00B9018D" w:rsidP="00B9018D">
      <w:pPr>
        <w:numPr>
          <w:ilvl w:val="0"/>
          <w:numId w:val="5"/>
        </w:numPr>
        <w:spacing w:after="0" w:line="210" w:lineRule="atLeast"/>
        <w:ind w:left="495"/>
        <w:rPr>
          <w:rFonts w:ascii="Arial" w:eastAsia="Times New Roman" w:hAnsi="Arial" w:cs="Arial"/>
          <w:color w:val="313131"/>
          <w:sz w:val="21"/>
          <w:szCs w:val="21"/>
        </w:rPr>
      </w:pPr>
      <w:hyperlink r:id="rId52" w:history="1">
        <w:r w:rsidRPr="00B9018D">
          <w:rPr>
            <w:rFonts w:ascii="Arial" w:eastAsia="Times New Roman" w:hAnsi="Arial" w:cs="Arial"/>
            <w:color w:val="000000"/>
            <w:sz w:val="19"/>
            <w:szCs w:val="19"/>
            <w:u w:val="single"/>
          </w:rPr>
          <w:t>Javascript - Debugging</w:t>
        </w:r>
      </w:hyperlink>
    </w:p>
    <w:p w:rsidR="00B9018D" w:rsidRPr="00B9018D" w:rsidRDefault="00B9018D" w:rsidP="00B9018D">
      <w:pPr>
        <w:numPr>
          <w:ilvl w:val="0"/>
          <w:numId w:val="5"/>
        </w:numPr>
        <w:spacing w:after="0" w:line="210" w:lineRule="atLeast"/>
        <w:ind w:left="495"/>
        <w:rPr>
          <w:rFonts w:ascii="Arial" w:eastAsia="Times New Roman" w:hAnsi="Arial" w:cs="Arial"/>
          <w:color w:val="313131"/>
          <w:sz w:val="21"/>
          <w:szCs w:val="21"/>
        </w:rPr>
      </w:pPr>
      <w:hyperlink r:id="rId53" w:history="1">
        <w:r w:rsidRPr="00B9018D">
          <w:rPr>
            <w:rFonts w:ascii="Arial" w:eastAsia="Times New Roman" w:hAnsi="Arial" w:cs="Arial"/>
            <w:color w:val="000000"/>
            <w:sz w:val="19"/>
            <w:szCs w:val="19"/>
            <w:u w:val="single"/>
          </w:rPr>
          <w:t>Javascript - Image Map</w:t>
        </w:r>
      </w:hyperlink>
    </w:p>
    <w:p w:rsidR="00B9018D" w:rsidRPr="00B9018D" w:rsidRDefault="00B9018D" w:rsidP="00B9018D">
      <w:pPr>
        <w:numPr>
          <w:ilvl w:val="0"/>
          <w:numId w:val="5"/>
        </w:numPr>
        <w:spacing w:after="0" w:line="210" w:lineRule="atLeast"/>
        <w:ind w:left="495"/>
        <w:rPr>
          <w:rFonts w:ascii="Arial" w:eastAsia="Times New Roman" w:hAnsi="Arial" w:cs="Arial"/>
          <w:color w:val="313131"/>
          <w:sz w:val="21"/>
          <w:szCs w:val="21"/>
        </w:rPr>
      </w:pPr>
      <w:hyperlink r:id="rId54" w:history="1">
        <w:r w:rsidRPr="00B9018D">
          <w:rPr>
            <w:rFonts w:ascii="Arial" w:eastAsia="Times New Roman" w:hAnsi="Arial" w:cs="Arial"/>
            <w:color w:val="000000"/>
            <w:sz w:val="19"/>
            <w:szCs w:val="19"/>
            <w:u w:val="single"/>
          </w:rPr>
          <w:t>Javascript - Browsers</w:t>
        </w:r>
      </w:hyperlink>
    </w:p>
    <w:p w:rsidR="00B9018D" w:rsidRPr="00B9018D" w:rsidRDefault="00B9018D" w:rsidP="00B9018D">
      <w:pPr>
        <w:numPr>
          <w:ilvl w:val="0"/>
          <w:numId w:val="6"/>
        </w:numPr>
        <w:pBdr>
          <w:top w:val="single" w:sz="6" w:space="0" w:color="797777"/>
          <w:left w:val="single" w:sz="6" w:space="0" w:color="797777"/>
          <w:bottom w:val="single" w:sz="6" w:space="0" w:color="797777"/>
          <w:right w:val="single" w:sz="6" w:space="0" w:color="797777"/>
        </w:pBdr>
        <w:spacing w:after="0" w:line="210" w:lineRule="atLeast"/>
        <w:ind w:left="495"/>
        <w:rPr>
          <w:rFonts w:ascii="Arial" w:eastAsia="Times New Roman" w:hAnsi="Arial" w:cs="Arial"/>
          <w:color w:val="FFFFFF"/>
          <w:sz w:val="21"/>
          <w:szCs w:val="21"/>
        </w:rPr>
      </w:pPr>
      <w:r w:rsidRPr="00B9018D">
        <w:rPr>
          <w:rFonts w:ascii="Arial" w:eastAsia="Times New Roman" w:hAnsi="Arial" w:cs="Arial"/>
          <w:color w:val="FFFFFF"/>
          <w:sz w:val="21"/>
          <w:szCs w:val="21"/>
        </w:rPr>
        <w:t>IMS DB Resources</w:t>
      </w:r>
    </w:p>
    <w:p w:rsidR="00B9018D" w:rsidRPr="00B9018D" w:rsidRDefault="00B9018D" w:rsidP="00B9018D">
      <w:pPr>
        <w:numPr>
          <w:ilvl w:val="0"/>
          <w:numId w:val="6"/>
        </w:numPr>
        <w:spacing w:after="0" w:line="210" w:lineRule="atLeast"/>
        <w:ind w:left="495"/>
        <w:rPr>
          <w:rFonts w:ascii="Arial" w:eastAsia="Times New Roman" w:hAnsi="Arial" w:cs="Arial"/>
          <w:color w:val="313131"/>
          <w:sz w:val="21"/>
          <w:szCs w:val="21"/>
        </w:rPr>
      </w:pPr>
      <w:hyperlink r:id="rId55" w:history="1">
        <w:r w:rsidRPr="00B9018D">
          <w:rPr>
            <w:rFonts w:ascii="Arial" w:eastAsia="Times New Roman" w:hAnsi="Arial" w:cs="Arial"/>
            <w:color w:val="000000"/>
            <w:sz w:val="19"/>
            <w:szCs w:val="19"/>
            <w:u w:val="single"/>
          </w:rPr>
          <w:t>Javascript - Questions And Answers</w:t>
        </w:r>
      </w:hyperlink>
    </w:p>
    <w:p w:rsidR="00B9018D" w:rsidRPr="00B9018D" w:rsidRDefault="00B9018D" w:rsidP="00B9018D">
      <w:pPr>
        <w:numPr>
          <w:ilvl w:val="0"/>
          <w:numId w:val="6"/>
        </w:numPr>
        <w:spacing w:after="0" w:line="210" w:lineRule="atLeast"/>
        <w:ind w:left="495"/>
        <w:rPr>
          <w:rFonts w:ascii="Arial" w:eastAsia="Times New Roman" w:hAnsi="Arial" w:cs="Arial"/>
          <w:color w:val="313131"/>
          <w:sz w:val="21"/>
          <w:szCs w:val="21"/>
        </w:rPr>
      </w:pPr>
      <w:hyperlink r:id="rId56" w:history="1">
        <w:r w:rsidRPr="00B9018D">
          <w:rPr>
            <w:rFonts w:ascii="Arial" w:eastAsia="Times New Roman" w:hAnsi="Arial" w:cs="Arial"/>
            <w:color w:val="000000"/>
            <w:sz w:val="19"/>
            <w:szCs w:val="19"/>
            <w:u w:val="single"/>
          </w:rPr>
          <w:t>Javascript - Quick Guide</w:t>
        </w:r>
      </w:hyperlink>
    </w:p>
    <w:p w:rsidR="00B9018D" w:rsidRPr="00B9018D" w:rsidRDefault="00B9018D" w:rsidP="00B9018D">
      <w:pPr>
        <w:numPr>
          <w:ilvl w:val="0"/>
          <w:numId w:val="6"/>
        </w:numPr>
        <w:spacing w:after="0" w:line="210" w:lineRule="atLeast"/>
        <w:ind w:left="495"/>
        <w:rPr>
          <w:rFonts w:ascii="Arial" w:eastAsia="Times New Roman" w:hAnsi="Arial" w:cs="Arial"/>
          <w:color w:val="313131"/>
          <w:sz w:val="21"/>
          <w:szCs w:val="21"/>
        </w:rPr>
      </w:pPr>
      <w:hyperlink r:id="rId57" w:history="1">
        <w:r w:rsidRPr="00B9018D">
          <w:rPr>
            <w:rFonts w:ascii="Arial" w:eastAsia="Times New Roman" w:hAnsi="Arial" w:cs="Arial"/>
            <w:color w:val="000000"/>
            <w:sz w:val="19"/>
            <w:szCs w:val="19"/>
            <w:u w:val="single"/>
          </w:rPr>
          <w:t>Javascript - Functions</w:t>
        </w:r>
      </w:hyperlink>
    </w:p>
    <w:p w:rsidR="00B9018D" w:rsidRPr="00B9018D" w:rsidRDefault="00B9018D" w:rsidP="00B9018D">
      <w:pPr>
        <w:numPr>
          <w:ilvl w:val="0"/>
          <w:numId w:val="6"/>
        </w:numPr>
        <w:spacing w:after="0" w:line="210" w:lineRule="atLeast"/>
        <w:ind w:left="495"/>
        <w:rPr>
          <w:rFonts w:ascii="Arial" w:eastAsia="Times New Roman" w:hAnsi="Arial" w:cs="Arial"/>
          <w:color w:val="313131"/>
          <w:sz w:val="21"/>
          <w:szCs w:val="21"/>
        </w:rPr>
      </w:pPr>
      <w:hyperlink r:id="rId58" w:history="1">
        <w:r w:rsidRPr="00B9018D">
          <w:rPr>
            <w:rFonts w:ascii="Arial" w:eastAsia="Times New Roman" w:hAnsi="Arial" w:cs="Arial"/>
            <w:color w:val="000000"/>
            <w:sz w:val="19"/>
            <w:szCs w:val="19"/>
            <w:u w:val="single"/>
          </w:rPr>
          <w:t>Javascript - Resources</w:t>
        </w:r>
      </w:hyperlink>
    </w:p>
    <w:p w:rsidR="00B9018D" w:rsidRPr="00B9018D" w:rsidRDefault="00B9018D" w:rsidP="00B9018D">
      <w:pPr>
        <w:numPr>
          <w:ilvl w:val="0"/>
          <w:numId w:val="7"/>
        </w:numPr>
        <w:pBdr>
          <w:top w:val="single" w:sz="6" w:space="0" w:color="AAAAAA"/>
          <w:left w:val="single" w:sz="6" w:space="0" w:color="AAAAAA"/>
          <w:bottom w:val="single" w:sz="6" w:space="0" w:color="AAAAAA"/>
          <w:right w:val="single" w:sz="6" w:space="0" w:color="AAAAAA"/>
        </w:pBdr>
        <w:shd w:val="clear" w:color="auto" w:fill="C1C1C1"/>
        <w:spacing w:after="0" w:line="210" w:lineRule="atLeast"/>
        <w:ind w:left="495"/>
        <w:rPr>
          <w:rFonts w:ascii="Arial" w:eastAsia="Times New Roman" w:hAnsi="Arial" w:cs="Arial"/>
          <w:color w:val="000000"/>
          <w:sz w:val="21"/>
          <w:szCs w:val="21"/>
        </w:rPr>
      </w:pPr>
      <w:r w:rsidRPr="00B9018D">
        <w:rPr>
          <w:rFonts w:ascii="Arial" w:eastAsia="Times New Roman" w:hAnsi="Arial" w:cs="Arial"/>
          <w:color w:val="000000"/>
          <w:sz w:val="21"/>
          <w:szCs w:val="21"/>
        </w:rPr>
        <w:t>Selected Reading</w:t>
      </w:r>
    </w:p>
    <w:p w:rsidR="00B9018D" w:rsidRPr="00B9018D" w:rsidRDefault="00B9018D" w:rsidP="00B9018D">
      <w:pPr>
        <w:numPr>
          <w:ilvl w:val="0"/>
          <w:numId w:val="7"/>
        </w:numPr>
        <w:spacing w:after="0" w:line="210" w:lineRule="atLeast"/>
        <w:ind w:left="495"/>
        <w:rPr>
          <w:rFonts w:ascii="Arial" w:eastAsia="Times New Roman" w:hAnsi="Arial" w:cs="Arial"/>
          <w:color w:val="313131"/>
          <w:sz w:val="21"/>
          <w:szCs w:val="21"/>
        </w:rPr>
      </w:pPr>
      <w:hyperlink r:id="rId59" w:tgtFrame="_top" w:history="1">
        <w:r w:rsidRPr="00B9018D">
          <w:rPr>
            <w:rFonts w:ascii="Arial" w:eastAsia="Times New Roman" w:hAnsi="Arial" w:cs="Arial"/>
            <w:color w:val="000000"/>
            <w:sz w:val="19"/>
            <w:szCs w:val="19"/>
            <w:u w:val="single"/>
          </w:rPr>
          <w:t>Developer's Best Practices</w:t>
        </w:r>
      </w:hyperlink>
    </w:p>
    <w:p w:rsidR="00B9018D" w:rsidRPr="00B9018D" w:rsidRDefault="00B9018D" w:rsidP="00B9018D">
      <w:pPr>
        <w:numPr>
          <w:ilvl w:val="0"/>
          <w:numId w:val="7"/>
        </w:numPr>
        <w:spacing w:after="0" w:line="210" w:lineRule="atLeast"/>
        <w:ind w:left="495"/>
        <w:rPr>
          <w:rFonts w:ascii="Arial" w:eastAsia="Times New Roman" w:hAnsi="Arial" w:cs="Arial"/>
          <w:color w:val="313131"/>
          <w:sz w:val="21"/>
          <w:szCs w:val="21"/>
        </w:rPr>
      </w:pPr>
      <w:hyperlink r:id="rId60" w:tgtFrame="_top" w:history="1">
        <w:r w:rsidRPr="00B9018D">
          <w:rPr>
            <w:rFonts w:ascii="Arial" w:eastAsia="Times New Roman" w:hAnsi="Arial" w:cs="Arial"/>
            <w:color w:val="000000"/>
            <w:sz w:val="19"/>
            <w:szCs w:val="19"/>
            <w:u w:val="single"/>
          </w:rPr>
          <w:t>Questions and Answers</w:t>
        </w:r>
      </w:hyperlink>
    </w:p>
    <w:p w:rsidR="00B9018D" w:rsidRPr="00B9018D" w:rsidRDefault="00B9018D" w:rsidP="00B9018D">
      <w:pPr>
        <w:numPr>
          <w:ilvl w:val="0"/>
          <w:numId w:val="7"/>
        </w:numPr>
        <w:spacing w:after="0" w:line="210" w:lineRule="atLeast"/>
        <w:ind w:left="495"/>
        <w:rPr>
          <w:rFonts w:ascii="Arial" w:eastAsia="Times New Roman" w:hAnsi="Arial" w:cs="Arial"/>
          <w:color w:val="313131"/>
          <w:sz w:val="21"/>
          <w:szCs w:val="21"/>
        </w:rPr>
      </w:pPr>
      <w:hyperlink r:id="rId61" w:tgtFrame="_top" w:history="1">
        <w:r w:rsidRPr="00B9018D">
          <w:rPr>
            <w:rFonts w:ascii="Arial" w:eastAsia="Times New Roman" w:hAnsi="Arial" w:cs="Arial"/>
            <w:color w:val="000000"/>
            <w:sz w:val="19"/>
            <w:szCs w:val="19"/>
            <w:u w:val="single"/>
          </w:rPr>
          <w:t>Effective Resume Writing</w:t>
        </w:r>
      </w:hyperlink>
    </w:p>
    <w:p w:rsidR="00B9018D" w:rsidRPr="00B9018D" w:rsidRDefault="00B9018D" w:rsidP="00B9018D">
      <w:pPr>
        <w:numPr>
          <w:ilvl w:val="0"/>
          <w:numId w:val="7"/>
        </w:numPr>
        <w:spacing w:after="0" w:line="210" w:lineRule="atLeast"/>
        <w:ind w:left="495"/>
        <w:rPr>
          <w:rFonts w:ascii="Arial" w:eastAsia="Times New Roman" w:hAnsi="Arial" w:cs="Arial"/>
          <w:color w:val="313131"/>
          <w:sz w:val="21"/>
          <w:szCs w:val="21"/>
        </w:rPr>
      </w:pPr>
      <w:hyperlink r:id="rId62" w:tgtFrame="_top" w:history="1">
        <w:r w:rsidRPr="00B9018D">
          <w:rPr>
            <w:rFonts w:ascii="Arial" w:eastAsia="Times New Roman" w:hAnsi="Arial" w:cs="Arial"/>
            <w:color w:val="000000"/>
            <w:sz w:val="19"/>
            <w:szCs w:val="19"/>
            <w:u w:val="single"/>
          </w:rPr>
          <w:t>HR Interview Questions</w:t>
        </w:r>
      </w:hyperlink>
    </w:p>
    <w:p w:rsidR="00B9018D" w:rsidRPr="00B9018D" w:rsidRDefault="00B9018D" w:rsidP="00B9018D">
      <w:pPr>
        <w:numPr>
          <w:ilvl w:val="0"/>
          <w:numId w:val="7"/>
        </w:numPr>
        <w:spacing w:after="0" w:line="210" w:lineRule="atLeast"/>
        <w:ind w:left="495"/>
        <w:rPr>
          <w:rFonts w:ascii="Arial" w:eastAsia="Times New Roman" w:hAnsi="Arial" w:cs="Arial"/>
          <w:color w:val="313131"/>
          <w:sz w:val="21"/>
          <w:szCs w:val="21"/>
        </w:rPr>
      </w:pPr>
      <w:hyperlink r:id="rId63" w:tgtFrame="_top" w:history="1">
        <w:r w:rsidRPr="00B9018D">
          <w:rPr>
            <w:rFonts w:ascii="Arial" w:eastAsia="Times New Roman" w:hAnsi="Arial" w:cs="Arial"/>
            <w:color w:val="000000"/>
            <w:sz w:val="19"/>
            <w:szCs w:val="19"/>
            <w:u w:val="single"/>
          </w:rPr>
          <w:t>Computer Glossary</w:t>
        </w:r>
      </w:hyperlink>
    </w:p>
    <w:p w:rsidR="00B9018D" w:rsidRPr="00B9018D" w:rsidRDefault="00B9018D" w:rsidP="00B9018D">
      <w:pPr>
        <w:numPr>
          <w:ilvl w:val="0"/>
          <w:numId w:val="7"/>
        </w:numPr>
        <w:spacing w:after="0" w:line="210" w:lineRule="atLeast"/>
        <w:ind w:left="495"/>
        <w:rPr>
          <w:rFonts w:ascii="Arial" w:eastAsia="Times New Roman" w:hAnsi="Arial" w:cs="Arial"/>
          <w:color w:val="313131"/>
          <w:sz w:val="21"/>
          <w:szCs w:val="21"/>
        </w:rPr>
      </w:pPr>
      <w:hyperlink r:id="rId64" w:tgtFrame="_top" w:history="1">
        <w:r w:rsidRPr="00B9018D">
          <w:rPr>
            <w:rFonts w:ascii="Arial" w:eastAsia="Times New Roman" w:hAnsi="Arial" w:cs="Arial"/>
            <w:color w:val="000000"/>
            <w:sz w:val="19"/>
            <w:szCs w:val="19"/>
            <w:u w:val="single"/>
          </w:rPr>
          <w:t>Who is Who</w:t>
        </w:r>
      </w:hyperlink>
    </w:p>
    <w:p w:rsidR="00B9018D" w:rsidRPr="00B9018D" w:rsidRDefault="00B9018D" w:rsidP="00B9018D">
      <w:pPr>
        <w:shd w:val="clear" w:color="auto" w:fill="FFFFFF"/>
        <w:spacing w:before="48" w:after="48" w:line="450" w:lineRule="atLeast"/>
        <w:ind w:left="-450" w:right="-402"/>
        <w:jc w:val="center"/>
        <w:outlineLvl w:val="0"/>
        <w:rPr>
          <w:rFonts w:ascii="Arial" w:eastAsia="Times New Roman" w:hAnsi="Arial" w:cs="Arial"/>
          <w:color w:val="121214"/>
          <w:spacing w:val="-15"/>
          <w:kern w:val="36"/>
          <w:sz w:val="42"/>
          <w:szCs w:val="42"/>
        </w:rPr>
      </w:pPr>
      <w:r w:rsidRPr="00B9018D">
        <w:rPr>
          <w:rFonts w:ascii="Arial" w:eastAsia="Times New Roman" w:hAnsi="Arial" w:cs="Arial"/>
          <w:color w:val="121214"/>
          <w:spacing w:val="-15"/>
          <w:kern w:val="36"/>
          <w:sz w:val="42"/>
          <w:szCs w:val="42"/>
        </w:rPr>
        <w:t>JavaScript - if...else Statement</w:t>
      </w:r>
    </w:p>
    <w:p w:rsidR="00B9018D" w:rsidRPr="00B9018D" w:rsidRDefault="00B9018D" w:rsidP="00B9018D">
      <w:pPr>
        <w:shd w:val="clear" w:color="auto" w:fill="FFFFFF"/>
        <w:spacing w:before="105" w:after="105" w:line="330" w:lineRule="atLeast"/>
        <w:ind w:left="-450" w:right="-450"/>
        <w:jc w:val="center"/>
        <w:rPr>
          <w:rFonts w:ascii="Arial" w:eastAsia="Times New Roman" w:hAnsi="Arial" w:cs="Arial"/>
          <w:color w:val="313131"/>
          <w:sz w:val="21"/>
          <w:szCs w:val="21"/>
        </w:rPr>
      </w:pPr>
      <w:r w:rsidRPr="00B9018D">
        <w:rPr>
          <w:rFonts w:ascii="Arial" w:eastAsia="Times New Roman" w:hAnsi="Arial" w:cs="Arial"/>
          <w:color w:val="313131"/>
          <w:sz w:val="21"/>
          <w:szCs w:val="21"/>
        </w:rPr>
        <w:pict>
          <v:rect id="_x0000_i1027" style="width:0;height:0" o:hralign="center" o:hrstd="t" o:hr="t" fillcolor="#a0a0a0" stroked="f"/>
        </w:pict>
      </w:r>
    </w:p>
    <w:p w:rsidR="00B9018D" w:rsidRPr="00B9018D" w:rsidRDefault="00B9018D" w:rsidP="00B9018D">
      <w:pPr>
        <w:shd w:val="clear" w:color="auto" w:fill="FFFFFF"/>
        <w:spacing w:before="105" w:after="105" w:line="330" w:lineRule="atLeast"/>
        <w:ind w:left="-450" w:right="-450"/>
        <w:jc w:val="center"/>
        <w:rPr>
          <w:rFonts w:ascii="Arial" w:eastAsia="Times New Roman" w:hAnsi="Arial" w:cs="Arial"/>
          <w:color w:val="313131"/>
          <w:sz w:val="21"/>
          <w:szCs w:val="21"/>
        </w:rPr>
      </w:pPr>
      <w:r w:rsidRPr="00B9018D">
        <w:rPr>
          <w:rFonts w:ascii="Arial" w:eastAsia="Times New Roman" w:hAnsi="Arial" w:cs="Arial"/>
          <w:color w:val="313131"/>
          <w:sz w:val="21"/>
          <w:szCs w:val="21"/>
        </w:rPr>
        <w:t>Advertisements</w:t>
      </w:r>
    </w:p>
    <w:p w:rsidR="00B9018D" w:rsidRPr="00B9018D" w:rsidRDefault="00B9018D" w:rsidP="00B9018D">
      <w:pPr>
        <w:shd w:val="clear" w:color="auto" w:fill="FFFFFF"/>
        <w:spacing w:before="105" w:after="105" w:line="330" w:lineRule="atLeast"/>
        <w:ind w:left="-450" w:right="-450"/>
        <w:rPr>
          <w:ins w:id="0" w:author="Unknown"/>
          <w:rFonts w:ascii="Arial" w:eastAsia="Times New Roman" w:hAnsi="Arial" w:cs="Arial"/>
          <w:color w:val="313131"/>
          <w:sz w:val="21"/>
          <w:szCs w:val="21"/>
        </w:rPr>
      </w:pPr>
      <w:ins w:id="1" w:author="Unknown">
        <w:r w:rsidRPr="00B9018D">
          <w:rPr>
            <w:rFonts w:ascii="Arial" w:eastAsia="Times New Roman" w:hAnsi="Arial" w:cs="Arial"/>
            <w:color w:val="313131"/>
            <w:sz w:val="21"/>
            <w:szCs w:val="21"/>
          </w:rPr>
          <w:pict>
            <v:rect id="_x0000_i1028" style="width:0;height:0" o:hralign="center" o:hrstd="t" o:hr="t" fillcolor="#a0a0a0" stroked="f"/>
          </w:pict>
        </w:r>
      </w:ins>
    </w:p>
    <w:p w:rsidR="00B9018D" w:rsidRPr="00B9018D" w:rsidRDefault="00B9018D" w:rsidP="00B9018D">
      <w:pPr>
        <w:shd w:val="clear" w:color="auto" w:fill="FFFFFF"/>
        <w:spacing w:before="105" w:after="105" w:line="330" w:lineRule="atLeast"/>
        <w:ind w:left="-450" w:right="-450"/>
        <w:jc w:val="center"/>
        <w:rPr>
          <w:ins w:id="2" w:author="Unknown"/>
          <w:rFonts w:ascii="Arial" w:eastAsia="Times New Roman" w:hAnsi="Arial" w:cs="Arial"/>
          <w:color w:val="313131"/>
          <w:sz w:val="21"/>
          <w:szCs w:val="21"/>
        </w:rPr>
      </w:pPr>
      <w:ins w:id="3" w:author="Unknown">
        <w:r w:rsidRPr="00B9018D">
          <w:rPr>
            <w:rFonts w:ascii="Arial" w:eastAsia="Times New Roman" w:hAnsi="Arial" w:cs="Arial"/>
            <w:color w:val="313131"/>
            <w:sz w:val="21"/>
            <w:szCs w:val="21"/>
          </w:rPr>
          <w:fldChar w:fldCharType="begin"/>
        </w:r>
        <w:r w:rsidRPr="00B9018D">
          <w:rPr>
            <w:rFonts w:ascii="Arial" w:eastAsia="Times New Roman" w:hAnsi="Arial" w:cs="Arial"/>
            <w:color w:val="313131"/>
            <w:sz w:val="21"/>
            <w:szCs w:val="21"/>
          </w:rPr>
          <w:instrText xml:space="preserve"> HYPERLINK "http://www.tutorialspoint.com/javascript/javascript_operators.htm" </w:instrText>
        </w:r>
        <w:r w:rsidRPr="00B9018D">
          <w:rPr>
            <w:rFonts w:ascii="Arial" w:eastAsia="Times New Roman" w:hAnsi="Arial" w:cs="Arial"/>
            <w:color w:val="313131"/>
            <w:sz w:val="21"/>
            <w:szCs w:val="21"/>
          </w:rPr>
          <w:fldChar w:fldCharType="separate"/>
        </w:r>
        <w:r w:rsidRPr="00B9018D">
          <w:rPr>
            <w:rFonts w:ascii="Times New Roman" w:eastAsia="Times New Roman" w:hAnsi="Times New Roman" w:cs="Times New Roman"/>
            <w:color w:val="000000"/>
            <w:sz w:val="23"/>
            <w:szCs w:val="23"/>
          </w:rPr>
          <w:t> </w:t>
        </w:r>
        <w:r w:rsidRPr="00B9018D">
          <w:rPr>
            <w:rFonts w:ascii="Arial" w:eastAsia="Times New Roman" w:hAnsi="Arial" w:cs="Arial"/>
            <w:color w:val="000000"/>
            <w:sz w:val="23"/>
            <w:szCs w:val="23"/>
            <w:u w:val="single"/>
          </w:rPr>
          <w:t>Previous Page</w:t>
        </w:r>
        <w:r w:rsidRPr="00B9018D">
          <w:rPr>
            <w:rFonts w:ascii="Arial" w:eastAsia="Times New Roman" w:hAnsi="Arial" w:cs="Arial"/>
            <w:color w:val="313131"/>
            <w:sz w:val="21"/>
            <w:szCs w:val="21"/>
          </w:rPr>
          <w:fldChar w:fldCharType="end"/>
        </w:r>
      </w:ins>
    </w:p>
    <w:p w:rsidR="00B9018D" w:rsidRPr="00B9018D" w:rsidRDefault="00B9018D" w:rsidP="00B9018D">
      <w:pPr>
        <w:shd w:val="clear" w:color="auto" w:fill="FFFFFF"/>
        <w:spacing w:before="105" w:after="105" w:line="330" w:lineRule="atLeast"/>
        <w:ind w:left="-450" w:right="-450"/>
        <w:jc w:val="center"/>
        <w:rPr>
          <w:ins w:id="4" w:author="Unknown"/>
          <w:rFonts w:ascii="Arial" w:eastAsia="Times New Roman" w:hAnsi="Arial" w:cs="Arial"/>
          <w:color w:val="313131"/>
          <w:sz w:val="21"/>
          <w:szCs w:val="21"/>
        </w:rPr>
      </w:pPr>
      <w:ins w:id="5" w:author="Unknown">
        <w:r w:rsidRPr="00B9018D">
          <w:rPr>
            <w:rFonts w:ascii="Arial" w:eastAsia="Times New Roman" w:hAnsi="Arial" w:cs="Arial"/>
            <w:color w:val="313131"/>
            <w:sz w:val="21"/>
            <w:szCs w:val="21"/>
          </w:rPr>
          <w:fldChar w:fldCharType="begin"/>
        </w:r>
        <w:r w:rsidRPr="00B9018D">
          <w:rPr>
            <w:rFonts w:ascii="Arial" w:eastAsia="Times New Roman" w:hAnsi="Arial" w:cs="Arial"/>
            <w:color w:val="313131"/>
            <w:sz w:val="21"/>
            <w:szCs w:val="21"/>
          </w:rPr>
          <w:instrText xml:space="preserve"> HYPERLINK "http://www.tutorialspoint.com/javascript/javascript_switch_case.htm" </w:instrText>
        </w:r>
        <w:r w:rsidRPr="00B9018D">
          <w:rPr>
            <w:rFonts w:ascii="Arial" w:eastAsia="Times New Roman" w:hAnsi="Arial" w:cs="Arial"/>
            <w:color w:val="313131"/>
            <w:sz w:val="21"/>
            <w:szCs w:val="21"/>
          </w:rPr>
          <w:fldChar w:fldCharType="separate"/>
        </w:r>
        <w:r w:rsidRPr="00B9018D">
          <w:rPr>
            <w:rFonts w:ascii="Arial" w:eastAsia="Times New Roman" w:hAnsi="Arial" w:cs="Arial"/>
            <w:color w:val="000000"/>
            <w:sz w:val="23"/>
            <w:szCs w:val="23"/>
            <w:u w:val="single"/>
          </w:rPr>
          <w:t>Next Page</w:t>
        </w:r>
        <w:r w:rsidRPr="00B9018D">
          <w:rPr>
            <w:rFonts w:ascii="Times New Roman" w:eastAsia="Times New Roman" w:hAnsi="Times New Roman" w:cs="Times New Roman"/>
            <w:color w:val="000000"/>
            <w:sz w:val="23"/>
            <w:szCs w:val="23"/>
          </w:rPr>
          <w:t> </w:t>
        </w:r>
        <w:r w:rsidRPr="00B9018D">
          <w:rPr>
            <w:rFonts w:ascii="Arial" w:eastAsia="Times New Roman" w:hAnsi="Arial" w:cs="Arial"/>
            <w:color w:val="000000"/>
            <w:sz w:val="23"/>
            <w:szCs w:val="23"/>
            <w:u w:val="single"/>
          </w:rPr>
          <w:t> </w:t>
        </w:r>
        <w:r w:rsidRPr="00B9018D">
          <w:rPr>
            <w:rFonts w:ascii="Arial" w:eastAsia="Times New Roman" w:hAnsi="Arial" w:cs="Arial"/>
            <w:color w:val="313131"/>
            <w:sz w:val="21"/>
            <w:szCs w:val="21"/>
          </w:rPr>
          <w:fldChar w:fldCharType="end"/>
        </w:r>
      </w:ins>
    </w:p>
    <w:p w:rsidR="00B9018D" w:rsidRPr="00B9018D" w:rsidRDefault="00B9018D" w:rsidP="00B9018D">
      <w:pPr>
        <w:shd w:val="clear" w:color="auto" w:fill="FFFFFF"/>
        <w:spacing w:before="105" w:after="105" w:line="330" w:lineRule="atLeast"/>
        <w:ind w:left="-450" w:right="-450"/>
        <w:rPr>
          <w:ins w:id="6" w:author="Unknown"/>
          <w:rFonts w:ascii="Arial" w:eastAsia="Times New Roman" w:hAnsi="Arial" w:cs="Arial"/>
          <w:color w:val="313131"/>
          <w:sz w:val="21"/>
          <w:szCs w:val="21"/>
        </w:rPr>
      </w:pPr>
      <w:ins w:id="7" w:author="Unknown">
        <w:r w:rsidRPr="00B9018D">
          <w:rPr>
            <w:rFonts w:ascii="Arial" w:eastAsia="Times New Roman" w:hAnsi="Arial" w:cs="Arial"/>
            <w:color w:val="313131"/>
            <w:sz w:val="21"/>
            <w:szCs w:val="21"/>
          </w:rPr>
          <w:pict>
            <v:rect id="_x0000_i1029" style="width:0;height:0" o:hralign="center" o:hrstd="t" o:hr="t" fillcolor="#a0a0a0" stroked="f"/>
          </w:pict>
        </w:r>
      </w:ins>
    </w:p>
    <w:p w:rsidR="00B9018D" w:rsidRPr="00B9018D" w:rsidRDefault="00B9018D" w:rsidP="00B9018D">
      <w:pPr>
        <w:shd w:val="clear" w:color="auto" w:fill="FFFFFF"/>
        <w:spacing w:after="240" w:line="360" w:lineRule="atLeast"/>
        <w:ind w:left="-402" w:right="-402"/>
        <w:jc w:val="both"/>
        <w:rPr>
          <w:ins w:id="8" w:author="Unknown"/>
          <w:rFonts w:ascii="Arial" w:eastAsia="Times New Roman" w:hAnsi="Arial" w:cs="Arial"/>
          <w:color w:val="000000"/>
          <w:sz w:val="21"/>
          <w:szCs w:val="21"/>
        </w:rPr>
      </w:pPr>
      <w:ins w:id="9" w:author="Unknown">
        <w:r w:rsidRPr="00B9018D">
          <w:rPr>
            <w:rFonts w:ascii="Arial" w:eastAsia="Times New Roman" w:hAnsi="Arial" w:cs="Arial"/>
            <w:color w:val="000000"/>
            <w:sz w:val="21"/>
            <w:szCs w:val="21"/>
          </w:rPr>
          <w:t>While writing a program, there may be a situation when you need to adopt one out of a given set of paths. In such cases, you need to use conditional statements that allow your program to make correct decisions and perform right actions.</w:t>
        </w:r>
      </w:ins>
    </w:p>
    <w:p w:rsidR="00B9018D" w:rsidRPr="00B9018D" w:rsidRDefault="00B9018D" w:rsidP="00B9018D">
      <w:pPr>
        <w:shd w:val="clear" w:color="auto" w:fill="FFFFFF"/>
        <w:spacing w:after="240" w:line="360" w:lineRule="atLeast"/>
        <w:ind w:left="-402" w:right="-402"/>
        <w:jc w:val="both"/>
        <w:rPr>
          <w:ins w:id="10" w:author="Unknown"/>
          <w:rFonts w:ascii="Arial" w:eastAsia="Times New Roman" w:hAnsi="Arial" w:cs="Arial"/>
          <w:color w:val="000000"/>
          <w:sz w:val="21"/>
          <w:szCs w:val="21"/>
        </w:rPr>
      </w:pPr>
      <w:ins w:id="11" w:author="Unknown">
        <w:r w:rsidRPr="00B9018D">
          <w:rPr>
            <w:rFonts w:ascii="Arial" w:eastAsia="Times New Roman" w:hAnsi="Arial" w:cs="Arial"/>
            <w:color w:val="000000"/>
            <w:sz w:val="21"/>
            <w:szCs w:val="21"/>
          </w:rPr>
          <w:t>JavaScript supports conditional statements which are used to perform different actions based on different conditions. Here we will explain the</w:t>
        </w:r>
        <w:r w:rsidRPr="00B9018D">
          <w:rPr>
            <w:rFonts w:ascii="Times New Roman" w:eastAsia="Times New Roman" w:hAnsi="Times New Roman" w:cs="Times New Roman"/>
            <w:color w:val="000000"/>
            <w:sz w:val="21"/>
            <w:szCs w:val="21"/>
          </w:rPr>
          <w:t> </w:t>
        </w:r>
        <w:r w:rsidRPr="00B9018D">
          <w:rPr>
            <w:rFonts w:ascii="Arial" w:eastAsia="Times New Roman" w:hAnsi="Arial" w:cs="Arial"/>
            <w:b/>
            <w:bCs/>
            <w:color w:val="000000"/>
            <w:sz w:val="21"/>
            <w:szCs w:val="21"/>
          </w:rPr>
          <w:t>if..else</w:t>
        </w:r>
        <w:r w:rsidRPr="00B9018D">
          <w:rPr>
            <w:rFonts w:ascii="Times New Roman" w:eastAsia="Times New Roman" w:hAnsi="Times New Roman" w:cs="Times New Roman"/>
            <w:color w:val="000000"/>
            <w:sz w:val="21"/>
            <w:szCs w:val="21"/>
          </w:rPr>
          <w:t> </w:t>
        </w:r>
        <w:r w:rsidRPr="00B9018D">
          <w:rPr>
            <w:rFonts w:ascii="Arial" w:eastAsia="Times New Roman" w:hAnsi="Arial" w:cs="Arial"/>
            <w:color w:val="000000"/>
            <w:sz w:val="21"/>
            <w:szCs w:val="21"/>
          </w:rPr>
          <w:t>statement.</w:t>
        </w:r>
      </w:ins>
    </w:p>
    <w:p w:rsidR="00B9018D" w:rsidRPr="00B9018D" w:rsidRDefault="00B9018D" w:rsidP="00B9018D">
      <w:pPr>
        <w:shd w:val="clear" w:color="auto" w:fill="FFFFFF"/>
        <w:spacing w:before="48" w:after="48" w:line="360" w:lineRule="atLeast"/>
        <w:ind w:left="-450" w:right="-402"/>
        <w:outlineLvl w:val="1"/>
        <w:rPr>
          <w:ins w:id="12" w:author="Unknown"/>
          <w:rFonts w:ascii="Arial" w:eastAsia="Times New Roman" w:hAnsi="Arial" w:cs="Arial"/>
          <w:color w:val="121214"/>
          <w:spacing w:val="-15"/>
          <w:sz w:val="36"/>
          <w:szCs w:val="36"/>
        </w:rPr>
      </w:pPr>
      <w:ins w:id="13" w:author="Unknown">
        <w:r w:rsidRPr="00B9018D">
          <w:rPr>
            <w:rFonts w:ascii="Arial" w:eastAsia="Times New Roman" w:hAnsi="Arial" w:cs="Arial"/>
            <w:color w:val="121214"/>
            <w:spacing w:val="-15"/>
            <w:sz w:val="36"/>
            <w:szCs w:val="36"/>
          </w:rPr>
          <w:t>Flow Chart of if-else</w:t>
        </w:r>
      </w:ins>
    </w:p>
    <w:p w:rsidR="00B9018D" w:rsidRPr="00B9018D" w:rsidRDefault="00B9018D" w:rsidP="00B9018D">
      <w:pPr>
        <w:shd w:val="clear" w:color="auto" w:fill="FFFFFF"/>
        <w:spacing w:after="240" w:line="360" w:lineRule="atLeast"/>
        <w:ind w:left="-402" w:right="-402"/>
        <w:jc w:val="both"/>
        <w:rPr>
          <w:ins w:id="14" w:author="Unknown"/>
          <w:rFonts w:ascii="Arial" w:eastAsia="Times New Roman" w:hAnsi="Arial" w:cs="Arial"/>
          <w:color w:val="000000"/>
          <w:sz w:val="21"/>
          <w:szCs w:val="21"/>
        </w:rPr>
      </w:pPr>
      <w:ins w:id="15" w:author="Unknown">
        <w:r w:rsidRPr="00B9018D">
          <w:rPr>
            <w:rFonts w:ascii="Arial" w:eastAsia="Times New Roman" w:hAnsi="Arial" w:cs="Arial"/>
            <w:color w:val="000000"/>
            <w:sz w:val="21"/>
            <w:szCs w:val="21"/>
          </w:rPr>
          <w:t>The following flow chart shows how the if-else statement works.</w:t>
        </w:r>
      </w:ins>
    </w:p>
    <w:p w:rsidR="00B9018D" w:rsidRPr="00B9018D" w:rsidRDefault="00B9018D" w:rsidP="00B9018D">
      <w:pPr>
        <w:shd w:val="clear" w:color="auto" w:fill="FFFFFF"/>
        <w:spacing w:after="0" w:line="330" w:lineRule="atLeast"/>
        <w:ind w:left="-450" w:right="-450"/>
        <w:rPr>
          <w:ins w:id="16" w:author="Unknown"/>
          <w:rFonts w:ascii="Arial" w:eastAsia="Times New Roman" w:hAnsi="Arial" w:cs="Arial"/>
          <w:color w:val="313131"/>
          <w:sz w:val="21"/>
          <w:szCs w:val="21"/>
        </w:rPr>
      </w:pPr>
      <w:r>
        <w:rPr>
          <w:rFonts w:ascii="Arial" w:eastAsia="Times New Roman" w:hAnsi="Arial" w:cs="Arial"/>
          <w:noProof/>
          <w:color w:val="313131"/>
          <w:sz w:val="21"/>
          <w:szCs w:val="21"/>
        </w:rPr>
        <w:drawing>
          <wp:inline distT="0" distB="0" distL="0" distR="0">
            <wp:extent cx="2524125" cy="3228975"/>
            <wp:effectExtent l="0" t="0" r="9525" b="9525"/>
            <wp:docPr id="8" name="Picture 8" descr="Decision 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cision Maki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524125" cy="3228975"/>
                    </a:xfrm>
                    <a:prstGeom prst="rect">
                      <a:avLst/>
                    </a:prstGeom>
                    <a:noFill/>
                    <a:ln>
                      <a:noFill/>
                    </a:ln>
                  </pic:spPr>
                </pic:pic>
              </a:graphicData>
            </a:graphic>
          </wp:inline>
        </w:drawing>
      </w:r>
    </w:p>
    <w:p w:rsidR="00B9018D" w:rsidRPr="00B9018D" w:rsidRDefault="00B9018D" w:rsidP="00B9018D">
      <w:pPr>
        <w:shd w:val="clear" w:color="auto" w:fill="FFFFFF"/>
        <w:spacing w:after="240" w:line="360" w:lineRule="atLeast"/>
        <w:ind w:left="-402" w:right="-402"/>
        <w:jc w:val="both"/>
        <w:rPr>
          <w:ins w:id="17" w:author="Unknown"/>
          <w:rFonts w:ascii="Arial" w:eastAsia="Times New Roman" w:hAnsi="Arial" w:cs="Arial"/>
          <w:color w:val="000000"/>
          <w:sz w:val="21"/>
          <w:szCs w:val="21"/>
        </w:rPr>
      </w:pPr>
      <w:ins w:id="18" w:author="Unknown">
        <w:r w:rsidRPr="00B9018D">
          <w:rPr>
            <w:rFonts w:ascii="Arial" w:eastAsia="Times New Roman" w:hAnsi="Arial" w:cs="Arial"/>
            <w:color w:val="000000"/>
            <w:sz w:val="21"/>
            <w:szCs w:val="21"/>
          </w:rPr>
          <w:t>JavaScript supports the following forms of</w:t>
        </w:r>
        <w:r w:rsidRPr="00B9018D">
          <w:rPr>
            <w:rFonts w:ascii="Times New Roman" w:eastAsia="Times New Roman" w:hAnsi="Times New Roman" w:cs="Times New Roman"/>
            <w:color w:val="000000"/>
            <w:sz w:val="21"/>
            <w:szCs w:val="21"/>
          </w:rPr>
          <w:t> </w:t>
        </w:r>
        <w:r w:rsidRPr="00B9018D">
          <w:rPr>
            <w:rFonts w:ascii="Arial" w:eastAsia="Times New Roman" w:hAnsi="Arial" w:cs="Arial"/>
            <w:b/>
            <w:bCs/>
            <w:color w:val="000000"/>
            <w:sz w:val="21"/>
            <w:szCs w:val="21"/>
          </w:rPr>
          <w:t>if..else</w:t>
        </w:r>
        <w:r w:rsidRPr="00B9018D">
          <w:rPr>
            <w:rFonts w:ascii="Times New Roman" w:eastAsia="Times New Roman" w:hAnsi="Times New Roman" w:cs="Times New Roman"/>
            <w:color w:val="000000"/>
            <w:sz w:val="21"/>
            <w:szCs w:val="21"/>
          </w:rPr>
          <w:t> </w:t>
        </w:r>
        <w:r w:rsidRPr="00B9018D">
          <w:rPr>
            <w:rFonts w:ascii="Arial" w:eastAsia="Times New Roman" w:hAnsi="Arial" w:cs="Arial"/>
            <w:color w:val="000000"/>
            <w:sz w:val="21"/>
            <w:szCs w:val="21"/>
          </w:rPr>
          <w:t>statement −</w:t>
        </w:r>
      </w:ins>
    </w:p>
    <w:p w:rsidR="00B9018D" w:rsidRPr="00B9018D" w:rsidRDefault="00B9018D" w:rsidP="00B9018D">
      <w:pPr>
        <w:numPr>
          <w:ilvl w:val="0"/>
          <w:numId w:val="8"/>
        </w:numPr>
        <w:shd w:val="clear" w:color="auto" w:fill="FFFFFF"/>
        <w:spacing w:after="240" w:line="360" w:lineRule="atLeast"/>
        <w:ind w:left="318" w:right="-402"/>
        <w:jc w:val="both"/>
        <w:rPr>
          <w:ins w:id="19" w:author="Unknown"/>
          <w:rFonts w:ascii="Arial" w:eastAsia="Times New Roman" w:hAnsi="Arial" w:cs="Arial"/>
          <w:color w:val="000000"/>
          <w:sz w:val="21"/>
          <w:szCs w:val="21"/>
        </w:rPr>
      </w:pPr>
      <w:ins w:id="20" w:author="Unknown">
        <w:r w:rsidRPr="00B9018D">
          <w:rPr>
            <w:rFonts w:ascii="Arial" w:eastAsia="Times New Roman" w:hAnsi="Arial" w:cs="Arial"/>
            <w:color w:val="000000"/>
            <w:sz w:val="21"/>
            <w:szCs w:val="21"/>
          </w:rPr>
          <w:t>if statement</w:t>
        </w:r>
      </w:ins>
    </w:p>
    <w:p w:rsidR="00B9018D" w:rsidRPr="00B9018D" w:rsidRDefault="00B9018D" w:rsidP="00B9018D">
      <w:pPr>
        <w:numPr>
          <w:ilvl w:val="0"/>
          <w:numId w:val="8"/>
        </w:numPr>
        <w:shd w:val="clear" w:color="auto" w:fill="FFFFFF"/>
        <w:spacing w:after="240" w:line="360" w:lineRule="atLeast"/>
        <w:ind w:left="318" w:right="-402"/>
        <w:jc w:val="both"/>
        <w:rPr>
          <w:ins w:id="21" w:author="Unknown"/>
          <w:rFonts w:ascii="Arial" w:eastAsia="Times New Roman" w:hAnsi="Arial" w:cs="Arial"/>
          <w:color w:val="000000"/>
          <w:sz w:val="21"/>
          <w:szCs w:val="21"/>
        </w:rPr>
      </w:pPr>
      <w:ins w:id="22" w:author="Unknown">
        <w:r w:rsidRPr="00B9018D">
          <w:rPr>
            <w:rFonts w:ascii="Arial" w:eastAsia="Times New Roman" w:hAnsi="Arial" w:cs="Arial"/>
            <w:color w:val="000000"/>
            <w:sz w:val="21"/>
            <w:szCs w:val="21"/>
          </w:rPr>
          <w:t>if...else statement</w:t>
        </w:r>
      </w:ins>
    </w:p>
    <w:p w:rsidR="00B9018D" w:rsidRPr="00B9018D" w:rsidRDefault="00B9018D" w:rsidP="00B9018D">
      <w:pPr>
        <w:numPr>
          <w:ilvl w:val="0"/>
          <w:numId w:val="8"/>
        </w:numPr>
        <w:shd w:val="clear" w:color="auto" w:fill="FFFFFF"/>
        <w:spacing w:after="240" w:line="360" w:lineRule="atLeast"/>
        <w:ind w:left="318" w:right="-402"/>
        <w:jc w:val="both"/>
        <w:rPr>
          <w:ins w:id="23" w:author="Unknown"/>
          <w:rFonts w:ascii="Arial" w:eastAsia="Times New Roman" w:hAnsi="Arial" w:cs="Arial"/>
          <w:color w:val="000000"/>
          <w:sz w:val="21"/>
          <w:szCs w:val="21"/>
        </w:rPr>
      </w:pPr>
      <w:ins w:id="24" w:author="Unknown">
        <w:r w:rsidRPr="00B9018D">
          <w:rPr>
            <w:rFonts w:ascii="Arial" w:eastAsia="Times New Roman" w:hAnsi="Arial" w:cs="Arial"/>
            <w:color w:val="000000"/>
            <w:sz w:val="21"/>
            <w:szCs w:val="21"/>
          </w:rPr>
          <w:t>if...else if... statement.</w:t>
        </w:r>
      </w:ins>
    </w:p>
    <w:p w:rsidR="00B9018D" w:rsidRPr="00B9018D" w:rsidRDefault="00B9018D" w:rsidP="00B9018D">
      <w:pPr>
        <w:shd w:val="clear" w:color="auto" w:fill="FFFFFF"/>
        <w:spacing w:before="48" w:after="48" w:line="360" w:lineRule="atLeast"/>
        <w:ind w:left="-450" w:right="-402"/>
        <w:outlineLvl w:val="1"/>
        <w:rPr>
          <w:ins w:id="25" w:author="Unknown"/>
          <w:rFonts w:ascii="Arial" w:eastAsia="Times New Roman" w:hAnsi="Arial" w:cs="Arial"/>
          <w:color w:val="121214"/>
          <w:spacing w:val="-15"/>
          <w:sz w:val="36"/>
          <w:szCs w:val="36"/>
        </w:rPr>
      </w:pPr>
      <w:ins w:id="26" w:author="Unknown">
        <w:r w:rsidRPr="00B9018D">
          <w:rPr>
            <w:rFonts w:ascii="Arial" w:eastAsia="Times New Roman" w:hAnsi="Arial" w:cs="Arial"/>
            <w:color w:val="121214"/>
            <w:spacing w:val="-15"/>
            <w:sz w:val="36"/>
            <w:szCs w:val="36"/>
          </w:rPr>
          <w:t>if statement</w:t>
        </w:r>
      </w:ins>
    </w:p>
    <w:p w:rsidR="00B9018D" w:rsidRPr="00B9018D" w:rsidRDefault="00B9018D" w:rsidP="00B9018D">
      <w:pPr>
        <w:shd w:val="clear" w:color="auto" w:fill="FFFFFF"/>
        <w:spacing w:after="240" w:line="360" w:lineRule="atLeast"/>
        <w:ind w:left="-402" w:right="-402"/>
        <w:jc w:val="both"/>
        <w:rPr>
          <w:ins w:id="27" w:author="Unknown"/>
          <w:rFonts w:ascii="Arial" w:eastAsia="Times New Roman" w:hAnsi="Arial" w:cs="Arial"/>
          <w:color w:val="000000"/>
          <w:sz w:val="21"/>
          <w:szCs w:val="21"/>
        </w:rPr>
      </w:pPr>
      <w:ins w:id="28" w:author="Unknown">
        <w:r w:rsidRPr="00B9018D">
          <w:rPr>
            <w:rFonts w:ascii="Arial" w:eastAsia="Times New Roman" w:hAnsi="Arial" w:cs="Arial"/>
            <w:color w:val="000000"/>
            <w:sz w:val="21"/>
            <w:szCs w:val="21"/>
          </w:rPr>
          <w:t>The</w:t>
        </w:r>
        <w:r w:rsidRPr="00B9018D">
          <w:rPr>
            <w:rFonts w:ascii="Times New Roman" w:eastAsia="Times New Roman" w:hAnsi="Times New Roman" w:cs="Times New Roman"/>
            <w:color w:val="000000"/>
            <w:sz w:val="21"/>
            <w:szCs w:val="21"/>
          </w:rPr>
          <w:t> </w:t>
        </w:r>
        <w:r w:rsidRPr="00B9018D">
          <w:rPr>
            <w:rFonts w:ascii="Arial" w:eastAsia="Times New Roman" w:hAnsi="Arial" w:cs="Arial"/>
            <w:b/>
            <w:bCs/>
            <w:color w:val="000000"/>
            <w:sz w:val="21"/>
            <w:szCs w:val="21"/>
          </w:rPr>
          <w:t>if</w:t>
        </w:r>
        <w:r w:rsidRPr="00B9018D">
          <w:rPr>
            <w:rFonts w:ascii="Times New Roman" w:eastAsia="Times New Roman" w:hAnsi="Times New Roman" w:cs="Times New Roman"/>
            <w:color w:val="000000"/>
            <w:sz w:val="21"/>
            <w:szCs w:val="21"/>
          </w:rPr>
          <w:t> </w:t>
        </w:r>
        <w:r w:rsidRPr="00B9018D">
          <w:rPr>
            <w:rFonts w:ascii="Arial" w:eastAsia="Times New Roman" w:hAnsi="Arial" w:cs="Arial"/>
            <w:color w:val="000000"/>
            <w:sz w:val="21"/>
            <w:szCs w:val="21"/>
          </w:rPr>
          <w:t>statement is the fundamental control statement that allows JavaScript to make decisions and execute statements conditionally.</w:t>
        </w:r>
      </w:ins>
    </w:p>
    <w:p w:rsidR="00B9018D" w:rsidRPr="00B9018D" w:rsidRDefault="00B9018D" w:rsidP="00B9018D">
      <w:pPr>
        <w:shd w:val="clear" w:color="auto" w:fill="FFFFFF"/>
        <w:spacing w:before="48" w:after="48" w:line="360" w:lineRule="atLeast"/>
        <w:ind w:left="-450" w:right="-402"/>
        <w:outlineLvl w:val="2"/>
        <w:rPr>
          <w:ins w:id="29" w:author="Unknown"/>
          <w:rFonts w:ascii="Arial" w:eastAsia="Times New Roman" w:hAnsi="Arial" w:cs="Arial"/>
          <w:color w:val="000000"/>
          <w:sz w:val="27"/>
          <w:szCs w:val="27"/>
        </w:rPr>
      </w:pPr>
      <w:ins w:id="30" w:author="Unknown">
        <w:r w:rsidRPr="00B9018D">
          <w:rPr>
            <w:rFonts w:ascii="Arial" w:eastAsia="Times New Roman" w:hAnsi="Arial" w:cs="Arial"/>
            <w:color w:val="000000"/>
            <w:sz w:val="27"/>
            <w:szCs w:val="27"/>
          </w:rPr>
          <w:t>Syntax</w:t>
        </w:r>
      </w:ins>
    </w:p>
    <w:p w:rsidR="00B9018D" w:rsidRPr="00B9018D" w:rsidRDefault="00B9018D" w:rsidP="00B9018D">
      <w:pPr>
        <w:shd w:val="clear" w:color="auto" w:fill="FFFFFF"/>
        <w:spacing w:after="240" w:line="360" w:lineRule="atLeast"/>
        <w:ind w:left="-402" w:right="-402"/>
        <w:jc w:val="both"/>
        <w:rPr>
          <w:ins w:id="31" w:author="Unknown"/>
          <w:rFonts w:ascii="Arial" w:eastAsia="Times New Roman" w:hAnsi="Arial" w:cs="Arial"/>
          <w:color w:val="000000"/>
          <w:sz w:val="21"/>
          <w:szCs w:val="21"/>
        </w:rPr>
      </w:pPr>
      <w:ins w:id="32" w:author="Unknown">
        <w:r w:rsidRPr="00B9018D">
          <w:rPr>
            <w:rFonts w:ascii="Arial" w:eastAsia="Times New Roman" w:hAnsi="Arial" w:cs="Arial"/>
            <w:color w:val="000000"/>
            <w:sz w:val="21"/>
            <w:szCs w:val="21"/>
          </w:rPr>
          <w:t>The syntax for a basic if statement is as follows −</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3" w:author="Unknown"/>
          <w:rFonts w:ascii="Consolas" w:eastAsia="Times New Roman" w:hAnsi="Consolas" w:cs="Consolas"/>
          <w:color w:val="313131"/>
          <w:sz w:val="18"/>
          <w:szCs w:val="18"/>
        </w:rPr>
      </w:pPr>
      <w:ins w:id="34" w:author="Unknown">
        <w:r w:rsidRPr="00B9018D">
          <w:rPr>
            <w:rFonts w:ascii="Consolas" w:eastAsia="Times New Roman" w:hAnsi="Consolas" w:cs="Consolas"/>
            <w:color w:val="000088"/>
            <w:sz w:val="18"/>
            <w:szCs w:val="18"/>
          </w:rPr>
          <w:t>if</w:t>
        </w:r>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666600"/>
            <w:sz w:val="18"/>
            <w:szCs w:val="18"/>
          </w:rPr>
          <w:t>(</w:t>
        </w:r>
        <w:r w:rsidRPr="00B9018D">
          <w:rPr>
            <w:rFonts w:ascii="Consolas" w:eastAsia="Times New Roman" w:hAnsi="Consolas" w:cs="Consolas"/>
            <w:color w:val="313131"/>
            <w:sz w:val="18"/>
            <w:szCs w:val="18"/>
          </w:rPr>
          <w:t>expression</w:t>
        </w:r>
        <w:r w:rsidRPr="00B9018D">
          <w:rPr>
            <w:rFonts w:ascii="Consolas" w:eastAsia="Times New Roman" w:hAnsi="Consolas" w:cs="Consolas"/>
            <w:color w:val="666600"/>
            <w:sz w:val="18"/>
            <w:szCs w:val="18"/>
          </w:rPr>
          <w:t>){</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5" w:author="Unknown"/>
          <w:rFonts w:ascii="Consolas" w:eastAsia="Times New Roman" w:hAnsi="Consolas" w:cs="Consolas"/>
          <w:color w:val="313131"/>
          <w:sz w:val="18"/>
          <w:szCs w:val="18"/>
        </w:rPr>
      </w:pPr>
      <w:ins w:id="36" w:author="Unknown">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7F0055"/>
            <w:sz w:val="18"/>
            <w:szCs w:val="18"/>
          </w:rPr>
          <w:t>Statement</w:t>
        </w:r>
        <w:r w:rsidRPr="00B9018D">
          <w:rPr>
            <w:rFonts w:ascii="Consolas" w:eastAsia="Times New Roman" w:hAnsi="Consolas" w:cs="Consolas"/>
            <w:color w:val="666600"/>
            <w:sz w:val="18"/>
            <w:szCs w:val="18"/>
          </w:rPr>
          <w:t>(</w:t>
        </w:r>
        <w:r w:rsidRPr="00B9018D">
          <w:rPr>
            <w:rFonts w:ascii="Consolas" w:eastAsia="Times New Roman" w:hAnsi="Consolas" w:cs="Consolas"/>
            <w:color w:val="313131"/>
            <w:sz w:val="18"/>
            <w:szCs w:val="18"/>
          </w:rPr>
          <w:t>s</w:t>
        </w:r>
        <w:r w:rsidRPr="00B9018D">
          <w:rPr>
            <w:rFonts w:ascii="Consolas" w:eastAsia="Times New Roman" w:hAnsi="Consolas" w:cs="Consolas"/>
            <w:color w:val="666600"/>
            <w:sz w:val="18"/>
            <w:szCs w:val="18"/>
          </w:rPr>
          <w:t>)</w:t>
        </w:r>
        <w:r w:rsidRPr="00B9018D">
          <w:rPr>
            <w:rFonts w:ascii="Consolas" w:eastAsia="Times New Roman" w:hAnsi="Consolas" w:cs="Consolas"/>
            <w:color w:val="313131"/>
            <w:sz w:val="18"/>
            <w:szCs w:val="18"/>
          </w:rPr>
          <w:t xml:space="preserve"> to be executed </w:t>
        </w:r>
        <w:r w:rsidRPr="00B9018D">
          <w:rPr>
            <w:rFonts w:ascii="Consolas" w:eastAsia="Times New Roman" w:hAnsi="Consolas" w:cs="Consolas"/>
            <w:color w:val="000088"/>
            <w:sz w:val="18"/>
            <w:szCs w:val="18"/>
          </w:rPr>
          <w:t>if</w:t>
        </w:r>
        <w:r w:rsidRPr="00B9018D">
          <w:rPr>
            <w:rFonts w:ascii="Consolas" w:eastAsia="Times New Roman" w:hAnsi="Consolas" w:cs="Consolas"/>
            <w:color w:val="313131"/>
            <w:sz w:val="18"/>
            <w:szCs w:val="18"/>
          </w:rPr>
          <w:t xml:space="preserve"> expression </w:t>
        </w:r>
        <w:r w:rsidRPr="00B9018D">
          <w:rPr>
            <w:rFonts w:ascii="Consolas" w:eastAsia="Times New Roman" w:hAnsi="Consolas" w:cs="Consolas"/>
            <w:color w:val="000088"/>
            <w:sz w:val="18"/>
            <w:szCs w:val="18"/>
          </w:rPr>
          <w:t>is</w:t>
        </w:r>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000088"/>
            <w:sz w:val="18"/>
            <w:szCs w:val="18"/>
          </w:rPr>
          <w:t>true</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7" w:author="Unknown"/>
          <w:rFonts w:ascii="Consolas" w:eastAsia="Times New Roman" w:hAnsi="Consolas" w:cs="Consolas"/>
          <w:color w:val="313131"/>
          <w:sz w:val="18"/>
          <w:szCs w:val="18"/>
        </w:rPr>
      </w:pPr>
      <w:ins w:id="38" w:author="Unknown">
        <w:r w:rsidRPr="00B9018D">
          <w:rPr>
            <w:rFonts w:ascii="Consolas" w:eastAsia="Times New Roman" w:hAnsi="Consolas" w:cs="Consolas"/>
            <w:color w:val="666600"/>
            <w:sz w:val="18"/>
            <w:szCs w:val="18"/>
          </w:rPr>
          <w:t>}</w:t>
        </w:r>
      </w:ins>
    </w:p>
    <w:p w:rsidR="00B9018D" w:rsidRPr="00B9018D" w:rsidRDefault="00B9018D" w:rsidP="00B9018D">
      <w:pPr>
        <w:shd w:val="clear" w:color="auto" w:fill="FFFFFF"/>
        <w:spacing w:after="240" w:line="360" w:lineRule="atLeast"/>
        <w:ind w:left="-402" w:right="-402"/>
        <w:jc w:val="both"/>
        <w:rPr>
          <w:ins w:id="39" w:author="Unknown"/>
          <w:rFonts w:ascii="Arial" w:eastAsia="Times New Roman" w:hAnsi="Arial" w:cs="Arial"/>
          <w:color w:val="000000"/>
          <w:sz w:val="21"/>
          <w:szCs w:val="21"/>
        </w:rPr>
      </w:pPr>
      <w:ins w:id="40" w:author="Unknown">
        <w:r w:rsidRPr="00B9018D">
          <w:rPr>
            <w:rFonts w:ascii="Arial" w:eastAsia="Times New Roman" w:hAnsi="Arial" w:cs="Arial"/>
            <w:color w:val="000000"/>
            <w:sz w:val="21"/>
            <w:szCs w:val="21"/>
          </w:rPr>
          <w:t>Here a JavaScript expression is evaluated. If the resulting value is true, the given statement(s) are executed. If the expression is false, then no statement would be not executed. Most of the times, you will use comparison operators while making decisions.</w:t>
        </w:r>
      </w:ins>
    </w:p>
    <w:p w:rsidR="00B9018D" w:rsidRPr="00B9018D" w:rsidRDefault="00B9018D" w:rsidP="00B9018D">
      <w:pPr>
        <w:shd w:val="clear" w:color="auto" w:fill="FFFFFF"/>
        <w:spacing w:before="48" w:after="48" w:line="360" w:lineRule="atLeast"/>
        <w:ind w:left="-450" w:right="-402"/>
        <w:outlineLvl w:val="2"/>
        <w:rPr>
          <w:ins w:id="41" w:author="Unknown"/>
          <w:rFonts w:ascii="Arial" w:eastAsia="Times New Roman" w:hAnsi="Arial" w:cs="Arial"/>
          <w:color w:val="000000"/>
          <w:sz w:val="27"/>
          <w:szCs w:val="27"/>
        </w:rPr>
      </w:pPr>
      <w:ins w:id="42" w:author="Unknown">
        <w:r w:rsidRPr="00B9018D">
          <w:rPr>
            <w:rFonts w:ascii="Arial" w:eastAsia="Times New Roman" w:hAnsi="Arial" w:cs="Arial"/>
            <w:color w:val="000000"/>
            <w:sz w:val="27"/>
            <w:szCs w:val="27"/>
          </w:rPr>
          <w:t>Example</w:t>
        </w:r>
      </w:ins>
    </w:p>
    <w:p w:rsidR="00B9018D" w:rsidRPr="00B9018D" w:rsidRDefault="00B9018D" w:rsidP="00B9018D">
      <w:pPr>
        <w:shd w:val="clear" w:color="auto" w:fill="FFFFFF"/>
        <w:spacing w:after="240" w:line="360" w:lineRule="atLeast"/>
        <w:ind w:left="-402" w:right="-402"/>
        <w:jc w:val="both"/>
        <w:rPr>
          <w:ins w:id="43" w:author="Unknown"/>
          <w:rFonts w:ascii="Arial" w:eastAsia="Times New Roman" w:hAnsi="Arial" w:cs="Arial"/>
          <w:color w:val="000000"/>
          <w:sz w:val="21"/>
          <w:szCs w:val="21"/>
        </w:rPr>
      </w:pPr>
      <w:ins w:id="44" w:author="Unknown">
        <w:r w:rsidRPr="00B9018D">
          <w:rPr>
            <w:rFonts w:ascii="Arial" w:eastAsia="Times New Roman" w:hAnsi="Arial" w:cs="Arial"/>
            <w:color w:val="000000"/>
            <w:sz w:val="21"/>
            <w:szCs w:val="21"/>
          </w:rPr>
          <w:t>Try the following example to understand how the</w:t>
        </w:r>
        <w:r w:rsidRPr="00B9018D">
          <w:rPr>
            <w:rFonts w:ascii="Times New Roman" w:eastAsia="Times New Roman" w:hAnsi="Times New Roman" w:cs="Times New Roman"/>
            <w:color w:val="000000"/>
            <w:sz w:val="21"/>
            <w:szCs w:val="21"/>
          </w:rPr>
          <w:t> </w:t>
        </w:r>
        <w:r w:rsidRPr="00B9018D">
          <w:rPr>
            <w:rFonts w:ascii="Arial" w:eastAsia="Times New Roman" w:hAnsi="Arial" w:cs="Arial"/>
            <w:b/>
            <w:bCs/>
            <w:color w:val="000000"/>
            <w:sz w:val="21"/>
            <w:szCs w:val="21"/>
          </w:rPr>
          <w:t>if</w:t>
        </w:r>
        <w:r w:rsidRPr="00B9018D">
          <w:rPr>
            <w:rFonts w:ascii="Times New Roman" w:eastAsia="Times New Roman" w:hAnsi="Times New Roman" w:cs="Times New Roman"/>
            <w:color w:val="000000"/>
            <w:sz w:val="21"/>
            <w:szCs w:val="21"/>
          </w:rPr>
          <w:t> </w:t>
        </w:r>
        <w:r w:rsidRPr="00B9018D">
          <w:rPr>
            <w:rFonts w:ascii="Arial" w:eastAsia="Times New Roman" w:hAnsi="Arial" w:cs="Arial"/>
            <w:color w:val="000000"/>
            <w:sz w:val="21"/>
            <w:szCs w:val="21"/>
          </w:rPr>
          <w:t>statement works.</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45" w:author="Unknown"/>
          <w:rFonts w:ascii="Consolas" w:eastAsia="Times New Roman" w:hAnsi="Consolas" w:cs="Consolas"/>
          <w:color w:val="313131"/>
          <w:sz w:val="18"/>
          <w:szCs w:val="18"/>
        </w:rPr>
      </w:pPr>
      <w:ins w:id="46" w:author="Unknown">
        <w:r w:rsidRPr="00B9018D">
          <w:rPr>
            <w:rFonts w:ascii="Consolas" w:eastAsia="Times New Roman" w:hAnsi="Consolas" w:cs="Consolas"/>
            <w:color w:val="000088"/>
            <w:sz w:val="18"/>
            <w:szCs w:val="18"/>
          </w:rPr>
          <w:t>&lt;html&gt;</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47" w:author="Unknown"/>
          <w:rFonts w:ascii="Consolas" w:eastAsia="Times New Roman" w:hAnsi="Consolas" w:cs="Consolas"/>
          <w:color w:val="313131"/>
          <w:sz w:val="18"/>
          <w:szCs w:val="18"/>
        </w:rPr>
      </w:pPr>
      <w:ins w:id="48" w:author="Unknown">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000088"/>
            <w:sz w:val="18"/>
            <w:szCs w:val="18"/>
          </w:rPr>
          <w:t>&lt;body&gt;</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49" w:author="Unknown"/>
          <w:rFonts w:ascii="Consolas" w:eastAsia="Times New Roman" w:hAnsi="Consolas" w:cs="Consolas"/>
          <w:color w:val="313131"/>
          <w:sz w:val="18"/>
          <w:szCs w:val="18"/>
        </w:rPr>
      </w:pPr>
      <w:ins w:id="50" w:author="Unknown">
        <w:r w:rsidRPr="00B9018D">
          <w:rPr>
            <w:rFonts w:ascii="Consolas" w:eastAsia="Times New Roman" w:hAnsi="Consolas" w:cs="Consolas"/>
            <w:color w:val="313131"/>
            <w:sz w:val="18"/>
            <w:szCs w:val="18"/>
          </w:rPr>
          <w:t xml:space="preserve">      </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51" w:author="Unknown"/>
          <w:rFonts w:ascii="Consolas" w:eastAsia="Times New Roman" w:hAnsi="Consolas" w:cs="Consolas"/>
          <w:color w:val="313131"/>
          <w:sz w:val="18"/>
          <w:szCs w:val="18"/>
        </w:rPr>
      </w:pPr>
      <w:ins w:id="52" w:author="Unknown">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000088"/>
            <w:sz w:val="18"/>
            <w:szCs w:val="18"/>
          </w:rPr>
          <w:t>&lt;script</w:t>
        </w:r>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7F0055"/>
            <w:sz w:val="18"/>
            <w:szCs w:val="18"/>
          </w:rPr>
          <w:t>type</w:t>
        </w:r>
        <w:r w:rsidRPr="00B9018D">
          <w:rPr>
            <w:rFonts w:ascii="Consolas" w:eastAsia="Times New Roman" w:hAnsi="Consolas" w:cs="Consolas"/>
            <w:color w:val="666600"/>
            <w:sz w:val="18"/>
            <w:szCs w:val="18"/>
          </w:rPr>
          <w:t>=</w:t>
        </w:r>
        <w:r w:rsidRPr="00B9018D">
          <w:rPr>
            <w:rFonts w:ascii="Consolas" w:eastAsia="Times New Roman" w:hAnsi="Consolas" w:cs="Consolas"/>
            <w:color w:val="008800"/>
            <w:sz w:val="18"/>
            <w:szCs w:val="18"/>
          </w:rPr>
          <w:t>"text/javascript"</w:t>
        </w:r>
        <w:r w:rsidRPr="00B9018D">
          <w:rPr>
            <w:rFonts w:ascii="Consolas" w:eastAsia="Times New Roman" w:hAnsi="Consolas" w:cs="Consolas"/>
            <w:color w:val="000088"/>
            <w:sz w:val="18"/>
            <w:szCs w:val="18"/>
          </w:rPr>
          <w:t>&gt;</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53" w:author="Unknown"/>
          <w:rFonts w:ascii="Consolas" w:eastAsia="Times New Roman" w:hAnsi="Consolas" w:cs="Consolas"/>
          <w:color w:val="313131"/>
          <w:sz w:val="18"/>
          <w:szCs w:val="18"/>
        </w:rPr>
      </w:pPr>
      <w:ins w:id="54" w:author="Unknown">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666600"/>
            <w:sz w:val="18"/>
            <w:szCs w:val="18"/>
          </w:rPr>
          <w:t>&lt;!--</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55" w:author="Unknown"/>
          <w:rFonts w:ascii="Consolas" w:eastAsia="Times New Roman" w:hAnsi="Consolas" w:cs="Consolas"/>
          <w:color w:val="313131"/>
          <w:sz w:val="18"/>
          <w:szCs w:val="18"/>
        </w:rPr>
      </w:pPr>
      <w:ins w:id="56" w:author="Unknown">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000088"/>
            <w:sz w:val="18"/>
            <w:szCs w:val="18"/>
          </w:rPr>
          <w:t>var</w:t>
        </w:r>
        <w:r w:rsidRPr="00B9018D">
          <w:rPr>
            <w:rFonts w:ascii="Consolas" w:eastAsia="Times New Roman" w:hAnsi="Consolas" w:cs="Consolas"/>
            <w:color w:val="313131"/>
            <w:sz w:val="18"/>
            <w:szCs w:val="18"/>
          </w:rPr>
          <w:t xml:space="preserve"> age </w:t>
        </w:r>
        <w:r w:rsidRPr="00B9018D">
          <w:rPr>
            <w:rFonts w:ascii="Consolas" w:eastAsia="Times New Roman" w:hAnsi="Consolas" w:cs="Consolas"/>
            <w:color w:val="666600"/>
            <w:sz w:val="18"/>
            <w:szCs w:val="18"/>
          </w:rPr>
          <w:t>=</w:t>
        </w:r>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006666"/>
            <w:sz w:val="18"/>
            <w:szCs w:val="18"/>
          </w:rPr>
          <w:t>20</w:t>
        </w:r>
        <w:r w:rsidRPr="00B9018D">
          <w:rPr>
            <w:rFonts w:ascii="Consolas" w:eastAsia="Times New Roman" w:hAnsi="Consolas" w:cs="Consolas"/>
            <w:color w:val="666600"/>
            <w:sz w:val="18"/>
            <w:szCs w:val="18"/>
          </w:rPr>
          <w:t>;</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57" w:author="Unknown"/>
          <w:rFonts w:ascii="Consolas" w:eastAsia="Times New Roman" w:hAnsi="Consolas" w:cs="Consolas"/>
          <w:color w:val="313131"/>
          <w:sz w:val="18"/>
          <w:szCs w:val="18"/>
        </w:rPr>
      </w:pPr>
      <w:ins w:id="58" w:author="Unknown">
        <w:r w:rsidRPr="00B9018D">
          <w:rPr>
            <w:rFonts w:ascii="Consolas" w:eastAsia="Times New Roman" w:hAnsi="Consolas" w:cs="Consolas"/>
            <w:color w:val="313131"/>
            <w:sz w:val="18"/>
            <w:szCs w:val="18"/>
          </w:rPr>
          <w:t xml:space="preserve">         </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59" w:author="Unknown"/>
          <w:rFonts w:ascii="Consolas" w:eastAsia="Times New Roman" w:hAnsi="Consolas" w:cs="Consolas"/>
          <w:color w:val="313131"/>
          <w:sz w:val="18"/>
          <w:szCs w:val="18"/>
        </w:rPr>
      </w:pPr>
      <w:ins w:id="60" w:author="Unknown">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000088"/>
            <w:sz w:val="18"/>
            <w:szCs w:val="18"/>
          </w:rPr>
          <w:t>if</w:t>
        </w:r>
        <w:r w:rsidRPr="00B9018D">
          <w:rPr>
            <w:rFonts w:ascii="Consolas" w:eastAsia="Times New Roman" w:hAnsi="Consolas" w:cs="Consolas"/>
            <w:color w:val="666600"/>
            <w:sz w:val="18"/>
            <w:szCs w:val="18"/>
          </w:rPr>
          <w:t>(</w:t>
        </w:r>
        <w:r w:rsidRPr="00B9018D">
          <w:rPr>
            <w:rFonts w:ascii="Consolas" w:eastAsia="Times New Roman" w:hAnsi="Consolas" w:cs="Consolas"/>
            <w:color w:val="313131"/>
            <w:sz w:val="18"/>
            <w:szCs w:val="18"/>
          </w:rPr>
          <w:t xml:space="preserve"> age </w:t>
        </w:r>
        <w:r w:rsidRPr="00B9018D">
          <w:rPr>
            <w:rFonts w:ascii="Consolas" w:eastAsia="Times New Roman" w:hAnsi="Consolas" w:cs="Consolas"/>
            <w:color w:val="666600"/>
            <w:sz w:val="18"/>
            <w:szCs w:val="18"/>
          </w:rPr>
          <w:t>&gt;</w:t>
        </w:r>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006666"/>
            <w:sz w:val="18"/>
            <w:szCs w:val="18"/>
          </w:rPr>
          <w:t>18</w:t>
        </w:r>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666600"/>
            <w:sz w:val="18"/>
            <w:szCs w:val="18"/>
          </w:rPr>
          <w:t>){</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61" w:author="Unknown"/>
          <w:rFonts w:ascii="Consolas" w:eastAsia="Times New Roman" w:hAnsi="Consolas" w:cs="Consolas"/>
          <w:color w:val="313131"/>
          <w:sz w:val="18"/>
          <w:szCs w:val="18"/>
        </w:rPr>
      </w:pPr>
      <w:ins w:id="62" w:author="Unknown">
        <w:r w:rsidRPr="00B9018D">
          <w:rPr>
            <w:rFonts w:ascii="Consolas" w:eastAsia="Times New Roman" w:hAnsi="Consolas" w:cs="Consolas"/>
            <w:color w:val="313131"/>
            <w:sz w:val="18"/>
            <w:szCs w:val="18"/>
          </w:rPr>
          <w:t xml:space="preserve">               document</w:t>
        </w:r>
        <w:r w:rsidRPr="00B9018D">
          <w:rPr>
            <w:rFonts w:ascii="Consolas" w:eastAsia="Times New Roman" w:hAnsi="Consolas" w:cs="Consolas"/>
            <w:color w:val="666600"/>
            <w:sz w:val="18"/>
            <w:szCs w:val="18"/>
          </w:rPr>
          <w:t>.</w:t>
        </w:r>
        <w:r w:rsidRPr="00B9018D">
          <w:rPr>
            <w:rFonts w:ascii="Consolas" w:eastAsia="Times New Roman" w:hAnsi="Consolas" w:cs="Consolas"/>
            <w:color w:val="313131"/>
            <w:sz w:val="18"/>
            <w:szCs w:val="18"/>
          </w:rPr>
          <w:t>write</w:t>
        </w:r>
        <w:r w:rsidRPr="00B9018D">
          <w:rPr>
            <w:rFonts w:ascii="Consolas" w:eastAsia="Times New Roman" w:hAnsi="Consolas" w:cs="Consolas"/>
            <w:color w:val="666600"/>
            <w:sz w:val="18"/>
            <w:szCs w:val="18"/>
          </w:rPr>
          <w:t>(</w:t>
        </w:r>
        <w:r w:rsidRPr="00B9018D">
          <w:rPr>
            <w:rFonts w:ascii="Consolas" w:eastAsia="Times New Roman" w:hAnsi="Consolas" w:cs="Consolas"/>
            <w:color w:val="008800"/>
            <w:sz w:val="18"/>
            <w:szCs w:val="18"/>
          </w:rPr>
          <w:t>"&lt;b&gt;Qualifies for driving&lt;/b&gt;"</w:t>
        </w:r>
        <w:r w:rsidRPr="00B9018D">
          <w:rPr>
            <w:rFonts w:ascii="Consolas" w:eastAsia="Times New Roman" w:hAnsi="Consolas" w:cs="Consolas"/>
            <w:color w:val="666600"/>
            <w:sz w:val="18"/>
            <w:szCs w:val="18"/>
          </w:rPr>
          <w:t>);</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63" w:author="Unknown"/>
          <w:rFonts w:ascii="Consolas" w:eastAsia="Times New Roman" w:hAnsi="Consolas" w:cs="Consolas"/>
          <w:color w:val="313131"/>
          <w:sz w:val="18"/>
          <w:szCs w:val="18"/>
        </w:rPr>
      </w:pPr>
      <w:ins w:id="64" w:author="Unknown">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666600"/>
            <w:sz w:val="18"/>
            <w:szCs w:val="18"/>
          </w:rPr>
          <w:t>}</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65" w:author="Unknown"/>
          <w:rFonts w:ascii="Consolas" w:eastAsia="Times New Roman" w:hAnsi="Consolas" w:cs="Consolas"/>
          <w:color w:val="313131"/>
          <w:sz w:val="18"/>
          <w:szCs w:val="18"/>
        </w:rPr>
      </w:pPr>
      <w:ins w:id="66" w:author="Unknown">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880000"/>
            <w:sz w:val="18"/>
            <w:szCs w:val="18"/>
          </w:rPr>
          <w:t>//--&gt;</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67" w:author="Unknown"/>
          <w:rFonts w:ascii="Consolas" w:eastAsia="Times New Roman" w:hAnsi="Consolas" w:cs="Consolas"/>
          <w:color w:val="313131"/>
          <w:sz w:val="18"/>
          <w:szCs w:val="18"/>
        </w:rPr>
      </w:pPr>
      <w:ins w:id="68" w:author="Unknown">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000088"/>
            <w:sz w:val="18"/>
            <w:szCs w:val="18"/>
          </w:rPr>
          <w:t>&lt;/script&gt;</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69" w:author="Unknown"/>
          <w:rFonts w:ascii="Consolas" w:eastAsia="Times New Roman" w:hAnsi="Consolas" w:cs="Consolas"/>
          <w:color w:val="313131"/>
          <w:sz w:val="18"/>
          <w:szCs w:val="18"/>
        </w:rPr>
      </w:pPr>
      <w:ins w:id="70" w:author="Unknown">
        <w:r w:rsidRPr="00B9018D">
          <w:rPr>
            <w:rFonts w:ascii="Consolas" w:eastAsia="Times New Roman" w:hAnsi="Consolas" w:cs="Consolas"/>
            <w:color w:val="313131"/>
            <w:sz w:val="18"/>
            <w:szCs w:val="18"/>
          </w:rPr>
          <w:t xml:space="preserve">      </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71" w:author="Unknown"/>
          <w:rFonts w:ascii="Consolas" w:eastAsia="Times New Roman" w:hAnsi="Consolas" w:cs="Consolas"/>
          <w:color w:val="313131"/>
          <w:sz w:val="18"/>
          <w:szCs w:val="18"/>
        </w:rPr>
      </w:pPr>
      <w:ins w:id="72" w:author="Unknown">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000088"/>
            <w:sz w:val="18"/>
            <w:szCs w:val="18"/>
          </w:rPr>
          <w:t>&lt;p&gt;</w:t>
        </w:r>
        <w:r w:rsidRPr="00B9018D">
          <w:rPr>
            <w:rFonts w:ascii="Consolas" w:eastAsia="Times New Roman" w:hAnsi="Consolas" w:cs="Consolas"/>
            <w:color w:val="313131"/>
            <w:sz w:val="18"/>
            <w:szCs w:val="18"/>
          </w:rPr>
          <w:t>Set the variable to different value and then try...</w:t>
        </w:r>
        <w:r w:rsidRPr="00B9018D">
          <w:rPr>
            <w:rFonts w:ascii="Consolas" w:eastAsia="Times New Roman" w:hAnsi="Consolas" w:cs="Consolas"/>
            <w:color w:val="000088"/>
            <w:sz w:val="18"/>
            <w:szCs w:val="18"/>
          </w:rPr>
          <w:t>&lt;/p&gt;</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73" w:author="Unknown"/>
          <w:rFonts w:ascii="Consolas" w:eastAsia="Times New Roman" w:hAnsi="Consolas" w:cs="Consolas"/>
          <w:color w:val="313131"/>
          <w:sz w:val="18"/>
          <w:szCs w:val="18"/>
        </w:rPr>
      </w:pPr>
      <w:ins w:id="74" w:author="Unknown">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000088"/>
            <w:sz w:val="18"/>
            <w:szCs w:val="18"/>
          </w:rPr>
          <w:t>&lt;/body&gt;</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75" w:author="Unknown"/>
          <w:rFonts w:ascii="Consolas" w:eastAsia="Times New Roman" w:hAnsi="Consolas" w:cs="Consolas"/>
          <w:color w:val="313131"/>
          <w:sz w:val="18"/>
          <w:szCs w:val="18"/>
        </w:rPr>
      </w:pPr>
      <w:ins w:id="76" w:author="Unknown">
        <w:r w:rsidRPr="00B9018D">
          <w:rPr>
            <w:rFonts w:ascii="Consolas" w:eastAsia="Times New Roman" w:hAnsi="Consolas" w:cs="Consolas"/>
            <w:color w:val="000088"/>
            <w:sz w:val="18"/>
            <w:szCs w:val="18"/>
          </w:rPr>
          <w:t>&lt;/html&gt;</w:t>
        </w:r>
      </w:ins>
    </w:p>
    <w:p w:rsidR="00B9018D" w:rsidRPr="00B9018D" w:rsidRDefault="00B9018D" w:rsidP="00B9018D">
      <w:pPr>
        <w:shd w:val="clear" w:color="auto" w:fill="FFFFFF"/>
        <w:spacing w:before="48" w:after="48" w:line="360" w:lineRule="atLeast"/>
        <w:ind w:left="-450" w:right="-402"/>
        <w:outlineLvl w:val="2"/>
        <w:rPr>
          <w:ins w:id="77" w:author="Unknown"/>
          <w:rFonts w:ascii="Arial" w:eastAsia="Times New Roman" w:hAnsi="Arial" w:cs="Arial"/>
          <w:color w:val="000000"/>
          <w:sz w:val="27"/>
          <w:szCs w:val="27"/>
        </w:rPr>
      </w:pPr>
      <w:ins w:id="78" w:author="Unknown">
        <w:r w:rsidRPr="00B9018D">
          <w:rPr>
            <w:rFonts w:ascii="Arial" w:eastAsia="Times New Roman" w:hAnsi="Arial" w:cs="Arial"/>
            <w:color w:val="000000"/>
            <w:sz w:val="27"/>
            <w:szCs w:val="27"/>
          </w:rPr>
          <w:t>Output</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79" w:author="Unknown"/>
          <w:rFonts w:ascii="Consolas" w:eastAsia="Times New Roman" w:hAnsi="Consolas" w:cs="Consolas"/>
          <w:color w:val="313131"/>
          <w:sz w:val="18"/>
          <w:szCs w:val="18"/>
        </w:rPr>
      </w:pPr>
      <w:ins w:id="80" w:author="Unknown">
        <w:r w:rsidRPr="00B9018D">
          <w:rPr>
            <w:rFonts w:ascii="Consolas" w:eastAsia="Times New Roman" w:hAnsi="Consolas" w:cs="Consolas"/>
            <w:color w:val="313131"/>
            <w:sz w:val="18"/>
            <w:szCs w:val="18"/>
          </w:rPr>
          <w:t>Qualifies for driving</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81" w:author="Unknown"/>
          <w:rFonts w:ascii="Consolas" w:eastAsia="Times New Roman" w:hAnsi="Consolas" w:cs="Consolas"/>
          <w:color w:val="313131"/>
          <w:sz w:val="18"/>
          <w:szCs w:val="18"/>
        </w:rPr>
      </w:pPr>
      <w:ins w:id="82" w:author="Unknown">
        <w:r w:rsidRPr="00B9018D">
          <w:rPr>
            <w:rFonts w:ascii="Consolas" w:eastAsia="Times New Roman" w:hAnsi="Consolas" w:cs="Consolas"/>
            <w:color w:val="313131"/>
            <w:sz w:val="18"/>
            <w:szCs w:val="18"/>
          </w:rPr>
          <w:t>Set the variable to different value and then try...</w:t>
        </w:r>
      </w:ins>
    </w:p>
    <w:p w:rsidR="00B9018D" w:rsidRPr="00B9018D" w:rsidRDefault="00B9018D" w:rsidP="00B9018D">
      <w:pPr>
        <w:shd w:val="clear" w:color="auto" w:fill="FFFFFF"/>
        <w:spacing w:before="48" w:after="48" w:line="360" w:lineRule="atLeast"/>
        <w:ind w:left="-450" w:right="-402"/>
        <w:outlineLvl w:val="1"/>
        <w:rPr>
          <w:ins w:id="83" w:author="Unknown"/>
          <w:rFonts w:ascii="Arial" w:eastAsia="Times New Roman" w:hAnsi="Arial" w:cs="Arial"/>
          <w:color w:val="121214"/>
          <w:spacing w:val="-15"/>
          <w:sz w:val="36"/>
          <w:szCs w:val="36"/>
        </w:rPr>
      </w:pPr>
      <w:ins w:id="84" w:author="Unknown">
        <w:r w:rsidRPr="00B9018D">
          <w:rPr>
            <w:rFonts w:ascii="Arial" w:eastAsia="Times New Roman" w:hAnsi="Arial" w:cs="Arial"/>
            <w:color w:val="121214"/>
            <w:spacing w:val="-15"/>
            <w:sz w:val="36"/>
            <w:szCs w:val="36"/>
          </w:rPr>
          <w:t>if...else statement:</w:t>
        </w:r>
      </w:ins>
    </w:p>
    <w:p w:rsidR="00B9018D" w:rsidRPr="00B9018D" w:rsidRDefault="00B9018D" w:rsidP="00B9018D">
      <w:pPr>
        <w:shd w:val="clear" w:color="auto" w:fill="FFFFFF"/>
        <w:spacing w:after="240" w:line="360" w:lineRule="atLeast"/>
        <w:ind w:left="-402" w:right="-402"/>
        <w:jc w:val="both"/>
        <w:rPr>
          <w:ins w:id="85" w:author="Unknown"/>
          <w:rFonts w:ascii="Arial" w:eastAsia="Times New Roman" w:hAnsi="Arial" w:cs="Arial"/>
          <w:color w:val="000000"/>
          <w:sz w:val="21"/>
          <w:szCs w:val="21"/>
        </w:rPr>
      </w:pPr>
      <w:ins w:id="86" w:author="Unknown">
        <w:r w:rsidRPr="00B9018D">
          <w:rPr>
            <w:rFonts w:ascii="Arial" w:eastAsia="Times New Roman" w:hAnsi="Arial" w:cs="Arial"/>
            <w:color w:val="000000"/>
            <w:sz w:val="21"/>
            <w:szCs w:val="21"/>
          </w:rPr>
          <w:t>The</w:t>
        </w:r>
        <w:r w:rsidRPr="00B9018D">
          <w:rPr>
            <w:rFonts w:ascii="Times New Roman" w:eastAsia="Times New Roman" w:hAnsi="Times New Roman" w:cs="Times New Roman"/>
            <w:color w:val="000000"/>
            <w:sz w:val="21"/>
            <w:szCs w:val="21"/>
          </w:rPr>
          <w:t> </w:t>
        </w:r>
        <w:r w:rsidRPr="00B9018D">
          <w:rPr>
            <w:rFonts w:ascii="Arial" w:eastAsia="Times New Roman" w:hAnsi="Arial" w:cs="Arial"/>
            <w:b/>
            <w:bCs/>
            <w:color w:val="000000"/>
            <w:sz w:val="21"/>
            <w:szCs w:val="21"/>
          </w:rPr>
          <w:t>'if...else'</w:t>
        </w:r>
        <w:r w:rsidRPr="00B9018D">
          <w:rPr>
            <w:rFonts w:ascii="Times New Roman" w:eastAsia="Times New Roman" w:hAnsi="Times New Roman" w:cs="Times New Roman"/>
            <w:color w:val="000000"/>
            <w:sz w:val="21"/>
            <w:szCs w:val="21"/>
          </w:rPr>
          <w:t> </w:t>
        </w:r>
        <w:r w:rsidRPr="00B9018D">
          <w:rPr>
            <w:rFonts w:ascii="Arial" w:eastAsia="Times New Roman" w:hAnsi="Arial" w:cs="Arial"/>
            <w:color w:val="000000"/>
            <w:sz w:val="21"/>
            <w:szCs w:val="21"/>
          </w:rPr>
          <w:t>statement is the next form of control statement that allows JavaScript to execute statements in a more controlled way.</w:t>
        </w:r>
      </w:ins>
    </w:p>
    <w:p w:rsidR="00B9018D" w:rsidRPr="00B9018D" w:rsidRDefault="00B9018D" w:rsidP="00B9018D">
      <w:pPr>
        <w:shd w:val="clear" w:color="auto" w:fill="FFFFFF"/>
        <w:spacing w:before="48" w:after="48" w:line="360" w:lineRule="atLeast"/>
        <w:ind w:left="-450" w:right="-402"/>
        <w:outlineLvl w:val="2"/>
        <w:rPr>
          <w:ins w:id="87" w:author="Unknown"/>
          <w:rFonts w:ascii="Arial" w:eastAsia="Times New Roman" w:hAnsi="Arial" w:cs="Arial"/>
          <w:color w:val="000000"/>
          <w:sz w:val="27"/>
          <w:szCs w:val="27"/>
        </w:rPr>
      </w:pPr>
      <w:ins w:id="88" w:author="Unknown">
        <w:r w:rsidRPr="00B9018D">
          <w:rPr>
            <w:rFonts w:ascii="Arial" w:eastAsia="Times New Roman" w:hAnsi="Arial" w:cs="Arial"/>
            <w:color w:val="000000"/>
            <w:sz w:val="27"/>
            <w:szCs w:val="27"/>
          </w:rPr>
          <w:t>Syntax</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89" w:author="Unknown"/>
          <w:rFonts w:ascii="Consolas" w:eastAsia="Times New Roman" w:hAnsi="Consolas" w:cs="Consolas"/>
          <w:color w:val="313131"/>
          <w:sz w:val="18"/>
          <w:szCs w:val="18"/>
        </w:rPr>
      </w:pPr>
      <w:ins w:id="90" w:author="Unknown">
        <w:r w:rsidRPr="00B9018D">
          <w:rPr>
            <w:rFonts w:ascii="Consolas" w:eastAsia="Times New Roman" w:hAnsi="Consolas" w:cs="Consolas"/>
            <w:color w:val="000088"/>
            <w:sz w:val="18"/>
            <w:szCs w:val="18"/>
          </w:rPr>
          <w:t>if</w:t>
        </w:r>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666600"/>
            <w:sz w:val="18"/>
            <w:szCs w:val="18"/>
          </w:rPr>
          <w:t>(</w:t>
        </w:r>
        <w:r w:rsidRPr="00B9018D">
          <w:rPr>
            <w:rFonts w:ascii="Consolas" w:eastAsia="Times New Roman" w:hAnsi="Consolas" w:cs="Consolas"/>
            <w:color w:val="313131"/>
            <w:sz w:val="18"/>
            <w:szCs w:val="18"/>
          </w:rPr>
          <w:t>expression</w:t>
        </w:r>
        <w:r w:rsidRPr="00B9018D">
          <w:rPr>
            <w:rFonts w:ascii="Consolas" w:eastAsia="Times New Roman" w:hAnsi="Consolas" w:cs="Consolas"/>
            <w:color w:val="666600"/>
            <w:sz w:val="18"/>
            <w:szCs w:val="18"/>
          </w:rPr>
          <w:t>){</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91" w:author="Unknown"/>
          <w:rFonts w:ascii="Consolas" w:eastAsia="Times New Roman" w:hAnsi="Consolas" w:cs="Consolas"/>
          <w:color w:val="313131"/>
          <w:sz w:val="18"/>
          <w:szCs w:val="18"/>
        </w:rPr>
      </w:pPr>
      <w:ins w:id="92" w:author="Unknown">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7F0055"/>
            <w:sz w:val="18"/>
            <w:szCs w:val="18"/>
          </w:rPr>
          <w:t>Statement</w:t>
        </w:r>
        <w:r w:rsidRPr="00B9018D">
          <w:rPr>
            <w:rFonts w:ascii="Consolas" w:eastAsia="Times New Roman" w:hAnsi="Consolas" w:cs="Consolas"/>
            <w:color w:val="666600"/>
            <w:sz w:val="18"/>
            <w:szCs w:val="18"/>
          </w:rPr>
          <w:t>(</w:t>
        </w:r>
        <w:r w:rsidRPr="00B9018D">
          <w:rPr>
            <w:rFonts w:ascii="Consolas" w:eastAsia="Times New Roman" w:hAnsi="Consolas" w:cs="Consolas"/>
            <w:color w:val="313131"/>
            <w:sz w:val="18"/>
            <w:szCs w:val="18"/>
          </w:rPr>
          <w:t>s</w:t>
        </w:r>
        <w:r w:rsidRPr="00B9018D">
          <w:rPr>
            <w:rFonts w:ascii="Consolas" w:eastAsia="Times New Roman" w:hAnsi="Consolas" w:cs="Consolas"/>
            <w:color w:val="666600"/>
            <w:sz w:val="18"/>
            <w:szCs w:val="18"/>
          </w:rPr>
          <w:t>)</w:t>
        </w:r>
        <w:r w:rsidRPr="00B9018D">
          <w:rPr>
            <w:rFonts w:ascii="Consolas" w:eastAsia="Times New Roman" w:hAnsi="Consolas" w:cs="Consolas"/>
            <w:color w:val="313131"/>
            <w:sz w:val="18"/>
            <w:szCs w:val="18"/>
          </w:rPr>
          <w:t xml:space="preserve"> to be executed </w:t>
        </w:r>
        <w:r w:rsidRPr="00B9018D">
          <w:rPr>
            <w:rFonts w:ascii="Consolas" w:eastAsia="Times New Roman" w:hAnsi="Consolas" w:cs="Consolas"/>
            <w:color w:val="000088"/>
            <w:sz w:val="18"/>
            <w:szCs w:val="18"/>
          </w:rPr>
          <w:t>if</w:t>
        </w:r>
        <w:r w:rsidRPr="00B9018D">
          <w:rPr>
            <w:rFonts w:ascii="Consolas" w:eastAsia="Times New Roman" w:hAnsi="Consolas" w:cs="Consolas"/>
            <w:color w:val="313131"/>
            <w:sz w:val="18"/>
            <w:szCs w:val="18"/>
          </w:rPr>
          <w:t xml:space="preserve"> expression </w:t>
        </w:r>
        <w:r w:rsidRPr="00B9018D">
          <w:rPr>
            <w:rFonts w:ascii="Consolas" w:eastAsia="Times New Roman" w:hAnsi="Consolas" w:cs="Consolas"/>
            <w:color w:val="000088"/>
            <w:sz w:val="18"/>
            <w:szCs w:val="18"/>
          </w:rPr>
          <w:t>is</w:t>
        </w:r>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000088"/>
            <w:sz w:val="18"/>
            <w:szCs w:val="18"/>
          </w:rPr>
          <w:t>true</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93" w:author="Unknown"/>
          <w:rFonts w:ascii="Consolas" w:eastAsia="Times New Roman" w:hAnsi="Consolas" w:cs="Consolas"/>
          <w:color w:val="313131"/>
          <w:sz w:val="18"/>
          <w:szCs w:val="18"/>
        </w:rPr>
      </w:pPr>
      <w:ins w:id="94" w:author="Unknown">
        <w:r w:rsidRPr="00B9018D">
          <w:rPr>
            <w:rFonts w:ascii="Consolas" w:eastAsia="Times New Roman" w:hAnsi="Consolas" w:cs="Consolas"/>
            <w:color w:val="666600"/>
            <w:sz w:val="18"/>
            <w:szCs w:val="18"/>
          </w:rPr>
          <w:t>}</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95" w:author="Unknown"/>
          <w:rFonts w:ascii="Consolas" w:eastAsia="Times New Roman" w:hAnsi="Consolas" w:cs="Consolas"/>
          <w:color w:val="313131"/>
          <w:sz w:val="18"/>
          <w:szCs w:val="18"/>
        </w:rPr>
      </w:pPr>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96" w:author="Unknown"/>
          <w:rFonts w:ascii="Consolas" w:eastAsia="Times New Roman" w:hAnsi="Consolas" w:cs="Consolas"/>
          <w:color w:val="313131"/>
          <w:sz w:val="18"/>
          <w:szCs w:val="18"/>
        </w:rPr>
      </w:pPr>
      <w:ins w:id="97" w:author="Unknown">
        <w:r w:rsidRPr="00B9018D">
          <w:rPr>
            <w:rFonts w:ascii="Consolas" w:eastAsia="Times New Roman" w:hAnsi="Consolas" w:cs="Consolas"/>
            <w:color w:val="000088"/>
            <w:sz w:val="18"/>
            <w:szCs w:val="18"/>
          </w:rPr>
          <w:t>else</w:t>
        </w:r>
        <w:r w:rsidRPr="00B9018D">
          <w:rPr>
            <w:rFonts w:ascii="Consolas" w:eastAsia="Times New Roman" w:hAnsi="Consolas" w:cs="Consolas"/>
            <w:color w:val="666600"/>
            <w:sz w:val="18"/>
            <w:szCs w:val="18"/>
          </w:rPr>
          <w:t>{</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98" w:author="Unknown"/>
          <w:rFonts w:ascii="Consolas" w:eastAsia="Times New Roman" w:hAnsi="Consolas" w:cs="Consolas"/>
          <w:color w:val="313131"/>
          <w:sz w:val="18"/>
          <w:szCs w:val="18"/>
        </w:rPr>
      </w:pPr>
      <w:ins w:id="99" w:author="Unknown">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7F0055"/>
            <w:sz w:val="18"/>
            <w:szCs w:val="18"/>
          </w:rPr>
          <w:t>Statement</w:t>
        </w:r>
        <w:r w:rsidRPr="00B9018D">
          <w:rPr>
            <w:rFonts w:ascii="Consolas" w:eastAsia="Times New Roman" w:hAnsi="Consolas" w:cs="Consolas"/>
            <w:color w:val="666600"/>
            <w:sz w:val="18"/>
            <w:szCs w:val="18"/>
          </w:rPr>
          <w:t>(</w:t>
        </w:r>
        <w:r w:rsidRPr="00B9018D">
          <w:rPr>
            <w:rFonts w:ascii="Consolas" w:eastAsia="Times New Roman" w:hAnsi="Consolas" w:cs="Consolas"/>
            <w:color w:val="313131"/>
            <w:sz w:val="18"/>
            <w:szCs w:val="18"/>
          </w:rPr>
          <w:t>s</w:t>
        </w:r>
        <w:r w:rsidRPr="00B9018D">
          <w:rPr>
            <w:rFonts w:ascii="Consolas" w:eastAsia="Times New Roman" w:hAnsi="Consolas" w:cs="Consolas"/>
            <w:color w:val="666600"/>
            <w:sz w:val="18"/>
            <w:szCs w:val="18"/>
          </w:rPr>
          <w:t>)</w:t>
        </w:r>
        <w:r w:rsidRPr="00B9018D">
          <w:rPr>
            <w:rFonts w:ascii="Consolas" w:eastAsia="Times New Roman" w:hAnsi="Consolas" w:cs="Consolas"/>
            <w:color w:val="313131"/>
            <w:sz w:val="18"/>
            <w:szCs w:val="18"/>
          </w:rPr>
          <w:t xml:space="preserve"> to be executed </w:t>
        </w:r>
        <w:r w:rsidRPr="00B9018D">
          <w:rPr>
            <w:rFonts w:ascii="Consolas" w:eastAsia="Times New Roman" w:hAnsi="Consolas" w:cs="Consolas"/>
            <w:color w:val="000088"/>
            <w:sz w:val="18"/>
            <w:szCs w:val="18"/>
          </w:rPr>
          <w:t>if</w:t>
        </w:r>
        <w:r w:rsidRPr="00B9018D">
          <w:rPr>
            <w:rFonts w:ascii="Consolas" w:eastAsia="Times New Roman" w:hAnsi="Consolas" w:cs="Consolas"/>
            <w:color w:val="313131"/>
            <w:sz w:val="18"/>
            <w:szCs w:val="18"/>
          </w:rPr>
          <w:t xml:space="preserve"> expression </w:t>
        </w:r>
        <w:r w:rsidRPr="00B9018D">
          <w:rPr>
            <w:rFonts w:ascii="Consolas" w:eastAsia="Times New Roman" w:hAnsi="Consolas" w:cs="Consolas"/>
            <w:color w:val="000088"/>
            <w:sz w:val="18"/>
            <w:szCs w:val="18"/>
          </w:rPr>
          <w:t>is</w:t>
        </w:r>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000088"/>
            <w:sz w:val="18"/>
            <w:szCs w:val="18"/>
          </w:rPr>
          <w:t>false</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00" w:author="Unknown"/>
          <w:rFonts w:ascii="Consolas" w:eastAsia="Times New Roman" w:hAnsi="Consolas" w:cs="Consolas"/>
          <w:color w:val="313131"/>
          <w:sz w:val="18"/>
          <w:szCs w:val="18"/>
        </w:rPr>
      </w:pPr>
      <w:ins w:id="101" w:author="Unknown">
        <w:r w:rsidRPr="00B9018D">
          <w:rPr>
            <w:rFonts w:ascii="Consolas" w:eastAsia="Times New Roman" w:hAnsi="Consolas" w:cs="Consolas"/>
            <w:color w:val="666600"/>
            <w:sz w:val="18"/>
            <w:szCs w:val="18"/>
          </w:rPr>
          <w:t>}</w:t>
        </w:r>
      </w:ins>
    </w:p>
    <w:p w:rsidR="00B9018D" w:rsidRPr="00B9018D" w:rsidRDefault="00B9018D" w:rsidP="00B9018D">
      <w:pPr>
        <w:shd w:val="clear" w:color="auto" w:fill="FFFFFF"/>
        <w:spacing w:after="240" w:line="360" w:lineRule="atLeast"/>
        <w:ind w:left="-402" w:right="-402"/>
        <w:jc w:val="both"/>
        <w:rPr>
          <w:ins w:id="102" w:author="Unknown"/>
          <w:rFonts w:ascii="Arial" w:eastAsia="Times New Roman" w:hAnsi="Arial" w:cs="Arial"/>
          <w:color w:val="000000"/>
          <w:sz w:val="21"/>
          <w:szCs w:val="21"/>
        </w:rPr>
      </w:pPr>
      <w:ins w:id="103" w:author="Unknown">
        <w:r w:rsidRPr="00B9018D">
          <w:rPr>
            <w:rFonts w:ascii="Arial" w:eastAsia="Times New Roman" w:hAnsi="Arial" w:cs="Arial"/>
            <w:color w:val="000000"/>
            <w:sz w:val="21"/>
            <w:szCs w:val="21"/>
          </w:rPr>
          <w:t>Here JavaScript expression is evaluated. If the resulting value is true, the given statement(s) in the ‘if’ block, are executed. If the expression is false, then the given statement(s) in the else block are executed.</w:t>
        </w:r>
      </w:ins>
    </w:p>
    <w:p w:rsidR="00B9018D" w:rsidRPr="00B9018D" w:rsidRDefault="00B9018D" w:rsidP="00B9018D">
      <w:pPr>
        <w:shd w:val="clear" w:color="auto" w:fill="FFFFFF"/>
        <w:spacing w:before="48" w:after="48" w:line="360" w:lineRule="atLeast"/>
        <w:ind w:left="-450" w:right="-402"/>
        <w:outlineLvl w:val="2"/>
        <w:rPr>
          <w:ins w:id="104" w:author="Unknown"/>
          <w:rFonts w:ascii="Arial" w:eastAsia="Times New Roman" w:hAnsi="Arial" w:cs="Arial"/>
          <w:color w:val="000000"/>
          <w:sz w:val="27"/>
          <w:szCs w:val="27"/>
        </w:rPr>
      </w:pPr>
      <w:ins w:id="105" w:author="Unknown">
        <w:r w:rsidRPr="00B9018D">
          <w:rPr>
            <w:rFonts w:ascii="Arial" w:eastAsia="Times New Roman" w:hAnsi="Arial" w:cs="Arial"/>
            <w:color w:val="000000"/>
            <w:sz w:val="27"/>
            <w:szCs w:val="27"/>
          </w:rPr>
          <w:t>Example</w:t>
        </w:r>
      </w:ins>
    </w:p>
    <w:p w:rsidR="00B9018D" w:rsidRPr="00B9018D" w:rsidRDefault="00B9018D" w:rsidP="00B9018D">
      <w:pPr>
        <w:shd w:val="clear" w:color="auto" w:fill="FFFFFF"/>
        <w:spacing w:after="240" w:line="360" w:lineRule="atLeast"/>
        <w:ind w:left="-402" w:right="-402"/>
        <w:jc w:val="both"/>
        <w:rPr>
          <w:ins w:id="106" w:author="Unknown"/>
          <w:rFonts w:ascii="Arial" w:eastAsia="Times New Roman" w:hAnsi="Arial" w:cs="Arial"/>
          <w:color w:val="000000"/>
          <w:sz w:val="21"/>
          <w:szCs w:val="21"/>
        </w:rPr>
      </w:pPr>
      <w:ins w:id="107" w:author="Unknown">
        <w:r w:rsidRPr="00B9018D">
          <w:rPr>
            <w:rFonts w:ascii="Arial" w:eastAsia="Times New Roman" w:hAnsi="Arial" w:cs="Arial"/>
            <w:color w:val="000000"/>
            <w:sz w:val="21"/>
            <w:szCs w:val="21"/>
          </w:rPr>
          <w:t>Try the following code to learn how to implement an if-else statement in JavaScript.</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08" w:author="Unknown"/>
          <w:rFonts w:ascii="Consolas" w:eastAsia="Times New Roman" w:hAnsi="Consolas" w:cs="Consolas"/>
          <w:color w:val="313131"/>
          <w:sz w:val="18"/>
          <w:szCs w:val="18"/>
        </w:rPr>
      </w:pPr>
      <w:ins w:id="109" w:author="Unknown">
        <w:r w:rsidRPr="00B9018D">
          <w:rPr>
            <w:rFonts w:ascii="Consolas" w:eastAsia="Times New Roman" w:hAnsi="Consolas" w:cs="Consolas"/>
            <w:color w:val="000088"/>
            <w:sz w:val="18"/>
            <w:szCs w:val="18"/>
          </w:rPr>
          <w:t>&lt;html&gt;</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10" w:author="Unknown"/>
          <w:rFonts w:ascii="Consolas" w:eastAsia="Times New Roman" w:hAnsi="Consolas" w:cs="Consolas"/>
          <w:color w:val="313131"/>
          <w:sz w:val="18"/>
          <w:szCs w:val="18"/>
        </w:rPr>
      </w:pPr>
      <w:ins w:id="111" w:author="Unknown">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000088"/>
            <w:sz w:val="18"/>
            <w:szCs w:val="18"/>
          </w:rPr>
          <w:t>&lt;body&gt;</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12" w:author="Unknown"/>
          <w:rFonts w:ascii="Consolas" w:eastAsia="Times New Roman" w:hAnsi="Consolas" w:cs="Consolas"/>
          <w:color w:val="313131"/>
          <w:sz w:val="18"/>
          <w:szCs w:val="18"/>
        </w:rPr>
      </w:pPr>
      <w:ins w:id="113" w:author="Unknown">
        <w:r w:rsidRPr="00B9018D">
          <w:rPr>
            <w:rFonts w:ascii="Consolas" w:eastAsia="Times New Roman" w:hAnsi="Consolas" w:cs="Consolas"/>
            <w:color w:val="313131"/>
            <w:sz w:val="18"/>
            <w:szCs w:val="18"/>
          </w:rPr>
          <w:t xml:space="preserve">   </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14" w:author="Unknown"/>
          <w:rFonts w:ascii="Consolas" w:eastAsia="Times New Roman" w:hAnsi="Consolas" w:cs="Consolas"/>
          <w:color w:val="313131"/>
          <w:sz w:val="18"/>
          <w:szCs w:val="18"/>
        </w:rPr>
      </w:pPr>
      <w:ins w:id="115" w:author="Unknown">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000088"/>
            <w:sz w:val="18"/>
            <w:szCs w:val="18"/>
          </w:rPr>
          <w:t>&lt;script</w:t>
        </w:r>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7F0055"/>
            <w:sz w:val="18"/>
            <w:szCs w:val="18"/>
          </w:rPr>
          <w:t>type</w:t>
        </w:r>
        <w:r w:rsidRPr="00B9018D">
          <w:rPr>
            <w:rFonts w:ascii="Consolas" w:eastAsia="Times New Roman" w:hAnsi="Consolas" w:cs="Consolas"/>
            <w:color w:val="666600"/>
            <w:sz w:val="18"/>
            <w:szCs w:val="18"/>
          </w:rPr>
          <w:t>=</w:t>
        </w:r>
        <w:r w:rsidRPr="00B9018D">
          <w:rPr>
            <w:rFonts w:ascii="Consolas" w:eastAsia="Times New Roman" w:hAnsi="Consolas" w:cs="Consolas"/>
            <w:color w:val="008800"/>
            <w:sz w:val="18"/>
            <w:szCs w:val="18"/>
          </w:rPr>
          <w:t>"text/javascript"</w:t>
        </w:r>
        <w:r w:rsidRPr="00B9018D">
          <w:rPr>
            <w:rFonts w:ascii="Consolas" w:eastAsia="Times New Roman" w:hAnsi="Consolas" w:cs="Consolas"/>
            <w:color w:val="000088"/>
            <w:sz w:val="18"/>
            <w:szCs w:val="18"/>
          </w:rPr>
          <w:t>&gt;</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16" w:author="Unknown"/>
          <w:rFonts w:ascii="Consolas" w:eastAsia="Times New Roman" w:hAnsi="Consolas" w:cs="Consolas"/>
          <w:color w:val="313131"/>
          <w:sz w:val="18"/>
          <w:szCs w:val="18"/>
        </w:rPr>
      </w:pPr>
      <w:ins w:id="117" w:author="Unknown">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666600"/>
            <w:sz w:val="18"/>
            <w:szCs w:val="18"/>
          </w:rPr>
          <w:t>&lt;!--</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18" w:author="Unknown"/>
          <w:rFonts w:ascii="Consolas" w:eastAsia="Times New Roman" w:hAnsi="Consolas" w:cs="Consolas"/>
          <w:color w:val="313131"/>
          <w:sz w:val="18"/>
          <w:szCs w:val="18"/>
        </w:rPr>
      </w:pPr>
      <w:ins w:id="119" w:author="Unknown">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000088"/>
            <w:sz w:val="18"/>
            <w:szCs w:val="18"/>
          </w:rPr>
          <w:t>var</w:t>
        </w:r>
        <w:r w:rsidRPr="00B9018D">
          <w:rPr>
            <w:rFonts w:ascii="Consolas" w:eastAsia="Times New Roman" w:hAnsi="Consolas" w:cs="Consolas"/>
            <w:color w:val="313131"/>
            <w:sz w:val="18"/>
            <w:szCs w:val="18"/>
          </w:rPr>
          <w:t xml:space="preserve"> age </w:t>
        </w:r>
        <w:r w:rsidRPr="00B9018D">
          <w:rPr>
            <w:rFonts w:ascii="Consolas" w:eastAsia="Times New Roman" w:hAnsi="Consolas" w:cs="Consolas"/>
            <w:color w:val="666600"/>
            <w:sz w:val="18"/>
            <w:szCs w:val="18"/>
          </w:rPr>
          <w:t>=</w:t>
        </w:r>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006666"/>
            <w:sz w:val="18"/>
            <w:szCs w:val="18"/>
          </w:rPr>
          <w:t>15</w:t>
        </w:r>
        <w:r w:rsidRPr="00B9018D">
          <w:rPr>
            <w:rFonts w:ascii="Consolas" w:eastAsia="Times New Roman" w:hAnsi="Consolas" w:cs="Consolas"/>
            <w:color w:val="666600"/>
            <w:sz w:val="18"/>
            <w:szCs w:val="18"/>
          </w:rPr>
          <w:t>;</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20" w:author="Unknown"/>
          <w:rFonts w:ascii="Consolas" w:eastAsia="Times New Roman" w:hAnsi="Consolas" w:cs="Consolas"/>
          <w:color w:val="313131"/>
          <w:sz w:val="18"/>
          <w:szCs w:val="18"/>
        </w:rPr>
      </w:pPr>
      <w:ins w:id="121" w:author="Unknown">
        <w:r w:rsidRPr="00B9018D">
          <w:rPr>
            <w:rFonts w:ascii="Consolas" w:eastAsia="Times New Roman" w:hAnsi="Consolas" w:cs="Consolas"/>
            <w:color w:val="313131"/>
            <w:sz w:val="18"/>
            <w:szCs w:val="18"/>
          </w:rPr>
          <w:t xml:space="preserve">         </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22" w:author="Unknown"/>
          <w:rFonts w:ascii="Consolas" w:eastAsia="Times New Roman" w:hAnsi="Consolas" w:cs="Consolas"/>
          <w:color w:val="313131"/>
          <w:sz w:val="18"/>
          <w:szCs w:val="18"/>
        </w:rPr>
      </w:pPr>
      <w:ins w:id="123" w:author="Unknown">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000088"/>
            <w:sz w:val="18"/>
            <w:szCs w:val="18"/>
          </w:rPr>
          <w:t>if</w:t>
        </w:r>
        <w:r w:rsidRPr="00B9018D">
          <w:rPr>
            <w:rFonts w:ascii="Consolas" w:eastAsia="Times New Roman" w:hAnsi="Consolas" w:cs="Consolas"/>
            <w:color w:val="666600"/>
            <w:sz w:val="18"/>
            <w:szCs w:val="18"/>
          </w:rPr>
          <w:t>(</w:t>
        </w:r>
        <w:r w:rsidRPr="00B9018D">
          <w:rPr>
            <w:rFonts w:ascii="Consolas" w:eastAsia="Times New Roman" w:hAnsi="Consolas" w:cs="Consolas"/>
            <w:color w:val="313131"/>
            <w:sz w:val="18"/>
            <w:szCs w:val="18"/>
          </w:rPr>
          <w:t xml:space="preserve"> age </w:t>
        </w:r>
        <w:r w:rsidRPr="00B9018D">
          <w:rPr>
            <w:rFonts w:ascii="Consolas" w:eastAsia="Times New Roman" w:hAnsi="Consolas" w:cs="Consolas"/>
            <w:color w:val="666600"/>
            <w:sz w:val="18"/>
            <w:szCs w:val="18"/>
          </w:rPr>
          <w:t>&gt;</w:t>
        </w:r>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006666"/>
            <w:sz w:val="18"/>
            <w:szCs w:val="18"/>
          </w:rPr>
          <w:t>18</w:t>
        </w:r>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666600"/>
            <w:sz w:val="18"/>
            <w:szCs w:val="18"/>
          </w:rPr>
          <w:t>){</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24" w:author="Unknown"/>
          <w:rFonts w:ascii="Consolas" w:eastAsia="Times New Roman" w:hAnsi="Consolas" w:cs="Consolas"/>
          <w:color w:val="313131"/>
          <w:sz w:val="18"/>
          <w:szCs w:val="18"/>
        </w:rPr>
      </w:pPr>
      <w:ins w:id="125" w:author="Unknown">
        <w:r w:rsidRPr="00B9018D">
          <w:rPr>
            <w:rFonts w:ascii="Consolas" w:eastAsia="Times New Roman" w:hAnsi="Consolas" w:cs="Consolas"/>
            <w:color w:val="313131"/>
            <w:sz w:val="18"/>
            <w:szCs w:val="18"/>
          </w:rPr>
          <w:t xml:space="preserve">               document</w:t>
        </w:r>
        <w:r w:rsidRPr="00B9018D">
          <w:rPr>
            <w:rFonts w:ascii="Consolas" w:eastAsia="Times New Roman" w:hAnsi="Consolas" w:cs="Consolas"/>
            <w:color w:val="666600"/>
            <w:sz w:val="18"/>
            <w:szCs w:val="18"/>
          </w:rPr>
          <w:t>.</w:t>
        </w:r>
        <w:r w:rsidRPr="00B9018D">
          <w:rPr>
            <w:rFonts w:ascii="Consolas" w:eastAsia="Times New Roman" w:hAnsi="Consolas" w:cs="Consolas"/>
            <w:color w:val="313131"/>
            <w:sz w:val="18"/>
            <w:szCs w:val="18"/>
          </w:rPr>
          <w:t>write</w:t>
        </w:r>
        <w:r w:rsidRPr="00B9018D">
          <w:rPr>
            <w:rFonts w:ascii="Consolas" w:eastAsia="Times New Roman" w:hAnsi="Consolas" w:cs="Consolas"/>
            <w:color w:val="666600"/>
            <w:sz w:val="18"/>
            <w:szCs w:val="18"/>
          </w:rPr>
          <w:t>(</w:t>
        </w:r>
        <w:r w:rsidRPr="00B9018D">
          <w:rPr>
            <w:rFonts w:ascii="Consolas" w:eastAsia="Times New Roman" w:hAnsi="Consolas" w:cs="Consolas"/>
            <w:color w:val="008800"/>
            <w:sz w:val="18"/>
            <w:szCs w:val="18"/>
          </w:rPr>
          <w:t>"&lt;b&gt;Qualifies for driving&lt;/b&gt;"</w:t>
        </w:r>
        <w:r w:rsidRPr="00B9018D">
          <w:rPr>
            <w:rFonts w:ascii="Consolas" w:eastAsia="Times New Roman" w:hAnsi="Consolas" w:cs="Consolas"/>
            <w:color w:val="666600"/>
            <w:sz w:val="18"/>
            <w:szCs w:val="18"/>
          </w:rPr>
          <w:t>);</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26" w:author="Unknown"/>
          <w:rFonts w:ascii="Consolas" w:eastAsia="Times New Roman" w:hAnsi="Consolas" w:cs="Consolas"/>
          <w:color w:val="313131"/>
          <w:sz w:val="18"/>
          <w:szCs w:val="18"/>
        </w:rPr>
      </w:pPr>
      <w:ins w:id="127" w:author="Unknown">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666600"/>
            <w:sz w:val="18"/>
            <w:szCs w:val="18"/>
          </w:rPr>
          <w:t>}</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28" w:author="Unknown"/>
          <w:rFonts w:ascii="Consolas" w:eastAsia="Times New Roman" w:hAnsi="Consolas" w:cs="Consolas"/>
          <w:color w:val="313131"/>
          <w:sz w:val="18"/>
          <w:szCs w:val="18"/>
        </w:rPr>
      </w:pPr>
      <w:ins w:id="129" w:author="Unknown">
        <w:r w:rsidRPr="00B9018D">
          <w:rPr>
            <w:rFonts w:ascii="Consolas" w:eastAsia="Times New Roman" w:hAnsi="Consolas" w:cs="Consolas"/>
            <w:color w:val="313131"/>
            <w:sz w:val="18"/>
            <w:szCs w:val="18"/>
          </w:rPr>
          <w:t xml:space="preserve">            </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30" w:author="Unknown"/>
          <w:rFonts w:ascii="Consolas" w:eastAsia="Times New Roman" w:hAnsi="Consolas" w:cs="Consolas"/>
          <w:color w:val="313131"/>
          <w:sz w:val="18"/>
          <w:szCs w:val="18"/>
        </w:rPr>
      </w:pPr>
      <w:ins w:id="131" w:author="Unknown">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000088"/>
            <w:sz w:val="18"/>
            <w:szCs w:val="18"/>
          </w:rPr>
          <w:t>else</w:t>
        </w:r>
        <w:r w:rsidRPr="00B9018D">
          <w:rPr>
            <w:rFonts w:ascii="Consolas" w:eastAsia="Times New Roman" w:hAnsi="Consolas" w:cs="Consolas"/>
            <w:color w:val="666600"/>
            <w:sz w:val="18"/>
            <w:szCs w:val="18"/>
          </w:rPr>
          <w:t>{</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32" w:author="Unknown"/>
          <w:rFonts w:ascii="Consolas" w:eastAsia="Times New Roman" w:hAnsi="Consolas" w:cs="Consolas"/>
          <w:color w:val="313131"/>
          <w:sz w:val="18"/>
          <w:szCs w:val="18"/>
        </w:rPr>
      </w:pPr>
      <w:ins w:id="133" w:author="Unknown">
        <w:r w:rsidRPr="00B9018D">
          <w:rPr>
            <w:rFonts w:ascii="Consolas" w:eastAsia="Times New Roman" w:hAnsi="Consolas" w:cs="Consolas"/>
            <w:color w:val="313131"/>
            <w:sz w:val="18"/>
            <w:szCs w:val="18"/>
          </w:rPr>
          <w:t xml:space="preserve">               document</w:t>
        </w:r>
        <w:r w:rsidRPr="00B9018D">
          <w:rPr>
            <w:rFonts w:ascii="Consolas" w:eastAsia="Times New Roman" w:hAnsi="Consolas" w:cs="Consolas"/>
            <w:color w:val="666600"/>
            <w:sz w:val="18"/>
            <w:szCs w:val="18"/>
          </w:rPr>
          <w:t>.</w:t>
        </w:r>
        <w:r w:rsidRPr="00B9018D">
          <w:rPr>
            <w:rFonts w:ascii="Consolas" w:eastAsia="Times New Roman" w:hAnsi="Consolas" w:cs="Consolas"/>
            <w:color w:val="313131"/>
            <w:sz w:val="18"/>
            <w:szCs w:val="18"/>
          </w:rPr>
          <w:t>write</w:t>
        </w:r>
        <w:r w:rsidRPr="00B9018D">
          <w:rPr>
            <w:rFonts w:ascii="Consolas" w:eastAsia="Times New Roman" w:hAnsi="Consolas" w:cs="Consolas"/>
            <w:color w:val="666600"/>
            <w:sz w:val="18"/>
            <w:szCs w:val="18"/>
          </w:rPr>
          <w:t>(</w:t>
        </w:r>
        <w:r w:rsidRPr="00B9018D">
          <w:rPr>
            <w:rFonts w:ascii="Consolas" w:eastAsia="Times New Roman" w:hAnsi="Consolas" w:cs="Consolas"/>
            <w:color w:val="008800"/>
            <w:sz w:val="18"/>
            <w:szCs w:val="18"/>
          </w:rPr>
          <w:t>"&lt;b&gt;Does not qualify for driving&lt;/b&gt;"</w:t>
        </w:r>
        <w:r w:rsidRPr="00B9018D">
          <w:rPr>
            <w:rFonts w:ascii="Consolas" w:eastAsia="Times New Roman" w:hAnsi="Consolas" w:cs="Consolas"/>
            <w:color w:val="666600"/>
            <w:sz w:val="18"/>
            <w:szCs w:val="18"/>
          </w:rPr>
          <w:t>);</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34" w:author="Unknown"/>
          <w:rFonts w:ascii="Consolas" w:eastAsia="Times New Roman" w:hAnsi="Consolas" w:cs="Consolas"/>
          <w:color w:val="313131"/>
          <w:sz w:val="18"/>
          <w:szCs w:val="18"/>
        </w:rPr>
      </w:pPr>
      <w:ins w:id="135" w:author="Unknown">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666600"/>
            <w:sz w:val="18"/>
            <w:szCs w:val="18"/>
          </w:rPr>
          <w:t>}</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36" w:author="Unknown"/>
          <w:rFonts w:ascii="Consolas" w:eastAsia="Times New Roman" w:hAnsi="Consolas" w:cs="Consolas"/>
          <w:color w:val="313131"/>
          <w:sz w:val="18"/>
          <w:szCs w:val="18"/>
        </w:rPr>
      </w:pPr>
      <w:ins w:id="137" w:author="Unknown">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880000"/>
            <w:sz w:val="18"/>
            <w:szCs w:val="18"/>
          </w:rPr>
          <w:t>//--&gt;</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38" w:author="Unknown"/>
          <w:rFonts w:ascii="Consolas" w:eastAsia="Times New Roman" w:hAnsi="Consolas" w:cs="Consolas"/>
          <w:color w:val="313131"/>
          <w:sz w:val="18"/>
          <w:szCs w:val="18"/>
        </w:rPr>
      </w:pPr>
      <w:ins w:id="139" w:author="Unknown">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000088"/>
            <w:sz w:val="18"/>
            <w:szCs w:val="18"/>
          </w:rPr>
          <w:t>&lt;/script&gt;</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40" w:author="Unknown"/>
          <w:rFonts w:ascii="Consolas" w:eastAsia="Times New Roman" w:hAnsi="Consolas" w:cs="Consolas"/>
          <w:color w:val="313131"/>
          <w:sz w:val="18"/>
          <w:szCs w:val="18"/>
        </w:rPr>
      </w:pPr>
      <w:ins w:id="141" w:author="Unknown">
        <w:r w:rsidRPr="00B9018D">
          <w:rPr>
            <w:rFonts w:ascii="Consolas" w:eastAsia="Times New Roman" w:hAnsi="Consolas" w:cs="Consolas"/>
            <w:color w:val="313131"/>
            <w:sz w:val="18"/>
            <w:szCs w:val="18"/>
          </w:rPr>
          <w:t xml:space="preserve">      </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42" w:author="Unknown"/>
          <w:rFonts w:ascii="Consolas" w:eastAsia="Times New Roman" w:hAnsi="Consolas" w:cs="Consolas"/>
          <w:color w:val="313131"/>
          <w:sz w:val="18"/>
          <w:szCs w:val="18"/>
        </w:rPr>
      </w:pPr>
      <w:ins w:id="143" w:author="Unknown">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000088"/>
            <w:sz w:val="18"/>
            <w:szCs w:val="18"/>
          </w:rPr>
          <w:t>&lt;p&gt;</w:t>
        </w:r>
        <w:r w:rsidRPr="00B9018D">
          <w:rPr>
            <w:rFonts w:ascii="Consolas" w:eastAsia="Times New Roman" w:hAnsi="Consolas" w:cs="Consolas"/>
            <w:color w:val="313131"/>
            <w:sz w:val="18"/>
            <w:szCs w:val="18"/>
          </w:rPr>
          <w:t>Set the variable to different value and then try...</w:t>
        </w:r>
        <w:r w:rsidRPr="00B9018D">
          <w:rPr>
            <w:rFonts w:ascii="Consolas" w:eastAsia="Times New Roman" w:hAnsi="Consolas" w:cs="Consolas"/>
            <w:color w:val="000088"/>
            <w:sz w:val="18"/>
            <w:szCs w:val="18"/>
          </w:rPr>
          <w:t>&lt;/p&gt;</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44" w:author="Unknown"/>
          <w:rFonts w:ascii="Consolas" w:eastAsia="Times New Roman" w:hAnsi="Consolas" w:cs="Consolas"/>
          <w:color w:val="313131"/>
          <w:sz w:val="18"/>
          <w:szCs w:val="18"/>
        </w:rPr>
      </w:pPr>
      <w:ins w:id="145" w:author="Unknown">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000088"/>
            <w:sz w:val="18"/>
            <w:szCs w:val="18"/>
          </w:rPr>
          <w:t>&lt;/body&gt;</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46" w:author="Unknown"/>
          <w:rFonts w:ascii="Consolas" w:eastAsia="Times New Roman" w:hAnsi="Consolas" w:cs="Consolas"/>
          <w:color w:val="313131"/>
          <w:sz w:val="18"/>
          <w:szCs w:val="18"/>
        </w:rPr>
      </w:pPr>
      <w:ins w:id="147" w:author="Unknown">
        <w:r w:rsidRPr="00B9018D">
          <w:rPr>
            <w:rFonts w:ascii="Consolas" w:eastAsia="Times New Roman" w:hAnsi="Consolas" w:cs="Consolas"/>
            <w:color w:val="000088"/>
            <w:sz w:val="18"/>
            <w:szCs w:val="18"/>
          </w:rPr>
          <w:t>&lt;/html&gt;</w:t>
        </w:r>
      </w:ins>
    </w:p>
    <w:p w:rsidR="00B9018D" w:rsidRPr="00B9018D" w:rsidRDefault="00B9018D" w:rsidP="00B9018D">
      <w:pPr>
        <w:shd w:val="clear" w:color="auto" w:fill="FFFFFF"/>
        <w:spacing w:before="48" w:after="48" w:line="360" w:lineRule="atLeast"/>
        <w:ind w:left="-450" w:right="-402"/>
        <w:outlineLvl w:val="2"/>
        <w:rPr>
          <w:ins w:id="148" w:author="Unknown"/>
          <w:rFonts w:ascii="Arial" w:eastAsia="Times New Roman" w:hAnsi="Arial" w:cs="Arial"/>
          <w:color w:val="000000"/>
          <w:sz w:val="27"/>
          <w:szCs w:val="27"/>
        </w:rPr>
      </w:pPr>
      <w:ins w:id="149" w:author="Unknown">
        <w:r w:rsidRPr="00B9018D">
          <w:rPr>
            <w:rFonts w:ascii="Arial" w:eastAsia="Times New Roman" w:hAnsi="Arial" w:cs="Arial"/>
            <w:color w:val="000000"/>
            <w:sz w:val="27"/>
            <w:szCs w:val="27"/>
          </w:rPr>
          <w:t>Output</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150" w:author="Unknown"/>
          <w:rFonts w:ascii="Consolas" w:eastAsia="Times New Roman" w:hAnsi="Consolas" w:cs="Consolas"/>
          <w:color w:val="313131"/>
          <w:sz w:val="18"/>
          <w:szCs w:val="18"/>
        </w:rPr>
      </w:pPr>
      <w:ins w:id="151" w:author="Unknown">
        <w:r w:rsidRPr="00B9018D">
          <w:rPr>
            <w:rFonts w:ascii="Consolas" w:eastAsia="Times New Roman" w:hAnsi="Consolas" w:cs="Consolas"/>
            <w:color w:val="313131"/>
            <w:sz w:val="18"/>
            <w:szCs w:val="18"/>
          </w:rPr>
          <w:t>Does not qualify for driving</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152" w:author="Unknown"/>
          <w:rFonts w:ascii="Consolas" w:eastAsia="Times New Roman" w:hAnsi="Consolas" w:cs="Consolas"/>
          <w:color w:val="313131"/>
          <w:sz w:val="18"/>
          <w:szCs w:val="18"/>
        </w:rPr>
      </w:pPr>
      <w:ins w:id="153" w:author="Unknown">
        <w:r w:rsidRPr="00B9018D">
          <w:rPr>
            <w:rFonts w:ascii="Consolas" w:eastAsia="Times New Roman" w:hAnsi="Consolas" w:cs="Consolas"/>
            <w:color w:val="313131"/>
            <w:sz w:val="18"/>
            <w:szCs w:val="18"/>
          </w:rPr>
          <w:t>Set the variable to different value and then try...</w:t>
        </w:r>
      </w:ins>
    </w:p>
    <w:p w:rsidR="00B9018D" w:rsidRPr="00B9018D" w:rsidRDefault="00B9018D" w:rsidP="00B9018D">
      <w:pPr>
        <w:shd w:val="clear" w:color="auto" w:fill="FFFFFF"/>
        <w:spacing w:before="48" w:after="48" w:line="360" w:lineRule="atLeast"/>
        <w:ind w:left="-450" w:right="-402"/>
        <w:outlineLvl w:val="1"/>
        <w:rPr>
          <w:ins w:id="154" w:author="Unknown"/>
          <w:rFonts w:ascii="Arial" w:eastAsia="Times New Roman" w:hAnsi="Arial" w:cs="Arial"/>
          <w:color w:val="121214"/>
          <w:spacing w:val="-15"/>
          <w:sz w:val="36"/>
          <w:szCs w:val="36"/>
        </w:rPr>
      </w:pPr>
      <w:ins w:id="155" w:author="Unknown">
        <w:r w:rsidRPr="00B9018D">
          <w:rPr>
            <w:rFonts w:ascii="Arial" w:eastAsia="Times New Roman" w:hAnsi="Arial" w:cs="Arial"/>
            <w:color w:val="121214"/>
            <w:spacing w:val="-15"/>
            <w:sz w:val="36"/>
            <w:szCs w:val="36"/>
          </w:rPr>
          <w:t>if...else if... statement</w:t>
        </w:r>
      </w:ins>
    </w:p>
    <w:p w:rsidR="00B9018D" w:rsidRPr="00B9018D" w:rsidRDefault="00B9018D" w:rsidP="00B9018D">
      <w:pPr>
        <w:shd w:val="clear" w:color="auto" w:fill="FFFFFF"/>
        <w:spacing w:after="240" w:line="360" w:lineRule="atLeast"/>
        <w:ind w:left="-402" w:right="-402"/>
        <w:jc w:val="both"/>
        <w:rPr>
          <w:ins w:id="156" w:author="Unknown"/>
          <w:rFonts w:ascii="Arial" w:eastAsia="Times New Roman" w:hAnsi="Arial" w:cs="Arial"/>
          <w:color w:val="000000"/>
          <w:sz w:val="21"/>
          <w:szCs w:val="21"/>
        </w:rPr>
      </w:pPr>
      <w:ins w:id="157" w:author="Unknown">
        <w:r w:rsidRPr="00B9018D">
          <w:rPr>
            <w:rFonts w:ascii="Arial" w:eastAsia="Times New Roman" w:hAnsi="Arial" w:cs="Arial"/>
            <w:color w:val="000000"/>
            <w:sz w:val="21"/>
            <w:szCs w:val="21"/>
          </w:rPr>
          <w:t>The</w:t>
        </w:r>
        <w:r w:rsidRPr="00B9018D">
          <w:rPr>
            <w:rFonts w:ascii="Times New Roman" w:eastAsia="Times New Roman" w:hAnsi="Times New Roman" w:cs="Times New Roman"/>
            <w:color w:val="000000"/>
            <w:sz w:val="21"/>
            <w:szCs w:val="21"/>
          </w:rPr>
          <w:t> </w:t>
        </w:r>
        <w:r w:rsidRPr="00B9018D">
          <w:rPr>
            <w:rFonts w:ascii="Arial" w:eastAsia="Times New Roman" w:hAnsi="Arial" w:cs="Arial"/>
            <w:b/>
            <w:bCs/>
            <w:color w:val="000000"/>
            <w:sz w:val="21"/>
            <w:szCs w:val="21"/>
          </w:rPr>
          <w:t>if...else if...</w:t>
        </w:r>
        <w:r w:rsidRPr="00B9018D">
          <w:rPr>
            <w:rFonts w:ascii="Times New Roman" w:eastAsia="Times New Roman" w:hAnsi="Times New Roman" w:cs="Times New Roman"/>
            <w:color w:val="000000"/>
            <w:sz w:val="21"/>
            <w:szCs w:val="21"/>
          </w:rPr>
          <w:t> </w:t>
        </w:r>
        <w:r w:rsidRPr="00B9018D">
          <w:rPr>
            <w:rFonts w:ascii="Arial" w:eastAsia="Times New Roman" w:hAnsi="Arial" w:cs="Arial"/>
            <w:color w:val="000000"/>
            <w:sz w:val="21"/>
            <w:szCs w:val="21"/>
          </w:rPr>
          <w:t>statement is an advanced form of</w:t>
        </w:r>
        <w:r w:rsidRPr="00B9018D">
          <w:rPr>
            <w:rFonts w:ascii="Times New Roman" w:eastAsia="Times New Roman" w:hAnsi="Times New Roman" w:cs="Times New Roman"/>
            <w:color w:val="000000"/>
            <w:sz w:val="21"/>
            <w:szCs w:val="21"/>
          </w:rPr>
          <w:t> </w:t>
        </w:r>
        <w:r w:rsidRPr="00B9018D">
          <w:rPr>
            <w:rFonts w:ascii="Arial" w:eastAsia="Times New Roman" w:hAnsi="Arial" w:cs="Arial"/>
            <w:b/>
            <w:bCs/>
            <w:color w:val="000000"/>
            <w:sz w:val="21"/>
            <w:szCs w:val="21"/>
          </w:rPr>
          <w:t>if…else</w:t>
        </w:r>
        <w:r w:rsidRPr="00B9018D">
          <w:rPr>
            <w:rFonts w:ascii="Times New Roman" w:eastAsia="Times New Roman" w:hAnsi="Times New Roman" w:cs="Times New Roman"/>
            <w:color w:val="000000"/>
            <w:sz w:val="21"/>
            <w:szCs w:val="21"/>
          </w:rPr>
          <w:t> </w:t>
        </w:r>
        <w:r w:rsidRPr="00B9018D">
          <w:rPr>
            <w:rFonts w:ascii="Arial" w:eastAsia="Times New Roman" w:hAnsi="Arial" w:cs="Arial"/>
            <w:color w:val="000000"/>
            <w:sz w:val="21"/>
            <w:szCs w:val="21"/>
          </w:rPr>
          <w:t>that allows JavaScript to make a correct decision out of several conditions.</w:t>
        </w:r>
      </w:ins>
    </w:p>
    <w:p w:rsidR="00B9018D" w:rsidRPr="00B9018D" w:rsidRDefault="00B9018D" w:rsidP="00B9018D">
      <w:pPr>
        <w:shd w:val="clear" w:color="auto" w:fill="FFFFFF"/>
        <w:spacing w:before="48" w:after="48" w:line="360" w:lineRule="atLeast"/>
        <w:ind w:left="-450" w:right="-402"/>
        <w:outlineLvl w:val="2"/>
        <w:rPr>
          <w:ins w:id="158" w:author="Unknown"/>
          <w:rFonts w:ascii="Arial" w:eastAsia="Times New Roman" w:hAnsi="Arial" w:cs="Arial"/>
          <w:color w:val="000000"/>
          <w:sz w:val="27"/>
          <w:szCs w:val="27"/>
        </w:rPr>
      </w:pPr>
      <w:ins w:id="159" w:author="Unknown">
        <w:r w:rsidRPr="00B9018D">
          <w:rPr>
            <w:rFonts w:ascii="Arial" w:eastAsia="Times New Roman" w:hAnsi="Arial" w:cs="Arial"/>
            <w:color w:val="000000"/>
            <w:sz w:val="27"/>
            <w:szCs w:val="27"/>
          </w:rPr>
          <w:t>Syntax</w:t>
        </w:r>
      </w:ins>
    </w:p>
    <w:p w:rsidR="00B9018D" w:rsidRPr="00B9018D" w:rsidRDefault="00B9018D" w:rsidP="00B9018D">
      <w:pPr>
        <w:shd w:val="clear" w:color="auto" w:fill="FFFFFF"/>
        <w:spacing w:after="240" w:line="360" w:lineRule="atLeast"/>
        <w:ind w:left="-402" w:right="-402"/>
        <w:jc w:val="both"/>
        <w:rPr>
          <w:ins w:id="160" w:author="Unknown"/>
          <w:rFonts w:ascii="Arial" w:eastAsia="Times New Roman" w:hAnsi="Arial" w:cs="Arial"/>
          <w:color w:val="000000"/>
          <w:sz w:val="21"/>
          <w:szCs w:val="21"/>
        </w:rPr>
      </w:pPr>
      <w:ins w:id="161" w:author="Unknown">
        <w:r w:rsidRPr="00B9018D">
          <w:rPr>
            <w:rFonts w:ascii="Arial" w:eastAsia="Times New Roman" w:hAnsi="Arial" w:cs="Arial"/>
            <w:color w:val="000000"/>
            <w:sz w:val="21"/>
            <w:szCs w:val="21"/>
          </w:rPr>
          <w:t>The syntax of an if-else-if statement is as follows −</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62" w:author="Unknown"/>
          <w:rFonts w:ascii="Consolas" w:eastAsia="Times New Roman" w:hAnsi="Consolas" w:cs="Consolas"/>
          <w:color w:val="313131"/>
          <w:sz w:val="18"/>
          <w:szCs w:val="18"/>
        </w:rPr>
      </w:pPr>
      <w:ins w:id="163" w:author="Unknown">
        <w:r w:rsidRPr="00B9018D">
          <w:rPr>
            <w:rFonts w:ascii="Consolas" w:eastAsia="Times New Roman" w:hAnsi="Consolas" w:cs="Consolas"/>
            <w:color w:val="000088"/>
            <w:sz w:val="18"/>
            <w:szCs w:val="18"/>
          </w:rPr>
          <w:t>if</w:t>
        </w:r>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666600"/>
            <w:sz w:val="18"/>
            <w:szCs w:val="18"/>
          </w:rPr>
          <w:t>(</w:t>
        </w:r>
        <w:r w:rsidRPr="00B9018D">
          <w:rPr>
            <w:rFonts w:ascii="Consolas" w:eastAsia="Times New Roman" w:hAnsi="Consolas" w:cs="Consolas"/>
            <w:color w:val="313131"/>
            <w:sz w:val="18"/>
            <w:szCs w:val="18"/>
          </w:rPr>
          <w:t xml:space="preserve">expression </w:t>
        </w:r>
        <w:r w:rsidRPr="00B9018D">
          <w:rPr>
            <w:rFonts w:ascii="Consolas" w:eastAsia="Times New Roman" w:hAnsi="Consolas" w:cs="Consolas"/>
            <w:color w:val="006666"/>
            <w:sz w:val="18"/>
            <w:szCs w:val="18"/>
          </w:rPr>
          <w:t>1</w:t>
        </w:r>
        <w:r w:rsidRPr="00B9018D">
          <w:rPr>
            <w:rFonts w:ascii="Consolas" w:eastAsia="Times New Roman" w:hAnsi="Consolas" w:cs="Consolas"/>
            <w:color w:val="666600"/>
            <w:sz w:val="18"/>
            <w:szCs w:val="18"/>
          </w:rPr>
          <w:t>){</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64" w:author="Unknown"/>
          <w:rFonts w:ascii="Consolas" w:eastAsia="Times New Roman" w:hAnsi="Consolas" w:cs="Consolas"/>
          <w:color w:val="313131"/>
          <w:sz w:val="18"/>
          <w:szCs w:val="18"/>
        </w:rPr>
      </w:pPr>
      <w:ins w:id="165" w:author="Unknown">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7F0055"/>
            <w:sz w:val="18"/>
            <w:szCs w:val="18"/>
          </w:rPr>
          <w:t>Statement</w:t>
        </w:r>
        <w:r w:rsidRPr="00B9018D">
          <w:rPr>
            <w:rFonts w:ascii="Consolas" w:eastAsia="Times New Roman" w:hAnsi="Consolas" w:cs="Consolas"/>
            <w:color w:val="666600"/>
            <w:sz w:val="18"/>
            <w:szCs w:val="18"/>
          </w:rPr>
          <w:t>(</w:t>
        </w:r>
        <w:r w:rsidRPr="00B9018D">
          <w:rPr>
            <w:rFonts w:ascii="Consolas" w:eastAsia="Times New Roman" w:hAnsi="Consolas" w:cs="Consolas"/>
            <w:color w:val="313131"/>
            <w:sz w:val="18"/>
            <w:szCs w:val="18"/>
          </w:rPr>
          <w:t>s</w:t>
        </w:r>
        <w:r w:rsidRPr="00B9018D">
          <w:rPr>
            <w:rFonts w:ascii="Consolas" w:eastAsia="Times New Roman" w:hAnsi="Consolas" w:cs="Consolas"/>
            <w:color w:val="666600"/>
            <w:sz w:val="18"/>
            <w:szCs w:val="18"/>
          </w:rPr>
          <w:t>)</w:t>
        </w:r>
        <w:r w:rsidRPr="00B9018D">
          <w:rPr>
            <w:rFonts w:ascii="Consolas" w:eastAsia="Times New Roman" w:hAnsi="Consolas" w:cs="Consolas"/>
            <w:color w:val="313131"/>
            <w:sz w:val="18"/>
            <w:szCs w:val="18"/>
          </w:rPr>
          <w:t xml:space="preserve"> to be executed </w:t>
        </w:r>
        <w:r w:rsidRPr="00B9018D">
          <w:rPr>
            <w:rFonts w:ascii="Consolas" w:eastAsia="Times New Roman" w:hAnsi="Consolas" w:cs="Consolas"/>
            <w:color w:val="000088"/>
            <w:sz w:val="18"/>
            <w:szCs w:val="18"/>
          </w:rPr>
          <w:t>if</w:t>
        </w:r>
        <w:r w:rsidRPr="00B9018D">
          <w:rPr>
            <w:rFonts w:ascii="Consolas" w:eastAsia="Times New Roman" w:hAnsi="Consolas" w:cs="Consolas"/>
            <w:color w:val="313131"/>
            <w:sz w:val="18"/>
            <w:szCs w:val="18"/>
          </w:rPr>
          <w:t xml:space="preserve"> expression </w:t>
        </w:r>
        <w:r w:rsidRPr="00B9018D">
          <w:rPr>
            <w:rFonts w:ascii="Consolas" w:eastAsia="Times New Roman" w:hAnsi="Consolas" w:cs="Consolas"/>
            <w:color w:val="006666"/>
            <w:sz w:val="18"/>
            <w:szCs w:val="18"/>
          </w:rPr>
          <w:t>1</w:t>
        </w:r>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000088"/>
            <w:sz w:val="18"/>
            <w:szCs w:val="18"/>
          </w:rPr>
          <w:t>is</w:t>
        </w:r>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000088"/>
            <w:sz w:val="18"/>
            <w:szCs w:val="18"/>
          </w:rPr>
          <w:t>true</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66" w:author="Unknown"/>
          <w:rFonts w:ascii="Consolas" w:eastAsia="Times New Roman" w:hAnsi="Consolas" w:cs="Consolas"/>
          <w:color w:val="313131"/>
          <w:sz w:val="18"/>
          <w:szCs w:val="18"/>
        </w:rPr>
      </w:pPr>
      <w:ins w:id="167" w:author="Unknown">
        <w:r w:rsidRPr="00B9018D">
          <w:rPr>
            <w:rFonts w:ascii="Consolas" w:eastAsia="Times New Roman" w:hAnsi="Consolas" w:cs="Consolas"/>
            <w:color w:val="666600"/>
            <w:sz w:val="18"/>
            <w:szCs w:val="18"/>
          </w:rPr>
          <w:t>}</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68" w:author="Unknown"/>
          <w:rFonts w:ascii="Consolas" w:eastAsia="Times New Roman" w:hAnsi="Consolas" w:cs="Consolas"/>
          <w:color w:val="313131"/>
          <w:sz w:val="18"/>
          <w:szCs w:val="18"/>
        </w:rPr>
      </w:pPr>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69" w:author="Unknown"/>
          <w:rFonts w:ascii="Consolas" w:eastAsia="Times New Roman" w:hAnsi="Consolas" w:cs="Consolas"/>
          <w:color w:val="313131"/>
          <w:sz w:val="18"/>
          <w:szCs w:val="18"/>
        </w:rPr>
      </w:pPr>
      <w:ins w:id="170" w:author="Unknown">
        <w:r w:rsidRPr="00B9018D">
          <w:rPr>
            <w:rFonts w:ascii="Consolas" w:eastAsia="Times New Roman" w:hAnsi="Consolas" w:cs="Consolas"/>
            <w:color w:val="000088"/>
            <w:sz w:val="18"/>
            <w:szCs w:val="18"/>
          </w:rPr>
          <w:t>else</w:t>
        </w:r>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000088"/>
            <w:sz w:val="18"/>
            <w:szCs w:val="18"/>
          </w:rPr>
          <w:t>if</w:t>
        </w:r>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666600"/>
            <w:sz w:val="18"/>
            <w:szCs w:val="18"/>
          </w:rPr>
          <w:t>(</w:t>
        </w:r>
        <w:r w:rsidRPr="00B9018D">
          <w:rPr>
            <w:rFonts w:ascii="Consolas" w:eastAsia="Times New Roman" w:hAnsi="Consolas" w:cs="Consolas"/>
            <w:color w:val="313131"/>
            <w:sz w:val="18"/>
            <w:szCs w:val="18"/>
          </w:rPr>
          <w:t xml:space="preserve">expression </w:t>
        </w:r>
        <w:r w:rsidRPr="00B9018D">
          <w:rPr>
            <w:rFonts w:ascii="Consolas" w:eastAsia="Times New Roman" w:hAnsi="Consolas" w:cs="Consolas"/>
            <w:color w:val="006666"/>
            <w:sz w:val="18"/>
            <w:szCs w:val="18"/>
          </w:rPr>
          <w:t>2</w:t>
        </w:r>
        <w:r w:rsidRPr="00B9018D">
          <w:rPr>
            <w:rFonts w:ascii="Consolas" w:eastAsia="Times New Roman" w:hAnsi="Consolas" w:cs="Consolas"/>
            <w:color w:val="666600"/>
            <w:sz w:val="18"/>
            <w:szCs w:val="18"/>
          </w:rPr>
          <w:t>){</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71" w:author="Unknown"/>
          <w:rFonts w:ascii="Consolas" w:eastAsia="Times New Roman" w:hAnsi="Consolas" w:cs="Consolas"/>
          <w:color w:val="313131"/>
          <w:sz w:val="18"/>
          <w:szCs w:val="18"/>
        </w:rPr>
      </w:pPr>
      <w:ins w:id="172" w:author="Unknown">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7F0055"/>
            <w:sz w:val="18"/>
            <w:szCs w:val="18"/>
          </w:rPr>
          <w:t>Statement</w:t>
        </w:r>
        <w:r w:rsidRPr="00B9018D">
          <w:rPr>
            <w:rFonts w:ascii="Consolas" w:eastAsia="Times New Roman" w:hAnsi="Consolas" w:cs="Consolas"/>
            <w:color w:val="666600"/>
            <w:sz w:val="18"/>
            <w:szCs w:val="18"/>
          </w:rPr>
          <w:t>(</w:t>
        </w:r>
        <w:r w:rsidRPr="00B9018D">
          <w:rPr>
            <w:rFonts w:ascii="Consolas" w:eastAsia="Times New Roman" w:hAnsi="Consolas" w:cs="Consolas"/>
            <w:color w:val="313131"/>
            <w:sz w:val="18"/>
            <w:szCs w:val="18"/>
          </w:rPr>
          <w:t>s</w:t>
        </w:r>
        <w:r w:rsidRPr="00B9018D">
          <w:rPr>
            <w:rFonts w:ascii="Consolas" w:eastAsia="Times New Roman" w:hAnsi="Consolas" w:cs="Consolas"/>
            <w:color w:val="666600"/>
            <w:sz w:val="18"/>
            <w:szCs w:val="18"/>
          </w:rPr>
          <w:t>)</w:t>
        </w:r>
        <w:r w:rsidRPr="00B9018D">
          <w:rPr>
            <w:rFonts w:ascii="Consolas" w:eastAsia="Times New Roman" w:hAnsi="Consolas" w:cs="Consolas"/>
            <w:color w:val="313131"/>
            <w:sz w:val="18"/>
            <w:szCs w:val="18"/>
          </w:rPr>
          <w:t xml:space="preserve"> to be executed </w:t>
        </w:r>
        <w:r w:rsidRPr="00B9018D">
          <w:rPr>
            <w:rFonts w:ascii="Consolas" w:eastAsia="Times New Roman" w:hAnsi="Consolas" w:cs="Consolas"/>
            <w:color w:val="000088"/>
            <w:sz w:val="18"/>
            <w:szCs w:val="18"/>
          </w:rPr>
          <w:t>if</w:t>
        </w:r>
        <w:r w:rsidRPr="00B9018D">
          <w:rPr>
            <w:rFonts w:ascii="Consolas" w:eastAsia="Times New Roman" w:hAnsi="Consolas" w:cs="Consolas"/>
            <w:color w:val="313131"/>
            <w:sz w:val="18"/>
            <w:szCs w:val="18"/>
          </w:rPr>
          <w:t xml:space="preserve"> expression </w:t>
        </w:r>
        <w:r w:rsidRPr="00B9018D">
          <w:rPr>
            <w:rFonts w:ascii="Consolas" w:eastAsia="Times New Roman" w:hAnsi="Consolas" w:cs="Consolas"/>
            <w:color w:val="006666"/>
            <w:sz w:val="18"/>
            <w:szCs w:val="18"/>
          </w:rPr>
          <w:t>2</w:t>
        </w:r>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000088"/>
            <w:sz w:val="18"/>
            <w:szCs w:val="18"/>
          </w:rPr>
          <w:t>is</w:t>
        </w:r>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000088"/>
            <w:sz w:val="18"/>
            <w:szCs w:val="18"/>
          </w:rPr>
          <w:t>true</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73" w:author="Unknown"/>
          <w:rFonts w:ascii="Consolas" w:eastAsia="Times New Roman" w:hAnsi="Consolas" w:cs="Consolas"/>
          <w:color w:val="313131"/>
          <w:sz w:val="18"/>
          <w:szCs w:val="18"/>
        </w:rPr>
      </w:pPr>
      <w:ins w:id="174" w:author="Unknown">
        <w:r w:rsidRPr="00B9018D">
          <w:rPr>
            <w:rFonts w:ascii="Consolas" w:eastAsia="Times New Roman" w:hAnsi="Consolas" w:cs="Consolas"/>
            <w:color w:val="666600"/>
            <w:sz w:val="18"/>
            <w:szCs w:val="18"/>
          </w:rPr>
          <w:t>}</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75" w:author="Unknown"/>
          <w:rFonts w:ascii="Consolas" w:eastAsia="Times New Roman" w:hAnsi="Consolas" w:cs="Consolas"/>
          <w:color w:val="313131"/>
          <w:sz w:val="18"/>
          <w:szCs w:val="18"/>
        </w:rPr>
      </w:pPr>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76" w:author="Unknown"/>
          <w:rFonts w:ascii="Consolas" w:eastAsia="Times New Roman" w:hAnsi="Consolas" w:cs="Consolas"/>
          <w:color w:val="313131"/>
          <w:sz w:val="18"/>
          <w:szCs w:val="18"/>
        </w:rPr>
      </w:pPr>
      <w:ins w:id="177" w:author="Unknown">
        <w:r w:rsidRPr="00B9018D">
          <w:rPr>
            <w:rFonts w:ascii="Consolas" w:eastAsia="Times New Roman" w:hAnsi="Consolas" w:cs="Consolas"/>
            <w:color w:val="000088"/>
            <w:sz w:val="18"/>
            <w:szCs w:val="18"/>
          </w:rPr>
          <w:t>else</w:t>
        </w:r>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000088"/>
            <w:sz w:val="18"/>
            <w:szCs w:val="18"/>
          </w:rPr>
          <w:t>if</w:t>
        </w:r>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666600"/>
            <w:sz w:val="18"/>
            <w:szCs w:val="18"/>
          </w:rPr>
          <w:t>(</w:t>
        </w:r>
        <w:r w:rsidRPr="00B9018D">
          <w:rPr>
            <w:rFonts w:ascii="Consolas" w:eastAsia="Times New Roman" w:hAnsi="Consolas" w:cs="Consolas"/>
            <w:color w:val="313131"/>
            <w:sz w:val="18"/>
            <w:szCs w:val="18"/>
          </w:rPr>
          <w:t xml:space="preserve">expression </w:t>
        </w:r>
        <w:r w:rsidRPr="00B9018D">
          <w:rPr>
            <w:rFonts w:ascii="Consolas" w:eastAsia="Times New Roman" w:hAnsi="Consolas" w:cs="Consolas"/>
            <w:color w:val="006666"/>
            <w:sz w:val="18"/>
            <w:szCs w:val="18"/>
          </w:rPr>
          <w:t>3</w:t>
        </w:r>
        <w:r w:rsidRPr="00B9018D">
          <w:rPr>
            <w:rFonts w:ascii="Consolas" w:eastAsia="Times New Roman" w:hAnsi="Consolas" w:cs="Consolas"/>
            <w:color w:val="666600"/>
            <w:sz w:val="18"/>
            <w:szCs w:val="18"/>
          </w:rPr>
          <w:t>){</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78" w:author="Unknown"/>
          <w:rFonts w:ascii="Consolas" w:eastAsia="Times New Roman" w:hAnsi="Consolas" w:cs="Consolas"/>
          <w:color w:val="313131"/>
          <w:sz w:val="18"/>
          <w:szCs w:val="18"/>
        </w:rPr>
      </w:pPr>
      <w:ins w:id="179" w:author="Unknown">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7F0055"/>
            <w:sz w:val="18"/>
            <w:szCs w:val="18"/>
          </w:rPr>
          <w:t>Statement</w:t>
        </w:r>
        <w:r w:rsidRPr="00B9018D">
          <w:rPr>
            <w:rFonts w:ascii="Consolas" w:eastAsia="Times New Roman" w:hAnsi="Consolas" w:cs="Consolas"/>
            <w:color w:val="666600"/>
            <w:sz w:val="18"/>
            <w:szCs w:val="18"/>
          </w:rPr>
          <w:t>(</w:t>
        </w:r>
        <w:r w:rsidRPr="00B9018D">
          <w:rPr>
            <w:rFonts w:ascii="Consolas" w:eastAsia="Times New Roman" w:hAnsi="Consolas" w:cs="Consolas"/>
            <w:color w:val="313131"/>
            <w:sz w:val="18"/>
            <w:szCs w:val="18"/>
          </w:rPr>
          <w:t>s</w:t>
        </w:r>
        <w:r w:rsidRPr="00B9018D">
          <w:rPr>
            <w:rFonts w:ascii="Consolas" w:eastAsia="Times New Roman" w:hAnsi="Consolas" w:cs="Consolas"/>
            <w:color w:val="666600"/>
            <w:sz w:val="18"/>
            <w:szCs w:val="18"/>
          </w:rPr>
          <w:t>)</w:t>
        </w:r>
        <w:r w:rsidRPr="00B9018D">
          <w:rPr>
            <w:rFonts w:ascii="Consolas" w:eastAsia="Times New Roman" w:hAnsi="Consolas" w:cs="Consolas"/>
            <w:color w:val="313131"/>
            <w:sz w:val="18"/>
            <w:szCs w:val="18"/>
          </w:rPr>
          <w:t xml:space="preserve"> to be executed </w:t>
        </w:r>
        <w:r w:rsidRPr="00B9018D">
          <w:rPr>
            <w:rFonts w:ascii="Consolas" w:eastAsia="Times New Roman" w:hAnsi="Consolas" w:cs="Consolas"/>
            <w:color w:val="000088"/>
            <w:sz w:val="18"/>
            <w:szCs w:val="18"/>
          </w:rPr>
          <w:t>if</w:t>
        </w:r>
        <w:r w:rsidRPr="00B9018D">
          <w:rPr>
            <w:rFonts w:ascii="Consolas" w:eastAsia="Times New Roman" w:hAnsi="Consolas" w:cs="Consolas"/>
            <w:color w:val="313131"/>
            <w:sz w:val="18"/>
            <w:szCs w:val="18"/>
          </w:rPr>
          <w:t xml:space="preserve"> expression </w:t>
        </w:r>
        <w:r w:rsidRPr="00B9018D">
          <w:rPr>
            <w:rFonts w:ascii="Consolas" w:eastAsia="Times New Roman" w:hAnsi="Consolas" w:cs="Consolas"/>
            <w:color w:val="006666"/>
            <w:sz w:val="18"/>
            <w:szCs w:val="18"/>
          </w:rPr>
          <w:t>3</w:t>
        </w:r>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000088"/>
            <w:sz w:val="18"/>
            <w:szCs w:val="18"/>
          </w:rPr>
          <w:t>is</w:t>
        </w:r>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000088"/>
            <w:sz w:val="18"/>
            <w:szCs w:val="18"/>
          </w:rPr>
          <w:t>true</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80" w:author="Unknown"/>
          <w:rFonts w:ascii="Consolas" w:eastAsia="Times New Roman" w:hAnsi="Consolas" w:cs="Consolas"/>
          <w:color w:val="313131"/>
          <w:sz w:val="18"/>
          <w:szCs w:val="18"/>
        </w:rPr>
      </w:pPr>
      <w:ins w:id="181" w:author="Unknown">
        <w:r w:rsidRPr="00B9018D">
          <w:rPr>
            <w:rFonts w:ascii="Consolas" w:eastAsia="Times New Roman" w:hAnsi="Consolas" w:cs="Consolas"/>
            <w:color w:val="666600"/>
            <w:sz w:val="18"/>
            <w:szCs w:val="18"/>
          </w:rPr>
          <w:t>}</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82" w:author="Unknown"/>
          <w:rFonts w:ascii="Consolas" w:eastAsia="Times New Roman" w:hAnsi="Consolas" w:cs="Consolas"/>
          <w:color w:val="313131"/>
          <w:sz w:val="18"/>
          <w:szCs w:val="18"/>
        </w:rPr>
      </w:pPr>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83" w:author="Unknown"/>
          <w:rFonts w:ascii="Consolas" w:eastAsia="Times New Roman" w:hAnsi="Consolas" w:cs="Consolas"/>
          <w:color w:val="313131"/>
          <w:sz w:val="18"/>
          <w:szCs w:val="18"/>
        </w:rPr>
      </w:pPr>
      <w:ins w:id="184" w:author="Unknown">
        <w:r w:rsidRPr="00B9018D">
          <w:rPr>
            <w:rFonts w:ascii="Consolas" w:eastAsia="Times New Roman" w:hAnsi="Consolas" w:cs="Consolas"/>
            <w:color w:val="000088"/>
            <w:sz w:val="18"/>
            <w:szCs w:val="18"/>
          </w:rPr>
          <w:t>else</w:t>
        </w:r>
        <w:r w:rsidRPr="00B9018D">
          <w:rPr>
            <w:rFonts w:ascii="Consolas" w:eastAsia="Times New Roman" w:hAnsi="Consolas" w:cs="Consolas"/>
            <w:color w:val="666600"/>
            <w:sz w:val="18"/>
            <w:szCs w:val="18"/>
          </w:rPr>
          <w:t>{</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85" w:author="Unknown"/>
          <w:rFonts w:ascii="Consolas" w:eastAsia="Times New Roman" w:hAnsi="Consolas" w:cs="Consolas"/>
          <w:color w:val="313131"/>
          <w:sz w:val="18"/>
          <w:szCs w:val="18"/>
        </w:rPr>
      </w:pPr>
      <w:ins w:id="186" w:author="Unknown">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7F0055"/>
            <w:sz w:val="18"/>
            <w:szCs w:val="18"/>
          </w:rPr>
          <w:t>Statement</w:t>
        </w:r>
        <w:r w:rsidRPr="00B9018D">
          <w:rPr>
            <w:rFonts w:ascii="Consolas" w:eastAsia="Times New Roman" w:hAnsi="Consolas" w:cs="Consolas"/>
            <w:color w:val="666600"/>
            <w:sz w:val="18"/>
            <w:szCs w:val="18"/>
          </w:rPr>
          <w:t>(</w:t>
        </w:r>
        <w:r w:rsidRPr="00B9018D">
          <w:rPr>
            <w:rFonts w:ascii="Consolas" w:eastAsia="Times New Roman" w:hAnsi="Consolas" w:cs="Consolas"/>
            <w:color w:val="313131"/>
            <w:sz w:val="18"/>
            <w:szCs w:val="18"/>
          </w:rPr>
          <w:t>s</w:t>
        </w:r>
        <w:r w:rsidRPr="00B9018D">
          <w:rPr>
            <w:rFonts w:ascii="Consolas" w:eastAsia="Times New Roman" w:hAnsi="Consolas" w:cs="Consolas"/>
            <w:color w:val="666600"/>
            <w:sz w:val="18"/>
            <w:szCs w:val="18"/>
          </w:rPr>
          <w:t>)</w:t>
        </w:r>
        <w:r w:rsidRPr="00B9018D">
          <w:rPr>
            <w:rFonts w:ascii="Consolas" w:eastAsia="Times New Roman" w:hAnsi="Consolas" w:cs="Consolas"/>
            <w:color w:val="313131"/>
            <w:sz w:val="18"/>
            <w:szCs w:val="18"/>
          </w:rPr>
          <w:t xml:space="preserve"> to be executed </w:t>
        </w:r>
        <w:r w:rsidRPr="00B9018D">
          <w:rPr>
            <w:rFonts w:ascii="Consolas" w:eastAsia="Times New Roman" w:hAnsi="Consolas" w:cs="Consolas"/>
            <w:color w:val="000088"/>
            <w:sz w:val="18"/>
            <w:szCs w:val="18"/>
          </w:rPr>
          <w:t>if</w:t>
        </w:r>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000088"/>
            <w:sz w:val="18"/>
            <w:szCs w:val="18"/>
          </w:rPr>
          <w:t>no</w:t>
        </w:r>
        <w:r w:rsidRPr="00B9018D">
          <w:rPr>
            <w:rFonts w:ascii="Consolas" w:eastAsia="Times New Roman" w:hAnsi="Consolas" w:cs="Consolas"/>
            <w:color w:val="313131"/>
            <w:sz w:val="18"/>
            <w:szCs w:val="18"/>
          </w:rPr>
          <w:t xml:space="preserve"> expression </w:t>
        </w:r>
        <w:r w:rsidRPr="00B9018D">
          <w:rPr>
            <w:rFonts w:ascii="Consolas" w:eastAsia="Times New Roman" w:hAnsi="Consolas" w:cs="Consolas"/>
            <w:color w:val="000088"/>
            <w:sz w:val="18"/>
            <w:szCs w:val="18"/>
          </w:rPr>
          <w:t>is</w:t>
        </w:r>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000088"/>
            <w:sz w:val="18"/>
            <w:szCs w:val="18"/>
          </w:rPr>
          <w:t>true</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87" w:author="Unknown"/>
          <w:rFonts w:ascii="Consolas" w:eastAsia="Times New Roman" w:hAnsi="Consolas" w:cs="Consolas"/>
          <w:color w:val="313131"/>
          <w:sz w:val="18"/>
          <w:szCs w:val="18"/>
        </w:rPr>
      </w:pPr>
      <w:ins w:id="188" w:author="Unknown">
        <w:r w:rsidRPr="00B9018D">
          <w:rPr>
            <w:rFonts w:ascii="Consolas" w:eastAsia="Times New Roman" w:hAnsi="Consolas" w:cs="Consolas"/>
            <w:color w:val="666600"/>
            <w:sz w:val="18"/>
            <w:szCs w:val="18"/>
          </w:rPr>
          <w:t>}</w:t>
        </w:r>
      </w:ins>
    </w:p>
    <w:p w:rsidR="00B9018D" w:rsidRPr="00B9018D" w:rsidRDefault="00B9018D" w:rsidP="00B9018D">
      <w:pPr>
        <w:shd w:val="clear" w:color="auto" w:fill="FFFFFF"/>
        <w:spacing w:after="240" w:line="360" w:lineRule="atLeast"/>
        <w:ind w:left="-402" w:right="-402"/>
        <w:jc w:val="both"/>
        <w:rPr>
          <w:ins w:id="189" w:author="Unknown"/>
          <w:rFonts w:ascii="Arial" w:eastAsia="Times New Roman" w:hAnsi="Arial" w:cs="Arial"/>
          <w:color w:val="000000"/>
          <w:sz w:val="21"/>
          <w:szCs w:val="21"/>
        </w:rPr>
      </w:pPr>
      <w:ins w:id="190" w:author="Unknown">
        <w:r w:rsidRPr="00B9018D">
          <w:rPr>
            <w:rFonts w:ascii="Arial" w:eastAsia="Times New Roman" w:hAnsi="Arial" w:cs="Arial"/>
            <w:color w:val="000000"/>
            <w:sz w:val="21"/>
            <w:szCs w:val="21"/>
          </w:rPr>
          <w:t>There is nothing special about this code. It is just a series of</w:t>
        </w:r>
        <w:r w:rsidRPr="00B9018D">
          <w:rPr>
            <w:rFonts w:ascii="Times New Roman" w:eastAsia="Times New Roman" w:hAnsi="Times New Roman" w:cs="Times New Roman"/>
            <w:color w:val="000000"/>
            <w:sz w:val="21"/>
            <w:szCs w:val="21"/>
          </w:rPr>
          <w:t> </w:t>
        </w:r>
        <w:r w:rsidRPr="00B9018D">
          <w:rPr>
            <w:rFonts w:ascii="Arial" w:eastAsia="Times New Roman" w:hAnsi="Arial" w:cs="Arial"/>
            <w:b/>
            <w:bCs/>
            <w:color w:val="000000"/>
            <w:sz w:val="21"/>
            <w:szCs w:val="21"/>
          </w:rPr>
          <w:t>if</w:t>
        </w:r>
        <w:r w:rsidRPr="00B9018D">
          <w:rPr>
            <w:rFonts w:ascii="Times New Roman" w:eastAsia="Times New Roman" w:hAnsi="Times New Roman" w:cs="Times New Roman"/>
            <w:color w:val="000000"/>
            <w:sz w:val="21"/>
            <w:szCs w:val="21"/>
          </w:rPr>
          <w:t> </w:t>
        </w:r>
        <w:r w:rsidRPr="00B9018D">
          <w:rPr>
            <w:rFonts w:ascii="Arial" w:eastAsia="Times New Roman" w:hAnsi="Arial" w:cs="Arial"/>
            <w:color w:val="000000"/>
            <w:sz w:val="21"/>
            <w:szCs w:val="21"/>
          </w:rPr>
          <w:t>statements, where each</w:t>
        </w:r>
        <w:r w:rsidRPr="00B9018D">
          <w:rPr>
            <w:rFonts w:ascii="Times New Roman" w:eastAsia="Times New Roman" w:hAnsi="Times New Roman" w:cs="Times New Roman"/>
            <w:color w:val="000000"/>
            <w:sz w:val="21"/>
            <w:szCs w:val="21"/>
          </w:rPr>
          <w:t> </w:t>
        </w:r>
        <w:r w:rsidRPr="00B9018D">
          <w:rPr>
            <w:rFonts w:ascii="Arial" w:eastAsia="Times New Roman" w:hAnsi="Arial" w:cs="Arial"/>
            <w:b/>
            <w:bCs/>
            <w:color w:val="000000"/>
            <w:sz w:val="21"/>
            <w:szCs w:val="21"/>
          </w:rPr>
          <w:t>if</w:t>
        </w:r>
        <w:r w:rsidRPr="00B9018D">
          <w:rPr>
            <w:rFonts w:ascii="Times New Roman" w:eastAsia="Times New Roman" w:hAnsi="Times New Roman" w:cs="Times New Roman"/>
            <w:color w:val="000000"/>
            <w:sz w:val="21"/>
            <w:szCs w:val="21"/>
          </w:rPr>
          <w:t> </w:t>
        </w:r>
        <w:r w:rsidRPr="00B9018D">
          <w:rPr>
            <w:rFonts w:ascii="Arial" w:eastAsia="Times New Roman" w:hAnsi="Arial" w:cs="Arial"/>
            <w:color w:val="000000"/>
            <w:sz w:val="21"/>
            <w:szCs w:val="21"/>
          </w:rPr>
          <w:t>is a part of the</w:t>
        </w:r>
        <w:r w:rsidRPr="00B9018D">
          <w:rPr>
            <w:rFonts w:ascii="Times New Roman" w:eastAsia="Times New Roman" w:hAnsi="Times New Roman" w:cs="Times New Roman"/>
            <w:color w:val="000000"/>
            <w:sz w:val="21"/>
            <w:szCs w:val="21"/>
          </w:rPr>
          <w:t> </w:t>
        </w:r>
        <w:r w:rsidRPr="00B9018D">
          <w:rPr>
            <w:rFonts w:ascii="Arial" w:eastAsia="Times New Roman" w:hAnsi="Arial" w:cs="Arial"/>
            <w:b/>
            <w:bCs/>
            <w:color w:val="000000"/>
            <w:sz w:val="21"/>
            <w:szCs w:val="21"/>
          </w:rPr>
          <w:t>else</w:t>
        </w:r>
        <w:r w:rsidRPr="00B9018D">
          <w:rPr>
            <w:rFonts w:ascii="Times New Roman" w:eastAsia="Times New Roman" w:hAnsi="Times New Roman" w:cs="Times New Roman"/>
            <w:color w:val="000000"/>
            <w:sz w:val="21"/>
            <w:szCs w:val="21"/>
          </w:rPr>
          <w:t> </w:t>
        </w:r>
        <w:r w:rsidRPr="00B9018D">
          <w:rPr>
            <w:rFonts w:ascii="Arial" w:eastAsia="Times New Roman" w:hAnsi="Arial" w:cs="Arial"/>
            <w:color w:val="000000"/>
            <w:sz w:val="21"/>
            <w:szCs w:val="21"/>
          </w:rPr>
          <w:t>clause of the previous statement. Statement(s) are executed based on the true condition, if none of the conditions is true, then the</w:t>
        </w:r>
        <w:r w:rsidRPr="00B9018D">
          <w:rPr>
            <w:rFonts w:ascii="Times New Roman" w:eastAsia="Times New Roman" w:hAnsi="Times New Roman" w:cs="Times New Roman"/>
            <w:color w:val="000000"/>
            <w:sz w:val="21"/>
            <w:szCs w:val="21"/>
          </w:rPr>
          <w:t> </w:t>
        </w:r>
        <w:r w:rsidRPr="00B9018D">
          <w:rPr>
            <w:rFonts w:ascii="Arial" w:eastAsia="Times New Roman" w:hAnsi="Arial" w:cs="Arial"/>
            <w:b/>
            <w:bCs/>
            <w:color w:val="000000"/>
            <w:sz w:val="21"/>
            <w:szCs w:val="21"/>
          </w:rPr>
          <w:t>else</w:t>
        </w:r>
        <w:r w:rsidRPr="00B9018D">
          <w:rPr>
            <w:rFonts w:ascii="Times New Roman" w:eastAsia="Times New Roman" w:hAnsi="Times New Roman" w:cs="Times New Roman"/>
            <w:color w:val="000000"/>
            <w:sz w:val="21"/>
            <w:szCs w:val="21"/>
          </w:rPr>
          <w:t> </w:t>
        </w:r>
        <w:r w:rsidRPr="00B9018D">
          <w:rPr>
            <w:rFonts w:ascii="Arial" w:eastAsia="Times New Roman" w:hAnsi="Arial" w:cs="Arial"/>
            <w:color w:val="000000"/>
            <w:sz w:val="21"/>
            <w:szCs w:val="21"/>
          </w:rPr>
          <w:t>block is executed.</w:t>
        </w:r>
      </w:ins>
    </w:p>
    <w:p w:rsidR="00B9018D" w:rsidRPr="00B9018D" w:rsidRDefault="00B9018D" w:rsidP="00B9018D">
      <w:pPr>
        <w:shd w:val="clear" w:color="auto" w:fill="FFFFFF"/>
        <w:spacing w:before="48" w:after="48" w:line="360" w:lineRule="atLeast"/>
        <w:ind w:left="-450" w:right="-402"/>
        <w:outlineLvl w:val="2"/>
        <w:rPr>
          <w:ins w:id="191" w:author="Unknown"/>
          <w:rFonts w:ascii="Arial" w:eastAsia="Times New Roman" w:hAnsi="Arial" w:cs="Arial"/>
          <w:color w:val="000000"/>
          <w:sz w:val="27"/>
          <w:szCs w:val="27"/>
        </w:rPr>
      </w:pPr>
      <w:ins w:id="192" w:author="Unknown">
        <w:r w:rsidRPr="00B9018D">
          <w:rPr>
            <w:rFonts w:ascii="Arial" w:eastAsia="Times New Roman" w:hAnsi="Arial" w:cs="Arial"/>
            <w:color w:val="000000"/>
            <w:sz w:val="27"/>
            <w:szCs w:val="27"/>
          </w:rPr>
          <w:t>Example</w:t>
        </w:r>
      </w:ins>
    </w:p>
    <w:p w:rsidR="00B9018D" w:rsidRPr="00B9018D" w:rsidRDefault="00B9018D" w:rsidP="00B9018D">
      <w:pPr>
        <w:shd w:val="clear" w:color="auto" w:fill="FFFFFF"/>
        <w:spacing w:after="240" w:line="360" w:lineRule="atLeast"/>
        <w:ind w:left="-402" w:right="-402"/>
        <w:jc w:val="both"/>
        <w:rPr>
          <w:ins w:id="193" w:author="Unknown"/>
          <w:rFonts w:ascii="Arial" w:eastAsia="Times New Roman" w:hAnsi="Arial" w:cs="Arial"/>
          <w:color w:val="000000"/>
          <w:sz w:val="21"/>
          <w:szCs w:val="21"/>
        </w:rPr>
      </w:pPr>
      <w:ins w:id="194" w:author="Unknown">
        <w:r w:rsidRPr="00B9018D">
          <w:rPr>
            <w:rFonts w:ascii="Arial" w:eastAsia="Times New Roman" w:hAnsi="Arial" w:cs="Arial"/>
            <w:color w:val="000000"/>
            <w:sz w:val="21"/>
            <w:szCs w:val="21"/>
          </w:rPr>
          <w:t>Try the following code to learn how to implement an if-else-if statement in JavaScript.</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95" w:author="Unknown"/>
          <w:rFonts w:ascii="Consolas" w:eastAsia="Times New Roman" w:hAnsi="Consolas" w:cs="Consolas"/>
          <w:color w:val="313131"/>
          <w:sz w:val="18"/>
          <w:szCs w:val="18"/>
        </w:rPr>
      </w:pPr>
      <w:ins w:id="196" w:author="Unknown">
        <w:r w:rsidRPr="00B9018D">
          <w:rPr>
            <w:rFonts w:ascii="Consolas" w:eastAsia="Times New Roman" w:hAnsi="Consolas" w:cs="Consolas"/>
            <w:color w:val="000088"/>
            <w:sz w:val="18"/>
            <w:szCs w:val="18"/>
          </w:rPr>
          <w:t>&lt;html&gt;</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97" w:author="Unknown"/>
          <w:rFonts w:ascii="Consolas" w:eastAsia="Times New Roman" w:hAnsi="Consolas" w:cs="Consolas"/>
          <w:color w:val="313131"/>
          <w:sz w:val="18"/>
          <w:szCs w:val="18"/>
        </w:rPr>
      </w:pPr>
      <w:ins w:id="198" w:author="Unknown">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000088"/>
            <w:sz w:val="18"/>
            <w:szCs w:val="18"/>
          </w:rPr>
          <w:t>&lt;body&gt;</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99" w:author="Unknown"/>
          <w:rFonts w:ascii="Consolas" w:eastAsia="Times New Roman" w:hAnsi="Consolas" w:cs="Consolas"/>
          <w:color w:val="313131"/>
          <w:sz w:val="18"/>
          <w:szCs w:val="18"/>
        </w:rPr>
      </w:pPr>
      <w:ins w:id="200" w:author="Unknown">
        <w:r w:rsidRPr="00B9018D">
          <w:rPr>
            <w:rFonts w:ascii="Consolas" w:eastAsia="Times New Roman" w:hAnsi="Consolas" w:cs="Consolas"/>
            <w:color w:val="313131"/>
            <w:sz w:val="18"/>
            <w:szCs w:val="18"/>
          </w:rPr>
          <w:t xml:space="preserve">   </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01" w:author="Unknown"/>
          <w:rFonts w:ascii="Consolas" w:eastAsia="Times New Roman" w:hAnsi="Consolas" w:cs="Consolas"/>
          <w:color w:val="313131"/>
          <w:sz w:val="18"/>
          <w:szCs w:val="18"/>
        </w:rPr>
      </w:pPr>
      <w:ins w:id="202" w:author="Unknown">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000088"/>
            <w:sz w:val="18"/>
            <w:szCs w:val="18"/>
          </w:rPr>
          <w:t>&lt;script</w:t>
        </w:r>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7F0055"/>
            <w:sz w:val="18"/>
            <w:szCs w:val="18"/>
          </w:rPr>
          <w:t>type</w:t>
        </w:r>
        <w:r w:rsidRPr="00B9018D">
          <w:rPr>
            <w:rFonts w:ascii="Consolas" w:eastAsia="Times New Roman" w:hAnsi="Consolas" w:cs="Consolas"/>
            <w:color w:val="666600"/>
            <w:sz w:val="18"/>
            <w:szCs w:val="18"/>
          </w:rPr>
          <w:t>=</w:t>
        </w:r>
        <w:r w:rsidRPr="00B9018D">
          <w:rPr>
            <w:rFonts w:ascii="Consolas" w:eastAsia="Times New Roman" w:hAnsi="Consolas" w:cs="Consolas"/>
            <w:color w:val="008800"/>
            <w:sz w:val="18"/>
            <w:szCs w:val="18"/>
          </w:rPr>
          <w:t>"text/javascript"</w:t>
        </w:r>
        <w:r w:rsidRPr="00B9018D">
          <w:rPr>
            <w:rFonts w:ascii="Consolas" w:eastAsia="Times New Roman" w:hAnsi="Consolas" w:cs="Consolas"/>
            <w:color w:val="000088"/>
            <w:sz w:val="18"/>
            <w:szCs w:val="18"/>
          </w:rPr>
          <w:t>&gt;</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03" w:author="Unknown"/>
          <w:rFonts w:ascii="Consolas" w:eastAsia="Times New Roman" w:hAnsi="Consolas" w:cs="Consolas"/>
          <w:color w:val="313131"/>
          <w:sz w:val="18"/>
          <w:szCs w:val="18"/>
        </w:rPr>
      </w:pPr>
      <w:ins w:id="204" w:author="Unknown">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666600"/>
            <w:sz w:val="18"/>
            <w:szCs w:val="18"/>
          </w:rPr>
          <w:t>&lt;!--</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05" w:author="Unknown"/>
          <w:rFonts w:ascii="Consolas" w:eastAsia="Times New Roman" w:hAnsi="Consolas" w:cs="Consolas"/>
          <w:color w:val="313131"/>
          <w:sz w:val="18"/>
          <w:szCs w:val="18"/>
        </w:rPr>
      </w:pPr>
      <w:ins w:id="206" w:author="Unknown">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000088"/>
            <w:sz w:val="18"/>
            <w:szCs w:val="18"/>
          </w:rPr>
          <w:t>var</w:t>
        </w:r>
        <w:r w:rsidRPr="00B9018D">
          <w:rPr>
            <w:rFonts w:ascii="Consolas" w:eastAsia="Times New Roman" w:hAnsi="Consolas" w:cs="Consolas"/>
            <w:color w:val="313131"/>
            <w:sz w:val="18"/>
            <w:szCs w:val="18"/>
          </w:rPr>
          <w:t xml:space="preserve"> book </w:t>
        </w:r>
        <w:r w:rsidRPr="00B9018D">
          <w:rPr>
            <w:rFonts w:ascii="Consolas" w:eastAsia="Times New Roman" w:hAnsi="Consolas" w:cs="Consolas"/>
            <w:color w:val="666600"/>
            <w:sz w:val="18"/>
            <w:szCs w:val="18"/>
          </w:rPr>
          <w:t>=</w:t>
        </w:r>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008800"/>
            <w:sz w:val="18"/>
            <w:szCs w:val="18"/>
          </w:rPr>
          <w:t>"maths"</w:t>
        </w:r>
        <w:r w:rsidRPr="00B9018D">
          <w:rPr>
            <w:rFonts w:ascii="Consolas" w:eastAsia="Times New Roman" w:hAnsi="Consolas" w:cs="Consolas"/>
            <w:color w:val="666600"/>
            <w:sz w:val="18"/>
            <w:szCs w:val="18"/>
          </w:rPr>
          <w:t>;</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07" w:author="Unknown"/>
          <w:rFonts w:ascii="Consolas" w:eastAsia="Times New Roman" w:hAnsi="Consolas" w:cs="Consolas"/>
          <w:color w:val="313131"/>
          <w:sz w:val="18"/>
          <w:szCs w:val="18"/>
        </w:rPr>
      </w:pPr>
      <w:ins w:id="208" w:author="Unknown">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000088"/>
            <w:sz w:val="18"/>
            <w:szCs w:val="18"/>
          </w:rPr>
          <w:t>if</w:t>
        </w:r>
        <w:r w:rsidRPr="00B9018D">
          <w:rPr>
            <w:rFonts w:ascii="Consolas" w:eastAsia="Times New Roman" w:hAnsi="Consolas" w:cs="Consolas"/>
            <w:color w:val="666600"/>
            <w:sz w:val="18"/>
            <w:szCs w:val="18"/>
          </w:rPr>
          <w:t>(</w:t>
        </w:r>
        <w:r w:rsidRPr="00B9018D">
          <w:rPr>
            <w:rFonts w:ascii="Consolas" w:eastAsia="Times New Roman" w:hAnsi="Consolas" w:cs="Consolas"/>
            <w:color w:val="313131"/>
            <w:sz w:val="18"/>
            <w:szCs w:val="18"/>
          </w:rPr>
          <w:t xml:space="preserve"> book </w:t>
        </w:r>
        <w:r w:rsidRPr="00B9018D">
          <w:rPr>
            <w:rFonts w:ascii="Consolas" w:eastAsia="Times New Roman" w:hAnsi="Consolas" w:cs="Consolas"/>
            <w:color w:val="666600"/>
            <w:sz w:val="18"/>
            <w:szCs w:val="18"/>
          </w:rPr>
          <w:t>==</w:t>
        </w:r>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008800"/>
            <w:sz w:val="18"/>
            <w:szCs w:val="18"/>
          </w:rPr>
          <w:t>"history"</w:t>
        </w:r>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666600"/>
            <w:sz w:val="18"/>
            <w:szCs w:val="18"/>
          </w:rPr>
          <w:t>){</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09" w:author="Unknown"/>
          <w:rFonts w:ascii="Consolas" w:eastAsia="Times New Roman" w:hAnsi="Consolas" w:cs="Consolas"/>
          <w:color w:val="313131"/>
          <w:sz w:val="18"/>
          <w:szCs w:val="18"/>
        </w:rPr>
      </w:pPr>
      <w:ins w:id="210" w:author="Unknown">
        <w:r w:rsidRPr="00B9018D">
          <w:rPr>
            <w:rFonts w:ascii="Consolas" w:eastAsia="Times New Roman" w:hAnsi="Consolas" w:cs="Consolas"/>
            <w:color w:val="313131"/>
            <w:sz w:val="18"/>
            <w:szCs w:val="18"/>
          </w:rPr>
          <w:t xml:space="preserve">               document</w:t>
        </w:r>
        <w:r w:rsidRPr="00B9018D">
          <w:rPr>
            <w:rFonts w:ascii="Consolas" w:eastAsia="Times New Roman" w:hAnsi="Consolas" w:cs="Consolas"/>
            <w:color w:val="666600"/>
            <w:sz w:val="18"/>
            <w:szCs w:val="18"/>
          </w:rPr>
          <w:t>.</w:t>
        </w:r>
        <w:r w:rsidRPr="00B9018D">
          <w:rPr>
            <w:rFonts w:ascii="Consolas" w:eastAsia="Times New Roman" w:hAnsi="Consolas" w:cs="Consolas"/>
            <w:color w:val="313131"/>
            <w:sz w:val="18"/>
            <w:szCs w:val="18"/>
          </w:rPr>
          <w:t>write</w:t>
        </w:r>
        <w:r w:rsidRPr="00B9018D">
          <w:rPr>
            <w:rFonts w:ascii="Consolas" w:eastAsia="Times New Roman" w:hAnsi="Consolas" w:cs="Consolas"/>
            <w:color w:val="666600"/>
            <w:sz w:val="18"/>
            <w:szCs w:val="18"/>
          </w:rPr>
          <w:t>(</w:t>
        </w:r>
        <w:r w:rsidRPr="00B9018D">
          <w:rPr>
            <w:rFonts w:ascii="Consolas" w:eastAsia="Times New Roman" w:hAnsi="Consolas" w:cs="Consolas"/>
            <w:color w:val="008800"/>
            <w:sz w:val="18"/>
            <w:szCs w:val="18"/>
          </w:rPr>
          <w:t>"&lt;b&gt;History Book&lt;/b&gt;"</w:t>
        </w:r>
        <w:r w:rsidRPr="00B9018D">
          <w:rPr>
            <w:rFonts w:ascii="Consolas" w:eastAsia="Times New Roman" w:hAnsi="Consolas" w:cs="Consolas"/>
            <w:color w:val="666600"/>
            <w:sz w:val="18"/>
            <w:szCs w:val="18"/>
          </w:rPr>
          <w:t>);</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11" w:author="Unknown"/>
          <w:rFonts w:ascii="Consolas" w:eastAsia="Times New Roman" w:hAnsi="Consolas" w:cs="Consolas"/>
          <w:color w:val="313131"/>
          <w:sz w:val="18"/>
          <w:szCs w:val="18"/>
        </w:rPr>
      </w:pPr>
      <w:ins w:id="212" w:author="Unknown">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666600"/>
            <w:sz w:val="18"/>
            <w:szCs w:val="18"/>
          </w:rPr>
          <w:t>}</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13" w:author="Unknown"/>
          <w:rFonts w:ascii="Consolas" w:eastAsia="Times New Roman" w:hAnsi="Consolas" w:cs="Consolas"/>
          <w:color w:val="313131"/>
          <w:sz w:val="18"/>
          <w:szCs w:val="18"/>
        </w:rPr>
      </w:pPr>
      <w:ins w:id="214" w:author="Unknown">
        <w:r w:rsidRPr="00B9018D">
          <w:rPr>
            <w:rFonts w:ascii="Consolas" w:eastAsia="Times New Roman" w:hAnsi="Consolas" w:cs="Consolas"/>
            <w:color w:val="313131"/>
            <w:sz w:val="18"/>
            <w:szCs w:val="18"/>
          </w:rPr>
          <w:t xml:space="preserve">         </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15" w:author="Unknown"/>
          <w:rFonts w:ascii="Consolas" w:eastAsia="Times New Roman" w:hAnsi="Consolas" w:cs="Consolas"/>
          <w:color w:val="313131"/>
          <w:sz w:val="18"/>
          <w:szCs w:val="18"/>
        </w:rPr>
      </w:pPr>
      <w:ins w:id="216" w:author="Unknown">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000088"/>
            <w:sz w:val="18"/>
            <w:szCs w:val="18"/>
          </w:rPr>
          <w:t>else</w:t>
        </w:r>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000088"/>
            <w:sz w:val="18"/>
            <w:szCs w:val="18"/>
          </w:rPr>
          <w:t>if</w:t>
        </w:r>
        <w:r w:rsidRPr="00B9018D">
          <w:rPr>
            <w:rFonts w:ascii="Consolas" w:eastAsia="Times New Roman" w:hAnsi="Consolas" w:cs="Consolas"/>
            <w:color w:val="666600"/>
            <w:sz w:val="18"/>
            <w:szCs w:val="18"/>
          </w:rPr>
          <w:t>(</w:t>
        </w:r>
        <w:r w:rsidRPr="00B9018D">
          <w:rPr>
            <w:rFonts w:ascii="Consolas" w:eastAsia="Times New Roman" w:hAnsi="Consolas" w:cs="Consolas"/>
            <w:color w:val="313131"/>
            <w:sz w:val="18"/>
            <w:szCs w:val="18"/>
          </w:rPr>
          <w:t xml:space="preserve"> book </w:t>
        </w:r>
        <w:r w:rsidRPr="00B9018D">
          <w:rPr>
            <w:rFonts w:ascii="Consolas" w:eastAsia="Times New Roman" w:hAnsi="Consolas" w:cs="Consolas"/>
            <w:color w:val="666600"/>
            <w:sz w:val="18"/>
            <w:szCs w:val="18"/>
          </w:rPr>
          <w:t>==</w:t>
        </w:r>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008800"/>
            <w:sz w:val="18"/>
            <w:szCs w:val="18"/>
          </w:rPr>
          <w:t>"maths"</w:t>
        </w:r>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666600"/>
            <w:sz w:val="18"/>
            <w:szCs w:val="18"/>
          </w:rPr>
          <w:t>){</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17" w:author="Unknown"/>
          <w:rFonts w:ascii="Consolas" w:eastAsia="Times New Roman" w:hAnsi="Consolas" w:cs="Consolas"/>
          <w:color w:val="313131"/>
          <w:sz w:val="18"/>
          <w:szCs w:val="18"/>
        </w:rPr>
      </w:pPr>
      <w:ins w:id="218" w:author="Unknown">
        <w:r w:rsidRPr="00B9018D">
          <w:rPr>
            <w:rFonts w:ascii="Consolas" w:eastAsia="Times New Roman" w:hAnsi="Consolas" w:cs="Consolas"/>
            <w:color w:val="313131"/>
            <w:sz w:val="18"/>
            <w:szCs w:val="18"/>
          </w:rPr>
          <w:t xml:space="preserve">               document</w:t>
        </w:r>
        <w:r w:rsidRPr="00B9018D">
          <w:rPr>
            <w:rFonts w:ascii="Consolas" w:eastAsia="Times New Roman" w:hAnsi="Consolas" w:cs="Consolas"/>
            <w:color w:val="666600"/>
            <w:sz w:val="18"/>
            <w:szCs w:val="18"/>
          </w:rPr>
          <w:t>.</w:t>
        </w:r>
        <w:r w:rsidRPr="00B9018D">
          <w:rPr>
            <w:rFonts w:ascii="Consolas" w:eastAsia="Times New Roman" w:hAnsi="Consolas" w:cs="Consolas"/>
            <w:color w:val="313131"/>
            <w:sz w:val="18"/>
            <w:szCs w:val="18"/>
          </w:rPr>
          <w:t>write</w:t>
        </w:r>
        <w:r w:rsidRPr="00B9018D">
          <w:rPr>
            <w:rFonts w:ascii="Consolas" w:eastAsia="Times New Roman" w:hAnsi="Consolas" w:cs="Consolas"/>
            <w:color w:val="666600"/>
            <w:sz w:val="18"/>
            <w:szCs w:val="18"/>
          </w:rPr>
          <w:t>(</w:t>
        </w:r>
        <w:r w:rsidRPr="00B9018D">
          <w:rPr>
            <w:rFonts w:ascii="Consolas" w:eastAsia="Times New Roman" w:hAnsi="Consolas" w:cs="Consolas"/>
            <w:color w:val="008800"/>
            <w:sz w:val="18"/>
            <w:szCs w:val="18"/>
          </w:rPr>
          <w:t>"&lt;b&gt;Maths Book&lt;/b&gt;"</w:t>
        </w:r>
        <w:r w:rsidRPr="00B9018D">
          <w:rPr>
            <w:rFonts w:ascii="Consolas" w:eastAsia="Times New Roman" w:hAnsi="Consolas" w:cs="Consolas"/>
            <w:color w:val="666600"/>
            <w:sz w:val="18"/>
            <w:szCs w:val="18"/>
          </w:rPr>
          <w:t>);</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19" w:author="Unknown"/>
          <w:rFonts w:ascii="Consolas" w:eastAsia="Times New Roman" w:hAnsi="Consolas" w:cs="Consolas"/>
          <w:color w:val="313131"/>
          <w:sz w:val="18"/>
          <w:szCs w:val="18"/>
        </w:rPr>
      </w:pPr>
      <w:ins w:id="220" w:author="Unknown">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666600"/>
            <w:sz w:val="18"/>
            <w:szCs w:val="18"/>
          </w:rPr>
          <w:t>}</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21" w:author="Unknown"/>
          <w:rFonts w:ascii="Consolas" w:eastAsia="Times New Roman" w:hAnsi="Consolas" w:cs="Consolas"/>
          <w:color w:val="313131"/>
          <w:sz w:val="18"/>
          <w:szCs w:val="18"/>
        </w:rPr>
      </w:pPr>
      <w:ins w:id="222" w:author="Unknown">
        <w:r w:rsidRPr="00B9018D">
          <w:rPr>
            <w:rFonts w:ascii="Consolas" w:eastAsia="Times New Roman" w:hAnsi="Consolas" w:cs="Consolas"/>
            <w:color w:val="313131"/>
            <w:sz w:val="18"/>
            <w:szCs w:val="18"/>
          </w:rPr>
          <w:t xml:space="preserve">         </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23" w:author="Unknown"/>
          <w:rFonts w:ascii="Consolas" w:eastAsia="Times New Roman" w:hAnsi="Consolas" w:cs="Consolas"/>
          <w:color w:val="313131"/>
          <w:sz w:val="18"/>
          <w:szCs w:val="18"/>
        </w:rPr>
      </w:pPr>
      <w:ins w:id="224" w:author="Unknown">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000088"/>
            <w:sz w:val="18"/>
            <w:szCs w:val="18"/>
          </w:rPr>
          <w:t>else</w:t>
        </w:r>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000088"/>
            <w:sz w:val="18"/>
            <w:szCs w:val="18"/>
          </w:rPr>
          <w:t>if</w:t>
        </w:r>
        <w:r w:rsidRPr="00B9018D">
          <w:rPr>
            <w:rFonts w:ascii="Consolas" w:eastAsia="Times New Roman" w:hAnsi="Consolas" w:cs="Consolas"/>
            <w:color w:val="666600"/>
            <w:sz w:val="18"/>
            <w:szCs w:val="18"/>
          </w:rPr>
          <w:t>(</w:t>
        </w:r>
        <w:r w:rsidRPr="00B9018D">
          <w:rPr>
            <w:rFonts w:ascii="Consolas" w:eastAsia="Times New Roman" w:hAnsi="Consolas" w:cs="Consolas"/>
            <w:color w:val="313131"/>
            <w:sz w:val="18"/>
            <w:szCs w:val="18"/>
          </w:rPr>
          <w:t xml:space="preserve"> book </w:t>
        </w:r>
        <w:r w:rsidRPr="00B9018D">
          <w:rPr>
            <w:rFonts w:ascii="Consolas" w:eastAsia="Times New Roman" w:hAnsi="Consolas" w:cs="Consolas"/>
            <w:color w:val="666600"/>
            <w:sz w:val="18"/>
            <w:szCs w:val="18"/>
          </w:rPr>
          <w:t>==</w:t>
        </w:r>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008800"/>
            <w:sz w:val="18"/>
            <w:szCs w:val="18"/>
          </w:rPr>
          <w:t>"economics"</w:t>
        </w:r>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666600"/>
            <w:sz w:val="18"/>
            <w:szCs w:val="18"/>
          </w:rPr>
          <w:t>){</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25" w:author="Unknown"/>
          <w:rFonts w:ascii="Consolas" w:eastAsia="Times New Roman" w:hAnsi="Consolas" w:cs="Consolas"/>
          <w:color w:val="313131"/>
          <w:sz w:val="18"/>
          <w:szCs w:val="18"/>
        </w:rPr>
      </w:pPr>
      <w:ins w:id="226" w:author="Unknown">
        <w:r w:rsidRPr="00B9018D">
          <w:rPr>
            <w:rFonts w:ascii="Consolas" w:eastAsia="Times New Roman" w:hAnsi="Consolas" w:cs="Consolas"/>
            <w:color w:val="313131"/>
            <w:sz w:val="18"/>
            <w:szCs w:val="18"/>
          </w:rPr>
          <w:t xml:space="preserve">               document</w:t>
        </w:r>
        <w:r w:rsidRPr="00B9018D">
          <w:rPr>
            <w:rFonts w:ascii="Consolas" w:eastAsia="Times New Roman" w:hAnsi="Consolas" w:cs="Consolas"/>
            <w:color w:val="666600"/>
            <w:sz w:val="18"/>
            <w:szCs w:val="18"/>
          </w:rPr>
          <w:t>.</w:t>
        </w:r>
        <w:r w:rsidRPr="00B9018D">
          <w:rPr>
            <w:rFonts w:ascii="Consolas" w:eastAsia="Times New Roman" w:hAnsi="Consolas" w:cs="Consolas"/>
            <w:color w:val="313131"/>
            <w:sz w:val="18"/>
            <w:szCs w:val="18"/>
          </w:rPr>
          <w:t>write</w:t>
        </w:r>
        <w:r w:rsidRPr="00B9018D">
          <w:rPr>
            <w:rFonts w:ascii="Consolas" w:eastAsia="Times New Roman" w:hAnsi="Consolas" w:cs="Consolas"/>
            <w:color w:val="666600"/>
            <w:sz w:val="18"/>
            <w:szCs w:val="18"/>
          </w:rPr>
          <w:t>(</w:t>
        </w:r>
        <w:r w:rsidRPr="00B9018D">
          <w:rPr>
            <w:rFonts w:ascii="Consolas" w:eastAsia="Times New Roman" w:hAnsi="Consolas" w:cs="Consolas"/>
            <w:color w:val="008800"/>
            <w:sz w:val="18"/>
            <w:szCs w:val="18"/>
          </w:rPr>
          <w:t>"&lt;b&gt;Economics Book&lt;/b&gt;"</w:t>
        </w:r>
        <w:r w:rsidRPr="00B9018D">
          <w:rPr>
            <w:rFonts w:ascii="Consolas" w:eastAsia="Times New Roman" w:hAnsi="Consolas" w:cs="Consolas"/>
            <w:color w:val="666600"/>
            <w:sz w:val="18"/>
            <w:szCs w:val="18"/>
          </w:rPr>
          <w:t>);</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27" w:author="Unknown"/>
          <w:rFonts w:ascii="Consolas" w:eastAsia="Times New Roman" w:hAnsi="Consolas" w:cs="Consolas"/>
          <w:color w:val="313131"/>
          <w:sz w:val="18"/>
          <w:szCs w:val="18"/>
        </w:rPr>
      </w:pPr>
      <w:ins w:id="228" w:author="Unknown">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666600"/>
            <w:sz w:val="18"/>
            <w:szCs w:val="18"/>
          </w:rPr>
          <w:t>}</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29" w:author="Unknown"/>
          <w:rFonts w:ascii="Consolas" w:eastAsia="Times New Roman" w:hAnsi="Consolas" w:cs="Consolas"/>
          <w:color w:val="313131"/>
          <w:sz w:val="18"/>
          <w:szCs w:val="18"/>
        </w:rPr>
      </w:pPr>
      <w:ins w:id="230" w:author="Unknown">
        <w:r w:rsidRPr="00B9018D">
          <w:rPr>
            <w:rFonts w:ascii="Consolas" w:eastAsia="Times New Roman" w:hAnsi="Consolas" w:cs="Consolas"/>
            <w:color w:val="313131"/>
            <w:sz w:val="18"/>
            <w:szCs w:val="18"/>
          </w:rPr>
          <w:t xml:space="preserve">         </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31" w:author="Unknown"/>
          <w:rFonts w:ascii="Consolas" w:eastAsia="Times New Roman" w:hAnsi="Consolas" w:cs="Consolas"/>
          <w:color w:val="313131"/>
          <w:sz w:val="18"/>
          <w:szCs w:val="18"/>
        </w:rPr>
      </w:pPr>
      <w:ins w:id="232" w:author="Unknown">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000088"/>
            <w:sz w:val="18"/>
            <w:szCs w:val="18"/>
          </w:rPr>
          <w:t>else</w:t>
        </w:r>
        <w:r w:rsidRPr="00B9018D">
          <w:rPr>
            <w:rFonts w:ascii="Consolas" w:eastAsia="Times New Roman" w:hAnsi="Consolas" w:cs="Consolas"/>
            <w:color w:val="666600"/>
            <w:sz w:val="18"/>
            <w:szCs w:val="18"/>
          </w:rPr>
          <w:t>{</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33" w:author="Unknown"/>
          <w:rFonts w:ascii="Consolas" w:eastAsia="Times New Roman" w:hAnsi="Consolas" w:cs="Consolas"/>
          <w:color w:val="313131"/>
          <w:sz w:val="18"/>
          <w:szCs w:val="18"/>
        </w:rPr>
      </w:pPr>
      <w:ins w:id="234" w:author="Unknown">
        <w:r w:rsidRPr="00B9018D">
          <w:rPr>
            <w:rFonts w:ascii="Consolas" w:eastAsia="Times New Roman" w:hAnsi="Consolas" w:cs="Consolas"/>
            <w:color w:val="313131"/>
            <w:sz w:val="18"/>
            <w:szCs w:val="18"/>
          </w:rPr>
          <w:t xml:space="preserve">               document</w:t>
        </w:r>
        <w:r w:rsidRPr="00B9018D">
          <w:rPr>
            <w:rFonts w:ascii="Consolas" w:eastAsia="Times New Roman" w:hAnsi="Consolas" w:cs="Consolas"/>
            <w:color w:val="666600"/>
            <w:sz w:val="18"/>
            <w:szCs w:val="18"/>
          </w:rPr>
          <w:t>.</w:t>
        </w:r>
        <w:r w:rsidRPr="00B9018D">
          <w:rPr>
            <w:rFonts w:ascii="Consolas" w:eastAsia="Times New Roman" w:hAnsi="Consolas" w:cs="Consolas"/>
            <w:color w:val="313131"/>
            <w:sz w:val="18"/>
            <w:szCs w:val="18"/>
          </w:rPr>
          <w:t>write</w:t>
        </w:r>
        <w:r w:rsidRPr="00B9018D">
          <w:rPr>
            <w:rFonts w:ascii="Consolas" w:eastAsia="Times New Roman" w:hAnsi="Consolas" w:cs="Consolas"/>
            <w:color w:val="666600"/>
            <w:sz w:val="18"/>
            <w:szCs w:val="18"/>
          </w:rPr>
          <w:t>(</w:t>
        </w:r>
        <w:r w:rsidRPr="00B9018D">
          <w:rPr>
            <w:rFonts w:ascii="Consolas" w:eastAsia="Times New Roman" w:hAnsi="Consolas" w:cs="Consolas"/>
            <w:color w:val="008800"/>
            <w:sz w:val="18"/>
            <w:szCs w:val="18"/>
          </w:rPr>
          <w:t>"&lt;b&gt;Unknown Book&lt;/b&gt;"</w:t>
        </w:r>
        <w:r w:rsidRPr="00B9018D">
          <w:rPr>
            <w:rFonts w:ascii="Consolas" w:eastAsia="Times New Roman" w:hAnsi="Consolas" w:cs="Consolas"/>
            <w:color w:val="666600"/>
            <w:sz w:val="18"/>
            <w:szCs w:val="18"/>
          </w:rPr>
          <w:t>);</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35" w:author="Unknown"/>
          <w:rFonts w:ascii="Consolas" w:eastAsia="Times New Roman" w:hAnsi="Consolas" w:cs="Consolas"/>
          <w:color w:val="313131"/>
          <w:sz w:val="18"/>
          <w:szCs w:val="18"/>
        </w:rPr>
      </w:pPr>
      <w:ins w:id="236" w:author="Unknown">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666600"/>
            <w:sz w:val="18"/>
            <w:szCs w:val="18"/>
          </w:rPr>
          <w:t>}</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37" w:author="Unknown"/>
          <w:rFonts w:ascii="Consolas" w:eastAsia="Times New Roman" w:hAnsi="Consolas" w:cs="Consolas"/>
          <w:color w:val="313131"/>
          <w:sz w:val="18"/>
          <w:szCs w:val="18"/>
        </w:rPr>
      </w:pPr>
      <w:ins w:id="238" w:author="Unknown">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880000"/>
            <w:sz w:val="18"/>
            <w:szCs w:val="18"/>
          </w:rPr>
          <w:t>//--&gt;</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39" w:author="Unknown"/>
          <w:rFonts w:ascii="Consolas" w:eastAsia="Times New Roman" w:hAnsi="Consolas" w:cs="Consolas"/>
          <w:color w:val="313131"/>
          <w:sz w:val="18"/>
          <w:szCs w:val="18"/>
        </w:rPr>
      </w:pPr>
      <w:ins w:id="240" w:author="Unknown">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000088"/>
            <w:sz w:val="18"/>
            <w:szCs w:val="18"/>
          </w:rPr>
          <w:t>&lt;/script&gt;</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41" w:author="Unknown"/>
          <w:rFonts w:ascii="Consolas" w:eastAsia="Times New Roman" w:hAnsi="Consolas" w:cs="Consolas"/>
          <w:color w:val="313131"/>
          <w:sz w:val="18"/>
          <w:szCs w:val="18"/>
        </w:rPr>
      </w:pPr>
      <w:ins w:id="242" w:author="Unknown">
        <w:r w:rsidRPr="00B9018D">
          <w:rPr>
            <w:rFonts w:ascii="Consolas" w:eastAsia="Times New Roman" w:hAnsi="Consolas" w:cs="Consolas"/>
            <w:color w:val="313131"/>
            <w:sz w:val="18"/>
            <w:szCs w:val="18"/>
          </w:rPr>
          <w:t xml:space="preserve">      </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43" w:author="Unknown"/>
          <w:rFonts w:ascii="Consolas" w:eastAsia="Times New Roman" w:hAnsi="Consolas" w:cs="Consolas"/>
          <w:color w:val="313131"/>
          <w:sz w:val="18"/>
          <w:szCs w:val="18"/>
        </w:rPr>
      </w:pPr>
      <w:ins w:id="244" w:author="Unknown">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000088"/>
            <w:sz w:val="18"/>
            <w:szCs w:val="18"/>
          </w:rPr>
          <w:t>&lt;p&gt;</w:t>
        </w:r>
        <w:r w:rsidRPr="00B9018D">
          <w:rPr>
            <w:rFonts w:ascii="Consolas" w:eastAsia="Times New Roman" w:hAnsi="Consolas" w:cs="Consolas"/>
            <w:color w:val="313131"/>
            <w:sz w:val="18"/>
            <w:szCs w:val="18"/>
          </w:rPr>
          <w:t>Set the variable to different value and then try...</w:t>
        </w:r>
        <w:r w:rsidRPr="00B9018D">
          <w:rPr>
            <w:rFonts w:ascii="Consolas" w:eastAsia="Times New Roman" w:hAnsi="Consolas" w:cs="Consolas"/>
            <w:color w:val="000088"/>
            <w:sz w:val="18"/>
            <w:szCs w:val="18"/>
          </w:rPr>
          <w:t>&lt;/p&gt;</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45" w:author="Unknown"/>
          <w:rFonts w:ascii="Consolas" w:eastAsia="Times New Roman" w:hAnsi="Consolas" w:cs="Consolas"/>
          <w:color w:val="313131"/>
          <w:sz w:val="18"/>
          <w:szCs w:val="18"/>
        </w:rPr>
      </w:pPr>
      <w:ins w:id="246" w:author="Unknown">
        <w:r w:rsidRPr="00B9018D">
          <w:rPr>
            <w:rFonts w:ascii="Consolas" w:eastAsia="Times New Roman" w:hAnsi="Consolas" w:cs="Consolas"/>
            <w:color w:val="313131"/>
            <w:sz w:val="18"/>
            <w:szCs w:val="18"/>
          </w:rPr>
          <w:t xml:space="preserve">   </w:t>
        </w:r>
        <w:r w:rsidRPr="00B9018D">
          <w:rPr>
            <w:rFonts w:ascii="Consolas" w:eastAsia="Times New Roman" w:hAnsi="Consolas" w:cs="Consolas"/>
            <w:color w:val="000088"/>
            <w:sz w:val="18"/>
            <w:szCs w:val="18"/>
          </w:rPr>
          <w:t>&lt;/body&gt;</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47" w:author="Unknown"/>
          <w:rFonts w:ascii="Consolas" w:eastAsia="Times New Roman" w:hAnsi="Consolas" w:cs="Consolas"/>
          <w:color w:val="313131"/>
          <w:sz w:val="18"/>
          <w:szCs w:val="18"/>
        </w:rPr>
      </w:pPr>
      <w:ins w:id="248" w:author="Unknown">
        <w:r w:rsidRPr="00B9018D">
          <w:rPr>
            <w:rFonts w:ascii="Consolas" w:eastAsia="Times New Roman" w:hAnsi="Consolas" w:cs="Consolas"/>
            <w:color w:val="000088"/>
            <w:sz w:val="18"/>
            <w:szCs w:val="18"/>
          </w:rPr>
          <w:t>&lt;html&gt;</w:t>
        </w:r>
      </w:ins>
    </w:p>
    <w:p w:rsidR="00B9018D" w:rsidRPr="00B9018D" w:rsidRDefault="00B9018D" w:rsidP="00B9018D">
      <w:pPr>
        <w:shd w:val="clear" w:color="auto" w:fill="FFFFFF"/>
        <w:spacing w:before="48" w:after="48" w:line="360" w:lineRule="atLeast"/>
        <w:ind w:left="-450" w:right="-402"/>
        <w:outlineLvl w:val="2"/>
        <w:rPr>
          <w:ins w:id="249" w:author="Unknown"/>
          <w:rFonts w:ascii="Arial" w:eastAsia="Times New Roman" w:hAnsi="Arial" w:cs="Arial"/>
          <w:color w:val="000000"/>
          <w:sz w:val="27"/>
          <w:szCs w:val="27"/>
        </w:rPr>
      </w:pPr>
      <w:ins w:id="250" w:author="Unknown">
        <w:r w:rsidRPr="00B9018D">
          <w:rPr>
            <w:rFonts w:ascii="Arial" w:eastAsia="Times New Roman" w:hAnsi="Arial" w:cs="Arial"/>
            <w:color w:val="000000"/>
            <w:sz w:val="27"/>
            <w:szCs w:val="27"/>
          </w:rPr>
          <w:t>Output</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251" w:author="Unknown"/>
          <w:rFonts w:ascii="Consolas" w:eastAsia="Times New Roman" w:hAnsi="Consolas" w:cs="Consolas"/>
          <w:color w:val="313131"/>
          <w:sz w:val="18"/>
          <w:szCs w:val="18"/>
        </w:rPr>
      </w:pPr>
      <w:ins w:id="252" w:author="Unknown">
        <w:r w:rsidRPr="00B9018D">
          <w:rPr>
            <w:rFonts w:ascii="Consolas" w:eastAsia="Times New Roman" w:hAnsi="Consolas" w:cs="Consolas"/>
            <w:b/>
            <w:bCs/>
            <w:color w:val="313131"/>
            <w:sz w:val="18"/>
            <w:szCs w:val="18"/>
          </w:rPr>
          <w:t>Maths Book</w:t>
        </w:r>
      </w:ins>
    </w:p>
    <w:p w:rsidR="00B9018D" w:rsidRPr="00B9018D" w:rsidRDefault="00B9018D" w:rsidP="00B9018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253" w:author="Unknown"/>
          <w:rFonts w:ascii="Consolas" w:eastAsia="Times New Roman" w:hAnsi="Consolas" w:cs="Consolas"/>
          <w:color w:val="313131"/>
          <w:sz w:val="18"/>
          <w:szCs w:val="18"/>
        </w:rPr>
      </w:pPr>
      <w:ins w:id="254" w:author="Unknown">
        <w:r w:rsidRPr="00B9018D">
          <w:rPr>
            <w:rFonts w:ascii="Consolas" w:eastAsia="Times New Roman" w:hAnsi="Consolas" w:cs="Consolas"/>
            <w:color w:val="313131"/>
            <w:sz w:val="18"/>
            <w:szCs w:val="18"/>
          </w:rPr>
          <w:t>Set the variable to different value and then try...</w:t>
        </w:r>
      </w:ins>
    </w:p>
    <w:p w:rsidR="00B9018D" w:rsidRPr="00B9018D" w:rsidRDefault="00B9018D" w:rsidP="00B9018D">
      <w:pPr>
        <w:shd w:val="clear" w:color="auto" w:fill="FFFFFF"/>
        <w:spacing w:before="105" w:after="105" w:line="330" w:lineRule="atLeast"/>
        <w:ind w:left="-450" w:right="-450"/>
        <w:rPr>
          <w:ins w:id="255" w:author="Unknown"/>
          <w:rFonts w:ascii="Arial" w:eastAsia="Times New Roman" w:hAnsi="Arial" w:cs="Arial"/>
          <w:color w:val="313131"/>
          <w:sz w:val="21"/>
          <w:szCs w:val="21"/>
        </w:rPr>
      </w:pPr>
      <w:ins w:id="256" w:author="Unknown">
        <w:r w:rsidRPr="00B9018D">
          <w:rPr>
            <w:rFonts w:ascii="Arial" w:eastAsia="Times New Roman" w:hAnsi="Arial" w:cs="Arial"/>
            <w:color w:val="313131"/>
            <w:sz w:val="21"/>
            <w:szCs w:val="21"/>
          </w:rPr>
          <w:pict>
            <v:rect id="_x0000_i1031" style="width:0;height:0" o:hralign="center" o:hrstd="t" o:hr="t" fillcolor="#a0a0a0" stroked="f"/>
          </w:pict>
        </w:r>
      </w:ins>
    </w:p>
    <w:p w:rsidR="00B9018D" w:rsidRPr="00B9018D" w:rsidRDefault="00B9018D" w:rsidP="00B9018D">
      <w:pPr>
        <w:shd w:val="clear" w:color="auto" w:fill="FFFFFF"/>
        <w:spacing w:before="105" w:after="105" w:line="330" w:lineRule="atLeast"/>
        <w:ind w:left="-450" w:right="-450"/>
        <w:jc w:val="center"/>
        <w:rPr>
          <w:ins w:id="257" w:author="Unknown"/>
          <w:rFonts w:ascii="Arial" w:eastAsia="Times New Roman" w:hAnsi="Arial" w:cs="Arial"/>
          <w:color w:val="313131"/>
          <w:sz w:val="21"/>
          <w:szCs w:val="21"/>
        </w:rPr>
      </w:pPr>
      <w:ins w:id="258" w:author="Unknown">
        <w:r w:rsidRPr="00B9018D">
          <w:rPr>
            <w:rFonts w:ascii="Arial" w:eastAsia="Times New Roman" w:hAnsi="Arial" w:cs="Arial"/>
            <w:color w:val="313131"/>
            <w:sz w:val="21"/>
            <w:szCs w:val="21"/>
          </w:rPr>
          <w:fldChar w:fldCharType="begin"/>
        </w:r>
        <w:r w:rsidRPr="00B9018D">
          <w:rPr>
            <w:rFonts w:ascii="Arial" w:eastAsia="Times New Roman" w:hAnsi="Arial" w:cs="Arial"/>
            <w:color w:val="313131"/>
            <w:sz w:val="21"/>
            <w:szCs w:val="21"/>
          </w:rPr>
          <w:instrText xml:space="preserve"> HYPERLINK "http://www.tutorialspoint.com/javascript/javascript_operators.htm" </w:instrText>
        </w:r>
        <w:r w:rsidRPr="00B9018D">
          <w:rPr>
            <w:rFonts w:ascii="Arial" w:eastAsia="Times New Roman" w:hAnsi="Arial" w:cs="Arial"/>
            <w:color w:val="313131"/>
            <w:sz w:val="21"/>
            <w:szCs w:val="21"/>
          </w:rPr>
          <w:fldChar w:fldCharType="separate"/>
        </w:r>
        <w:r w:rsidRPr="00B9018D">
          <w:rPr>
            <w:rFonts w:ascii="Times New Roman" w:eastAsia="Times New Roman" w:hAnsi="Times New Roman" w:cs="Times New Roman"/>
            <w:color w:val="000000"/>
            <w:sz w:val="23"/>
            <w:szCs w:val="23"/>
          </w:rPr>
          <w:t> </w:t>
        </w:r>
        <w:r w:rsidRPr="00B9018D">
          <w:rPr>
            <w:rFonts w:ascii="Arial" w:eastAsia="Times New Roman" w:hAnsi="Arial" w:cs="Arial"/>
            <w:color w:val="000000"/>
            <w:sz w:val="23"/>
            <w:szCs w:val="23"/>
            <w:u w:val="single"/>
          </w:rPr>
          <w:t>Previous Page</w:t>
        </w:r>
        <w:r w:rsidRPr="00B9018D">
          <w:rPr>
            <w:rFonts w:ascii="Arial" w:eastAsia="Times New Roman" w:hAnsi="Arial" w:cs="Arial"/>
            <w:color w:val="313131"/>
            <w:sz w:val="21"/>
            <w:szCs w:val="21"/>
          </w:rPr>
          <w:fldChar w:fldCharType="end"/>
        </w:r>
      </w:ins>
    </w:p>
    <w:p w:rsidR="00B9018D" w:rsidRPr="00B9018D" w:rsidRDefault="00B9018D" w:rsidP="00B9018D">
      <w:pPr>
        <w:spacing w:before="105" w:after="105" w:line="330" w:lineRule="atLeast"/>
        <w:ind w:left="-450" w:right="-450"/>
        <w:jc w:val="center"/>
        <w:rPr>
          <w:ins w:id="259" w:author="Unknown"/>
          <w:rFonts w:ascii="Arial" w:eastAsia="Times New Roman" w:hAnsi="Arial" w:cs="Arial"/>
          <w:color w:val="313131"/>
          <w:sz w:val="21"/>
          <w:szCs w:val="21"/>
        </w:rPr>
      </w:pPr>
      <w:ins w:id="260" w:author="Unknown">
        <w:r w:rsidRPr="00B9018D">
          <w:rPr>
            <w:rFonts w:ascii="Arial" w:eastAsia="Times New Roman" w:hAnsi="Arial" w:cs="Arial"/>
            <w:color w:val="313131"/>
            <w:sz w:val="21"/>
            <w:szCs w:val="21"/>
          </w:rPr>
          <w:fldChar w:fldCharType="begin"/>
        </w:r>
        <w:r w:rsidRPr="00B9018D">
          <w:rPr>
            <w:rFonts w:ascii="Arial" w:eastAsia="Times New Roman" w:hAnsi="Arial" w:cs="Arial"/>
            <w:color w:val="313131"/>
            <w:sz w:val="21"/>
            <w:szCs w:val="21"/>
          </w:rPr>
          <w:instrText xml:space="preserve"> HYPERLINK "http://www.tutorialspoint.com/cgi-bin/printpage.cgi" \t "_blank" </w:instrText>
        </w:r>
        <w:r w:rsidRPr="00B9018D">
          <w:rPr>
            <w:rFonts w:ascii="Arial" w:eastAsia="Times New Roman" w:hAnsi="Arial" w:cs="Arial"/>
            <w:color w:val="313131"/>
            <w:sz w:val="21"/>
            <w:szCs w:val="21"/>
          </w:rPr>
          <w:fldChar w:fldCharType="separate"/>
        </w:r>
        <w:r w:rsidRPr="00B9018D">
          <w:rPr>
            <w:rFonts w:ascii="Times New Roman" w:eastAsia="Times New Roman" w:hAnsi="Times New Roman" w:cs="Times New Roman"/>
            <w:color w:val="000000"/>
            <w:sz w:val="23"/>
            <w:szCs w:val="23"/>
          </w:rPr>
          <w:t> </w:t>
        </w:r>
        <w:r w:rsidRPr="00B9018D">
          <w:rPr>
            <w:rFonts w:ascii="Arial" w:eastAsia="Times New Roman" w:hAnsi="Arial" w:cs="Arial"/>
            <w:color w:val="000000"/>
            <w:sz w:val="23"/>
            <w:szCs w:val="23"/>
            <w:u w:val="single"/>
          </w:rPr>
          <w:t>Print</w:t>
        </w:r>
        <w:r w:rsidRPr="00B9018D">
          <w:rPr>
            <w:rFonts w:ascii="Arial" w:eastAsia="Times New Roman" w:hAnsi="Arial" w:cs="Arial"/>
            <w:color w:val="313131"/>
            <w:sz w:val="21"/>
            <w:szCs w:val="21"/>
          </w:rPr>
          <w:fldChar w:fldCharType="end"/>
        </w:r>
      </w:ins>
    </w:p>
    <w:p w:rsidR="00B9018D" w:rsidRPr="00B9018D" w:rsidRDefault="00B9018D" w:rsidP="00B9018D">
      <w:pPr>
        <w:spacing w:before="105" w:after="105" w:line="330" w:lineRule="atLeast"/>
        <w:ind w:left="-450" w:right="-450"/>
        <w:jc w:val="center"/>
        <w:rPr>
          <w:ins w:id="261" w:author="Unknown"/>
          <w:rFonts w:ascii="Arial" w:eastAsia="Times New Roman" w:hAnsi="Arial" w:cs="Arial"/>
          <w:color w:val="313131"/>
          <w:sz w:val="21"/>
          <w:szCs w:val="21"/>
        </w:rPr>
      </w:pPr>
      <w:ins w:id="262" w:author="Unknown">
        <w:r w:rsidRPr="00B9018D">
          <w:rPr>
            <w:rFonts w:ascii="Arial" w:eastAsia="Times New Roman" w:hAnsi="Arial" w:cs="Arial"/>
            <w:color w:val="313131"/>
            <w:sz w:val="21"/>
            <w:szCs w:val="21"/>
          </w:rPr>
          <w:fldChar w:fldCharType="begin"/>
        </w:r>
        <w:r w:rsidRPr="00B9018D">
          <w:rPr>
            <w:rFonts w:ascii="Arial" w:eastAsia="Times New Roman" w:hAnsi="Arial" w:cs="Arial"/>
            <w:color w:val="313131"/>
            <w:sz w:val="21"/>
            <w:szCs w:val="21"/>
          </w:rPr>
          <w:instrText xml:space="preserve"> HYPERLINK "http://www.tutorialspoint.com/javascript/pdf/javascript_ifelse.pdf" \o "JavaScript if...else Statement" \t "_blank" </w:instrText>
        </w:r>
        <w:r w:rsidRPr="00B9018D">
          <w:rPr>
            <w:rFonts w:ascii="Arial" w:eastAsia="Times New Roman" w:hAnsi="Arial" w:cs="Arial"/>
            <w:color w:val="313131"/>
            <w:sz w:val="21"/>
            <w:szCs w:val="21"/>
          </w:rPr>
          <w:fldChar w:fldCharType="separate"/>
        </w:r>
        <w:r w:rsidRPr="00B9018D">
          <w:rPr>
            <w:rFonts w:ascii="Times New Roman" w:eastAsia="Times New Roman" w:hAnsi="Times New Roman" w:cs="Times New Roman"/>
            <w:color w:val="000000"/>
            <w:sz w:val="23"/>
            <w:szCs w:val="23"/>
          </w:rPr>
          <w:t> </w:t>
        </w:r>
        <w:r w:rsidRPr="00B9018D">
          <w:rPr>
            <w:rFonts w:ascii="Arial" w:eastAsia="Times New Roman" w:hAnsi="Arial" w:cs="Arial"/>
            <w:color w:val="000000"/>
            <w:sz w:val="23"/>
            <w:szCs w:val="23"/>
            <w:u w:val="single"/>
          </w:rPr>
          <w:t>PDF</w:t>
        </w:r>
        <w:r w:rsidRPr="00B9018D">
          <w:rPr>
            <w:rFonts w:ascii="Arial" w:eastAsia="Times New Roman" w:hAnsi="Arial" w:cs="Arial"/>
            <w:color w:val="313131"/>
            <w:sz w:val="21"/>
            <w:szCs w:val="21"/>
          </w:rPr>
          <w:fldChar w:fldCharType="end"/>
        </w:r>
      </w:ins>
    </w:p>
    <w:p w:rsidR="00B9018D" w:rsidRPr="00B9018D" w:rsidRDefault="00B9018D" w:rsidP="00B9018D">
      <w:pPr>
        <w:shd w:val="clear" w:color="auto" w:fill="FFFFFF"/>
        <w:spacing w:before="105" w:after="105" w:line="330" w:lineRule="atLeast"/>
        <w:ind w:left="-450" w:right="-450"/>
        <w:jc w:val="center"/>
        <w:rPr>
          <w:ins w:id="263" w:author="Unknown"/>
          <w:rFonts w:ascii="Arial" w:eastAsia="Times New Roman" w:hAnsi="Arial" w:cs="Arial"/>
          <w:color w:val="313131"/>
          <w:sz w:val="21"/>
          <w:szCs w:val="21"/>
        </w:rPr>
      </w:pPr>
      <w:ins w:id="264" w:author="Unknown">
        <w:r w:rsidRPr="00B9018D">
          <w:rPr>
            <w:rFonts w:ascii="Arial" w:eastAsia="Times New Roman" w:hAnsi="Arial" w:cs="Arial"/>
            <w:color w:val="313131"/>
            <w:sz w:val="21"/>
            <w:szCs w:val="21"/>
          </w:rPr>
          <w:fldChar w:fldCharType="begin"/>
        </w:r>
        <w:r w:rsidRPr="00B9018D">
          <w:rPr>
            <w:rFonts w:ascii="Arial" w:eastAsia="Times New Roman" w:hAnsi="Arial" w:cs="Arial"/>
            <w:color w:val="313131"/>
            <w:sz w:val="21"/>
            <w:szCs w:val="21"/>
          </w:rPr>
          <w:instrText xml:space="preserve"> HYPERLINK "http://www.tutorialspoint.com/javascript/javascript_switch_case.htm" </w:instrText>
        </w:r>
        <w:r w:rsidRPr="00B9018D">
          <w:rPr>
            <w:rFonts w:ascii="Arial" w:eastAsia="Times New Roman" w:hAnsi="Arial" w:cs="Arial"/>
            <w:color w:val="313131"/>
            <w:sz w:val="21"/>
            <w:szCs w:val="21"/>
          </w:rPr>
          <w:fldChar w:fldCharType="separate"/>
        </w:r>
        <w:r w:rsidRPr="00B9018D">
          <w:rPr>
            <w:rFonts w:ascii="Arial" w:eastAsia="Times New Roman" w:hAnsi="Arial" w:cs="Arial"/>
            <w:color w:val="000000"/>
            <w:sz w:val="23"/>
            <w:szCs w:val="23"/>
            <w:u w:val="single"/>
          </w:rPr>
          <w:t>Next Page</w:t>
        </w:r>
        <w:r w:rsidRPr="00B9018D">
          <w:rPr>
            <w:rFonts w:ascii="Times New Roman" w:eastAsia="Times New Roman" w:hAnsi="Times New Roman" w:cs="Times New Roman"/>
            <w:color w:val="000000"/>
            <w:sz w:val="23"/>
            <w:szCs w:val="23"/>
          </w:rPr>
          <w:t> </w:t>
        </w:r>
        <w:r w:rsidRPr="00B9018D">
          <w:rPr>
            <w:rFonts w:ascii="Arial" w:eastAsia="Times New Roman" w:hAnsi="Arial" w:cs="Arial"/>
            <w:color w:val="000000"/>
            <w:sz w:val="23"/>
            <w:szCs w:val="23"/>
            <w:u w:val="single"/>
          </w:rPr>
          <w:t> </w:t>
        </w:r>
        <w:r w:rsidRPr="00B9018D">
          <w:rPr>
            <w:rFonts w:ascii="Arial" w:eastAsia="Times New Roman" w:hAnsi="Arial" w:cs="Arial"/>
            <w:color w:val="313131"/>
            <w:sz w:val="21"/>
            <w:szCs w:val="21"/>
          </w:rPr>
          <w:fldChar w:fldCharType="end"/>
        </w:r>
      </w:ins>
    </w:p>
    <w:p w:rsidR="00B9018D" w:rsidRPr="00B9018D" w:rsidRDefault="00B9018D" w:rsidP="00B9018D">
      <w:pPr>
        <w:shd w:val="clear" w:color="auto" w:fill="FFFFFF"/>
        <w:spacing w:before="105" w:after="105" w:line="330" w:lineRule="atLeast"/>
        <w:ind w:left="-450" w:right="-450"/>
        <w:rPr>
          <w:ins w:id="265" w:author="Unknown"/>
          <w:rFonts w:ascii="Arial" w:eastAsia="Times New Roman" w:hAnsi="Arial" w:cs="Arial"/>
          <w:color w:val="313131"/>
          <w:sz w:val="21"/>
          <w:szCs w:val="21"/>
        </w:rPr>
      </w:pPr>
      <w:ins w:id="266" w:author="Unknown">
        <w:r w:rsidRPr="00B9018D">
          <w:rPr>
            <w:rFonts w:ascii="Arial" w:eastAsia="Times New Roman" w:hAnsi="Arial" w:cs="Arial"/>
            <w:color w:val="313131"/>
            <w:sz w:val="21"/>
            <w:szCs w:val="21"/>
          </w:rPr>
          <w:pict>
            <v:rect id="_x0000_i1032" style="width:0;height:0" o:hralign="center" o:hrstd="t" o:hr="t" fillcolor="#a0a0a0" stroked="f"/>
          </w:pict>
        </w:r>
      </w:ins>
    </w:p>
    <w:p w:rsidR="00B9018D" w:rsidRPr="00B9018D" w:rsidRDefault="00B9018D" w:rsidP="00B9018D">
      <w:pPr>
        <w:shd w:val="clear" w:color="auto" w:fill="FFFFFF"/>
        <w:spacing w:before="105" w:after="105" w:line="330" w:lineRule="atLeast"/>
        <w:ind w:left="-450" w:right="-450"/>
        <w:jc w:val="center"/>
        <w:rPr>
          <w:ins w:id="267" w:author="Unknown"/>
          <w:rFonts w:ascii="Arial" w:eastAsia="Times New Roman" w:hAnsi="Arial" w:cs="Arial"/>
          <w:color w:val="313131"/>
          <w:sz w:val="21"/>
          <w:szCs w:val="21"/>
        </w:rPr>
      </w:pPr>
      <w:ins w:id="268" w:author="Unknown">
        <w:r w:rsidRPr="00B9018D">
          <w:rPr>
            <w:rFonts w:ascii="Arial" w:eastAsia="Times New Roman" w:hAnsi="Arial" w:cs="Arial"/>
            <w:color w:val="313131"/>
            <w:sz w:val="21"/>
            <w:szCs w:val="21"/>
          </w:rPr>
          <w:t>Advertisements</w:t>
        </w:r>
      </w:ins>
    </w:p>
    <w:p w:rsidR="00B9018D" w:rsidRPr="00B9018D" w:rsidRDefault="00B9018D" w:rsidP="00B9018D">
      <w:pPr>
        <w:spacing w:after="75" w:line="330" w:lineRule="atLeast"/>
        <w:ind w:left="-675" w:right="-675"/>
        <w:rPr>
          <w:ins w:id="269" w:author="Unknown"/>
          <w:rFonts w:ascii="Arial" w:eastAsia="Times New Roman" w:hAnsi="Arial" w:cs="Arial"/>
          <w:color w:val="313131"/>
          <w:sz w:val="20"/>
          <w:szCs w:val="20"/>
        </w:rPr>
      </w:pPr>
      <w:ins w:id="270" w:author="Unknown">
        <w:r w:rsidRPr="00B9018D">
          <w:rPr>
            <w:rFonts w:ascii="Arial" w:eastAsia="Times New Roman" w:hAnsi="Arial" w:cs="Arial"/>
            <w:color w:val="313131"/>
            <w:sz w:val="20"/>
            <w:szCs w:val="20"/>
          </w:rPr>
          <w:fldChar w:fldCharType="begin"/>
        </w:r>
        <w:r w:rsidRPr="00B9018D">
          <w:rPr>
            <w:rFonts w:ascii="Arial" w:eastAsia="Times New Roman" w:hAnsi="Arial" w:cs="Arial"/>
            <w:color w:val="313131"/>
            <w:sz w:val="20"/>
            <w:szCs w:val="20"/>
          </w:rPr>
          <w:instrText xml:space="preserve"> HYPERLINK "javascript:void(0)" </w:instrText>
        </w:r>
        <w:r w:rsidRPr="00B9018D">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7" name="Picture 7" descr="im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271" w:author="Unknown">
        <w:r w:rsidRPr="00B9018D">
          <w:rPr>
            <w:rFonts w:ascii="Times New Roman" w:eastAsia="Times New Roman" w:hAnsi="Times New Roman" w:cs="Times New Roman"/>
            <w:color w:val="000000"/>
            <w:sz w:val="20"/>
            <w:szCs w:val="20"/>
          </w:rPr>
          <w:t> </w:t>
        </w:r>
        <w:r w:rsidRPr="00B9018D">
          <w:rPr>
            <w:rFonts w:ascii="Arial" w:eastAsia="Times New Roman" w:hAnsi="Arial" w:cs="Arial"/>
            <w:color w:val="313131"/>
            <w:sz w:val="20"/>
            <w:szCs w:val="20"/>
          </w:rPr>
          <w:fldChar w:fldCharType="end"/>
        </w:r>
        <w:r w:rsidRPr="00B9018D">
          <w:rPr>
            <w:rFonts w:ascii="Arial" w:eastAsia="Times New Roman" w:hAnsi="Arial" w:cs="Arial"/>
            <w:color w:val="313131"/>
            <w:sz w:val="20"/>
            <w:szCs w:val="20"/>
          </w:rPr>
          <w:fldChar w:fldCharType="begin"/>
        </w:r>
        <w:r w:rsidRPr="00B9018D">
          <w:rPr>
            <w:rFonts w:ascii="Arial" w:eastAsia="Times New Roman" w:hAnsi="Arial" w:cs="Arial"/>
            <w:color w:val="313131"/>
            <w:sz w:val="20"/>
            <w:szCs w:val="20"/>
          </w:rPr>
          <w:instrText xml:space="preserve"> HYPERLINK "javascript:void(0)" </w:instrText>
        </w:r>
        <w:r w:rsidRPr="00B9018D">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6" name="Picture 6" descr="im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
                      <a:hlinkClick r:id="rId66"/>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272" w:author="Unknown">
        <w:r w:rsidRPr="00B9018D">
          <w:rPr>
            <w:rFonts w:ascii="Times New Roman" w:eastAsia="Times New Roman" w:hAnsi="Times New Roman" w:cs="Times New Roman"/>
            <w:color w:val="000000"/>
            <w:sz w:val="20"/>
            <w:szCs w:val="20"/>
          </w:rPr>
          <w:t> </w:t>
        </w:r>
        <w:r w:rsidRPr="00B9018D">
          <w:rPr>
            <w:rFonts w:ascii="Arial" w:eastAsia="Times New Roman" w:hAnsi="Arial" w:cs="Arial"/>
            <w:color w:val="313131"/>
            <w:sz w:val="20"/>
            <w:szCs w:val="20"/>
          </w:rPr>
          <w:fldChar w:fldCharType="end"/>
        </w:r>
        <w:r w:rsidRPr="00B9018D">
          <w:rPr>
            <w:rFonts w:ascii="Arial" w:eastAsia="Times New Roman" w:hAnsi="Arial" w:cs="Arial"/>
            <w:color w:val="313131"/>
            <w:sz w:val="20"/>
            <w:szCs w:val="20"/>
          </w:rPr>
          <w:fldChar w:fldCharType="begin"/>
        </w:r>
        <w:r w:rsidRPr="00B9018D">
          <w:rPr>
            <w:rFonts w:ascii="Arial" w:eastAsia="Times New Roman" w:hAnsi="Arial" w:cs="Arial"/>
            <w:color w:val="313131"/>
            <w:sz w:val="20"/>
            <w:szCs w:val="20"/>
          </w:rPr>
          <w:instrText xml:space="preserve"> HYPERLINK "javascript:void(0)" </w:instrText>
        </w:r>
        <w:r w:rsidRPr="00B9018D">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5" name="Picture 5" descr="im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
                      <a:hlinkClick r:id="rId66"/>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273" w:author="Unknown">
        <w:r w:rsidRPr="00B9018D">
          <w:rPr>
            <w:rFonts w:ascii="Times New Roman" w:eastAsia="Times New Roman" w:hAnsi="Times New Roman" w:cs="Times New Roman"/>
            <w:color w:val="000000"/>
            <w:sz w:val="20"/>
            <w:szCs w:val="20"/>
          </w:rPr>
          <w:t> </w:t>
        </w:r>
        <w:r w:rsidRPr="00B9018D">
          <w:rPr>
            <w:rFonts w:ascii="Arial" w:eastAsia="Times New Roman" w:hAnsi="Arial" w:cs="Arial"/>
            <w:color w:val="313131"/>
            <w:sz w:val="20"/>
            <w:szCs w:val="20"/>
          </w:rPr>
          <w:fldChar w:fldCharType="end"/>
        </w:r>
        <w:r w:rsidRPr="00B9018D">
          <w:rPr>
            <w:rFonts w:ascii="Arial" w:eastAsia="Times New Roman" w:hAnsi="Arial" w:cs="Arial"/>
            <w:color w:val="313131"/>
            <w:sz w:val="20"/>
            <w:szCs w:val="20"/>
          </w:rPr>
          <w:fldChar w:fldCharType="begin"/>
        </w:r>
        <w:r w:rsidRPr="00B9018D">
          <w:rPr>
            <w:rFonts w:ascii="Arial" w:eastAsia="Times New Roman" w:hAnsi="Arial" w:cs="Arial"/>
            <w:color w:val="313131"/>
            <w:sz w:val="20"/>
            <w:szCs w:val="20"/>
          </w:rPr>
          <w:instrText xml:space="preserve"> HYPERLINK "javascript:void(0)" </w:instrText>
        </w:r>
        <w:r w:rsidRPr="00B9018D">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4" name="Picture 4" descr="im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
                      <a:hlinkClick r:id="rId6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274" w:author="Unknown">
        <w:r w:rsidRPr="00B9018D">
          <w:rPr>
            <w:rFonts w:ascii="Times New Roman" w:eastAsia="Times New Roman" w:hAnsi="Times New Roman" w:cs="Times New Roman"/>
            <w:color w:val="000000"/>
            <w:sz w:val="20"/>
            <w:szCs w:val="20"/>
          </w:rPr>
          <w:t> </w:t>
        </w:r>
        <w:r w:rsidRPr="00B9018D">
          <w:rPr>
            <w:rFonts w:ascii="Arial" w:eastAsia="Times New Roman" w:hAnsi="Arial" w:cs="Arial"/>
            <w:color w:val="313131"/>
            <w:sz w:val="20"/>
            <w:szCs w:val="20"/>
          </w:rPr>
          <w:fldChar w:fldCharType="end"/>
        </w:r>
        <w:r w:rsidRPr="00B9018D">
          <w:rPr>
            <w:rFonts w:ascii="Arial" w:eastAsia="Times New Roman" w:hAnsi="Arial" w:cs="Arial"/>
            <w:color w:val="313131"/>
            <w:sz w:val="20"/>
            <w:szCs w:val="20"/>
          </w:rPr>
          <w:fldChar w:fldCharType="begin"/>
        </w:r>
        <w:r w:rsidRPr="00B9018D">
          <w:rPr>
            <w:rFonts w:ascii="Arial" w:eastAsia="Times New Roman" w:hAnsi="Arial" w:cs="Arial"/>
            <w:color w:val="313131"/>
            <w:sz w:val="20"/>
            <w:szCs w:val="20"/>
          </w:rPr>
          <w:instrText xml:space="preserve"> HYPERLINK "javascript:void(0)" </w:instrText>
        </w:r>
        <w:r w:rsidRPr="00B9018D">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3" name="Picture 3" descr="im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
                      <a:hlinkClick r:id="rId66"/>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275" w:author="Unknown">
        <w:r w:rsidRPr="00B9018D">
          <w:rPr>
            <w:rFonts w:ascii="Times New Roman" w:eastAsia="Times New Roman" w:hAnsi="Times New Roman" w:cs="Times New Roman"/>
            <w:color w:val="000000"/>
            <w:sz w:val="20"/>
            <w:szCs w:val="20"/>
          </w:rPr>
          <w:t> </w:t>
        </w:r>
        <w:r w:rsidRPr="00B9018D">
          <w:rPr>
            <w:rFonts w:ascii="Arial" w:eastAsia="Times New Roman" w:hAnsi="Arial" w:cs="Arial"/>
            <w:color w:val="313131"/>
            <w:sz w:val="20"/>
            <w:szCs w:val="20"/>
          </w:rPr>
          <w:fldChar w:fldCharType="end"/>
        </w:r>
      </w:ins>
      <w:r>
        <w:rPr>
          <w:rFonts w:ascii="Arial" w:eastAsia="Times New Roman" w:hAnsi="Arial" w:cs="Arial"/>
          <w:noProof/>
          <w:color w:val="000000"/>
          <w:sz w:val="20"/>
          <w:szCs w:val="20"/>
        </w:rPr>
        <w:drawing>
          <wp:inline distT="0" distB="0" distL="0" distR="0">
            <wp:extent cx="438150" cy="438150"/>
            <wp:effectExtent l="0" t="0" r="0" b="0"/>
            <wp:docPr id="2" name="Picture 2" descr="im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
                      <a:hlinkClick r:id="rId66"/>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p>
    <w:p w:rsidR="00B9018D" w:rsidRPr="00B9018D" w:rsidRDefault="00B9018D" w:rsidP="00B9018D">
      <w:pPr>
        <w:spacing w:after="0" w:line="330" w:lineRule="atLeast"/>
        <w:rPr>
          <w:ins w:id="276" w:author="Unknown"/>
          <w:rFonts w:ascii="Arial" w:eastAsia="Times New Roman" w:hAnsi="Arial" w:cs="Arial"/>
          <w:color w:val="313131"/>
          <w:sz w:val="29"/>
          <w:szCs w:val="29"/>
        </w:rPr>
      </w:pPr>
      <w:r>
        <w:rPr>
          <w:rFonts w:ascii="Arial" w:eastAsia="Times New Roman" w:hAnsi="Arial" w:cs="Arial"/>
          <w:noProof/>
          <w:color w:val="0000FF"/>
          <w:sz w:val="27"/>
          <w:szCs w:val="27"/>
        </w:rPr>
        <w:drawing>
          <wp:inline distT="0" distB="0" distL="0" distR="0">
            <wp:extent cx="952500" cy="914400"/>
            <wp:effectExtent l="0" t="0" r="0" b="0"/>
            <wp:docPr id="1" name="Picture 1" descr="Tutorials Poin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utorials Point">
                      <a:hlinkClick r:id="rId6"/>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952500" cy="914400"/>
                    </a:xfrm>
                    <a:prstGeom prst="rect">
                      <a:avLst/>
                    </a:prstGeom>
                    <a:noFill/>
                    <a:ln>
                      <a:noFill/>
                    </a:ln>
                  </pic:spPr>
                </pic:pic>
              </a:graphicData>
            </a:graphic>
          </wp:inline>
        </w:drawing>
      </w:r>
    </w:p>
    <w:p w:rsidR="00B9018D" w:rsidRPr="00B9018D" w:rsidRDefault="00B9018D" w:rsidP="00B9018D">
      <w:pPr>
        <w:numPr>
          <w:ilvl w:val="0"/>
          <w:numId w:val="9"/>
        </w:numPr>
        <w:spacing w:after="0" w:line="180" w:lineRule="atLeast"/>
        <w:ind w:left="-225"/>
        <w:rPr>
          <w:ins w:id="277" w:author="Unknown"/>
          <w:rFonts w:ascii="Arial" w:eastAsia="Times New Roman" w:hAnsi="Arial" w:cs="Arial"/>
          <w:color w:val="313131"/>
          <w:sz w:val="21"/>
          <w:szCs w:val="21"/>
        </w:rPr>
      </w:pPr>
      <w:ins w:id="278" w:author="Unknown">
        <w:r w:rsidRPr="00B9018D">
          <w:rPr>
            <w:rFonts w:ascii="Arial" w:eastAsia="Times New Roman" w:hAnsi="Arial" w:cs="Arial"/>
            <w:color w:val="313131"/>
            <w:sz w:val="21"/>
            <w:szCs w:val="21"/>
          </w:rPr>
          <w:fldChar w:fldCharType="begin"/>
        </w:r>
        <w:r w:rsidRPr="00B9018D">
          <w:rPr>
            <w:rFonts w:ascii="Arial" w:eastAsia="Times New Roman" w:hAnsi="Arial" w:cs="Arial"/>
            <w:color w:val="313131"/>
            <w:sz w:val="21"/>
            <w:szCs w:val="21"/>
          </w:rPr>
          <w:instrText xml:space="preserve"> HYPERLINK "http://www.tutorialspoint.com/about/tutorials_writing.htm" </w:instrText>
        </w:r>
        <w:r w:rsidRPr="00B9018D">
          <w:rPr>
            <w:rFonts w:ascii="Arial" w:eastAsia="Times New Roman" w:hAnsi="Arial" w:cs="Arial"/>
            <w:color w:val="313131"/>
            <w:sz w:val="21"/>
            <w:szCs w:val="21"/>
          </w:rPr>
          <w:fldChar w:fldCharType="separate"/>
        </w:r>
        <w:r w:rsidRPr="00B9018D">
          <w:rPr>
            <w:rFonts w:ascii="Arial" w:eastAsia="Times New Roman" w:hAnsi="Arial" w:cs="Arial"/>
            <w:color w:val="0000FF"/>
            <w:sz w:val="27"/>
            <w:szCs w:val="27"/>
            <w:u w:val="single"/>
          </w:rPr>
          <w:t>Write for us</w:t>
        </w:r>
        <w:r w:rsidRPr="00B9018D">
          <w:rPr>
            <w:rFonts w:ascii="Arial" w:eastAsia="Times New Roman" w:hAnsi="Arial" w:cs="Arial"/>
            <w:color w:val="313131"/>
            <w:sz w:val="21"/>
            <w:szCs w:val="21"/>
          </w:rPr>
          <w:fldChar w:fldCharType="end"/>
        </w:r>
      </w:ins>
    </w:p>
    <w:p w:rsidR="00B9018D" w:rsidRPr="00B9018D" w:rsidRDefault="00B9018D" w:rsidP="00B9018D">
      <w:pPr>
        <w:spacing w:after="0" w:line="330" w:lineRule="atLeast"/>
        <w:rPr>
          <w:ins w:id="279" w:author="Unknown"/>
          <w:rFonts w:ascii="Arial" w:eastAsia="Times New Roman" w:hAnsi="Arial" w:cs="Arial"/>
          <w:color w:val="313131"/>
          <w:sz w:val="21"/>
          <w:szCs w:val="21"/>
        </w:rPr>
      </w:pPr>
      <w:ins w:id="280" w:author="Unknown">
        <w:r w:rsidRPr="00B9018D">
          <w:rPr>
            <w:rFonts w:ascii="Times New Roman" w:eastAsia="Times New Roman" w:hAnsi="Times New Roman" w:cs="Times New Roman"/>
            <w:color w:val="313131"/>
            <w:sz w:val="21"/>
            <w:szCs w:val="21"/>
          </w:rPr>
          <w:t> </w:t>
        </w:r>
      </w:ins>
    </w:p>
    <w:p w:rsidR="00B9018D" w:rsidRPr="00B9018D" w:rsidRDefault="00B9018D" w:rsidP="00B9018D">
      <w:pPr>
        <w:numPr>
          <w:ilvl w:val="0"/>
          <w:numId w:val="9"/>
        </w:numPr>
        <w:pBdr>
          <w:left w:val="dotted" w:sz="6" w:space="6" w:color="FFFFFF"/>
        </w:pBdr>
        <w:spacing w:after="0" w:line="180" w:lineRule="atLeast"/>
        <w:ind w:left="-225"/>
        <w:rPr>
          <w:ins w:id="281" w:author="Unknown"/>
          <w:rFonts w:ascii="Arial" w:eastAsia="Times New Roman" w:hAnsi="Arial" w:cs="Arial"/>
          <w:color w:val="313131"/>
          <w:sz w:val="21"/>
          <w:szCs w:val="21"/>
        </w:rPr>
      </w:pPr>
      <w:ins w:id="282" w:author="Unknown">
        <w:r w:rsidRPr="00B9018D">
          <w:rPr>
            <w:rFonts w:ascii="Arial" w:eastAsia="Times New Roman" w:hAnsi="Arial" w:cs="Arial"/>
            <w:color w:val="313131"/>
            <w:sz w:val="21"/>
            <w:szCs w:val="21"/>
          </w:rPr>
          <w:fldChar w:fldCharType="begin"/>
        </w:r>
        <w:r w:rsidRPr="00B9018D">
          <w:rPr>
            <w:rFonts w:ascii="Arial" w:eastAsia="Times New Roman" w:hAnsi="Arial" w:cs="Arial"/>
            <w:color w:val="313131"/>
            <w:sz w:val="21"/>
            <w:szCs w:val="21"/>
          </w:rPr>
          <w:instrText xml:space="preserve"> HYPERLINK "http://www.tutorialspoint.com/about/faq.htm" </w:instrText>
        </w:r>
        <w:r w:rsidRPr="00B9018D">
          <w:rPr>
            <w:rFonts w:ascii="Arial" w:eastAsia="Times New Roman" w:hAnsi="Arial" w:cs="Arial"/>
            <w:color w:val="313131"/>
            <w:sz w:val="21"/>
            <w:szCs w:val="21"/>
          </w:rPr>
          <w:fldChar w:fldCharType="separate"/>
        </w:r>
        <w:r w:rsidRPr="00B9018D">
          <w:rPr>
            <w:rFonts w:ascii="Arial" w:eastAsia="Times New Roman" w:hAnsi="Arial" w:cs="Arial"/>
            <w:color w:val="0000FF"/>
            <w:sz w:val="27"/>
            <w:szCs w:val="27"/>
            <w:u w:val="single"/>
          </w:rPr>
          <w:t>FAQ's</w:t>
        </w:r>
        <w:r w:rsidRPr="00B9018D">
          <w:rPr>
            <w:rFonts w:ascii="Arial" w:eastAsia="Times New Roman" w:hAnsi="Arial" w:cs="Arial"/>
            <w:color w:val="313131"/>
            <w:sz w:val="21"/>
            <w:szCs w:val="21"/>
          </w:rPr>
          <w:fldChar w:fldCharType="end"/>
        </w:r>
      </w:ins>
    </w:p>
    <w:p w:rsidR="00B9018D" w:rsidRPr="00B9018D" w:rsidRDefault="00B9018D" w:rsidP="00B9018D">
      <w:pPr>
        <w:spacing w:after="0" w:line="330" w:lineRule="atLeast"/>
        <w:rPr>
          <w:ins w:id="283" w:author="Unknown"/>
          <w:rFonts w:ascii="Arial" w:eastAsia="Times New Roman" w:hAnsi="Arial" w:cs="Arial"/>
          <w:color w:val="313131"/>
          <w:sz w:val="21"/>
          <w:szCs w:val="21"/>
        </w:rPr>
      </w:pPr>
      <w:ins w:id="284" w:author="Unknown">
        <w:r w:rsidRPr="00B9018D">
          <w:rPr>
            <w:rFonts w:ascii="Times New Roman" w:eastAsia="Times New Roman" w:hAnsi="Times New Roman" w:cs="Times New Roman"/>
            <w:color w:val="313131"/>
            <w:sz w:val="21"/>
            <w:szCs w:val="21"/>
          </w:rPr>
          <w:t> </w:t>
        </w:r>
      </w:ins>
    </w:p>
    <w:p w:rsidR="00B9018D" w:rsidRPr="00B9018D" w:rsidRDefault="00B9018D" w:rsidP="00B9018D">
      <w:pPr>
        <w:numPr>
          <w:ilvl w:val="0"/>
          <w:numId w:val="9"/>
        </w:numPr>
        <w:pBdr>
          <w:left w:val="dotted" w:sz="6" w:space="6" w:color="FFFFFF"/>
        </w:pBdr>
        <w:spacing w:after="0" w:line="180" w:lineRule="atLeast"/>
        <w:ind w:left="-225"/>
        <w:rPr>
          <w:ins w:id="285" w:author="Unknown"/>
          <w:rFonts w:ascii="Arial" w:eastAsia="Times New Roman" w:hAnsi="Arial" w:cs="Arial"/>
          <w:color w:val="313131"/>
          <w:sz w:val="21"/>
          <w:szCs w:val="21"/>
        </w:rPr>
      </w:pPr>
      <w:ins w:id="286" w:author="Unknown">
        <w:r w:rsidRPr="00B9018D">
          <w:rPr>
            <w:rFonts w:ascii="Arial" w:eastAsia="Times New Roman" w:hAnsi="Arial" w:cs="Arial"/>
            <w:color w:val="313131"/>
            <w:sz w:val="21"/>
            <w:szCs w:val="21"/>
          </w:rPr>
          <w:fldChar w:fldCharType="begin"/>
        </w:r>
        <w:r w:rsidRPr="00B9018D">
          <w:rPr>
            <w:rFonts w:ascii="Arial" w:eastAsia="Times New Roman" w:hAnsi="Arial" w:cs="Arial"/>
            <w:color w:val="313131"/>
            <w:sz w:val="21"/>
            <w:szCs w:val="21"/>
          </w:rPr>
          <w:instrText xml:space="preserve"> HYPERLINK "http://www.tutorialspoint.com/about/about_helping.htm" </w:instrText>
        </w:r>
        <w:r w:rsidRPr="00B9018D">
          <w:rPr>
            <w:rFonts w:ascii="Arial" w:eastAsia="Times New Roman" w:hAnsi="Arial" w:cs="Arial"/>
            <w:color w:val="313131"/>
            <w:sz w:val="21"/>
            <w:szCs w:val="21"/>
          </w:rPr>
          <w:fldChar w:fldCharType="separate"/>
        </w:r>
        <w:r w:rsidRPr="00B9018D">
          <w:rPr>
            <w:rFonts w:ascii="Arial" w:eastAsia="Times New Roman" w:hAnsi="Arial" w:cs="Arial"/>
            <w:color w:val="0000FF"/>
            <w:sz w:val="27"/>
            <w:szCs w:val="27"/>
            <w:u w:val="single"/>
          </w:rPr>
          <w:t>Helping</w:t>
        </w:r>
        <w:r w:rsidRPr="00B9018D">
          <w:rPr>
            <w:rFonts w:ascii="Arial" w:eastAsia="Times New Roman" w:hAnsi="Arial" w:cs="Arial"/>
            <w:color w:val="313131"/>
            <w:sz w:val="21"/>
            <w:szCs w:val="21"/>
          </w:rPr>
          <w:fldChar w:fldCharType="end"/>
        </w:r>
      </w:ins>
    </w:p>
    <w:p w:rsidR="00B9018D" w:rsidRPr="00B9018D" w:rsidRDefault="00B9018D" w:rsidP="00B9018D">
      <w:pPr>
        <w:spacing w:after="0" w:line="330" w:lineRule="atLeast"/>
        <w:rPr>
          <w:ins w:id="287" w:author="Unknown"/>
          <w:rFonts w:ascii="Arial" w:eastAsia="Times New Roman" w:hAnsi="Arial" w:cs="Arial"/>
          <w:color w:val="313131"/>
          <w:sz w:val="21"/>
          <w:szCs w:val="21"/>
        </w:rPr>
      </w:pPr>
      <w:ins w:id="288" w:author="Unknown">
        <w:r w:rsidRPr="00B9018D">
          <w:rPr>
            <w:rFonts w:ascii="Times New Roman" w:eastAsia="Times New Roman" w:hAnsi="Times New Roman" w:cs="Times New Roman"/>
            <w:color w:val="313131"/>
            <w:sz w:val="21"/>
            <w:szCs w:val="21"/>
          </w:rPr>
          <w:t> </w:t>
        </w:r>
      </w:ins>
    </w:p>
    <w:p w:rsidR="00B9018D" w:rsidRPr="00B9018D" w:rsidRDefault="00B9018D" w:rsidP="00B9018D">
      <w:pPr>
        <w:numPr>
          <w:ilvl w:val="0"/>
          <w:numId w:val="9"/>
        </w:numPr>
        <w:pBdr>
          <w:left w:val="dotted" w:sz="6" w:space="6" w:color="FFFFFF"/>
        </w:pBdr>
        <w:spacing w:after="0" w:line="180" w:lineRule="atLeast"/>
        <w:ind w:left="-225"/>
        <w:rPr>
          <w:ins w:id="289" w:author="Unknown"/>
          <w:rFonts w:ascii="Arial" w:eastAsia="Times New Roman" w:hAnsi="Arial" w:cs="Arial"/>
          <w:color w:val="313131"/>
          <w:sz w:val="21"/>
          <w:szCs w:val="21"/>
        </w:rPr>
      </w:pPr>
      <w:ins w:id="290" w:author="Unknown">
        <w:r w:rsidRPr="00B9018D">
          <w:rPr>
            <w:rFonts w:ascii="Arial" w:eastAsia="Times New Roman" w:hAnsi="Arial" w:cs="Arial"/>
            <w:color w:val="313131"/>
            <w:sz w:val="21"/>
            <w:szCs w:val="21"/>
          </w:rPr>
          <w:fldChar w:fldCharType="begin"/>
        </w:r>
        <w:r w:rsidRPr="00B9018D">
          <w:rPr>
            <w:rFonts w:ascii="Arial" w:eastAsia="Times New Roman" w:hAnsi="Arial" w:cs="Arial"/>
            <w:color w:val="313131"/>
            <w:sz w:val="21"/>
            <w:szCs w:val="21"/>
          </w:rPr>
          <w:instrText xml:space="preserve"> HYPERLINK "http://www.tutorialspoint.com/about/contact_us.htm" </w:instrText>
        </w:r>
        <w:r w:rsidRPr="00B9018D">
          <w:rPr>
            <w:rFonts w:ascii="Arial" w:eastAsia="Times New Roman" w:hAnsi="Arial" w:cs="Arial"/>
            <w:color w:val="313131"/>
            <w:sz w:val="21"/>
            <w:szCs w:val="21"/>
          </w:rPr>
          <w:fldChar w:fldCharType="separate"/>
        </w:r>
        <w:r w:rsidRPr="00B9018D">
          <w:rPr>
            <w:rFonts w:ascii="Arial" w:eastAsia="Times New Roman" w:hAnsi="Arial" w:cs="Arial"/>
            <w:color w:val="0000FF"/>
            <w:sz w:val="27"/>
            <w:szCs w:val="27"/>
            <w:u w:val="single"/>
          </w:rPr>
          <w:t>Contact</w:t>
        </w:r>
        <w:r w:rsidRPr="00B9018D">
          <w:rPr>
            <w:rFonts w:ascii="Arial" w:eastAsia="Times New Roman" w:hAnsi="Arial" w:cs="Arial"/>
            <w:color w:val="313131"/>
            <w:sz w:val="21"/>
            <w:szCs w:val="21"/>
          </w:rPr>
          <w:fldChar w:fldCharType="end"/>
        </w:r>
      </w:ins>
    </w:p>
    <w:p w:rsidR="00B9018D" w:rsidRPr="00B9018D" w:rsidRDefault="00B9018D" w:rsidP="00B9018D">
      <w:pPr>
        <w:spacing w:after="0" w:line="360" w:lineRule="atLeast"/>
        <w:rPr>
          <w:ins w:id="291" w:author="Unknown"/>
          <w:rFonts w:ascii="Arial" w:eastAsia="Times New Roman" w:hAnsi="Arial" w:cs="Arial"/>
          <w:color w:val="FFFFFF"/>
          <w:sz w:val="21"/>
          <w:szCs w:val="21"/>
        </w:rPr>
      </w:pPr>
      <w:ins w:id="292" w:author="Unknown">
        <w:r w:rsidRPr="00B9018D">
          <w:rPr>
            <w:rFonts w:ascii="Arial" w:eastAsia="Times New Roman" w:hAnsi="Arial" w:cs="Arial"/>
            <w:color w:val="FFFFFF"/>
            <w:sz w:val="21"/>
            <w:szCs w:val="21"/>
          </w:rPr>
          <w:t>© Copyright 2015. All Rights Reserved.</w:t>
        </w:r>
      </w:ins>
    </w:p>
    <w:p w:rsidR="00B9018D" w:rsidRPr="00B9018D" w:rsidRDefault="00B9018D" w:rsidP="00B9018D">
      <w:pPr>
        <w:spacing w:after="0" w:line="330" w:lineRule="atLeast"/>
        <w:jc w:val="center"/>
        <w:rPr>
          <w:ins w:id="293" w:author="Unknown"/>
          <w:rFonts w:ascii="Arial" w:eastAsia="Times New Roman" w:hAnsi="Arial" w:cs="Arial"/>
          <w:color w:val="313131"/>
          <w:sz w:val="29"/>
          <w:szCs w:val="29"/>
        </w:rPr>
      </w:pPr>
      <w:ins w:id="294" w:author="Unknown">
        <w:r w:rsidRPr="00B9018D">
          <w:rPr>
            <w:rFonts w:ascii="Arial" w:eastAsia="Times New Roman" w:hAnsi="Arial" w:cs="Arial"/>
            <w:color w:val="313131"/>
            <w:sz w:val="29"/>
            <w:szCs w:val="29"/>
          </w:rPr>
          <w:object w:dxaOrig="1440" w:dyaOrig="1440">
            <v:shape id="_x0000_i1059" type="#_x0000_t75" style="width:49.5pt;height:18pt" o:ole="">
              <v:imagedata r:id="rId8" o:title=""/>
            </v:shape>
            <w:control r:id="rId74" w:name="DefaultOcxName1" w:shapeid="_x0000_i1059"/>
          </w:object>
        </w:r>
        <w:r w:rsidRPr="00B9018D">
          <w:rPr>
            <w:rFonts w:ascii="Times New Roman" w:eastAsia="Times New Roman" w:hAnsi="Times New Roman" w:cs="Times New Roman"/>
            <w:color w:val="313131"/>
            <w:sz w:val="29"/>
            <w:szCs w:val="29"/>
          </w:rPr>
          <w:t> go</w:t>
        </w:r>
      </w:ins>
    </w:p>
    <w:p w:rsidR="00525669" w:rsidRDefault="00B9018D">
      <w:bookmarkStart w:id="295" w:name="_GoBack"/>
      <w:bookmarkEnd w:id="295"/>
    </w:p>
    <w:sectPr w:rsidR="00525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509EF"/>
    <w:multiLevelType w:val="multilevel"/>
    <w:tmpl w:val="87E2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9A0093"/>
    <w:multiLevelType w:val="multilevel"/>
    <w:tmpl w:val="61F2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DB5203"/>
    <w:multiLevelType w:val="multilevel"/>
    <w:tmpl w:val="E60C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E34F0F"/>
    <w:multiLevelType w:val="multilevel"/>
    <w:tmpl w:val="508A0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A210D9"/>
    <w:multiLevelType w:val="multilevel"/>
    <w:tmpl w:val="09FA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12355F"/>
    <w:multiLevelType w:val="multilevel"/>
    <w:tmpl w:val="6B72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5C7E0D"/>
    <w:multiLevelType w:val="multilevel"/>
    <w:tmpl w:val="0BC6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AE5102"/>
    <w:multiLevelType w:val="multilevel"/>
    <w:tmpl w:val="0E5C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8A590E"/>
    <w:multiLevelType w:val="multilevel"/>
    <w:tmpl w:val="5D00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7"/>
  </w:num>
  <w:num w:numId="4">
    <w:abstractNumId w:val="8"/>
  </w:num>
  <w:num w:numId="5">
    <w:abstractNumId w:val="2"/>
  </w:num>
  <w:num w:numId="6">
    <w:abstractNumId w:val="4"/>
  </w:num>
  <w:num w:numId="7">
    <w:abstractNumId w:val="1"/>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18D"/>
    <w:rsid w:val="001870DD"/>
    <w:rsid w:val="00961426"/>
    <w:rsid w:val="00B90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901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901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901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18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9018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018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9018D"/>
    <w:rPr>
      <w:color w:val="0000FF"/>
      <w:u w:val="single"/>
    </w:rPr>
  </w:style>
  <w:style w:type="paragraph" w:styleId="z-TopofForm">
    <w:name w:val="HTML Top of Form"/>
    <w:basedOn w:val="Normal"/>
    <w:next w:val="Normal"/>
    <w:link w:val="z-TopofFormChar"/>
    <w:hidden/>
    <w:uiPriority w:val="99"/>
    <w:semiHidden/>
    <w:unhideWhenUsed/>
    <w:rsid w:val="00B9018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9018D"/>
    <w:rPr>
      <w:rFonts w:ascii="Arial" w:eastAsia="Times New Roman" w:hAnsi="Arial" w:cs="Arial"/>
      <w:vanish/>
      <w:sz w:val="16"/>
      <w:szCs w:val="16"/>
    </w:rPr>
  </w:style>
  <w:style w:type="character" w:customStyle="1" w:styleId="input-group-btn">
    <w:name w:val="input-group-btn"/>
    <w:basedOn w:val="DefaultParagraphFont"/>
    <w:rsid w:val="00B9018D"/>
  </w:style>
  <w:style w:type="paragraph" w:styleId="z-BottomofForm">
    <w:name w:val="HTML Bottom of Form"/>
    <w:basedOn w:val="Normal"/>
    <w:next w:val="Normal"/>
    <w:link w:val="z-BottomofFormChar"/>
    <w:hidden/>
    <w:uiPriority w:val="99"/>
    <w:semiHidden/>
    <w:unhideWhenUsed/>
    <w:rsid w:val="00B9018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9018D"/>
    <w:rPr>
      <w:rFonts w:ascii="Arial" w:eastAsia="Times New Roman" w:hAnsi="Arial" w:cs="Arial"/>
      <w:vanish/>
      <w:sz w:val="16"/>
      <w:szCs w:val="16"/>
    </w:rPr>
  </w:style>
  <w:style w:type="character" w:customStyle="1" w:styleId="apple-converted-space">
    <w:name w:val="apple-converted-space"/>
    <w:basedOn w:val="DefaultParagraphFont"/>
    <w:rsid w:val="00B9018D"/>
  </w:style>
  <w:style w:type="paragraph" w:styleId="NormalWeb">
    <w:name w:val="Normal (Web)"/>
    <w:basedOn w:val="Normal"/>
    <w:uiPriority w:val="99"/>
    <w:semiHidden/>
    <w:unhideWhenUsed/>
    <w:rsid w:val="00B9018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90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018D"/>
    <w:rPr>
      <w:rFonts w:ascii="Courier New" w:eastAsia="Times New Roman" w:hAnsi="Courier New" w:cs="Courier New"/>
      <w:sz w:val="20"/>
      <w:szCs w:val="20"/>
    </w:rPr>
  </w:style>
  <w:style w:type="character" w:customStyle="1" w:styleId="kwd">
    <w:name w:val="kwd"/>
    <w:basedOn w:val="DefaultParagraphFont"/>
    <w:rsid w:val="00B9018D"/>
  </w:style>
  <w:style w:type="character" w:customStyle="1" w:styleId="pln">
    <w:name w:val="pln"/>
    <w:basedOn w:val="DefaultParagraphFont"/>
    <w:rsid w:val="00B9018D"/>
  </w:style>
  <w:style w:type="character" w:customStyle="1" w:styleId="pun">
    <w:name w:val="pun"/>
    <w:basedOn w:val="DefaultParagraphFont"/>
    <w:rsid w:val="00B9018D"/>
  </w:style>
  <w:style w:type="character" w:customStyle="1" w:styleId="typ">
    <w:name w:val="typ"/>
    <w:basedOn w:val="DefaultParagraphFont"/>
    <w:rsid w:val="00B9018D"/>
  </w:style>
  <w:style w:type="character" w:customStyle="1" w:styleId="tag">
    <w:name w:val="tag"/>
    <w:basedOn w:val="DefaultParagraphFont"/>
    <w:rsid w:val="00B9018D"/>
  </w:style>
  <w:style w:type="character" w:customStyle="1" w:styleId="atn">
    <w:name w:val="atn"/>
    <w:basedOn w:val="DefaultParagraphFont"/>
    <w:rsid w:val="00B9018D"/>
  </w:style>
  <w:style w:type="character" w:customStyle="1" w:styleId="atv">
    <w:name w:val="atv"/>
    <w:basedOn w:val="DefaultParagraphFont"/>
    <w:rsid w:val="00B9018D"/>
  </w:style>
  <w:style w:type="character" w:customStyle="1" w:styleId="lit">
    <w:name w:val="lit"/>
    <w:basedOn w:val="DefaultParagraphFont"/>
    <w:rsid w:val="00B9018D"/>
  </w:style>
  <w:style w:type="character" w:customStyle="1" w:styleId="str">
    <w:name w:val="str"/>
    <w:basedOn w:val="DefaultParagraphFont"/>
    <w:rsid w:val="00B9018D"/>
  </w:style>
  <w:style w:type="character" w:customStyle="1" w:styleId="com">
    <w:name w:val="com"/>
    <w:basedOn w:val="DefaultParagraphFont"/>
    <w:rsid w:val="00B9018D"/>
  </w:style>
  <w:style w:type="paragraph" w:styleId="BalloonText">
    <w:name w:val="Balloon Text"/>
    <w:basedOn w:val="Normal"/>
    <w:link w:val="BalloonTextChar"/>
    <w:uiPriority w:val="99"/>
    <w:semiHidden/>
    <w:unhideWhenUsed/>
    <w:rsid w:val="00B901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1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901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901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901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18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9018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018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9018D"/>
    <w:rPr>
      <w:color w:val="0000FF"/>
      <w:u w:val="single"/>
    </w:rPr>
  </w:style>
  <w:style w:type="paragraph" w:styleId="z-TopofForm">
    <w:name w:val="HTML Top of Form"/>
    <w:basedOn w:val="Normal"/>
    <w:next w:val="Normal"/>
    <w:link w:val="z-TopofFormChar"/>
    <w:hidden/>
    <w:uiPriority w:val="99"/>
    <w:semiHidden/>
    <w:unhideWhenUsed/>
    <w:rsid w:val="00B9018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9018D"/>
    <w:rPr>
      <w:rFonts w:ascii="Arial" w:eastAsia="Times New Roman" w:hAnsi="Arial" w:cs="Arial"/>
      <w:vanish/>
      <w:sz w:val="16"/>
      <w:szCs w:val="16"/>
    </w:rPr>
  </w:style>
  <w:style w:type="character" w:customStyle="1" w:styleId="input-group-btn">
    <w:name w:val="input-group-btn"/>
    <w:basedOn w:val="DefaultParagraphFont"/>
    <w:rsid w:val="00B9018D"/>
  </w:style>
  <w:style w:type="paragraph" w:styleId="z-BottomofForm">
    <w:name w:val="HTML Bottom of Form"/>
    <w:basedOn w:val="Normal"/>
    <w:next w:val="Normal"/>
    <w:link w:val="z-BottomofFormChar"/>
    <w:hidden/>
    <w:uiPriority w:val="99"/>
    <w:semiHidden/>
    <w:unhideWhenUsed/>
    <w:rsid w:val="00B9018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9018D"/>
    <w:rPr>
      <w:rFonts w:ascii="Arial" w:eastAsia="Times New Roman" w:hAnsi="Arial" w:cs="Arial"/>
      <w:vanish/>
      <w:sz w:val="16"/>
      <w:szCs w:val="16"/>
    </w:rPr>
  </w:style>
  <w:style w:type="character" w:customStyle="1" w:styleId="apple-converted-space">
    <w:name w:val="apple-converted-space"/>
    <w:basedOn w:val="DefaultParagraphFont"/>
    <w:rsid w:val="00B9018D"/>
  </w:style>
  <w:style w:type="paragraph" w:styleId="NormalWeb">
    <w:name w:val="Normal (Web)"/>
    <w:basedOn w:val="Normal"/>
    <w:uiPriority w:val="99"/>
    <w:semiHidden/>
    <w:unhideWhenUsed/>
    <w:rsid w:val="00B9018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90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018D"/>
    <w:rPr>
      <w:rFonts w:ascii="Courier New" w:eastAsia="Times New Roman" w:hAnsi="Courier New" w:cs="Courier New"/>
      <w:sz w:val="20"/>
      <w:szCs w:val="20"/>
    </w:rPr>
  </w:style>
  <w:style w:type="character" w:customStyle="1" w:styleId="kwd">
    <w:name w:val="kwd"/>
    <w:basedOn w:val="DefaultParagraphFont"/>
    <w:rsid w:val="00B9018D"/>
  </w:style>
  <w:style w:type="character" w:customStyle="1" w:styleId="pln">
    <w:name w:val="pln"/>
    <w:basedOn w:val="DefaultParagraphFont"/>
    <w:rsid w:val="00B9018D"/>
  </w:style>
  <w:style w:type="character" w:customStyle="1" w:styleId="pun">
    <w:name w:val="pun"/>
    <w:basedOn w:val="DefaultParagraphFont"/>
    <w:rsid w:val="00B9018D"/>
  </w:style>
  <w:style w:type="character" w:customStyle="1" w:styleId="typ">
    <w:name w:val="typ"/>
    <w:basedOn w:val="DefaultParagraphFont"/>
    <w:rsid w:val="00B9018D"/>
  </w:style>
  <w:style w:type="character" w:customStyle="1" w:styleId="tag">
    <w:name w:val="tag"/>
    <w:basedOn w:val="DefaultParagraphFont"/>
    <w:rsid w:val="00B9018D"/>
  </w:style>
  <w:style w:type="character" w:customStyle="1" w:styleId="atn">
    <w:name w:val="atn"/>
    <w:basedOn w:val="DefaultParagraphFont"/>
    <w:rsid w:val="00B9018D"/>
  </w:style>
  <w:style w:type="character" w:customStyle="1" w:styleId="atv">
    <w:name w:val="atv"/>
    <w:basedOn w:val="DefaultParagraphFont"/>
    <w:rsid w:val="00B9018D"/>
  </w:style>
  <w:style w:type="character" w:customStyle="1" w:styleId="lit">
    <w:name w:val="lit"/>
    <w:basedOn w:val="DefaultParagraphFont"/>
    <w:rsid w:val="00B9018D"/>
  </w:style>
  <w:style w:type="character" w:customStyle="1" w:styleId="str">
    <w:name w:val="str"/>
    <w:basedOn w:val="DefaultParagraphFont"/>
    <w:rsid w:val="00B9018D"/>
  </w:style>
  <w:style w:type="character" w:customStyle="1" w:styleId="com">
    <w:name w:val="com"/>
    <w:basedOn w:val="DefaultParagraphFont"/>
    <w:rsid w:val="00B9018D"/>
  </w:style>
  <w:style w:type="paragraph" w:styleId="BalloonText">
    <w:name w:val="Balloon Text"/>
    <w:basedOn w:val="Normal"/>
    <w:link w:val="BalloonTextChar"/>
    <w:uiPriority w:val="99"/>
    <w:semiHidden/>
    <w:unhideWhenUsed/>
    <w:rsid w:val="00B901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1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063390">
      <w:bodyDiv w:val="1"/>
      <w:marLeft w:val="0"/>
      <w:marRight w:val="0"/>
      <w:marTop w:val="0"/>
      <w:marBottom w:val="0"/>
      <w:divBdr>
        <w:top w:val="none" w:sz="0" w:space="0" w:color="auto"/>
        <w:left w:val="none" w:sz="0" w:space="0" w:color="auto"/>
        <w:bottom w:val="none" w:sz="0" w:space="0" w:color="auto"/>
        <w:right w:val="none" w:sz="0" w:space="0" w:color="auto"/>
      </w:divBdr>
      <w:divsChild>
        <w:div w:id="543718443">
          <w:marLeft w:val="0"/>
          <w:marRight w:val="0"/>
          <w:marTop w:val="0"/>
          <w:marBottom w:val="0"/>
          <w:divBdr>
            <w:top w:val="none" w:sz="0" w:space="0" w:color="auto"/>
            <w:left w:val="none" w:sz="0" w:space="0" w:color="auto"/>
            <w:bottom w:val="none" w:sz="0" w:space="0" w:color="auto"/>
            <w:right w:val="none" w:sz="0" w:space="0" w:color="auto"/>
          </w:divBdr>
          <w:divsChild>
            <w:div w:id="1898661820">
              <w:marLeft w:val="225"/>
              <w:marRight w:val="0"/>
              <w:marTop w:val="150"/>
              <w:marBottom w:val="0"/>
              <w:divBdr>
                <w:top w:val="none" w:sz="0" w:space="0" w:color="auto"/>
                <w:left w:val="none" w:sz="0" w:space="0" w:color="auto"/>
                <w:bottom w:val="none" w:sz="0" w:space="0" w:color="auto"/>
                <w:right w:val="none" w:sz="0" w:space="0" w:color="auto"/>
              </w:divBdr>
              <w:divsChild>
                <w:div w:id="1258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8196">
          <w:marLeft w:val="0"/>
          <w:marRight w:val="0"/>
          <w:marTop w:val="0"/>
          <w:marBottom w:val="0"/>
          <w:divBdr>
            <w:top w:val="none" w:sz="0" w:space="0" w:color="auto"/>
            <w:left w:val="none" w:sz="0" w:space="0" w:color="auto"/>
            <w:bottom w:val="none" w:sz="0" w:space="0" w:color="auto"/>
            <w:right w:val="none" w:sz="0" w:space="0" w:color="auto"/>
          </w:divBdr>
          <w:divsChild>
            <w:div w:id="1566336778">
              <w:marLeft w:val="0"/>
              <w:marRight w:val="0"/>
              <w:marTop w:val="0"/>
              <w:marBottom w:val="0"/>
              <w:divBdr>
                <w:top w:val="none" w:sz="0" w:space="0" w:color="auto"/>
                <w:left w:val="none" w:sz="0" w:space="0" w:color="auto"/>
                <w:bottom w:val="none" w:sz="0" w:space="0" w:color="auto"/>
                <w:right w:val="none" w:sz="0" w:space="0" w:color="auto"/>
              </w:divBdr>
            </w:div>
          </w:divsChild>
        </w:div>
        <w:div w:id="514079796">
          <w:marLeft w:val="0"/>
          <w:marRight w:val="0"/>
          <w:marTop w:val="75"/>
          <w:marBottom w:val="0"/>
          <w:divBdr>
            <w:top w:val="none" w:sz="0" w:space="0" w:color="auto"/>
            <w:left w:val="none" w:sz="0" w:space="0" w:color="auto"/>
            <w:bottom w:val="none" w:sz="0" w:space="0" w:color="auto"/>
            <w:right w:val="none" w:sz="0" w:space="0" w:color="auto"/>
          </w:divBdr>
          <w:divsChild>
            <w:div w:id="192308111">
              <w:marLeft w:val="0"/>
              <w:marRight w:val="0"/>
              <w:marTop w:val="0"/>
              <w:marBottom w:val="0"/>
              <w:divBdr>
                <w:top w:val="none" w:sz="0" w:space="0" w:color="auto"/>
                <w:left w:val="none" w:sz="0" w:space="0" w:color="auto"/>
                <w:bottom w:val="none" w:sz="0" w:space="0" w:color="auto"/>
                <w:right w:val="none" w:sz="0" w:space="0" w:color="auto"/>
              </w:divBdr>
              <w:divsChild>
                <w:div w:id="638997470">
                  <w:marLeft w:val="-225"/>
                  <w:marRight w:val="-225"/>
                  <w:marTop w:val="0"/>
                  <w:marBottom w:val="0"/>
                  <w:divBdr>
                    <w:top w:val="none" w:sz="0" w:space="0" w:color="auto"/>
                    <w:left w:val="none" w:sz="0" w:space="0" w:color="auto"/>
                    <w:bottom w:val="none" w:sz="0" w:space="0" w:color="auto"/>
                    <w:right w:val="none" w:sz="0" w:space="0" w:color="auto"/>
                  </w:divBdr>
                  <w:divsChild>
                    <w:div w:id="638996564">
                      <w:marLeft w:val="0"/>
                      <w:marRight w:val="0"/>
                      <w:marTop w:val="0"/>
                      <w:marBottom w:val="0"/>
                      <w:divBdr>
                        <w:top w:val="none" w:sz="0" w:space="0" w:color="auto"/>
                        <w:left w:val="none" w:sz="0" w:space="0" w:color="auto"/>
                        <w:bottom w:val="none" w:sz="0" w:space="0" w:color="auto"/>
                        <w:right w:val="none" w:sz="0" w:space="0" w:color="auto"/>
                      </w:divBdr>
                      <w:divsChild>
                        <w:div w:id="1208028874">
                          <w:marLeft w:val="0"/>
                          <w:marRight w:val="0"/>
                          <w:marTop w:val="0"/>
                          <w:marBottom w:val="0"/>
                          <w:divBdr>
                            <w:top w:val="none" w:sz="0" w:space="0" w:color="auto"/>
                            <w:left w:val="none" w:sz="0" w:space="0" w:color="auto"/>
                            <w:bottom w:val="none" w:sz="0" w:space="0" w:color="auto"/>
                            <w:right w:val="none" w:sz="0" w:space="0" w:color="auto"/>
                          </w:divBdr>
                        </w:div>
                      </w:divsChild>
                    </w:div>
                    <w:div w:id="709306622">
                      <w:marLeft w:val="-225"/>
                      <w:marRight w:val="-225"/>
                      <w:marTop w:val="0"/>
                      <w:marBottom w:val="0"/>
                      <w:divBdr>
                        <w:top w:val="none" w:sz="0" w:space="0" w:color="auto"/>
                        <w:left w:val="none" w:sz="0" w:space="0" w:color="auto"/>
                        <w:bottom w:val="none" w:sz="0" w:space="0" w:color="auto"/>
                        <w:right w:val="none" w:sz="0" w:space="0" w:color="auto"/>
                      </w:divBdr>
                      <w:divsChild>
                        <w:div w:id="59518861">
                          <w:marLeft w:val="0"/>
                          <w:marRight w:val="0"/>
                          <w:marTop w:val="0"/>
                          <w:marBottom w:val="0"/>
                          <w:divBdr>
                            <w:top w:val="none" w:sz="0" w:space="0" w:color="auto"/>
                            <w:left w:val="none" w:sz="0" w:space="0" w:color="auto"/>
                            <w:bottom w:val="none" w:sz="0" w:space="0" w:color="auto"/>
                            <w:right w:val="none" w:sz="0" w:space="0" w:color="auto"/>
                          </w:divBdr>
                          <w:divsChild>
                            <w:div w:id="1061053500">
                              <w:marLeft w:val="0"/>
                              <w:marRight w:val="0"/>
                              <w:marTop w:val="0"/>
                              <w:marBottom w:val="0"/>
                              <w:divBdr>
                                <w:top w:val="single" w:sz="6" w:space="0" w:color="D6D6D6"/>
                                <w:left w:val="single" w:sz="6" w:space="4" w:color="D6D6D6"/>
                                <w:bottom w:val="single" w:sz="6" w:space="0" w:color="D6D6D6"/>
                                <w:right w:val="single" w:sz="6" w:space="4" w:color="D6D6D6"/>
                              </w:divBdr>
                              <w:divsChild>
                                <w:div w:id="1002976362">
                                  <w:marLeft w:val="0"/>
                                  <w:marRight w:val="0"/>
                                  <w:marTop w:val="0"/>
                                  <w:marBottom w:val="0"/>
                                  <w:divBdr>
                                    <w:top w:val="none" w:sz="0" w:space="0" w:color="auto"/>
                                    <w:left w:val="none" w:sz="0" w:space="0" w:color="auto"/>
                                    <w:bottom w:val="none" w:sz="0" w:space="0" w:color="auto"/>
                                    <w:right w:val="none" w:sz="0" w:space="0" w:color="auto"/>
                                  </w:divBdr>
                                </w:div>
                                <w:div w:id="50890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3846">
                          <w:marLeft w:val="-225"/>
                          <w:marRight w:val="-225"/>
                          <w:marTop w:val="0"/>
                          <w:marBottom w:val="0"/>
                          <w:divBdr>
                            <w:top w:val="none" w:sz="0" w:space="0" w:color="auto"/>
                            <w:left w:val="none" w:sz="0" w:space="0" w:color="auto"/>
                            <w:bottom w:val="none" w:sz="0" w:space="0" w:color="auto"/>
                            <w:right w:val="none" w:sz="0" w:space="0" w:color="auto"/>
                          </w:divBdr>
                          <w:divsChild>
                            <w:div w:id="2073961419">
                              <w:marLeft w:val="0"/>
                              <w:marRight w:val="0"/>
                              <w:marTop w:val="0"/>
                              <w:marBottom w:val="0"/>
                              <w:divBdr>
                                <w:top w:val="none" w:sz="0" w:space="0" w:color="auto"/>
                                <w:left w:val="none" w:sz="0" w:space="0" w:color="auto"/>
                                <w:bottom w:val="none" w:sz="0" w:space="0" w:color="auto"/>
                                <w:right w:val="none" w:sz="0" w:space="0" w:color="auto"/>
                              </w:divBdr>
                              <w:divsChild>
                                <w:div w:id="1079205597">
                                  <w:marLeft w:val="0"/>
                                  <w:marRight w:val="0"/>
                                  <w:marTop w:val="0"/>
                                  <w:marBottom w:val="75"/>
                                  <w:divBdr>
                                    <w:top w:val="single" w:sz="6" w:space="2" w:color="D6D6D6"/>
                                    <w:left w:val="single" w:sz="6" w:space="2" w:color="D6D6D6"/>
                                    <w:bottom w:val="single" w:sz="6" w:space="2" w:color="D6D6D6"/>
                                    <w:right w:val="single" w:sz="6" w:space="2" w:color="D6D6D6"/>
                                  </w:divBdr>
                                </w:div>
                              </w:divsChild>
                            </w:div>
                          </w:divsChild>
                        </w:div>
                      </w:divsChild>
                    </w:div>
                  </w:divsChild>
                </w:div>
              </w:divsChild>
            </w:div>
            <w:div w:id="1418744608">
              <w:marLeft w:val="0"/>
              <w:marRight w:val="0"/>
              <w:marTop w:val="0"/>
              <w:marBottom w:val="0"/>
              <w:divBdr>
                <w:top w:val="single" w:sz="24" w:space="31" w:color="AAAAAA"/>
                <w:left w:val="none" w:sz="0" w:space="0" w:color="auto"/>
                <w:bottom w:val="none" w:sz="0" w:space="0" w:color="auto"/>
                <w:right w:val="none" w:sz="0" w:space="0" w:color="auto"/>
              </w:divBdr>
              <w:divsChild>
                <w:div w:id="1104034035">
                  <w:marLeft w:val="0"/>
                  <w:marRight w:val="0"/>
                  <w:marTop w:val="0"/>
                  <w:marBottom w:val="0"/>
                  <w:divBdr>
                    <w:top w:val="none" w:sz="0" w:space="0" w:color="auto"/>
                    <w:left w:val="none" w:sz="0" w:space="0" w:color="auto"/>
                    <w:bottom w:val="none" w:sz="0" w:space="0" w:color="auto"/>
                    <w:right w:val="none" w:sz="0" w:space="0" w:color="auto"/>
                  </w:divBdr>
                  <w:divsChild>
                    <w:div w:id="149299944">
                      <w:marLeft w:val="-225"/>
                      <w:marRight w:val="-225"/>
                      <w:marTop w:val="0"/>
                      <w:marBottom w:val="0"/>
                      <w:divBdr>
                        <w:top w:val="none" w:sz="0" w:space="0" w:color="auto"/>
                        <w:left w:val="none" w:sz="0" w:space="0" w:color="auto"/>
                        <w:bottom w:val="none" w:sz="0" w:space="0" w:color="auto"/>
                        <w:right w:val="none" w:sz="0" w:space="0" w:color="auto"/>
                      </w:divBdr>
                      <w:divsChild>
                        <w:div w:id="434985929">
                          <w:marLeft w:val="0"/>
                          <w:marRight w:val="0"/>
                          <w:marTop w:val="0"/>
                          <w:marBottom w:val="0"/>
                          <w:divBdr>
                            <w:top w:val="none" w:sz="0" w:space="0" w:color="auto"/>
                            <w:left w:val="none" w:sz="0" w:space="0" w:color="auto"/>
                            <w:bottom w:val="none" w:sz="0" w:space="0" w:color="auto"/>
                            <w:right w:val="none" w:sz="0" w:space="0" w:color="auto"/>
                          </w:divBdr>
                        </w:div>
                        <w:div w:id="613635466">
                          <w:marLeft w:val="0"/>
                          <w:marRight w:val="0"/>
                          <w:marTop w:val="0"/>
                          <w:marBottom w:val="0"/>
                          <w:divBdr>
                            <w:top w:val="none" w:sz="0" w:space="0" w:color="auto"/>
                            <w:left w:val="none" w:sz="0" w:space="0" w:color="auto"/>
                            <w:bottom w:val="none" w:sz="0" w:space="0" w:color="auto"/>
                            <w:right w:val="none" w:sz="0" w:space="0" w:color="auto"/>
                          </w:divBdr>
                        </w:div>
                        <w:div w:id="580145705">
                          <w:marLeft w:val="0"/>
                          <w:marRight w:val="0"/>
                          <w:marTop w:val="0"/>
                          <w:marBottom w:val="0"/>
                          <w:divBdr>
                            <w:top w:val="none" w:sz="0" w:space="0" w:color="auto"/>
                            <w:left w:val="none" w:sz="0" w:space="0" w:color="auto"/>
                            <w:bottom w:val="none" w:sz="0" w:space="0" w:color="auto"/>
                            <w:right w:val="none" w:sz="0" w:space="0" w:color="auto"/>
                          </w:divBdr>
                        </w:div>
                        <w:div w:id="328606719">
                          <w:marLeft w:val="0"/>
                          <w:marRight w:val="0"/>
                          <w:marTop w:val="0"/>
                          <w:marBottom w:val="0"/>
                          <w:divBdr>
                            <w:top w:val="none" w:sz="0" w:space="0" w:color="auto"/>
                            <w:left w:val="none" w:sz="0" w:space="0" w:color="auto"/>
                            <w:bottom w:val="none" w:sz="0" w:space="0" w:color="auto"/>
                            <w:right w:val="none" w:sz="0" w:space="0" w:color="auto"/>
                          </w:divBdr>
                          <w:divsChild>
                            <w:div w:id="40541748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utorialspoint.com/articles/index.php" TargetMode="External"/><Relationship Id="rId18" Type="http://schemas.openxmlformats.org/officeDocument/2006/relationships/image" Target="media/image3.jpeg"/><Relationship Id="rId26" Type="http://schemas.openxmlformats.org/officeDocument/2006/relationships/hyperlink" Target="http://www.tutorialspoint.com/javascript/javascript_ifelse.htm" TargetMode="External"/><Relationship Id="rId39" Type="http://schemas.openxmlformats.org/officeDocument/2006/relationships/hyperlink" Target="http://www.tutorialspoint.com/javascript/javascript_objects.htm" TargetMode="External"/><Relationship Id="rId21" Type="http://schemas.openxmlformats.org/officeDocument/2006/relationships/hyperlink" Target="http://www.tutorialspoint.com/javascript/javascript_syntax.htm" TargetMode="External"/><Relationship Id="rId34" Type="http://schemas.openxmlformats.org/officeDocument/2006/relationships/hyperlink" Target="http://www.tutorialspoint.com/javascript/javascript_cookies.htm" TargetMode="External"/><Relationship Id="rId42" Type="http://schemas.openxmlformats.org/officeDocument/2006/relationships/hyperlink" Target="http://www.tutorialspoint.com/javascript/javascript_strings_object.htm" TargetMode="External"/><Relationship Id="rId47" Type="http://schemas.openxmlformats.org/officeDocument/2006/relationships/hyperlink" Target="http://www.tutorialspoint.com/javascript/javascript_html_dom.htm" TargetMode="External"/><Relationship Id="rId50" Type="http://schemas.openxmlformats.org/officeDocument/2006/relationships/hyperlink" Target="http://www.tutorialspoint.com/javascript/javascript_animation.htm" TargetMode="External"/><Relationship Id="rId55" Type="http://schemas.openxmlformats.org/officeDocument/2006/relationships/hyperlink" Target="http://www.tutorialspoint.com/javascript/javascript_questions_answers.htm" TargetMode="External"/><Relationship Id="rId63" Type="http://schemas.openxmlformats.org/officeDocument/2006/relationships/hyperlink" Target="http://www.tutorialspoint.com/computer_glossary.htm" TargetMode="External"/><Relationship Id="rId68" Type="http://schemas.openxmlformats.org/officeDocument/2006/relationships/image" Target="media/image6.jpeg"/><Relationship Id="rId76"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yperlink" Target="javascript:void(0);" TargetMode="External"/><Relationship Id="rId29" Type="http://schemas.openxmlformats.org/officeDocument/2006/relationships/hyperlink" Target="http://www.tutorialspoint.com/javascript/javascript_for_loop.htm" TargetMode="External"/><Relationship Id="rId11" Type="http://schemas.openxmlformats.org/officeDocument/2006/relationships/hyperlink" Target="http://www.tutorialspoint.com/questions_and_answers.htm" TargetMode="External"/><Relationship Id="rId24" Type="http://schemas.openxmlformats.org/officeDocument/2006/relationships/hyperlink" Target="http://www.tutorialspoint.com/javascript/javascript_variables.htm" TargetMode="External"/><Relationship Id="rId32" Type="http://schemas.openxmlformats.org/officeDocument/2006/relationships/hyperlink" Target="http://www.tutorialspoint.com/javascript/javascript_functions.htm" TargetMode="External"/><Relationship Id="rId37" Type="http://schemas.openxmlformats.org/officeDocument/2006/relationships/hyperlink" Target="http://www.tutorialspoint.com/javascript/javascript_void_keyword.htm" TargetMode="External"/><Relationship Id="rId40" Type="http://schemas.openxmlformats.org/officeDocument/2006/relationships/hyperlink" Target="http://www.tutorialspoint.com/javascript/javascript_number_object.htm" TargetMode="External"/><Relationship Id="rId45" Type="http://schemas.openxmlformats.org/officeDocument/2006/relationships/hyperlink" Target="http://www.tutorialspoint.com/javascript/javascript_math_object.htm" TargetMode="External"/><Relationship Id="rId53" Type="http://schemas.openxmlformats.org/officeDocument/2006/relationships/hyperlink" Target="http://www.tutorialspoint.com/javascript/javascript_image_map.htm" TargetMode="External"/><Relationship Id="rId58" Type="http://schemas.openxmlformats.org/officeDocument/2006/relationships/hyperlink" Target="http://www.tutorialspoint.com/javascript/javascript_resources.htm" TargetMode="External"/><Relationship Id="rId66" Type="http://schemas.openxmlformats.org/officeDocument/2006/relationships/hyperlink" Target="javascript:void(0)" TargetMode="External"/><Relationship Id="rId74" Type="http://schemas.openxmlformats.org/officeDocument/2006/relationships/control" Target="activeX/activeX2.xml"/><Relationship Id="rId5" Type="http://schemas.openxmlformats.org/officeDocument/2006/relationships/webSettings" Target="webSettings.xml"/><Relationship Id="rId15" Type="http://schemas.openxmlformats.org/officeDocument/2006/relationships/hyperlink" Target="javascript:void(0);" TargetMode="External"/><Relationship Id="rId23" Type="http://schemas.openxmlformats.org/officeDocument/2006/relationships/hyperlink" Target="http://www.tutorialspoint.com/javascript/javascript_placement.htm" TargetMode="External"/><Relationship Id="rId28" Type="http://schemas.openxmlformats.org/officeDocument/2006/relationships/hyperlink" Target="http://www.tutorialspoint.com/javascript/javascript_while_loop.htm" TargetMode="External"/><Relationship Id="rId36" Type="http://schemas.openxmlformats.org/officeDocument/2006/relationships/hyperlink" Target="http://www.tutorialspoint.com/javascript/javascript_dialog_boxes.htm" TargetMode="External"/><Relationship Id="rId49" Type="http://schemas.openxmlformats.org/officeDocument/2006/relationships/hyperlink" Target="http://www.tutorialspoint.com/javascript/javascript_form_validations.htm" TargetMode="External"/><Relationship Id="rId57" Type="http://schemas.openxmlformats.org/officeDocument/2006/relationships/hyperlink" Target="http://www.tutorialspoint.com/javascript/javascript_builtin_functions.htm" TargetMode="External"/><Relationship Id="rId61" Type="http://schemas.openxmlformats.org/officeDocument/2006/relationships/hyperlink" Target="http://www.tutorialspoint.com/effective_resume_writing.htm" TargetMode="External"/><Relationship Id="rId10" Type="http://schemas.openxmlformats.org/officeDocument/2006/relationships/hyperlink" Target="http://www.tutorialspoint.com/free_online_whiteboard.htm" TargetMode="External"/><Relationship Id="rId19" Type="http://schemas.openxmlformats.org/officeDocument/2006/relationships/hyperlink" Target="http://www.tutorialspoint.com/javascript/index.htm" TargetMode="External"/><Relationship Id="rId31" Type="http://schemas.openxmlformats.org/officeDocument/2006/relationships/hyperlink" Target="http://www.tutorialspoint.com/javascript/javascript_loop_control.htm" TargetMode="External"/><Relationship Id="rId44" Type="http://schemas.openxmlformats.org/officeDocument/2006/relationships/hyperlink" Target="http://www.tutorialspoint.com/javascript/javascript_date_object.htm" TargetMode="External"/><Relationship Id="rId52" Type="http://schemas.openxmlformats.org/officeDocument/2006/relationships/hyperlink" Target="http://www.tutorialspoint.com/javascript/javascript_debugging.htm" TargetMode="External"/><Relationship Id="rId60" Type="http://schemas.openxmlformats.org/officeDocument/2006/relationships/hyperlink" Target="http://www.tutorialspoint.com/questions_and_answers.htm" TargetMode="External"/><Relationship Id="rId65" Type="http://schemas.openxmlformats.org/officeDocument/2006/relationships/image" Target="media/image4.jpeg"/><Relationship Id="rId73"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hyperlink" Target="http://www.tutorialspoint.com/index.htm" TargetMode="External"/><Relationship Id="rId22" Type="http://schemas.openxmlformats.org/officeDocument/2006/relationships/hyperlink" Target="http://www.tutorialspoint.com/javascript/javascript_enabling.htm" TargetMode="External"/><Relationship Id="rId27" Type="http://schemas.openxmlformats.org/officeDocument/2006/relationships/hyperlink" Target="http://www.tutorialspoint.com/javascript/javascript_switch_case.htm" TargetMode="External"/><Relationship Id="rId30" Type="http://schemas.openxmlformats.org/officeDocument/2006/relationships/hyperlink" Target="http://www.tutorialspoint.com/javascript/javascript_forin_loop.htm" TargetMode="External"/><Relationship Id="rId35" Type="http://schemas.openxmlformats.org/officeDocument/2006/relationships/hyperlink" Target="http://www.tutorialspoint.com/javascript/javascript_page_redirect.htm" TargetMode="External"/><Relationship Id="rId43" Type="http://schemas.openxmlformats.org/officeDocument/2006/relationships/hyperlink" Target="http://www.tutorialspoint.com/javascript/javascript_arrays_object.htm" TargetMode="External"/><Relationship Id="rId48" Type="http://schemas.openxmlformats.org/officeDocument/2006/relationships/hyperlink" Target="http://www.tutorialspoint.com/javascript/javascript_error_handling.htm" TargetMode="External"/><Relationship Id="rId56" Type="http://schemas.openxmlformats.org/officeDocument/2006/relationships/hyperlink" Target="http://www.tutorialspoint.com/javascript/javascript_quick_guide.htm" TargetMode="External"/><Relationship Id="rId64" Type="http://schemas.openxmlformats.org/officeDocument/2006/relationships/hyperlink" Target="http://www.tutorialspoint.com/computer_whoiswho.htm" TargetMode="External"/><Relationship Id="rId69" Type="http://schemas.openxmlformats.org/officeDocument/2006/relationships/image" Target="media/image7.jpeg"/><Relationship Id="rId8" Type="http://schemas.openxmlformats.org/officeDocument/2006/relationships/image" Target="media/image2.wmf"/><Relationship Id="rId51" Type="http://schemas.openxmlformats.org/officeDocument/2006/relationships/hyperlink" Target="http://www.tutorialspoint.com/javascript/javascript_multimedia.htm" TargetMode="External"/><Relationship Id="rId72" Type="http://schemas.openxmlformats.org/officeDocument/2006/relationships/image" Target="media/image10.jpeg"/><Relationship Id="rId3" Type="http://schemas.microsoft.com/office/2007/relationships/stylesWithEffects" Target="stylesWithEffects.xml"/><Relationship Id="rId12" Type="http://schemas.openxmlformats.org/officeDocument/2006/relationships/hyperlink" Target="http://www.tutorialspoint.com/shared-tutorials.php" TargetMode="External"/><Relationship Id="rId17" Type="http://schemas.openxmlformats.org/officeDocument/2006/relationships/hyperlink" Target="http://www.tutorialspoint.com/absoluteclasses/upcomingclasses.htm" TargetMode="External"/><Relationship Id="rId25" Type="http://schemas.openxmlformats.org/officeDocument/2006/relationships/hyperlink" Target="http://www.tutorialspoint.com/javascript/javascript_operators.htm" TargetMode="External"/><Relationship Id="rId33" Type="http://schemas.openxmlformats.org/officeDocument/2006/relationships/hyperlink" Target="http://www.tutorialspoint.com/javascript/javascript_events.htm" TargetMode="External"/><Relationship Id="rId38" Type="http://schemas.openxmlformats.org/officeDocument/2006/relationships/hyperlink" Target="http://www.tutorialspoint.com/javascript/javascript_page_printing.htm" TargetMode="External"/><Relationship Id="rId46" Type="http://schemas.openxmlformats.org/officeDocument/2006/relationships/hyperlink" Target="http://www.tutorialspoint.com/javascript/javascript_regexp_object.htm" TargetMode="External"/><Relationship Id="rId59" Type="http://schemas.openxmlformats.org/officeDocument/2006/relationships/hyperlink" Target="http://www.tutorialspoint.com/developers_best_practices/index.htm" TargetMode="External"/><Relationship Id="rId67" Type="http://schemas.openxmlformats.org/officeDocument/2006/relationships/image" Target="media/image5.jpeg"/><Relationship Id="rId20" Type="http://schemas.openxmlformats.org/officeDocument/2006/relationships/hyperlink" Target="http://www.tutorialspoint.com/javascript/javascript_overview.htm" TargetMode="External"/><Relationship Id="rId41" Type="http://schemas.openxmlformats.org/officeDocument/2006/relationships/hyperlink" Target="http://www.tutorialspoint.com/javascript/javascript_boolean_object.htm" TargetMode="External"/><Relationship Id="rId54" Type="http://schemas.openxmlformats.org/officeDocument/2006/relationships/hyperlink" Target="http://www.tutorialspoint.com/javascript/javascript_browsers_handling.htm" TargetMode="External"/><Relationship Id="rId62" Type="http://schemas.openxmlformats.org/officeDocument/2006/relationships/hyperlink" Target="http://www.tutorialspoint.com/hr_interview_questions/index.htm" TargetMode="External"/><Relationship Id="rId70" Type="http://schemas.openxmlformats.org/officeDocument/2006/relationships/image" Target="media/image8.jpeg"/><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tutorialspoint.com/index.h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1690</Words>
  <Characters>9635</Characters>
  <Application>Microsoft Office Word</Application>
  <DocSecurity>0</DocSecurity>
  <Lines>80</Lines>
  <Paragraphs>22</Paragraphs>
  <ScaleCrop>false</ScaleCrop>
  <Company>home</Company>
  <LinksUpToDate>false</LinksUpToDate>
  <CharactersWithSpaces>11303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GITANJALI</dc:creator>
  <cp:lastModifiedBy>GITANJALI</cp:lastModifiedBy>
  <cp:revision>1</cp:revision>
  <dcterms:created xsi:type="dcterms:W3CDTF">2015-08-30T05:13:00Z</dcterms:created>
  <dcterms:modified xsi:type="dcterms:W3CDTF">2015-08-30T05:14:00Z</dcterms:modified>
</cp:coreProperties>
</file>