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668" w:rsidRPr="00EA2668" w:rsidRDefault="00EA2668" w:rsidP="00EA2668">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9" name="Picture 9"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EA2668" w:rsidRPr="00EA2668" w:rsidRDefault="00EA2668" w:rsidP="00EA2668">
      <w:pPr>
        <w:pBdr>
          <w:bottom w:val="single" w:sz="6" w:space="1" w:color="auto"/>
        </w:pBdr>
        <w:spacing w:after="0" w:line="240" w:lineRule="auto"/>
        <w:jc w:val="center"/>
        <w:rPr>
          <w:rFonts w:ascii="Arial" w:eastAsia="Times New Roman" w:hAnsi="Arial" w:cs="Arial"/>
          <w:vanish/>
          <w:sz w:val="16"/>
          <w:szCs w:val="16"/>
        </w:rPr>
      </w:pPr>
      <w:r w:rsidRPr="00EA2668">
        <w:rPr>
          <w:rFonts w:ascii="Arial" w:eastAsia="Times New Roman" w:hAnsi="Arial" w:cs="Arial"/>
          <w:vanish/>
          <w:sz w:val="16"/>
          <w:szCs w:val="16"/>
        </w:rPr>
        <w:t>Top of Form</w:t>
      </w:r>
    </w:p>
    <w:p w:rsidR="00EA2668" w:rsidRPr="00EA2668" w:rsidRDefault="00EA2668" w:rsidP="00EA2668">
      <w:pPr>
        <w:spacing w:after="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EA2668" w:rsidRPr="00EA2668" w:rsidRDefault="00EA2668" w:rsidP="00EA2668">
      <w:pPr>
        <w:pBdr>
          <w:top w:val="single" w:sz="6" w:space="1" w:color="auto"/>
        </w:pBdr>
        <w:spacing w:after="0" w:line="240" w:lineRule="auto"/>
        <w:jc w:val="center"/>
        <w:rPr>
          <w:rFonts w:ascii="Arial" w:eastAsia="Times New Roman" w:hAnsi="Arial" w:cs="Arial"/>
          <w:vanish/>
          <w:sz w:val="16"/>
          <w:szCs w:val="16"/>
        </w:rPr>
      </w:pPr>
      <w:r w:rsidRPr="00EA2668">
        <w:rPr>
          <w:rFonts w:ascii="Arial" w:eastAsia="Times New Roman" w:hAnsi="Arial" w:cs="Arial"/>
          <w:vanish/>
          <w:sz w:val="16"/>
          <w:szCs w:val="16"/>
        </w:rPr>
        <w:t>Bottom of Form</w:t>
      </w:r>
    </w:p>
    <w:p w:rsidR="00EA2668" w:rsidRPr="00EA2668" w:rsidRDefault="00EA2668" w:rsidP="00EA2668">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EA2668">
          <w:rPr>
            <w:rFonts w:ascii="Times New Roman" w:eastAsia="Times New Roman" w:hAnsi="Times New Roman" w:cs="Times New Roman"/>
            <w:color w:val="999999"/>
          </w:rPr>
          <w:t> </w:t>
        </w:r>
        <w:r w:rsidRPr="00EA2668">
          <w:rPr>
            <w:rFonts w:ascii="Times New Roman" w:eastAsia="Times New Roman" w:hAnsi="Times New Roman" w:cs="Times New Roman"/>
            <w:color w:val="999999"/>
            <w:u w:val="single"/>
          </w:rPr>
          <w:t> Whiteboard</w:t>
        </w:r>
      </w:hyperlink>
    </w:p>
    <w:p w:rsidR="00EA2668" w:rsidRPr="00EA2668" w:rsidRDefault="00EA2668" w:rsidP="00EA2668">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EA2668">
          <w:rPr>
            <w:rFonts w:ascii="Times New Roman" w:eastAsia="Times New Roman" w:hAnsi="Times New Roman" w:cs="Times New Roman"/>
            <w:color w:val="999999"/>
          </w:rPr>
          <w:t> </w:t>
        </w:r>
        <w:r w:rsidRPr="00EA2668">
          <w:rPr>
            <w:rFonts w:ascii="Times New Roman" w:eastAsia="Times New Roman" w:hAnsi="Times New Roman" w:cs="Times New Roman"/>
            <w:color w:val="999999"/>
            <w:u w:val="single"/>
          </w:rPr>
          <w:t> Quizzes</w:t>
        </w:r>
      </w:hyperlink>
    </w:p>
    <w:p w:rsidR="00EA2668" w:rsidRPr="00EA2668" w:rsidRDefault="00EA2668" w:rsidP="00EA2668">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EA2668">
          <w:rPr>
            <w:rFonts w:ascii="Times New Roman" w:eastAsia="Times New Roman" w:hAnsi="Times New Roman" w:cs="Times New Roman"/>
            <w:color w:val="999999"/>
          </w:rPr>
          <w:t> </w:t>
        </w:r>
        <w:r w:rsidRPr="00EA2668">
          <w:rPr>
            <w:rFonts w:ascii="Times New Roman" w:eastAsia="Times New Roman" w:hAnsi="Times New Roman" w:cs="Times New Roman"/>
            <w:color w:val="999999"/>
            <w:u w:val="single"/>
          </w:rPr>
          <w:t> Shared</w:t>
        </w:r>
      </w:hyperlink>
    </w:p>
    <w:p w:rsidR="00EA2668" w:rsidRPr="00EA2668" w:rsidRDefault="00EA2668" w:rsidP="00EA2668">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EA2668">
          <w:rPr>
            <w:rFonts w:ascii="Times New Roman" w:eastAsia="Times New Roman" w:hAnsi="Times New Roman" w:cs="Times New Roman"/>
            <w:color w:val="999999"/>
          </w:rPr>
          <w:t> </w:t>
        </w:r>
        <w:r w:rsidRPr="00EA2668">
          <w:rPr>
            <w:rFonts w:ascii="Times New Roman" w:eastAsia="Times New Roman" w:hAnsi="Times New Roman" w:cs="Times New Roman"/>
            <w:color w:val="999999"/>
            <w:u w:val="single"/>
          </w:rPr>
          <w:t> Articles</w:t>
        </w:r>
      </w:hyperlink>
    </w:p>
    <w:p w:rsidR="00EA2668" w:rsidRPr="00EA2668" w:rsidRDefault="00EA2668" w:rsidP="00EA2668">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EA2668">
          <w:rPr>
            <w:rFonts w:ascii="Times New Roman" w:eastAsia="Times New Roman" w:hAnsi="Times New Roman" w:cs="Times New Roman"/>
            <w:b/>
            <w:bCs/>
            <w:caps/>
            <w:color w:val="000000"/>
            <w:sz w:val="18"/>
            <w:szCs w:val="18"/>
          </w:rPr>
          <w:t> </w:t>
        </w:r>
        <w:r w:rsidRPr="00EA2668">
          <w:rPr>
            <w:rFonts w:ascii="Times New Roman" w:eastAsia="Times New Roman" w:hAnsi="Times New Roman" w:cs="Times New Roman"/>
            <w:b/>
            <w:bCs/>
            <w:caps/>
            <w:color w:val="000000"/>
            <w:sz w:val="18"/>
            <w:szCs w:val="18"/>
            <w:u w:val="single"/>
          </w:rPr>
          <w:t>HOME</w:t>
        </w:r>
      </w:hyperlink>
    </w:p>
    <w:p w:rsidR="00EA2668" w:rsidRPr="00EA2668" w:rsidRDefault="00EA2668" w:rsidP="00EA2668">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EA2668">
          <w:rPr>
            <w:rFonts w:ascii="Times New Roman" w:eastAsia="Times New Roman" w:hAnsi="Times New Roman" w:cs="Times New Roman"/>
            <w:b/>
            <w:bCs/>
            <w:caps/>
            <w:color w:val="000000"/>
            <w:sz w:val="18"/>
            <w:szCs w:val="18"/>
            <w:u w:val="single"/>
          </w:rPr>
          <w:t>TUTORIALS LIBRARY</w:t>
        </w:r>
        <w:r w:rsidRPr="00EA2668">
          <w:rPr>
            <w:rFonts w:ascii="Times New Roman" w:eastAsia="Times New Roman" w:hAnsi="Times New Roman" w:cs="Times New Roman"/>
            <w:b/>
            <w:bCs/>
            <w:caps/>
            <w:color w:val="000000"/>
            <w:sz w:val="18"/>
            <w:szCs w:val="18"/>
          </w:rPr>
          <w:t> </w:t>
        </w:r>
      </w:hyperlink>
    </w:p>
    <w:p w:rsidR="00EA2668" w:rsidRPr="00EA2668" w:rsidRDefault="00EA2668" w:rsidP="00EA2668">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EA2668">
          <w:rPr>
            <w:rFonts w:ascii="Times New Roman" w:eastAsia="Times New Roman" w:hAnsi="Times New Roman" w:cs="Times New Roman"/>
            <w:b/>
            <w:bCs/>
            <w:caps/>
            <w:color w:val="000000"/>
            <w:sz w:val="18"/>
            <w:szCs w:val="18"/>
          </w:rPr>
          <w:t> </w:t>
        </w:r>
        <w:r w:rsidRPr="00EA2668">
          <w:rPr>
            <w:rFonts w:ascii="Times New Roman" w:eastAsia="Times New Roman" w:hAnsi="Times New Roman" w:cs="Times New Roman"/>
            <w:b/>
            <w:bCs/>
            <w:caps/>
            <w:color w:val="000000"/>
            <w:sz w:val="18"/>
            <w:szCs w:val="18"/>
            <w:u w:val="single"/>
          </w:rPr>
          <w:t>CODING GROUND</w:t>
        </w:r>
        <w:r w:rsidRPr="00EA2668">
          <w:rPr>
            <w:rFonts w:ascii="Times New Roman" w:eastAsia="Times New Roman" w:hAnsi="Times New Roman" w:cs="Times New Roman"/>
            <w:b/>
            <w:bCs/>
            <w:caps/>
            <w:color w:val="000000"/>
            <w:sz w:val="18"/>
            <w:szCs w:val="18"/>
          </w:rPr>
          <w:t> </w:t>
        </w:r>
      </w:hyperlink>
    </w:p>
    <w:p w:rsidR="00EA2668" w:rsidRPr="00EA2668" w:rsidRDefault="00EA2668" w:rsidP="00EA2668">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EA2668">
          <w:rPr>
            <w:rFonts w:ascii="Times New Roman" w:eastAsia="Times New Roman" w:hAnsi="Times New Roman" w:cs="Times New Roman"/>
            <w:b/>
            <w:bCs/>
            <w:caps/>
            <w:color w:val="000000"/>
            <w:sz w:val="18"/>
            <w:szCs w:val="18"/>
            <w:u w:val="single"/>
          </w:rPr>
          <w:t>ABSOLUTE CLASSES</w:t>
        </w:r>
      </w:hyperlink>
    </w:p>
    <w:p w:rsidR="00EA2668" w:rsidRPr="00EA2668" w:rsidRDefault="00EA2668" w:rsidP="00EA2668">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EA2668" w:rsidRPr="00EA2668" w:rsidRDefault="00EA2668" w:rsidP="00EA2668">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proofErr w:type="spellStart"/>
      <w:r w:rsidRPr="00EA2668">
        <w:rPr>
          <w:rFonts w:ascii="Arial" w:eastAsia="Times New Roman" w:hAnsi="Arial" w:cs="Arial"/>
          <w:color w:val="FFFFFF"/>
          <w:sz w:val="21"/>
          <w:szCs w:val="21"/>
        </w:rPr>
        <w:t>Javascript</w:t>
      </w:r>
      <w:proofErr w:type="spellEnd"/>
      <w:r w:rsidRPr="00EA2668">
        <w:rPr>
          <w:rFonts w:ascii="Arial" w:eastAsia="Times New Roman" w:hAnsi="Arial" w:cs="Arial"/>
          <w:color w:val="FFFFFF"/>
          <w:sz w:val="21"/>
          <w:szCs w:val="21"/>
        </w:rPr>
        <w:t xml:space="preserve"> Basics Tutorial</w:t>
      </w:r>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19"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Home</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20"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Overview</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21"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Syntax</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22"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Enabling</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23"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Placement</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24"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Variables</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25"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Operators</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26"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If...Else</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27"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Switch Case</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28"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While Loop</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29"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For Loop</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30"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For...in</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31"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Loop Control</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32"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Functions</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33" w:history="1">
        <w:proofErr w:type="spellStart"/>
        <w:r w:rsidRPr="00EA2668">
          <w:rPr>
            <w:rFonts w:ascii="Arial" w:eastAsia="Times New Roman" w:hAnsi="Arial" w:cs="Arial"/>
            <w:color w:val="000000"/>
            <w:sz w:val="19"/>
            <w:szCs w:val="19"/>
            <w:u w:val="single"/>
            <w:shd w:val="clear" w:color="auto" w:fill="D6D6D6"/>
          </w:rPr>
          <w:t>Javascript</w:t>
        </w:r>
        <w:proofErr w:type="spellEnd"/>
        <w:r w:rsidRPr="00EA2668">
          <w:rPr>
            <w:rFonts w:ascii="Arial" w:eastAsia="Times New Roman" w:hAnsi="Arial" w:cs="Arial"/>
            <w:color w:val="000000"/>
            <w:sz w:val="19"/>
            <w:szCs w:val="19"/>
            <w:u w:val="single"/>
            <w:shd w:val="clear" w:color="auto" w:fill="D6D6D6"/>
          </w:rPr>
          <w:t xml:space="preserve"> - Events</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34"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Cookies</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35"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Page Redirect</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36"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Dialog Boxes</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37"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Void Keyword</w:t>
        </w:r>
      </w:hyperlink>
    </w:p>
    <w:p w:rsidR="00EA2668" w:rsidRPr="00EA2668" w:rsidRDefault="00EA2668" w:rsidP="00EA2668">
      <w:pPr>
        <w:numPr>
          <w:ilvl w:val="0"/>
          <w:numId w:val="3"/>
        </w:numPr>
        <w:spacing w:after="0" w:line="210" w:lineRule="atLeast"/>
        <w:ind w:left="495"/>
        <w:rPr>
          <w:rFonts w:ascii="Arial" w:eastAsia="Times New Roman" w:hAnsi="Arial" w:cs="Arial"/>
          <w:color w:val="313131"/>
          <w:sz w:val="21"/>
          <w:szCs w:val="21"/>
        </w:rPr>
      </w:pPr>
      <w:hyperlink r:id="rId38"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Page Printing</w:t>
        </w:r>
      </w:hyperlink>
    </w:p>
    <w:p w:rsidR="00EA2668" w:rsidRPr="00EA2668" w:rsidRDefault="00EA2668" w:rsidP="00EA2668">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EA2668">
        <w:rPr>
          <w:rFonts w:ascii="Arial" w:eastAsia="Times New Roman" w:hAnsi="Arial" w:cs="Arial"/>
          <w:color w:val="FFFFFF"/>
          <w:sz w:val="21"/>
          <w:szCs w:val="21"/>
        </w:rPr>
        <w:t>JavaScript Objects</w:t>
      </w:r>
    </w:p>
    <w:p w:rsidR="00EA2668" w:rsidRPr="00EA2668" w:rsidRDefault="00EA2668" w:rsidP="00EA2668">
      <w:pPr>
        <w:numPr>
          <w:ilvl w:val="0"/>
          <w:numId w:val="4"/>
        </w:numPr>
        <w:spacing w:after="0" w:line="210" w:lineRule="atLeast"/>
        <w:ind w:left="495"/>
        <w:rPr>
          <w:rFonts w:ascii="Arial" w:eastAsia="Times New Roman" w:hAnsi="Arial" w:cs="Arial"/>
          <w:color w:val="313131"/>
          <w:sz w:val="21"/>
          <w:szCs w:val="21"/>
        </w:rPr>
      </w:pPr>
      <w:hyperlink r:id="rId39"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Objects</w:t>
        </w:r>
      </w:hyperlink>
    </w:p>
    <w:p w:rsidR="00EA2668" w:rsidRPr="00EA2668" w:rsidRDefault="00EA2668" w:rsidP="00EA2668">
      <w:pPr>
        <w:numPr>
          <w:ilvl w:val="0"/>
          <w:numId w:val="4"/>
        </w:numPr>
        <w:spacing w:after="0" w:line="210" w:lineRule="atLeast"/>
        <w:ind w:left="495"/>
        <w:rPr>
          <w:rFonts w:ascii="Arial" w:eastAsia="Times New Roman" w:hAnsi="Arial" w:cs="Arial"/>
          <w:color w:val="313131"/>
          <w:sz w:val="21"/>
          <w:szCs w:val="21"/>
        </w:rPr>
      </w:pPr>
      <w:hyperlink r:id="rId40"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Number</w:t>
        </w:r>
      </w:hyperlink>
    </w:p>
    <w:p w:rsidR="00EA2668" w:rsidRPr="00EA2668" w:rsidRDefault="00EA2668" w:rsidP="00EA2668">
      <w:pPr>
        <w:numPr>
          <w:ilvl w:val="0"/>
          <w:numId w:val="4"/>
        </w:numPr>
        <w:spacing w:after="0" w:line="210" w:lineRule="atLeast"/>
        <w:ind w:left="495"/>
        <w:rPr>
          <w:rFonts w:ascii="Arial" w:eastAsia="Times New Roman" w:hAnsi="Arial" w:cs="Arial"/>
          <w:color w:val="313131"/>
          <w:sz w:val="21"/>
          <w:szCs w:val="21"/>
        </w:rPr>
      </w:pPr>
      <w:hyperlink r:id="rId41"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Boolean</w:t>
        </w:r>
      </w:hyperlink>
    </w:p>
    <w:p w:rsidR="00EA2668" w:rsidRPr="00EA2668" w:rsidRDefault="00EA2668" w:rsidP="00EA2668">
      <w:pPr>
        <w:numPr>
          <w:ilvl w:val="0"/>
          <w:numId w:val="4"/>
        </w:numPr>
        <w:spacing w:after="0" w:line="210" w:lineRule="atLeast"/>
        <w:ind w:left="495"/>
        <w:rPr>
          <w:rFonts w:ascii="Arial" w:eastAsia="Times New Roman" w:hAnsi="Arial" w:cs="Arial"/>
          <w:color w:val="313131"/>
          <w:sz w:val="21"/>
          <w:szCs w:val="21"/>
        </w:rPr>
      </w:pPr>
      <w:hyperlink r:id="rId42"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Strings</w:t>
        </w:r>
      </w:hyperlink>
    </w:p>
    <w:p w:rsidR="00EA2668" w:rsidRPr="00EA2668" w:rsidRDefault="00EA2668" w:rsidP="00EA2668">
      <w:pPr>
        <w:numPr>
          <w:ilvl w:val="0"/>
          <w:numId w:val="4"/>
        </w:numPr>
        <w:spacing w:after="0" w:line="210" w:lineRule="atLeast"/>
        <w:ind w:left="495"/>
        <w:rPr>
          <w:rFonts w:ascii="Arial" w:eastAsia="Times New Roman" w:hAnsi="Arial" w:cs="Arial"/>
          <w:color w:val="313131"/>
          <w:sz w:val="21"/>
          <w:szCs w:val="21"/>
        </w:rPr>
      </w:pPr>
      <w:hyperlink r:id="rId43"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Arrays</w:t>
        </w:r>
      </w:hyperlink>
    </w:p>
    <w:p w:rsidR="00EA2668" w:rsidRPr="00EA2668" w:rsidRDefault="00EA2668" w:rsidP="00EA2668">
      <w:pPr>
        <w:numPr>
          <w:ilvl w:val="0"/>
          <w:numId w:val="4"/>
        </w:numPr>
        <w:spacing w:after="0" w:line="210" w:lineRule="atLeast"/>
        <w:ind w:left="495"/>
        <w:rPr>
          <w:rFonts w:ascii="Arial" w:eastAsia="Times New Roman" w:hAnsi="Arial" w:cs="Arial"/>
          <w:color w:val="313131"/>
          <w:sz w:val="21"/>
          <w:szCs w:val="21"/>
        </w:rPr>
      </w:pPr>
      <w:hyperlink r:id="rId44"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Date</w:t>
        </w:r>
      </w:hyperlink>
    </w:p>
    <w:p w:rsidR="00EA2668" w:rsidRPr="00EA2668" w:rsidRDefault="00EA2668" w:rsidP="00EA2668">
      <w:pPr>
        <w:numPr>
          <w:ilvl w:val="0"/>
          <w:numId w:val="4"/>
        </w:numPr>
        <w:spacing w:after="0" w:line="210" w:lineRule="atLeast"/>
        <w:ind w:left="495"/>
        <w:rPr>
          <w:rFonts w:ascii="Arial" w:eastAsia="Times New Roman" w:hAnsi="Arial" w:cs="Arial"/>
          <w:color w:val="313131"/>
          <w:sz w:val="21"/>
          <w:szCs w:val="21"/>
        </w:rPr>
      </w:pPr>
      <w:hyperlink r:id="rId45"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Math</w:t>
        </w:r>
      </w:hyperlink>
    </w:p>
    <w:p w:rsidR="00EA2668" w:rsidRPr="00EA2668" w:rsidRDefault="00EA2668" w:rsidP="00EA2668">
      <w:pPr>
        <w:numPr>
          <w:ilvl w:val="0"/>
          <w:numId w:val="4"/>
        </w:numPr>
        <w:spacing w:after="0" w:line="210" w:lineRule="atLeast"/>
        <w:ind w:left="495"/>
        <w:rPr>
          <w:rFonts w:ascii="Arial" w:eastAsia="Times New Roman" w:hAnsi="Arial" w:cs="Arial"/>
          <w:color w:val="313131"/>
          <w:sz w:val="21"/>
          <w:szCs w:val="21"/>
        </w:rPr>
      </w:pPr>
      <w:hyperlink r:id="rId46"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w:t>
        </w:r>
        <w:proofErr w:type="spellStart"/>
        <w:r w:rsidRPr="00EA2668">
          <w:rPr>
            <w:rFonts w:ascii="Arial" w:eastAsia="Times New Roman" w:hAnsi="Arial" w:cs="Arial"/>
            <w:color w:val="000000"/>
            <w:sz w:val="19"/>
            <w:szCs w:val="19"/>
            <w:u w:val="single"/>
          </w:rPr>
          <w:t>RegExp</w:t>
        </w:r>
        <w:proofErr w:type="spellEnd"/>
      </w:hyperlink>
    </w:p>
    <w:p w:rsidR="00EA2668" w:rsidRPr="00EA2668" w:rsidRDefault="00EA2668" w:rsidP="00EA2668">
      <w:pPr>
        <w:numPr>
          <w:ilvl w:val="0"/>
          <w:numId w:val="4"/>
        </w:numPr>
        <w:spacing w:after="0" w:line="210" w:lineRule="atLeast"/>
        <w:ind w:left="495"/>
        <w:rPr>
          <w:rFonts w:ascii="Arial" w:eastAsia="Times New Roman" w:hAnsi="Arial" w:cs="Arial"/>
          <w:color w:val="313131"/>
          <w:sz w:val="21"/>
          <w:szCs w:val="21"/>
        </w:rPr>
      </w:pPr>
      <w:hyperlink r:id="rId47"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HTML DOM</w:t>
        </w:r>
      </w:hyperlink>
    </w:p>
    <w:p w:rsidR="00EA2668" w:rsidRPr="00EA2668" w:rsidRDefault="00EA2668" w:rsidP="00EA2668">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bookmarkStart w:id="0" w:name="_GoBack"/>
      <w:bookmarkEnd w:id="0"/>
      <w:r w:rsidRPr="00EA2668">
        <w:rPr>
          <w:rFonts w:ascii="Arial" w:eastAsia="Times New Roman" w:hAnsi="Arial" w:cs="Arial"/>
          <w:color w:val="FFFFFF"/>
          <w:sz w:val="21"/>
          <w:szCs w:val="21"/>
        </w:rPr>
        <w:t>JavaScript Advanced</w:t>
      </w:r>
    </w:p>
    <w:p w:rsidR="00EA2668" w:rsidRPr="00EA2668" w:rsidRDefault="00EA2668" w:rsidP="00EA2668">
      <w:pPr>
        <w:numPr>
          <w:ilvl w:val="0"/>
          <w:numId w:val="5"/>
        </w:numPr>
        <w:spacing w:after="0" w:line="210" w:lineRule="atLeast"/>
        <w:ind w:left="495"/>
        <w:rPr>
          <w:rFonts w:ascii="Arial" w:eastAsia="Times New Roman" w:hAnsi="Arial" w:cs="Arial"/>
          <w:color w:val="313131"/>
          <w:sz w:val="21"/>
          <w:szCs w:val="21"/>
        </w:rPr>
      </w:pPr>
      <w:hyperlink r:id="rId48"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Error Handling</w:t>
        </w:r>
      </w:hyperlink>
    </w:p>
    <w:p w:rsidR="00EA2668" w:rsidRPr="00EA2668" w:rsidRDefault="00EA2668" w:rsidP="00EA2668">
      <w:pPr>
        <w:numPr>
          <w:ilvl w:val="0"/>
          <w:numId w:val="5"/>
        </w:numPr>
        <w:spacing w:after="0" w:line="210" w:lineRule="atLeast"/>
        <w:ind w:left="495"/>
        <w:rPr>
          <w:rFonts w:ascii="Arial" w:eastAsia="Times New Roman" w:hAnsi="Arial" w:cs="Arial"/>
          <w:color w:val="313131"/>
          <w:sz w:val="21"/>
          <w:szCs w:val="21"/>
        </w:rPr>
      </w:pPr>
      <w:hyperlink r:id="rId49"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Validations</w:t>
        </w:r>
      </w:hyperlink>
    </w:p>
    <w:p w:rsidR="00EA2668" w:rsidRPr="00EA2668" w:rsidRDefault="00EA2668" w:rsidP="00EA2668">
      <w:pPr>
        <w:numPr>
          <w:ilvl w:val="0"/>
          <w:numId w:val="5"/>
        </w:numPr>
        <w:spacing w:after="0" w:line="210" w:lineRule="atLeast"/>
        <w:ind w:left="495"/>
        <w:rPr>
          <w:rFonts w:ascii="Arial" w:eastAsia="Times New Roman" w:hAnsi="Arial" w:cs="Arial"/>
          <w:color w:val="313131"/>
          <w:sz w:val="21"/>
          <w:szCs w:val="21"/>
        </w:rPr>
      </w:pPr>
      <w:hyperlink r:id="rId50"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Animation</w:t>
        </w:r>
      </w:hyperlink>
    </w:p>
    <w:p w:rsidR="00EA2668" w:rsidRPr="00EA2668" w:rsidRDefault="00EA2668" w:rsidP="00EA2668">
      <w:pPr>
        <w:numPr>
          <w:ilvl w:val="0"/>
          <w:numId w:val="5"/>
        </w:numPr>
        <w:spacing w:after="0" w:line="210" w:lineRule="atLeast"/>
        <w:ind w:left="495"/>
        <w:rPr>
          <w:rFonts w:ascii="Arial" w:eastAsia="Times New Roman" w:hAnsi="Arial" w:cs="Arial"/>
          <w:color w:val="313131"/>
          <w:sz w:val="21"/>
          <w:szCs w:val="21"/>
        </w:rPr>
      </w:pPr>
      <w:hyperlink r:id="rId51"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Multimedia</w:t>
        </w:r>
      </w:hyperlink>
    </w:p>
    <w:p w:rsidR="00EA2668" w:rsidRPr="00EA2668" w:rsidRDefault="00EA2668" w:rsidP="00EA2668">
      <w:pPr>
        <w:numPr>
          <w:ilvl w:val="0"/>
          <w:numId w:val="5"/>
        </w:numPr>
        <w:spacing w:after="0" w:line="210" w:lineRule="atLeast"/>
        <w:ind w:left="495"/>
        <w:rPr>
          <w:rFonts w:ascii="Arial" w:eastAsia="Times New Roman" w:hAnsi="Arial" w:cs="Arial"/>
          <w:color w:val="313131"/>
          <w:sz w:val="21"/>
          <w:szCs w:val="21"/>
        </w:rPr>
      </w:pPr>
      <w:hyperlink r:id="rId52"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Debugging</w:t>
        </w:r>
      </w:hyperlink>
    </w:p>
    <w:p w:rsidR="00EA2668" w:rsidRPr="00EA2668" w:rsidRDefault="00EA2668" w:rsidP="00EA2668">
      <w:pPr>
        <w:numPr>
          <w:ilvl w:val="0"/>
          <w:numId w:val="5"/>
        </w:numPr>
        <w:spacing w:after="0" w:line="210" w:lineRule="atLeast"/>
        <w:ind w:left="495"/>
        <w:rPr>
          <w:rFonts w:ascii="Arial" w:eastAsia="Times New Roman" w:hAnsi="Arial" w:cs="Arial"/>
          <w:color w:val="313131"/>
          <w:sz w:val="21"/>
          <w:szCs w:val="21"/>
        </w:rPr>
      </w:pPr>
      <w:hyperlink r:id="rId53"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Image Map</w:t>
        </w:r>
      </w:hyperlink>
    </w:p>
    <w:p w:rsidR="00EA2668" w:rsidRPr="00EA2668" w:rsidRDefault="00EA2668" w:rsidP="00EA2668">
      <w:pPr>
        <w:numPr>
          <w:ilvl w:val="0"/>
          <w:numId w:val="5"/>
        </w:numPr>
        <w:spacing w:after="0" w:line="210" w:lineRule="atLeast"/>
        <w:ind w:left="495"/>
        <w:rPr>
          <w:rFonts w:ascii="Arial" w:eastAsia="Times New Roman" w:hAnsi="Arial" w:cs="Arial"/>
          <w:color w:val="313131"/>
          <w:sz w:val="21"/>
          <w:szCs w:val="21"/>
        </w:rPr>
      </w:pPr>
      <w:hyperlink r:id="rId54"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Browsers</w:t>
        </w:r>
      </w:hyperlink>
    </w:p>
    <w:p w:rsidR="00EA2668" w:rsidRPr="00EA2668" w:rsidRDefault="00EA2668" w:rsidP="00EA2668">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EA2668">
        <w:rPr>
          <w:rFonts w:ascii="Arial" w:eastAsia="Times New Roman" w:hAnsi="Arial" w:cs="Arial"/>
          <w:color w:val="FFFFFF"/>
          <w:sz w:val="21"/>
          <w:szCs w:val="21"/>
        </w:rPr>
        <w:t>IMS DB Resources</w:t>
      </w:r>
    </w:p>
    <w:p w:rsidR="00EA2668" w:rsidRPr="00EA2668" w:rsidRDefault="00EA2668" w:rsidP="00EA2668">
      <w:pPr>
        <w:numPr>
          <w:ilvl w:val="0"/>
          <w:numId w:val="6"/>
        </w:numPr>
        <w:spacing w:after="0" w:line="210" w:lineRule="atLeast"/>
        <w:ind w:left="495"/>
        <w:rPr>
          <w:rFonts w:ascii="Arial" w:eastAsia="Times New Roman" w:hAnsi="Arial" w:cs="Arial"/>
          <w:color w:val="313131"/>
          <w:sz w:val="21"/>
          <w:szCs w:val="21"/>
        </w:rPr>
      </w:pPr>
      <w:hyperlink r:id="rId55"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Questions And Answers</w:t>
        </w:r>
      </w:hyperlink>
    </w:p>
    <w:p w:rsidR="00EA2668" w:rsidRPr="00EA2668" w:rsidRDefault="00EA2668" w:rsidP="00EA2668">
      <w:pPr>
        <w:numPr>
          <w:ilvl w:val="0"/>
          <w:numId w:val="6"/>
        </w:numPr>
        <w:spacing w:after="0" w:line="210" w:lineRule="atLeast"/>
        <w:ind w:left="495"/>
        <w:rPr>
          <w:rFonts w:ascii="Arial" w:eastAsia="Times New Roman" w:hAnsi="Arial" w:cs="Arial"/>
          <w:color w:val="313131"/>
          <w:sz w:val="21"/>
          <w:szCs w:val="21"/>
        </w:rPr>
      </w:pPr>
      <w:hyperlink r:id="rId56"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Quick Guide</w:t>
        </w:r>
      </w:hyperlink>
    </w:p>
    <w:p w:rsidR="00EA2668" w:rsidRPr="00EA2668" w:rsidRDefault="00EA2668" w:rsidP="00EA2668">
      <w:pPr>
        <w:numPr>
          <w:ilvl w:val="0"/>
          <w:numId w:val="6"/>
        </w:numPr>
        <w:spacing w:after="0" w:line="210" w:lineRule="atLeast"/>
        <w:ind w:left="495"/>
        <w:rPr>
          <w:rFonts w:ascii="Arial" w:eastAsia="Times New Roman" w:hAnsi="Arial" w:cs="Arial"/>
          <w:color w:val="313131"/>
          <w:sz w:val="21"/>
          <w:szCs w:val="21"/>
        </w:rPr>
      </w:pPr>
      <w:hyperlink r:id="rId57"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Functions</w:t>
        </w:r>
      </w:hyperlink>
    </w:p>
    <w:p w:rsidR="00EA2668" w:rsidRPr="00EA2668" w:rsidRDefault="00EA2668" w:rsidP="00EA2668">
      <w:pPr>
        <w:numPr>
          <w:ilvl w:val="0"/>
          <w:numId w:val="6"/>
        </w:numPr>
        <w:spacing w:after="0" w:line="210" w:lineRule="atLeast"/>
        <w:ind w:left="495"/>
        <w:rPr>
          <w:rFonts w:ascii="Arial" w:eastAsia="Times New Roman" w:hAnsi="Arial" w:cs="Arial"/>
          <w:color w:val="313131"/>
          <w:sz w:val="21"/>
          <w:szCs w:val="21"/>
        </w:rPr>
      </w:pPr>
      <w:hyperlink r:id="rId58" w:history="1">
        <w:proofErr w:type="spellStart"/>
        <w:r w:rsidRPr="00EA2668">
          <w:rPr>
            <w:rFonts w:ascii="Arial" w:eastAsia="Times New Roman" w:hAnsi="Arial" w:cs="Arial"/>
            <w:color w:val="000000"/>
            <w:sz w:val="19"/>
            <w:szCs w:val="19"/>
            <w:u w:val="single"/>
          </w:rPr>
          <w:t>Javascript</w:t>
        </w:r>
        <w:proofErr w:type="spellEnd"/>
        <w:r w:rsidRPr="00EA2668">
          <w:rPr>
            <w:rFonts w:ascii="Arial" w:eastAsia="Times New Roman" w:hAnsi="Arial" w:cs="Arial"/>
            <w:color w:val="000000"/>
            <w:sz w:val="19"/>
            <w:szCs w:val="19"/>
            <w:u w:val="single"/>
          </w:rPr>
          <w:t xml:space="preserve"> - Resources</w:t>
        </w:r>
      </w:hyperlink>
    </w:p>
    <w:p w:rsidR="00EA2668" w:rsidRPr="00EA2668" w:rsidRDefault="00EA2668" w:rsidP="00EA2668">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EA2668">
        <w:rPr>
          <w:rFonts w:ascii="Arial" w:eastAsia="Times New Roman" w:hAnsi="Arial" w:cs="Arial"/>
          <w:color w:val="000000"/>
          <w:sz w:val="21"/>
          <w:szCs w:val="21"/>
        </w:rPr>
        <w:t>Selected Reading</w:t>
      </w:r>
    </w:p>
    <w:p w:rsidR="00EA2668" w:rsidRPr="00EA2668" w:rsidRDefault="00EA2668" w:rsidP="00EA2668">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EA2668">
          <w:rPr>
            <w:rFonts w:ascii="Arial" w:eastAsia="Times New Roman" w:hAnsi="Arial" w:cs="Arial"/>
            <w:color w:val="000000"/>
            <w:sz w:val="19"/>
            <w:szCs w:val="19"/>
            <w:u w:val="single"/>
          </w:rPr>
          <w:t>Developer's Best Practices</w:t>
        </w:r>
      </w:hyperlink>
    </w:p>
    <w:p w:rsidR="00EA2668" w:rsidRPr="00EA2668" w:rsidRDefault="00EA2668" w:rsidP="00EA2668">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EA2668">
          <w:rPr>
            <w:rFonts w:ascii="Arial" w:eastAsia="Times New Roman" w:hAnsi="Arial" w:cs="Arial"/>
            <w:color w:val="000000"/>
            <w:sz w:val="19"/>
            <w:szCs w:val="19"/>
            <w:u w:val="single"/>
          </w:rPr>
          <w:t>Questions and Answers</w:t>
        </w:r>
      </w:hyperlink>
    </w:p>
    <w:p w:rsidR="00EA2668" w:rsidRPr="00EA2668" w:rsidRDefault="00EA2668" w:rsidP="00EA2668">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EA2668">
          <w:rPr>
            <w:rFonts w:ascii="Arial" w:eastAsia="Times New Roman" w:hAnsi="Arial" w:cs="Arial"/>
            <w:color w:val="000000"/>
            <w:sz w:val="19"/>
            <w:szCs w:val="19"/>
            <w:u w:val="single"/>
          </w:rPr>
          <w:t>Effective Resume Writing</w:t>
        </w:r>
      </w:hyperlink>
    </w:p>
    <w:p w:rsidR="00EA2668" w:rsidRPr="00EA2668" w:rsidRDefault="00EA2668" w:rsidP="00EA2668">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EA2668">
          <w:rPr>
            <w:rFonts w:ascii="Arial" w:eastAsia="Times New Roman" w:hAnsi="Arial" w:cs="Arial"/>
            <w:color w:val="000000"/>
            <w:sz w:val="19"/>
            <w:szCs w:val="19"/>
            <w:u w:val="single"/>
          </w:rPr>
          <w:t>HR Interview Questions</w:t>
        </w:r>
      </w:hyperlink>
    </w:p>
    <w:p w:rsidR="00EA2668" w:rsidRPr="00EA2668" w:rsidRDefault="00EA2668" w:rsidP="00EA2668">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EA2668">
          <w:rPr>
            <w:rFonts w:ascii="Arial" w:eastAsia="Times New Roman" w:hAnsi="Arial" w:cs="Arial"/>
            <w:color w:val="000000"/>
            <w:sz w:val="19"/>
            <w:szCs w:val="19"/>
            <w:u w:val="single"/>
          </w:rPr>
          <w:t>Computer Glossary</w:t>
        </w:r>
      </w:hyperlink>
    </w:p>
    <w:p w:rsidR="00EA2668" w:rsidRPr="00EA2668" w:rsidRDefault="00EA2668" w:rsidP="00EA2668">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EA2668">
          <w:rPr>
            <w:rFonts w:ascii="Arial" w:eastAsia="Times New Roman" w:hAnsi="Arial" w:cs="Arial"/>
            <w:color w:val="000000"/>
            <w:sz w:val="19"/>
            <w:szCs w:val="19"/>
            <w:u w:val="single"/>
          </w:rPr>
          <w:t>Who is Who</w:t>
        </w:r>
      </w:hyperlink>
    </w:p>
    <w:p w:rsidR="00EA2668" w:rsidRPr="00EA2668" w:rsidRDefault="00EA2668" w:rsidP="00EA2668">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EA2668">
        <w:rPr>
          <w:rFonts w:ascii="Arial" w:eastAsia="Times New Roman" w:hAnsi="Arial" w:cs="Arial"/>
          <w:color w:val="121214"/>
          <w:spacing w:val="-15"/>
          <w:kern w:val="36"/>
          <w:sz w:val="42"/>
          <w:szCs w:val="42"/>
        </w:rPr>
        <w:t>JavaScript - Events</w:t>
      </w:r>
    </w:p>
    <w:p w:rsidR="00EA2668" w:rsidRPr="00EA2668" w:rsidRDefault="00EA2668" w:rsidP="00EA2668">
      <w:pPr>
        <w:shd w:val="clear" w:color="auto" w:fill="FFFFFF"/>
        <w:spacing w:before="105" w:after="105" w:line="330" w:lineRule="atLeast"/>
        <w:ind w:left="-450" w:right="-450"/>
        <w:jc w:val="center"/>
        <w:rPr>
          <w:rFonts w:ascii="Arial" w:eastAsia="Times New Roman" w:hAnsi="Arial" w:cs="Arial"/>
          <w:color w:val="313131"/>
          <w:sz w:val="21"/>
          <w:szCs w:val="21"/>
        </w:rPr>
      </w:pPr>
      <w:r w:rsidRPr="00EA2668">
        <w:rPr>
          <w:rFonts w:ascii="Arial" w:eastAsia="Times New Roman" w:hAnsi="Arial" w:cs="Arial"/>
          <w:color w:val="313131"/>
          <w:sz w:val="21"/>
          <w:szCs w:val="21"/>
        </w:rPr>
        <w:pict>
          <v:rect id="_x0000_i1027" style="width:0;height:0" o:hralign="center" o:hrstd="t" o:hr="t" fillcolor="#a0a0a0" stroked="f"/>
        </w:pict>
      </w:r>
    </w:p>
    <w:p w:rsidR="00EA2668" w:rsidRPr="00EA2668" w:rsidRDefault="00EA2668" w:rsidP="00EA2668">
      <w:pPr>
        <w:shd w:val="clear" w:color="auto" w:fill="FFFFFF"/>
        <w:spacing w:before="105" w:after="105" w:line="330" w:lineRule="atLeast"/>
        <w:ind w:left="-450" w:right="-450"/>
        <w:jc w:val="center"/>
        <w:rPr>
          <w:rFonts w:ascii="Arial" w:eastAsia="Times New Roman" w:hAnsi="Arial" w:cs="Arial"/>
          <w:color w:val="313131"/>
          <w:sz w:val="21"/>
          <w:szCs w:val="21"/>
        </w:rPr>
      </w:pPr>
      <w:r w:rsidRPr="00EA2668">
        <w:rPr>
          <w:rFonts w:ascii="Arial" w:eastAsia="Times New Roman" w:hAnsi="Arial" w:cs="Arial"/>
          <w:color w:val="313131"/>
          <w:sz w:val="21"/>
          <w:szCs w:val="21"/>
        </w:rPr>
        <w:t>Advertisements</w:t>
      </w:r>
    </w:p>
    <w:p w:rsidR="00EA2668" w:rsidRPr="00EA2668" w:rsidRDefault="00EA2668" w:rsidP="00EA2668">
      <w:pPr>
        <w:shd w:val="clear" w:color="auto" w:fill="FFFFFF"/>
        <w:spacing w:before="105" w:after="105" w:line="330" w:lineRule="atLeast"/>
        <w:ind w:left="-450" w:right="-450"/>
        <w:rPr>
          <w:ins w:id="1" w:author="Unknown"/>
          <w:rFonts w:ascii="Arial" w:eastAsia="Times New Roman" w:hAnsi="Arial" w:cs="Arial"/>
          <w:color w:val="313131"/>
          <w:sz w:val="21"/>
          <w:szCs w:val="21"/>
        </w:rPr>
      </w:pPr>
      <w:ins w:id="2" w:author="Unknown">
        <w:r w:rsidRPr="00EA2668">
          <w:rPr>
            <w:rFonts w:ascii="Arial" w:eastAsia="Times New Roman" w:hAnsi="Arial" w:cs="Arial"/>
            <w:color w:val="313131"/>
            <w:sz w:val="21"/>
            <w:szCs w:val="21"/>
          </w:rPr>
          <w:pict>
            <v:rect id="_x0000_i1028" style="width:0;height:0" o:hralign="center" o:hrstd="t" o:hr="t" fillcolor="#a0a0a0" stroked="f"/>
          </w:pict>
        </w:r>
      </w:ins>
    </w:p>
    <w:p w:rsidR="00EA2668" w:rsidRPr="00EA2668" w:rsidRDefault="00EA2668" w:rsidP="00EA2668">
      <w:pPr>
        <w:shd w:val="clear" w:color="auto" w:fill="FFFFFF"/>
        <w:spacing w:before="105" w:after="105" w:line="330" w:lineRule="atLeast"/>
        <w:ind w:left="-450" w:right="-450"/>
        <w:jc w:val="center"/>
        <w:rPr>
          <w:ins w:id="3" w:author="Unknown"/>
          <w:rFonts w:ascii="Arial" w:eastAsia="Times New Roman" w:hAnsi="Arial" w:cs="Arial"/>
          <w:color w:val="313131"/>
          <w:sz w:val="21"/>
          <w:szCs w:val="21"/>
        </w:rPr>
      </w:pPr>
      <w:ins w:id="4" w:author="Unknown">
        <w:r w:rsidRPr="00EA2668">
          <w:rPr>
            <w:rFonts w:ascii="Arial" w:eastAsia="Times New Roman" w:hAnsi="Arial" w:cs="Arial"/>
            <w:color w:val="313131"/>
            <w:sz w:val="21"/>
            <w:szCs w:val="21"/>
          </w:rPr>
          <w:fldChar w:fldCharType="begin"/>
        </w:r>
        <w:r w:rsidRPr="00EA2668">
          <w:rPr>
            <w:rFonts w:ascii="Arial" w:eastAsia="Times New Roman" w:hAnsi="Arial" w:cs="Arial"/>
            <w:color w:val="313131"/>
            <w:sz w:val="21"/>
            <w:szCs w:val="21"/>
          </w:rPr>
          <w:instrText xml:space="preserve"> HYPERLINK "http://www.tutorialspoint.com/javascript/javascript_functions.htm" </w:instrText>
        </w:r>
        <w:r w:rsidRPr="00EA2668">
          <w:rPr>
            <w:rFonts w:ascii="Arial" w:eastAsia="Times New Roman" w:hAnsi="Arial" w:cs="Arial"/>
            <w:color w:val="313131"/>
            <w:sz w:val="21"/>
            <w:szCs w:val="21"/>
          </w:rPr>
          <w:fldChar w:fldCharType="separate"/>
        </w:r>
        <w:r w:rsidRPr="00EA2668">
          <w:rPr>
            <w:rFonts w:ascii="Arial" w:eastAsia="Times New Roman" w:hAnsi="Arial" w:cs="Arial"/>
            <w:color w:val="000000"/>
            <w:sz w:val="23"/>
            <w:szCs w:val="23"/>
          </w:rPr>
          <w:t> </w:t>
        </w:r>
        <w:r w:rsidRPr="00EA2668">
          <w:rPr>
            <w:rFonts w:ascii="Arial" w:eastAsia="Times New Roman" w:hAnsi="Arial" w:cs="Arial"/>
            <w:color w:val="000000"/>
            <w:sz w:val="23"/>
            <w:szCs w:val="23"/>
            <w:u w:val="single"/>
          </w:rPr>
          <w:t>Previous Page</w:t>
        </w:r>
        <w:r w:rsidRPr="00EA2668">
          <w:rPr>
            <w:rFonts w:ascii="Arial" w:eastAsia="Times New Roman" w:hAnsi="Arial" w:cs="Arial"/>
            <w:color w:val="313131"/>
            <w:sz w:val="21"/>
            <w:szCs w:val="21"/>
          </w:rPr>
          <w:fldChar w:fldCharType="end"/>
        </w:r>
      </w:ins>
    </w:p>
    <w:p w:rsidR="00EA2668" w:rsidRPr="00EA2668" w:rsidRDefault="00EA2668" w:rsidP="00EA2668">
      <w:pPr>
        <w:shd w:val="clear" w:color="auto" w:fill="FFFFFF"/>
        <w:spacing w:before="105" w:after="105" w:line="330" w:lineRule="atLeast"/>
        <w:ind w:left="-450" w:right="-450"/>
        <w:jc w:val="center"/>
        <w:rPr>
          <w:ins w:id="5" w:author="Unknown"/>
          <w:rFonts w:ascii="Arial" w:eastAsia="Times New Roman" w:hAnsi="Arial" w:cs="Arial"/>
          <w:color w:val="313131"/>
          <w:sz w:val="21"/>
          <w:szCs w:val="21"/>
        </w:rPr>
      </w:pPr>
      <w:ins w:id="6" w:author="Unknown">
        <w:r w:rsidRPr="00EA2668">
          <w:rPr>
            <w:rFonts w:ascii="Arial" w:eastAsia="Times New Roman" w:hAnsi="Arial" w:cs="Arial"/>
            <w:color w:val="313131"/>
            <w:sz w:val="21"/>
            <w:szCs w:val="21"/>
          </w:rPr>
          <w:fldChar w:fldCharType="begin"/>
        </w:r>
        <w:r w:rsidRPr="00EA2668">
          <w:rPr>
            <w:rFonts w:ascii="Arial" w:eastAsia="Times New Roman" w:hAnsi="Arial" w:cs="Arial"/>
            <w:color w:val="313131"/>
            <w:sz w:val="21"/>
            <w:szCs w:val="21"/>
          </w:rPr>
          <w:instrText xml:space="preserve"> HYPERLINK "http://www.tutorialspoint.com/javascript/javascript_cookies.htm" </w:instrText>
        </w:r>
        <w:r w:rsidRPr="00EA2668">
          <w:rPr>
            <w:rFonts w:ascii="Arial" w:eastAsia="Times New Roman" w:hAnsi="Arial" w:cs="Arial"/>
            <w:color w:val="313131"/>
            <w:sz w:val="21"/>
            <w:szCs w:val="21"/>
          </w:rPr>
          <w:fldChar w:fldCharType="separate"/>
        </w:r>
        <w:r w:rsidRPr="00EA2668">
          <w:rPr>
            <w:rFonts w:ascii="Arial" w:eastAsia="Times New Roman" w:hAnsi="Arial" w:cs="Arial"/>
            <w:color w:val="000000"/>
            <w:sz w:val="23"/>
            <w:szCs w:val="23"/>
            <w:u w:val="single"/>
          </w:rPr>
          <w:t>Next Page</w:t>
        </w:r>
        <w:r w:rsidRPr="00EA2668">
          <w:rPr>
            <w:rFonts w:ascii="Arial" w:eastAsia="Times New Roman" w:hAnsi="Arial" w:cs="Arial"/>
            <w:color w:val="000000"/>
            <w:sz w:val="23"/>
            <w:szCs w:val="23"/>
          </w:rPr>
          <w:t> </w:t>
        </w:r>
        <w:r w:rsidRPr="00EA2668">
          <w:rPr>
            <w:rFonts w:ascii="Arial" w:eastAsia="Times New Roman" w:hAnsi="Arial" w:cs="Arial"/>
            <w:color w:val="000000"/>
            <w:sz w:val="23"/>
            <w:szCs w:val="23"/>
            <w:u w:val="single"/>
          </w:rPr>
          <w:t> </w:t>
        </w:r>
        <w:r w:rsidRPr="00EA2668">
          <w:rPr>
            <w:rFonts w:ascii="Arial" w:eastAsia="Times New Roman" w:hAnsi="Arial" w:cs="Arial"/>
            <w:color w:val="313131"/>
            <w:sz w:val="21"/>
            <w:szCs w:val="21"/>
          </w:rPr>
          <w:fldChar w:fldCharType="end"/>
        </w:r>
      </w:ins>
    </w:p>
    <w:p w:rsidR="00EA2668" w:rsidRPr="00EA2668" w:rsidRDefault="00EA2668" w:rsidP="00EA2668">
      <w:pPr>
        <w:shd w:val="clear" w:color="auto" w:fill="FFFFFF"/>
        <w:spacing w:before="105" w:after="105" w:line="330" w:lineRule="atLeast"/>
        <w:ind w:left="-450" w:right="-450"/>
        <w:rPr>
          <w:ins w:id="7" w:author="Unknown"/>
          <w:rFonts w:ascii="Arial" w:eastAsia="Times New Roman" w:hAnsi="Arial" w:cs="Arial"/>
          <w:color w:val="313131"/>
          <w:sz w:val="21"/>
          <w:szCs w:val="21"/>
        </w:rPr>
      </w:pPr>
      <w:ins w:id="8" w:author="Unknown">
        <w:r w:rsidRPr="00EA2668">
          <w:rPr>
            <w:rFonts w:ascii="Arial" w:eastAsia="Times New Roman" w:hAnsi="Arial" w:cs="Arial"/>
            <w:color w:val="313131"/>
            <w:sz w:val="21"/>
            <w:szCs w:val="21"/>
          </w:rPr>
          <w:pict>
            <v:rect id="_x0000_i1029" style="width:0;height:0" o:hralign="center" o:hrstd="t" o:hr="t" fillcolor="#a0a0a0" stroked="f"/>
          </w:pict>
        </w:r>
      </w:ins>
    </w:p>
    <w:p w:rsidR="00EA2668" w:rsidRPr="00EA2668" w:rsidRDefault="00EA2668" w:rsidP="00EA2668">
      <w:pPr>
        <w:shd w:val="clear" w:color="auto" w:fill="FFFFFF"/>
        <w:spacing w:before="48" w:after="48" w:line="360" w:lineRule="atLeast"/>
        <w:ind w:left="-450" w:right="-402"/>
        <w:outlineLvl w:val="1"/>
        <w:rPr>
          <w:ins w:id="9" w:author="Unknown"/>
          <w:rFonts w:ascii="Arial" w:eastAsia="Times New Roman" w:hAnsi="Arial" w:cs="Arial"/>
          <w:color w:val="121214"/>
          <w:spacing w:val="-15"/>
          <w:sz w:val="36"/>
          <w:szCs w:val="36"/>
        </w:rPr>
      </w:pPr>
      <w:ins w:id="10" w:author="Unknown">
        <w:r w:rsidRPr="00EA2668">
          <w:rPr>
            <w:rFonts w:ascii="Arial" w:eastAsia="Times New Roman" w:hAnsi="Arial" w:cs="Arial"/>
            <w:color w:val="121214"/>
            <w:spacing w:val="-15"/>
            <w:sz w:val="36"/>
            <w:szCs w:val="36"/>
          </w:rPr>
          <w:t xml:space="preserve">What is an </w:t>
        </w:r>
        <w:proofErr w:type="gramStart"/>
        <w:r w:rsidRPr="00EA2668">
          <w:rPr>
            <w:rFonts w:ascii="Arial" w:eastAsia="Times New Roman" w:hAnsi="Arial" w:cs="Arial"/>
            <w:color w:val="121214"/>
            <w:spacing w:val="-15"/>
            <w:sz w:val="36"/>
            <w:szCs w:val="36"/>
          </w:rPr>
          <w:t>Event ?</w:t>
        </w:r>
        <w:proofErr w:type="gramEnd"/>
      </w:ins>
    </w:p>
    <w:p w:rsidR="00EA2668" w:rsidRPr="00EA2668" w:rsidRDefault="00EA2668" w:rsidP="00EA2668">
      <w:pPr>
        <w:shd w:val="clear" w:color="auto" w:fill="FFFFFF"/>
        <w:spacing w:after="240" w:line="360" w:lineRule="atLeast"/>
        <w:ind w:left="-402" w:right="-402"/>
        <w:jc w:val="both"/>
        <w:rPr>
          <w:ins w:id="11" w:author="Unknown"/>
          <w:rFonts w:ascii="Arial" w:eastAsia="Times New Roman" w:hAnsi="Arial" w:cs="Arial"/>
          <w:color w:val="000000"/>
          <w:sz w:val="21"/>
          <w:szCs w:val="21"/>
        </w:rPr>
      </w:pPr>
      <w:ins w:id="12" w:author="Unknown">
        <w:r w:rsidRPr="00EA2668">
          <w:rPr>
            <w:rFonts w:ascii="Arial" w:eastAsia="Times New Roman" w:hAnsi="Arial" w:cs="Arial"/>
            <w:color w:val="000000"/>
            <w:sz w:val="21"/>
            <w:szCs w:val="21"/>
          </w:rPr>
          <w:t>JavaScript's interaction with HTML is handled through events that occur when the user or the browser manipulates a page.</w:t>
        </w:r>
      </w:ins>
    </w:p>
    <w:p w:rsidR="00EA2668" w:rsidRPr="00EA2668" w:rsidRDefault="00EA2668" w:rsidP="00EA2668">
      <w:pPr>
        <w:shd w:val="clear" w:color="auto" w:fill="FFFFFF"/>
        <w:spacing w:after="240" w:line="360" w:lineRule="atLeast"/>
        <w:ind w:left="-402" w:right="-402"/>
        <w:jc w:val="both"/>
        <w:rPr>
          <w:ins w:id="13" w:author="Unknown"/>
          <w:rFonts w:ascii="Arial" w:eastAsia="Times New Roman" w:hAnsi="Arial" w:cs="Arial"/>
          <w:color w:val="000000"/>
          <w:sz w:val="21"/>
          <w:szCs w:val="21"/>
        </w:rPr>
      </w:pPr>
      <w:ins w:id="14" w:author="Unknown">
        <w:r w:rsidRPr="00EA2668">
          <w:rPr>
            <w:rFonts w:ascii="Arial" w:eastAsia="Times New Roman" w:hAnsi="Arial" w:cs="Arial"/>
            <w:color w:val="000000"/>
            <w:sz w:val="21"/>
            <w:szCs w:val="21"/>
          </w:rPr>
          <w:t>When the page loads, it is called an event. When the user clicks a button, that click too is an event. Other examples include events like pressing any key, closing a window, resizing a window, etc.</w:t>
        </w:r>
      </w:ins>
    </w:p>
    <w:p w:rsidR="00EA2668" w:rsidRPr="00EA2668" w:rsidRDefault="00EA2668" w:rsidP="00EA2668">
      <w:pPr>
        <w:shd w:val="clear" w:color="auto" w:fill="FFFFFF"/>
        <w:spacing w:after="240" w:line="360" w:lineRule="atLeast"/>
        <w:ind w:left="-402" w:right="-402"/>
        <w:jc w:val="both"/>
        <w:rPr>
          <w:ins w:id="15" w:author="Unknown"/>
          <w:rFonts w:ascii="Arial" w:eastAsia="Times New Roman" w:hAnsi="Arial" w:cs="Arial"/>
          <w:color w:val="000000"/>
          <w:sz w:val="21"/>
          <w:szCs w:val="21"/>
        </w:rPr>
      </w:pPr>
      <w:ins w:id="16" w:author="Unknown">
        <w:r w:rsidRPr="00EA2668">
          <w:rPr>
            <w:rFonts w:ascii="Arial" w:eastAsia="Times New Roman" w:hAnsi="Arial" w:cs="Arial"/>
            <w:color w:val="000000"/>
            <w:sz w:val="21"/>
            <w:szCs w:val="21"/>
          </w:rPr>
          <w:t>Developers can use these events to execute JavaScript coded responses, which cause buttons to close windows, messages to be displayed to users, data to be validated, and virtually any other type of response imaginable.</w:t>
        </w:r>
      </w:ins>
    </w:p>
    <w:p w:rsidR="00EA2668" w:rsidRPr="00EA2668" w:rsidRDefault="00EA2668" w:rsidP="00EA2668">
      <w:pPr>
        <w:shd w:val="clear" w:color="auto" w:fill="FFFFFF"/>
        <w:spacing w:after="240" w:line="360" w:lineRule="atLeast"/>
        <w:ind w:left="-402" w:right="-402"/>
        <w:jc w:val="both"/>
        <w:rPr>
          <w:ins w:id="17" w:author="Unknown"/>
          <w:rFonts w:ascii="Arial" w:eastAsia="Times New Roman" w:hAnsi="Arial" w:cs="Arial"/>
          <w:color w:val="000000"/>
          <w:sz w:val="21"/>
          <w:szCs w:val="21"/>
        </w:rPr>
      </w:pPr>
      <w:ins w:id="18" w:author="Unknown">
        <w:r w:rsidRPr="00EA2668">
          <w:rPr>
            <w:rFonts w:ascii="Arial" w:eastAsia="Times New Roman" w:hAnsi="Arial" w:cs="Arial"/>
            <w:color w:val="000000"/>
            <w:sz w:val="21"/>
            <w:szCs w:val="21"/>
          </w:rPr>
          <w:t>Events are a part of the Document Object Model (DOM) Level 3 and every HTML element contains a set of events which can trigger JavaScript Code.</w:t>
        </w:r>
      </w:ins>
    </w:p>
    <w:p w:rsidR="00EA2668" w:rsidRPr="00EA2668" w:rsidRDefault="00EA2668" w:rsidP="00EA2668">
      <w:pPr>
        <w:shd w:val="clear" w:color="auto" w:fill="FFFFFF"/>
        <w:spacing w:after="240" w:line="360" w:lineRule="atLeast"/>
        <w:ind w:left="-402" w:right="-402"/>
        <w:jc w:val="both"/>
        <w:rPr>
          <w:ins w:id="19" w:author="Unknown"/>
          <w:rFonts w:ascii="Arial" w:eastAsia="Times New Roman" w:hAnsi="Arial" w:cs="Arial"/>
          <w:color w:val="000000"/>
          <w:sz w:val="21"/>
          <w:szCs w:val="21"/>
        </w:rPr>
      </w:pPr>
      <w:ins w:id="20" w:author="Unknown">
        <w:r w:rsidRPr="00EA2668">
          <w:rPr>
            <w:rFonts w:ascii="Arial" w:eastAsia="Times New Roman" w:hAnsi="Arial" w:cs="Arial"/>
            <w:color w:val="000000"/>
            <w:sz w:val="21"/>
            <w:szCs w:val="21"/>
          </w:rPr>
          <w:t>Please go through this small tutorial for a better understanding </w:t>
        </w:r>
        <w:r w:rsidRPr="00EA2668">
          <w:rPr>
            <w:rFonts w:ascii="Arial" w:eastAsia="Times New Roman" w:hAnsi="Arial" w:cs="Arial"/>
            <w:color w:val="000000"/>
            <w:sz w:val="21"/>
            <w:szCs w:val="21"/>
          </w:rPr>
          <w:fldChar w:fldCharType="begin"/>
        </w:r>
        <w:r w:rsidRPr="00EA2668">
          <w:rPr>
            <w:rFonts w:ascii="Arial" w:eastAsia="Times New Roman" w:hAnsi="Arial" w:cs="Arial"/>
            <w:color w:val="000000"/>
            <w:sz w:val="21"/>
            <w:szCs w:val="21"/>
          </w:rPr>
          <w:instrText xml:space="preserve"> HYPERLINK "http://www.tutorialspoint.com/html/html_events_ref.htm" </w:instrText>
        </w:r>
        <w:r w:rsidRPr="00EA2668">
          <w:rPr>
            <w:rFonts w:ascii="Arial" w:eastAsia="Times New Roman" w:hAnsi="Arial" w:cs="Arial"/>
            <w:color w:val="000000"/>
            <w:sz w:val="21"/>
            <w:szCs w:val="21"/>
          </w:rPr>
          <w:fldChar w:fldCharType="separate"/>
        </w:r>
        <w:r w:rsidRPr="00EA2668">
          <w:rPr>
            <w:rFonts w:ascii="Arial" w:eastAsia="Times New Roman" w:hAnsi="Arial" w:cs="Arial"/>
            <w:b/>
            <w:bCs/>
            <w:color w:val="313131"/>
            <w:sz w:val="21"/>
            <w:szCs w:val="21"/>
            <w:u w:val="single"/>
          </w:rPr>
          <w:t>HTML Event Reference</w:t>
        </w:r>
        <w:r w:rsidRPr="00EA2668">
          <w:rPr>
            <w:rFonts w:ascii="Arial" w:eastAsia="Times New Roman" w:hAnsi="Arial" w:cs="Arial"/>
            <w:color w:val="000000"/>
            <w:sz w:val="21"/>
            <w:szCs w:val="21"/>
          </w:rPr>
          <w:fldChar w:fldCharType="end"/>
        </w:r>
        <w:r w:rsidRPr="00EA2668">
          <w:rPr>
            <w:rFonts w:ascii="Arial" w:eastAsia="Times New Roman" w:hAnsi="Arial" w:cs="Arial"/>
            <w:color w:val="000000"/>
            <w:sz w:val="21"/>
            <w:szCs w:val="21"/>
          </w:rPr>
          <w:t>. Here we will see a few examples to understand a relation between Event and JavaScript −</w:t>
        </w:r>
      </w:ins>
    </w:p>
    <w:p w:rsidR="00EA2668" w:rsidRPr="00EA2668" w:rsidRDefault="00EA2668" w:rsidP="00EA2668">
      <w:pPr>
        <w:shd w:val="clear" w:color="auto" w:fill="FFFFFF"/>
        <w:spacing w:before="48" w:after="48" w:line="360" w:lineRule="atLeast"/>
        <w:ind w:left="-450" w:right="-402"/>
        <w:outlineLvl w:val="1"/>
        <w:rPr>
          <w:ins w:id="21" w:author="Unknown"/>
          <w:rFonts w:ascii="Arial" w:eastAsia="Times New Roman" w:hAnsi="Arial" w:cs="Arial"/>
          <w:color w:val="121214"/>
          <w:spacing w:val="-15"/>
          <w:sz w:val="36"/>
          <w:szCs w:val="36"/>
        </w:rPr>
      </w:pPr>
      <w:proofErr w:type="spellStart"/>
      <w:proofErr w:type="gramStart"/>
      <w:ins w:id="22" w:author="Unknown">
        <w:r w:rsidRPr="00EA2668">
          <w:rPr>
            <w:rFonts w:ascii="Arial" w:eastAsia="Times New Roman" w:hAnsi="Arial" w:cs="Arial"/>
            <w:color w:val="121214"/>
            <w:spacing w:val="-15"/>
            <w:sz w:val="36"/>
            <w:szCs w:val="36"/>
          </w:rPr>
          <w:t>onclick</w:t>
        </w:r>
        <w:proofErr w:type="spellEnd"/>
        <w:proofErr w:type="gramEnd"/>
        <w:r w:rsidRPr="00EA2668">
          <w:rPr>
            <w:rFonts w:ascii="Arial" w:eastAsia="Times New Roman" w:hAnsi="Arial" w:cs="Arial"/>
            <w:color w:val="121214"/>
            <w:spacing w:val="-15"/>
            <w:sz w:val="36"/>
            <w:szCs w:val="36"/>
          </w:rPr>
          <w:t xml:space="preserve"> Event Type</w:t>
        </w:r>
      </w:ins>
    </w:p>
    <w:p w:rsidR="00EA2668" w:rsidRPr="00EA2668" w:rsidRDefault="00EA2668" w:rsidP="00EA2668">
      <w:pPr>
        <w:shd w:val="clear" w:color="auto" w:fill="FFFFFF"/>
        <w:spacing w:after="240" w:line="360" w:lineRule="atLeast"/>
        <w:ind w:left="-402" w:right="-402"/>
        <w:jc w:val="both"/>
        <w:rPr>
          <w:ins w:id="23" w:author="Unknown"/>
          <w:rFonts w:ascii="Arial" w:eastAsia="Times New Roman" w:hAnsi="Arial" w:cs="Arial"/>
          <w:color w:val="000000"/>
          <w:sz w:val="21"/>
          <w:szCs w:val="21"/>
        </w:rPr>
      </w:pPr>
      <w:ins w:id="24" w:author="Unknown">
        <w:r w:rsidRPr="00EA2668">
          <w:rPr>
            <w:rFonts w:ascii="Arial" w:eastAsia="Times New Roman" w:hAnsi="Arial" w:cs="Arial"/>
            <w:color w:val="000000"/>
            <w:sz w:val="21"/>
            <w:szCs w:val="21"/>
          </w:rPr>
          <w:t>This is the most frequently used event type which occurs when a user clicks the left button of his mouse. You can put your validation, warning etc., against this event type.</w:t>
        </w:r>
      </w:ins>
    </w:p>
    <w:p w:rsidR="00EA2668" w:rsidRPr="00EA2668" w:rsidRDefault="00EA2668" w:rsidP="00EA2668">
      <w:pPr>
        <w:shd w:val="clear" w:color="auto" w:fill="FFFFFF"/>
        <w:spacing w:before="48" w:after="48" w:line="360" w:lineRule="atLeast"/>
        <w:ind w:left="-450" w:right="-402"/>
        <w:outlineLvl w:val="2"/>
        <w:rPr>
          <w:ins w:id="25" w:author="Unknown"/>
          <w:rFonts w:ascii="Arial" w:eastAsia="Times New Roman" w:hAnsi="Arial" w:cs="Arial"/>
          <w:color w:val="000000"/>
          <w:sz w:val="27"/>
          <w:szCs w:val="27"/>
        </w:rPr>
      </w:pPr>
      <w:ins w:id="26" w:author="Unknown">
        <w:r w:rsidRPr="00EA2668">
          <w:rPr>
            <w:rFonts w:ascii="Arial" w:eastAsia="Times New Roman" w:hAnsi="Arial" w:cs="Arial"/>
            <w:color w:val="000000"/>
            <w:sz w:val="27"/>
            <w:szCs w:val="27"/>
          </w:rPr>
          <w:t>Example</w:t>
        </w:r>
      </w:ins>
    </w:p>
    <w:p w:rsidR="00EA2668" w:rsidRPr="00EA2668" w:rsidRDefault="00EA2668" w:rsidP="00EA2668">
      <w:pPr>
        <w:shd w:val="clear" w:color="auto" w:fill="FFFFFF"/>
        <w:spacing w:after="240" w:line="360" w:lineRule="atLeast"/>
        <w:ind w:left="-402" w:right="-402"/>
        <w:jc w:val="both"/>
        <w:rPr>
          <w:ins w:id="27" w:author="Unknown"/>
          <w:rFonts w:ascii="Arial" w:eastAsia="Times New Roman" w:hAnsi="Arial" w:cs="Arial"/>
          <w:color w:val="000000"/>
          <w:sz w:val="21"/>
          <w:szCs w:val="21"/>
        </w:rPr>
      </w:pPr>
      <w:ins w:id="28" w:author="Unknown">
        <w:r w:rsidRPr="00EA2668">
          <w:rPr>
            <w:rFonts w:ascii="Arial" w:eastAsia="Times New Roman" w:hAnsi="Arial" w:cs="Arial"/>
            <w:color w:val="000000"/>
            <w:sz w:val="21"/>
            <w:szCs w:val="21"/>
          </w:rPr>
          <w:t>Try the following example.</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9" w:author="Unknown"/>
          <w:rFonts w:ascii="Consolas" w:eastAsia="Times New Roman" w:hAnsi="Consolas" w:cs="Consolas"/>
          <w:color w:val="313131"/>
          <w:sz w:val="18"/>
          <w:szCs w:val="18"/>
        </w:rPr>
      </w:pPr>
      <w:ins w:id="30" w:author="Unknown">
        <w:r w:rsidRPr="00EA2668">
          <w:rPr>
            <w:rFonts w:ascii="Consolas" w:eastAsia="Times New Roman" w:hAnsi="Consolas" w:cs="Consolas"/>
            <w:color w:val="000088"/>
            <w:sz w:val="18"/>
            <w:szCs w:val="18"/>
          </w:rPr>
          <w:t>&lt;</w:t>
        </w:r>
        <w:proofErr w:type="gramStart"/>
        <w:r w:rsidRPr="00EA2668">
          <w:rPr>
            <w:rFonts w:ascii="Consolas" w:eastAsia="Times New Roman" w:hAnsi="Consolas" w:cs="Consolas"/>
            <w:color w:val="000088"/>
            <w:sz w:val="18"/>
            <w:szCs w:val="18"/>
          </w:rPr>
          <w:t>html</w:t>
        </w:r>
        <w:proofErr w:type="gramEnd"/>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1" w:author="Unknown"/>
          <w:rFonts w:ascii="Consolas" w:eastAsia="Times New Roman" w:hAnsi="Consolas" w:cs="Consolas"/>
          <w:color w:val="313131"/>
          <w:sz w:val="18"/>
          <w:szCs w:val="18"/>
        </w:rPr>
      </w:pPr>
      <w:ins w:id="32"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w:t>
        </w:r>
        <w:proofErr w:type="gramStart"/>
        <w:r w:rsidRPr="00EA2668">
          <w:rPr>
            <w:rFonts w:ascii="Consolas" w:eastAsia="Times New Roman" w:hAnsi="Consolas" w:cs="Consolas"/>
            <w:color w:val="000088"/>
            <w:sz w:val="18"/>
            <w:szCs w:val="18"/>
          </w:rPr>
          <w:t>head</w:t>
        </w:r>
        <w:proofErr w:type="gramEnd"/>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3" w:author="Unknown"/>
          <w:rFonts w:ascii="Consolas" w:eastAsia="Times New Roman" w:hAnsi="Consolas" w:cs="Consolas"/>
          <w:color w:val="313131"/>
          <w:sz w:val="18"/>
          <w:szCs w:val="18"/>
        </w:rPr>
      </w:pPr>
      <w:ins w:id="34"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5" w:author="Unknown"/>
          <w:rFonts w:ascii="Consolas" w:eastAsia="Times New Roman" w:hAnsi="Consolas" w:cs="Consolas"/>
          <w:color w:val="313131"/>
          <w:sz w:val="18"/>
          <w:szCs w:val="18"/>
        </w:rPr>
      </w:pPr>
      <w:ins w:id="36"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&lt;script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7F0055"/>
            <w:sz w:val="18"/>
            <w:szCs w:val="18"/>
          </w:rPr>
          <w:t>type</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"text/</w:t>
        </w:r>
        <w:proofErr w:type="spellStart"/>
        <w:r w:rsidRPr="00EA2668">
          <w:rPr>
            <w:rFonts w:ascii="Consolas" w:eastAsia="Times New Roman" w:hAnsi="Consolas" w:cs="Consolas"/>
            <w:color w:val="008800"/>
            <w:sz w:val="18"/>
            <w:szCs w:val="18"/>
          </w:rPr>
          <w:t>javascript</w:t>
        </w:r>
        <w:proofErr w:type="spellEnd"/>
        <w:r w:rsidRPr="00EA2668">
          <w:rPr>
            <w:rFonts w:ascii="Consolas" w:eastAsia="Times New Roman" w:hAnsi="Consolas" w:cs="Consolas"/>
            <w:color w:val="008800"/>
            <w:sz w:val="18"/>
            <w:szCs w:val="18"/>
          </w:rPr>
          <w:t>"</w:t>
        </w:r>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7" w:author="Unknown"/>
          <w:rFonts w:ascii="Consolas" w:eastAsia="Times New Roman" w:hAnsi="Consolas" w:cs="Consolas"/>
          <w:color w:val="313131"/>
          <w:sz w:val="18"/>
          <w:szCs w:val="18"/>
        </w:rPr>
      </w:pPr>
      <w:ins w:id="38"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&lt;!--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9" w:author="Unknown"/>
          <w:rFonts w:ascii="Consolas" w:eastAsia="Times New Roman" w:hAnsi="Consolas" w:cs="Consolas"/>
          <w:color w:val="313131"/>
          <w:sz w:val="18"/>
          <w:szCs w:val="18"/>
        </w:rPr>
      </w:pPr>
      <w:ins w:id="40" w:author="Unknown">
        <w:r w:rsidRPr="00EA2668">
          <w:rPr>
            <w:rFonts w:ascii="Consolas" w:eastAsia="Times New Roman" w:hAnsi="Consolas" w:cs="Consolas"/>
            <w:color w:val="313131"/>
            <w:sz w:val="18"/>
            <w:szCs w:val="18"/>
          </w:rPr>
          <w:t xml:space="preserve">            </w:t>
        </w:r>
        <w:proofErr w:type="gramStart"/>
        <w:r w:rsidRPr="00EA2668">
          <w:rPr>
            <w:rFonts w:ascii="Consolas" w:eastAsia="Times New Roman" w:hAnsi="Consolas" w:cs="Consolas"/>
            <w:color w:val="000088"/>
            <w:sz w:val="18"/>
            <w:szCs w:val="18"/>
          </w:rPr>
          <w:t>function</w:t>
        </w:r>
        <w:proofErr w:type="gramEnd"/>
        <w:r w:rsidRPr="00EA2668">
          <w:rPr>
            <w:rFonts w:ascii="Consolas" w:eastAsia="Times New Roman" w:hAnsi="Consolas" w:cs="Consolas"/>
            <w:color w:val="313131"/>
            <w:sz w:val="18"/>
            <w:szCs w:val="18"/>
          </w:rPr>
          <w:t xml:space="preserve"> </w:t>
        </w:r>
        <w:proofErr w:type="spellStart"/>
        <w:r w:rsidRPr="00EA2668">
          <w:rPr>
            <w:rFonts w:ascii="Consolas" w:eastAsia="Times New Roman" w:hAnsi="Consolas" w:cs="Consolas"/>
            <w:color w:val="313131"/>
            <w:sz w:val="18"/>
            <w:szCs w:val="18"/>
          </w:rPr>
          <w:t>sayHello</w:t>
        </w:r>
        <w:proofErr w:type="spellEnd"/>
        <w:r w:rsidRPr="00EA2668">
          <w:rPr>
            <w:rFonts w:ascii="Consolas" w:eastAsia="Times New Roman" w:hAnsi="Consolas" w:cs="Consolas"/>
            <w:color w:val="666600"/>
            <w:sz w:val="18"/>
            <w:szCs w:val="18"/>
          </w:rPr>
          <w: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1" w:author="Unknown"/>
          <w:rFonts w:ascii="Consolas" w:eastAsia="Times New Roman" w:hAnsi="Consolas" w:cs="Consolas"/>
          <w:color w:val="313131"/>
          <w:sz w:val="18"/>
          <w:szCs w:val="18"/>
        </w:rPr>
      </w:pPr>
      <w:ins w:id="42" w:author="Unknown">
        <w:r w:rsidRPr="00EA2668">
          <w:rPr>
            <w:rFonts w:ascii="Consolas" w:eastAsia="Times New Roman" w:hAnsi="Consolas" w:cs="Consolas"/>
            <w:color w:val="313131"/>
            <w:sz w:val="18"/>
            <w:szCs w:val="18"/>
          </w:rPr>
          <w:t xml:space="preserve">               </w:t>
        </w:r>
        <w:proofErr w:type="gramStart"/>
        <w:r w:rsidRPr="00EA2668">
          <w:rPr>
            <w:rFonts w:ascii="Consolas" w:eastAsia="Times New Roman" w:hAnsi="Consolas" w:cs="Consolas"/>
            <w:color w:val="313131"/>
            <w:sz w:val="18"/>
            <w:szCs w:val="18"/>
          </w:rPr>
          <w:t>alert</w:t>
        </w:r>
        <w:r w:rsidRPr="00EA2668">
          <w:rPr>
            <w:rFonts w:ascii="Consolas" w:eastAsia="Times New Roman" w:hAnsi="Consolas" w:cs="Consolas"/>
            <w:color w:val="666600"/>
            <w:sz w:val="18"/>
            <w:szCs w:val="18"/>
          </w:rPr>
          <w:t>(</w:t>
        </w:r>
        <w:proofErr w:type="gramEnd"/>
        <w:r w:rsidRPr="00EA2668">
          <w:rPr>
            <w:rFonts w:ascii="Consolas" w:eastAsia="Times New Roman" w:hAnsi="Consolas" w:cs="Consolas"/>
            <w:color w:val="008800"/>
            <w:sz w:val="18"/>
            <w:szCs w:val="18"/>
          </w:rPr>
          <w:t>"Hello World"</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3" w:author="Unknown"/>
          <w:rFonts w:ascii="Consolas" w:eastAsia="Times New Roman" w:hAnsi="Consolas" w:cs="Consolas"/>
          <w:color w:val="313131"/>
          <w:sz w:val="18"/>
          <w:szCs w:val="18"/>
        </w:rPr>
      </w:pPr>
      <w:ins w:id="44"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5" w:author="Unknown"/>
          <w:rFonts w:ascii="Consolas" w:eastAsia="Times New Roman" w:hAnsi="Consolas" w:cs="Consolas"/>
          <w:color w:val="313131"/>
          <w:sz w:val="18"/>
          <w:szCs w:val="18"/>
        </w:rPr>
      </w:pPr>
      <w:ins w:id="46"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880000"/>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7" w:author="Unknown"/>
          <w:rFonts w:ascii="Consolas" w:eastAsia="Times New Roman" w:hAnsi="Consolas" w:cs="Consolas"/>
          <w:color w:val="313131"/>
          <w:sz w:val="18"/>
          <w:szCs w:val="18"/>
        </w:rPr>
      </w:pPr>
      <w:ins w:id="48"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&lt;/script&gt;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9" w:author="Unknown"/>
          <w:rFonts w:ascii="Consolas" w:eastAsia="Times New Roman" w:hAnsi="Consolas" w:cs="Consolas"/>
          <w:color w:val="313131"/>
          <w:sz w:val="18"/>
          <w:szCs w:val="18"/>
        </w:rPr>
      </w:pPr>
      <w:ins w:id="50"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1" w:author="Unknown"/>
          <w:rFonts w:ascii="Consolas" w:eastAsia="Times New Roman" w:hAnsi="Consolas" w:cs="Consolas"/>
          <w:color w:val="313131"/>
          <w:sz w:val="18"/>
          <w:szCs w:val="18"/>
        </w:rPr>
      </w:pPr>
      <w:ins w:id="52"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&lt;/head&gt;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3" w:author="Unknown"/>
          <w:rFonts w:ascii="Consolas" w:eastAsia="Times New Roman" w:hAnsi="Consolas" w:cs="Consolas"/>
          <w:color w:val="313131"/>
          <w:sz w:val="18"/>
          <w:szCs w:val="18"/>
        </w:rPr>
      </w:pPr>
      <w:ins w:id="54"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5" w:author="Unknown"/>
          <w:rFonts w:ascii="Consolas" w:eastAsia="Times New Roman" w:hAnsi="Consolas" w:cs="Consolas"/>
          <w:color w:val="313131"/>
          <w:sz w:val="18"/>
          <w:szCs w:val="18"/>
        </w:rPr>
      </w:pPr>
      <w:ins w:id="56"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w:t>
        </w:r>
        <w:proofErr w:type="gramStart"/>
        <w:r w:rsidRPr="00EA2668">
          <w:rPr>
            <w:rFonts w:ascii="Consolas" w:eastAsia="Times New Roman" w:hAnsi="Consolas" w:cs="Consolas"/>
            <w:color w:val="000088"/>
            <w:sz w:val="18"/>
            <w:szCs w:val="18"/>
          </w:rPr>
          <w:t>body</w:t>
        </w:r>
        <w:proofErr w:type="gramEnd"/>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7" w:author="Unknown"/>
          <w:rFonts w:ascii="Consolas" w:eastAsia="Times New Roman" w:hAnsi="Consolas" w:cs="Consolas"/>
          <w:color w:val="313131"/>
          <w:sz w:val="18"/>
          <w:szCs w:val="18"/>
        </w:rPr>
      </w:pPr>
      <w:ins w:id="58"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&lt;p&gt;</w:t>
        </w:r>
        <w:r w:rsidRPr="00EA2668">
          <w:rPr>
            <w:rFonts w:ascii="Consolas" w:eastAsia="Times New Roman" w:hAnsi="Consolas" w:cs="Consolas"/>
            <w:color w:val="313131"/>
            <w:sz w:val="18"/>
            <w:szCs w:val="18"/>
          </w:rPr>
          <w:t>Click the following button and see result</w:t>
        </w:r>
        <w:r w:rsidRPr="00EA2668">
          <w:rPr>
            <w:rFonts w:ascii="Consolas" w:eastAsia="Times New Roman" w:hAnsi="Consolas" w:cs="Consolas"/>
            <w:color w:val="000088"/>
            <w:sz w:val="18"/>
            <w:szCs w:val="18"/>
          </w:rPr>
          <w:t>&lt;/p&gt;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9" w:author="Unknown"/>
          <w:rFonts w:ascii="Consolas" w:eastAsia="Times New Roman" w:hAnsi="Consolas" w:cs="Consolas"/>
          <w:color w:val="313131"/>
          <w:sz w:val="18"/>
          <w:szCs w:val="18"/>
        </w:rPr>
      </w:pPr>
      <w:ins w:id="60"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1" w:author="Unknown"/>
          <w:rFonts w:ascii="Consolas" w:eastAsia="Times New Roman" w:hAnsi="Consolas" w:cs="Consolas"/>
          <w:color w:val="313131"/>
          <w:sz w:val="18"/>
          <w:szCs w:val="18"/>
        </w:rPr>
      </w:pPr>
      <w:ins w:id="62"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w:t>
        </w:r>
        <w:proofErr w:type="gramStart"/>
        <w:r w:rsidRPr="00EA2668">
          <w:rPr>
            <w:rFonts w:ascii="Consolas" w:eastAsia="Times New Roman" w:hAnsi="Consolas" w:cs="Consolas"/>
            <w:color w:val="000088"/>
            <w:sz w:val="18"/>
            <w:szCs w:val="18"/>
          </w:rPr>
          <w:t>form</w:t>
        </w:r>
        <w:proofErr w:type="gramEnd"/>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3" w:author="Unknown"/>
          <w:rFonts w:ascii="Consolas" w:eastAsia="Times New Roman" w:hAnsi="Consolas" w:cs="Consolas"/>
          <w:color w:val="313131"/>
          <w:sz w:val="18"/>
          <w:szCs w:val="18"/>
        </w:rPr>
      </w:pPr>
      <w:ins w:id="64"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&lt;input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7F0055"/>
            <w:sz w:val="18"/>
            <w:szCs w:val="18"/>
          </w:rPr>
          <w:t>type</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"button"</w:t>
        </w:r>
        <w:r w:rsidRPr="00EA2668">
          <w:rPr>
            <w:rFonts w:ascii="Consolas" w:eastAsia="Times New Roman" w:hAnsi="Consolas" w:cs="Consolas"/>
            <w:color w:val="313131"/>
            <w:sz w:val="18"/>
            <w:szCs w:val="18"/>
          </w:rPr>
          <w:t xml:space="preserve"> </w:t>
        </w:r>
        <w:proofErr w:type="spellStart"/>
        <w:r w:rsidRPr="00EA2668">
          <w:rPr>
            <w:rFonts w:ascii="Consolas" w:eastAsia="Times New Roman" w:hAnsi="Consolas" w:cs="Consolas"/>
            <w:color w:val="7F0055"/>
            <w:sz w:val="18"/>
            <w:szCs w:val="18"/>
          </w:rPr>
          <w:t>onclick</w:t>
        </w:r>
        <w:proofErr w:type="spellEnd"/>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w:t>
        </w:r>
        <w:proofErr w:type="spellStart"/>
        <w:proofErr w:type="gramStart"/>
        <w:r w:rsidRPr="00EA2668">
          <w:rPr>
            <w:rFonts w:ascii="Consolas" w:eastAsia="Times New Roman" w:hAnsi="Consolas" w:cs="Consolas"/>
            <w:color w:val="313131"/>
            <w:sz w:val="18"/>
            <w:szCs w:val="18"/>
          </w:rPr>
          <w:t>sayHello</w:t>
        </w:r>
        <w:proofErr w:type="spellEnd"/>
        <w:r w:rsidRPr="00EA2668">
          <w:rPr>
            <w:rFonts w:ascii="Consolas" w:eastAsia="Times New Roman" w:hAnsi="Consolas" w:cs="Consolas"/>
            <w:color w:val="666600"/>
            <w:sz w:val="18"/>
            <w:szCs w:val="18"/>
          </w:rPr>
          <w:t>(</w:t>
        </w:r>
        <w:proofErr w:type="gramEnd"/>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7F0055"/>
            <w:sz w:val="18"/>
            <w:szCs w:val="18"/>
          </w:rPr>
          <w:t>value</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"Say Hello"</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5" w:author="Unknown"/>
          <w:rFonts w:ascii="Consolas" w:eastAsia="Times New Roman" w:hAnsi="Consolas" w:cs="Consolas"/>
          <w:color w:val="313131"/>
          <w:sz w:val="18"/>
          <w:szCs w:val="18"/>
        </w:rPr>
      </w:pPr>
      <w:ins w:id="66"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&lt;/form&gt;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7" w:author="Unknown"/>
          <w:rFonts w:ascii="Consolas" w:eastAsia="Times New Roman" w:hAnsi="Consolas" w:cs="Consolas"/>
          <w:color w:val="313131"/>
          <w:sz w:val="18"/>
          <w:szCs w:val="18"/>
        </w:rPr>
      </w:pPr>
      <w:ins w:id="68"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9" w:author="Unknown"/>
          <w:rFonts w:ascii="Consolas" w:eastAsia="Times New Roman" w:hAnsi="Consolas" w:cs="Consolas"/>
          <w:color w:val="313131"/>
          <w:sz w:val="18"/>
          <w:szCs w:val="18"/>
        </w:rPr>
      </w:pPr>
      <w:ins w:id="70"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&lt;/body&gt;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1" w:author="Unknown"/>
          <w:rFonts w:ascii="Consolas" w:eastAsia="Times New Roman" w:hAnsi="Consolas" w:cs="Consolas"/>
          <w:color w:val="313131"/>
          <w:sz w:val="18"/>
          <w:szCs w:val="18"/>
        </w:rPr>
      </w:pPr>
      <w:ins w:id="72" w:author="Unknown">
        <w:r w:rsidRPr="00EA2668">
          <w:rPr>
            <w:rFonts w:ascii="Consolas" w:eastAsia="Times New Roman" w:hAnsi="Consolas" w:cs="Consolas"/>
            <w:color w:val="000088"/>
            <w:sz w:val="18"/>
            <w:szCs w:val="18"/>
          </w:rPr>
          <w:t>&lt;/html&gt;</w:t>
        </w:r>
      </w:ins>
    </w:p>
    <w:p w:rsidR="00EA2668" w:rsidRPr="00EA2668" w:rsidRDefault="00EA2668" w:rsidP="00EA2668">
      <w:pPr>
        <w:shd w:val="clear" w:color="auto" w:fill="FFFFFF"/>
        <w:spacing w:before="48" w:after="48" w:line="360" w:lineRule="atLeast"/>
        <w:ind w:left="-450" w:right="-402"/>
        <w:outlineLvl w:val="2"/>
        <w:rPr>
          <w:ins w:id="73" w:author="Unknown"/>
          <w:rFonts w:ascii="Arial" w:eastAsia="Times New Roman" w:hAnsi="Arial" w:cs="Arial"/>
          <w:color w:val="000000"/>
          <w:sz w:val="27"/>
          <w:szCs w:val="27"/>
        </w:rPr>
      </w:pPr>
      <w:ins w:id="74" w:author="Unknown">
        <w:r w:rsidRPr="00EA2668">
          <w:rPr>
            <w:rFonts w:ascii="Arial" w:eastAsia="Times New Roman" w:hAnsi="Arial" w:cs="Arial"/>
            <w:color w:val="000000"/>
            <w:sz w:val="27"/>
            <w:szCs w:val="27"/>
          </w:rPr>
          <w:t>Output</w:t>
        </w:r>
      </w:ins>
    </w:p>
    <w:p w:rsidR="00EA2668" w:rsidRPr="00EA2668" w:rsidRDefault="00EA2668" w:rsidP="00EA2668">
      <w:pPr>
        <w:shd w:val="clear" w:color="auto" w:fill="FFFFFF"/>
        <w:spacing w:before="48" w:after="48" w:line="360" w:lineRule="atLeast"/>
        <w:ind w:left="-450" w:right="-402"/>
        <w:outlineLvl w:val="1"/>
        <w:rPr>
          <w:ins w:id="75" w:author="Unknown"/>
          <w:rFonts w:ascii="Arial" w:eastAsia="Times New Roman" w:hAnsi="Arial" w:cs="Arial"/>
          <w:color w:val="121214"/>
          <w:spacing w:val="-15"/>
          <w:sz w:val="36"/>
          <w:szCs w:val="36"/>
        </w:rPr>
      </w:pPr>
      <w:proofErr w:type="spellStart"/>
      <w:proofErr w:type="gramStart"/>
      <w:ins w:id="76" w:author="Unknown">
        <w:r w:rsidRPr="00EA2668">
          <w:rPr>
            <w:rFonts w:ascii="Arial" w:eastAsia="Times New Roman" w:hAnsi="Arial" w:cs="Arial"/>
            <w:color w:val="121214"/>
            <w:spacing w:val="-15"/>
            <w:sz w:val="36"/>
            <w:szCs w:val="36"/>
          </w:rPr>
          <w:t>onsubmit</w:t>
        </w:r>
        <w:proofErr w:type="spellEnd"/>
        <w:proofErr w:type="gramEnd"/>
        <w:r w:rsidRPr="00EA2668">
          <w:rPr>
            <w:rFonts w:ascii="Arial" w:eastAsia="Times New Roman" w:hAnsi="Arial" w:cs="Arial"/>
            <w:color w:val="121214"/>
            <w:spacing w:val="-15"/>
            <w:sz w:val="36"/>
            <w:szCs w:val="36"/>
          </w:rPr>
          <w:t xml:space="preserve"> Event type</w:t>
        </w:r>
      </w:ins>
    </w:p>
    <w:p w:rsidR="00EA2668" w:rsidRPr="00EA2668" w:rsidRDefault="00EA2668" w:rsidP="00EA2668">
      <w:pPr>
        <w:shd w:val="clear" w:color="auto" w:fill="FFFFFF"/>
        <w:spacing w:after="240" w:line="360" w:lineRule="atLeast"/>
        <w:ind w:left="-402" w:right="-402"/>
        <w:jc w:val="both"/>
        <w:rPr>
          <w:ins w:id="77" w:author="Unknown"/>
          <w:rFonts w:ascii="Arial" w:eastAsia="Times New Roman" w:hAnsi="Arial" w:cs="Arial"/>
          <w:color w:val="000000"/>
          <w:sz w:val="21"/>
          <w:szCs w:val="21"/>
        </w:rPr>
      </w:pPr>
      <w:proofErr w:type="spellStart"/>
      <w:proofErr w:type="gramStart"/>
      <w:ins w:id="78" w:author="Unknown">
        <w:r w:rsidRPr="00EA2668">
          <w:rPr>
            <w:rFonts w:ascii="Arial" w:eastAsia="Times New Roman" w:hAnsi="Arial" w:cs="Arial"/>
            <w:b/>
            <w:bCs/>
            <w:color w:val="000000"/>
            <w:sz w:val="21"/>
            <w:szCs w:val="21"/>
          </w:rPr>
          <w:t>onsubmit</w:t>
        </w:r>
        <w:proofErr w:type="spellEnd"/>
        <w:proofErr w:type="gramEnd"/>
        <w:r w:rsidRPr="00EA2668">
          <w:rPr>
            <w:rFonts w:ascii="Arial" w:eastAsia="Times New Roman" w:hAnsi="Arial" w:cs="Arial"/>
            <w:color w:val="000000"/>
            <w:sz w:val="21"/>
            <w:szCs w:val="21"/>
          </w:rPr>
          <w:t> is an event that occurs when you try to submit a form. You can put your form validation against this event type.</w:t>
        </w:r>
      </w:ins>
    </w:p>
    <w:p w:rsidR="00EA2668" w:rsidRPr="00EA2668" w:rsidRDefault="00EA2668" w:rsidP="00EA2668">
      <w:pPr>
        <w:shd w:val="clear" w:color="auto" w:fill="FFFFFF"/>
        <w:spacing w:before="48" w:after="48" w:line="360" w:lineRule="atLeast"/>
        <w:ind w:left="-450" w:right="-402"/>
        <w:outlineLvl w:val="2"/>
        <w:rPr>
          <w:ins w:id="79" w:author="Unknown"/>
          <w:rFonts w:ascii="Arial" w:eastAsia="Times New Roman" w:hAnsi="Arial" w:cs="Arial"/>
          <w:color w:val="000000"/>
          <w:sz w:val="27"/>
          <w:szCs w:val="27"/>
        </w:rPr>
      </w:pPr>
      <w:ins w:id="80" w:author="Unknown">
        <w:r w:rsidRPr="00EA2668">
          <w:rPr>
            <w:rFonts w:ascii="Arial" w:eastAsia="Times New Roman" w:hAnsi="Arial" w:cs="Arial"/>
            <w:color w:val="000000"/>
            <w:sz w:val="27"/>
            <w:szCs w:val="27"/>
          </w:rPr>
          <w:t>Example</w:t>
        </w:r>
      </w:ins>
    </w:p>
    <w:p w:rsidR="00EA2668" w:rsidRPr="00EA2668" w:rsidRDefault="00EA2668" w:rsidP="00EA2668">
      <w:pPr>
        <w:shd w:val="clear" w:color="auto" w:fill="FFFFFF"/>
        <w:spacing w:after="240" w:line="360" w:lineRule="atLeast"/>
        <w:ind w:left="-402" w:right="-402"/>
        <w:jc w:val="both"/>
        <w:rPr>
          <w:ins w:id="81" w:author="Unknown"/>
          <w:rFonts w:ascii="Arial" w:eastAsia="Times New Roman" w:hAnsi="Arial" w:cs="Arial"/>
          <w:color w:val="000000"/>
          <w:sz w:val="21"/>
          <w:szCs w:val="21"/>
        </w:rPr>
      </w:pPr>
      <w:ins w:id="82" w:author="Unknown">
        <w:r w:rsidRPr="00EA2668">
          <w:rPr>
            <w:rFonts w:ascii="Arial" w:eastAsia="Times New Roman" w:hAnsi="Arial" w:cs="Arial"/>
            <w:color w:val="000000"/>
            <w:sz w:val="21"/>
            <w:szCs w:val="21"/>
          </w:rPr>
          <w:t xml:space="preserve">The following example shows how to use </w:t>
        </w:r>
        <w:proofErr w:type="spellStart"/>
        <w:r w:rsidRPr="00EA2668">
          <w:rPr>
            <w:rFonts w:ascii="Arial" w:eastAsia="Times New Roman" w:hAnsi="Arial" w:cs="Arial"/>
            <w:color w:val="000000"/>
            <w:sz w:val="21"/>
            <w:szCs w:val="21"/>
          </w:rPr>
          <w:t>onsubmit</w:t>
        </w:r>
        <w:proofErr w:type="spellEnd"/>
        <w:r w:rsidRPr="00EA2668">
          <w:rPr>
            <w:rFonts w:ascii="Arial" w:eastAsia="Times New Roman" w:hAnsi="Arial" w:cs="Arial"/>
            <w:color w:val="000000"/>
            <w:sz w:val="21"/>
            <w:szCs w:val="21"/>
          </w:rPr>
          <w:t>. Here we are calling a </w:t>
        </w:r>
        <w:proofErr w:type="gramStart"/>
        <w:r w:rsidRPr="00EA2668">
          <w:rPr>
            <w:rFonts w:ascii="Arial" w:eastAsia="Times New Roman" w:hAnsi="Arial" w:cs="Arial"/>
            <w:b/>
            <w:bCs/>
            <w:color w:val="000000"/>
            <w:sz w:val="21"/>
            <w:szCs w:val="21"/>
          </w:rPr>
          <w:t>validate(</w:t>
        </w:r>
        <w:proofErr w:type="gramEnd"/>
        <w:r w:rsidRPr="00EA2668">
          <w:rPr>
            <w:rFonts w:ascii="Arial" w:eastAsia="Times New Roman" w:hAnsi="Arial" w:cs="Arial"/>
            <w:b/>
            <w:bCs/>
            <w:color w:val="000000"/>
            <w:sz w:val="21"/>
            <w:szCs w:val="21"/>
          </w:rPr>
          <w:t>)</w:t>
        </w:r>
        <w:r w:rsidRPr="00EA2668">
          <w:rPr>
            <w:rFonts w:ascii="Arial" w:eastAsia="Times New Roman" w:hAnsi="Arial" w:cs="Arial"/>
            <w:color w:val="000000"/>
            <w:sz w:val="21"/>
            <w:szCs w:val="21"/>
          </w:rPr>
          <w:t> function before submitting a form data to the webserver. If </w:t>
        </w:r>
        <w:proofErr w:type="gramStart"/>
        <w:r w:rsidRPr="00EA2668">
          <w:rPr>
            <w:rFonts w:ascii="Arial" w:eastAsia="Times New Roman" w:hAnsi="Arial" w:cs="Arial"/>
            <w:b/>
            <w:bCs/>
            <w:color w:val="000000"/>
            <w:sz w:val="21"/>
            <w:szCs w:val="21"/>
          </w:rPr>
          <w:t>validate(</w:t>
        </w:r>
        <w:proofErr w:type="gramEnd"/>
        <w:r w:rsidRPr="00EA2668">
          <w:rPr>
            <w:rFonts w:ascii="Arial" w:eastAsia="Times New Roman" w:hAnsi="Arial" w:cs="Arial"/>
            <w:b/>
            <w:bCs/>
            <w:color w:val="000000"/>
            <w:sz w:val="21"/>
            <w:szCs w:val="21"/>
          </w:rPr>
          <w:t>)</w:t>
        </w:r>
        <w:r w:rsidRPr="00EA2668">
          <w:rPr>
            <w:rFonts w:ascii="Arial" w:eastAsia="Times New Roman" w:hAnsi="Arial" w:cs="Arial"/>
            <w:color w:val="000000"/>
            <w:sz w:val="21"/>
            <w:szCs w:val="21"/>
          </w:rPr>
          <w:t> function returns true, the form will be submitted, otherwise it will not submit the data.</w:t>
        </w:r>
      </w:ins>
    </w:p>
    <w:p w:rsidR="00EA2668" w:rsidRPr="00EA2668" w:rsidRDefault="00EA2668" w:rsidP="00EA2668">
      <w:pPr>
        <w:shd w:val="clear" w:color="auto" w:fill="FFFFFF"/>
        <w:spacing w:after="240" w:line="360" w:lineRule="atLeast"/>
        <w:ind w:left="-402" w:right="-402"/>
        <w:jc w:val="both"/>
        <w:rPr>
          <w:ins w:id="83" w:author="Unknown"/>
          <w:rFonts w:ascii="Arial" w:eastAsia="Times New Roman" w:hAnsi="Arial" w:cs="Arial"/>
          <w:color w:val="000000"/>
          <w:sz w:val="21"/>
          <w:szCs w:val="21"/>
        </w:rPr>
      </w:pPr>
      <w:ins w:id="84" w:author="Unknown">
        <w:r w:rsidRPr="00EA2668">
          <w:rPr>
            <w:rFonts w:ascii="Arial" w:eastAsia="Times New Roman" w:hAnsi="Arial" w:cs="Arial"/>
            <w:color w:val="000000"/>
            <w:sz w:val="21"/>
            <w:szCs w:val="21"/>
          </w:rPr>
          <w:t>Try the following example.</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5" w:author="Unknown"/>
          <w:rFonts w:ascii="Consolas" w:eastAsia="Times New Roman" w:hAnsi="Consolas" w:cs="Consolas"/>
          <w:color w:val="313131"/>
          <w:sz w:val="18"/>
          <w:szCs w:val="18"/>
        </w:rPr>
      </w:pPr>
      <w:ins w:id="86" w:author="Unknown">
        <w:r w:rsidRPr="00EA2668">
          <w:rPr>
            <w:rFonts w:ascii="Consolas" w:eastAsia="Times New Roman" w:hAnsi="Consolas" w:cs="Consolas"/>
            <w:color w:val="000088"/>
            <w:sz w:val="18"/>
            <w:szCs w:val="18"/>
          </w:rPr>
          <w:t>&lt;</w:t>
        </w:r>
        <w:proofErr w:type="gramStart"/>
        <w:r w:rsidRPr="00EA2668">
          <w:rPr>
            <w:rFonts w:ascii="Consolas" w:eastAsia="Times New Roman" w:hAnsi="Consolas" w:cs="Consolas"/>
            <w:color w:val="000088"/>
            <w:sz w:val="18"/>
            <w:szCs w:val="18"/>
          </w:rPr>
          <w:t>html</w:t>
        </w:r>
        <w:proofErr w:type="gramEnd"/>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7" w:author="Unknown"/>
          <w:rFonts w:ascii="Consolas" w:eastAsia="Times New Roman" w:hAnsi="Consolas" w:cs="Consolas"/>
          <w:color w:val="313131"/>
          <w:sz w:val="18"/>
          <w:szCs w:val="18"/>
        </w:rPr>
      </w:pPr>
      <w:ins w:id="88"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w:t>
        </w:r>
        <w:proofErr w:type="gramStart"/>
        <w:r w:rsidRPr="00EA2668">
          <w:rPr>
            <w:rFonts w:ascii="Consolas" w:eastAsia="Times New Roman" w:hAnsi="Consolas" w:cs="Consolas"/>
            <w:color w:val="000088"/>
            <w:sz w:val="18"/>
            <w:szCs w:val="18"/>
          </w:rPr>
          <w:t>head</w:t>
        </w:r>
        <w:proofErr w:type="gramEnd"/>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9" w:author="Unknown"/>
          <w:rFonts w:ascii="Consolas" w:eastAsia="Times New Roman" w:hAnsi="Consolas" w:cs="Consolas"/>
          <w:color w:val="313131"/>
          <w:sz w:val="18"/>
          <w:szCs w:val="18"/>
        </w:rPr>
      </w:pPr>
      <w:ins w:id="90"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1" w:author="Unknown"/>
          <w:rFonts w:ascii="Consolas" w:eastAsia="Times New Roman" w:hAnsi="Consolas" w:cs="Consolas"/>
          <w:color w:val="313131"/>
          <w:sz w:val="18"/>
          <w:szCs w:val="18"/>
        </w:rPr>
      </w:pPr>
      <w:ins w:id="92"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&lt;script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7F0055"/>
            <w:sz w:val="18"/>
            <w:szCs w:val="18"/>
          </w:rPr>
          <w:t>type</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"text/</w:t>
        </w:r>
        <w:proofErr w:type="spellStart"/>
        <w:r w:rsidRPr="00EA2668">
          <w:rPr>
            <w:rFonts w:ascii="Consolas" w:eastAsia="Times New Roman" w:hAnsi="Consolas" w:cs="Consolas"/>
            <w:color w:val="008800"/>
            <w:sz w:val="18"/>
            <w:szCs w:val="18"/>
          </w:rPr>
          <w:t>javascript</w:t>
        </w:r>
        <w:proofErr w:type="spellEnd"/>
        <w:r w:rsidRPr="00EA2668">
          <w:rPr>
            <w:rFonts w:ascii="Consolas" w:eastAsia="Times New Roman" w:hAnsi="Consolas" w:cs="Consolas"/>
            <w:color w:val="008800"/>
            <w:sz w:val="18"/>
            <w:szCs w:val="18"/>
          </w:rPr>
          <w:t>"</w:t>
        </w:r>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3" w:author="Unknown"/>
          <w:rFonts w:ascii="Consolas" w:eastAsia="Times New Roman" w:hAnsi="Consolas" w:cs="Consolas"/>
          <w:color w:val="313131"/>
          <w:sz w:val="18"/>
          <w:szCs w:val="18"/>
        </w:rPr>
      </w:pPr>
      <w:ins w:id="94"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&lt;!--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5" w:author="Unknown"/>
          <w:rFonts w:ascii="Consolas" w:eastAsia="Times New Roman" w:hAnsi="Consolas" w:cs="Consolas"/>
          <w:color w:val="313131"/>
          <w:sz w:val="18"/>
          <w:szCs w:val="18"/>
        </w:rPr>
      </w:pPr>
      <w:ins w:id="96" w:author="Unknown">
        <w:r w:rsidRPr="00EA2668">
          <w:rPr>
            <w:rFonts w:ascii="Consolas" w:eastAsia="Times New Roman" w:hAnsi="Consolas" w:cs="Consolas"/>
            <w:color w:val="313131"/>
            <w:sz w:val="18"/>
            <w:szCs w:val="18"/>
          </w:rPr>
          <w:t xml:space="preserve">            </w:t>
        </w:r>
        <w:proofErr w:type="gramStart"/>
        <w:r w:rsidRPr="00EA2668">
          <w:rPr>
            <w:rFonts w:ascii="Consolas" w:eastAsia="Times New Roman" w:hAnsi="Consolas" w:cs="Consolas"/>
            <w:color w:val="000088"/>
            <w:sz w:val="18"/>
            <w:szCs w:val="18"/>
          </w:rPr>
          <w:t>function</w:t>
        </w:r>
        <w:proofErr w:type="gramEnd"/>
        <w:r w:rsidRPr="00EA2668">
          <w:rPr>
            <w:rFonts w:ascii="Consolas" w:eastAsia="Times New Roman" w:hAnsi="Consolas" w:cs="Consolas"/>
            <w:color w:val="313131"/>
            <w:sz w:val="18"/>
            <w:szCs w:val="18"/>
          </w:rPr>
          <w:t xml:space="preserve"> validation</w:t>
        </w:r>
        <w:r w:rsidRPr="00EA2668">
          <w:rPr>
            <w:rFonts w:ascii="Consolas" w:eastAsia="Times New Roman" w:hAnsi="Consolas" w:cs="Consolas"/>
            <w:color w:val="666600"/>
            <w:sz w:val="18"/>
            <w:szCs w:val="18"/>
          </w:rPr>
          <w: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7" w:author="Unknown"/>
          <w:rFonts w:ascii="Consolas" w:eastAsia="Times New Roman" w:hAnsi="Consolas" w:cs="Consolas"/>
          <w:color w:val="313131"/>
          <w:sz w:val="18"/>
          <w:szCs w:val="18"/>
        </w:rPr>
      </w:pPr>
      <w:ins w:id="98" w:author="Unknown">
        <w:r w:rsidRPr="00EA2668">
          <w:rPr>
            <w:rFonts w:ascii="Consolas" w:eastAsia="Times New Roman" w:hAnsi="Consolas" w:cs="Consolas"/>
            <w:color w:val="313131"/>
            <w:sz w:val="18"/>
            <w:szCs w:val="18"/>
          </w:rPr>
          <w:t xml:space="preserve">               </w:t>
        </w:r>
        <w:proofErr w:type="gramStart"/>
        <w:r w:rsidRPr="00EA2668">
          <w:rPr>
            <w:rFonts w:ascii="Consolas" w:eastAsia="Times New Roman" w:hAnsi="Consolas" w:cs="Consolas"/>
            <w:color w:val="313131"/>
            <w:sz w:val="18"/>
            <w:szCs w:val="18"/>
          </w:rPr>
          <w:t>all</w:t>
        </w:r>
        <w:proofErr w:type="gramEnd"/>
        <w:r w:rsidRPr="00EA2668">
          <w:rPr>
            <w:rFonts w:ascii="Consolas" w:eastAsia="Times New Roman" w:hAnsi="Consolas" w:cs="Consolas"/>
            <w:color w:val="313131"/>
            <w:sz w:val="18"/>
            <w:szCs w:val="18"/>
          </w:rPr>
          <w:t xml:space="preserve"> validation goes here</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9" w:author="Unknown"/>
          <w:rFonts w:ascii="Consolas" w:eastAsia="Times New Roman" w:hAnsi="Consolas" w:cs="Consolas"/>
          <w:color w:val="313131"/>
          <w:sz w:val="18"/>
          <w:szCs w:val="18"/>
        </w:rPr>
      </w:pPr>
      <w:ins w:id="100"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1" w:author="Unknown"/>
          <w:rFonts w:ascii="Consolas" w:eastAsia="Times New Roman" w:hAnsi="Consolas" w:cs="Consolas"/>
          <w:color w:val="313131"/>
          <w:sz w:val="18"/>
          <w:szCs w:val="18"/>
        </w:rPr>
      </w:pPr>
      <w:ins w:id="102" w:author="Unknown">
        <w:r w:rsidRPr="00EA2668">
          <w:rPr>
            <w:rFonts w:ascii="Consolas" w:eastAsia="Times New Roman" w:hAnsi="Consolas" w:cs="Consolas"/>
            <w:color w:val="313131"/>
            <w:sz w:val="18"/>
            <w:szCs w:val="18"/>
          </w:rPr>
          <w:t xml:space="preserve">               </w:t>
        </w:r>
        <w:proofErr w:type="gramStart"/>
        <w:r w:rsidRPr="00EA2668">
          <w:rPr>
            <w:rFonts w:ascii="Consolas" w:eastAsia="Times New Roman" w:hAnsi="Consolas" w:cs="Consolas"/>
            <w:color w:val="000088"/>
            <w:sz w:val="18"/>
            <w:szCs w:val="18"/>
          </w:rPr>
          <w:t>return</w:t>
        </w:r>
        <w:proofErr w:type="gramEnd"/>
        <w:r w:rsidRPr="00EA2668">
          <w:rPr>
            <w:rFonts w:ascii="Consolas" w:eastAsia="Times New Roman" w:hAnsi="Consolas" w:cs="Consolas"/>
            <w:color w:val="313131"/>
            <w:sz w:val="18"/>
            <w:szCs w:val="18"/>
          </w:rPr>
          <w:t xml:space="preserve"> either </w:t>
        </w:r>
        <w:r w:rsidRPr="00EA2668">
          <w:rPr>
            <w:rFonts w:ascii="Consolas" w:eastAsia="Times New Roman" w:hAnsi="Consolas" w:cs="Consolas"/>
            <w:color w:val="000088"/>
            <w:sz w:val="18"/>
            <w:szCs w:val="18"/>
          </w:rPr>
          <w:t>true</w:t>
        </w:r>
        <w:r w:rsidRPr="00EA2668">
          <w:rPr>
            <w:rFonts w:ascii="Consolas" w:eastAsia="Times New Roman" w:hAnsi="Consolas" w:cs="Consolas"/>
            <w:color w:val="313131"/>
            <w:sz w:val="18"/>
            <w:szCs w:val="18"/>
          </w:rPr>
          <w:t xml:space="preserve"> or </w:t>
        </w:r>
        <w:r w:rsidRPr="00EA2668">
          <w:rPr>
            <w:rFonts w:ascii="Consolas" w:eastAsia="Times New Roman" w:hAnsi="Consolas" w:cs="Consolas"/>
            <w:color w:val="000088"/>
            <w:sz w:val="18"/>
            <w:szCs w:val="18"/>
          </w:rPr>
          <w:t>false</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3" w:author="Unknown"/>
          <w:rFonts w:ascii="Consolas" w:eastAsia="Times New Roman" w:hAnsi="Consolas" w:cs="Consolas"/>
          <w:color w:val="313131"/>
          <w:sz w:val="18"/>
          <w:szCs w:val="18"/>
        </w:rPr>
      </w:pPr>
      <w:ins w:id="104"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5" w:author="Unknown"/>
          <w:rFonts w:ascii="Consolas" w:eastAsia="Times New Roman" w:hAnsi="Consolas" w:cs="Consolas"/>
          <w:color w:val="313131"/>
          <w:sz w:val="18"/>
          <w:szCs w:val="18"/>
        </w:rPr>
      </w:pPr>
      <w:ins w:id="106"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880000"/>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7" w:author="Unknown"/>
          <w:rFonts w:ascii="Consolas" w:eastAsia="Times New Roman" w:hAnsi="Consolas" w:cs="Consolas"/>
          <w:color w:val="313131"/>
          <w:sz w:val="18"/>
          <w:szCs w:val="18"/>
        </w:rPr>
      </w:pPr>
      <w:ins w:id="108"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&lt;/script&gt;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9" w:author="Unknown"/>
          <w:rFonts w:ascii="Consolas" w:eastAsia="Times New Roman" w:hAnsi="Consolas" w:cs="Consolas"/>
          <w:color w:val="313131"/>
          <w:sz w:val="18"/>
          <w:szCs w:val="18"/>
        </w:rPr>
      </w:pPr>
      <w:ins w:id="110"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1" w:author="Unknown"/>
          <w:rFonts w:ascii="Consolas" w:eastAsia="Times New Roman" w:hAnsi="Consolas" w:cs="Consolas"/>
          <w:color w:val="313131"/>
          <w:sz w:val="18"/>
          <w:szCs w:val="18"/>
        </w:rPr>
      </w:pPr>
      <w:ins w:id="112"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&lt;/head&gt;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3" w:author="Unknown"/>
          <w:rFonts w:ascii="Consolas" w:eastAsia="Times New Roman" w:hAnsi="Consolas" w:cs="Consolas"/>
          <w:color w:val="313131"/>
          <w:sz w:val="18"/>
          <w:szCs w:val="18"/>
        </w:rPr>
      </w:pPr>
      <w:ins w:id="114"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w:t>
        </w:r>
        <w:proofErr w:type="gramStart"/>
        <w:r w:rsidRPr="00EA2668">
          <w:rPr>
            <w:rFonts w:ascii="Consolas" w:eastAsia="Times New Roman" w:hAnsi="Consolas" w:cs="Consolas"/>
            <w:color w:val="000088"/>
            <w:sz w:val="18"/>
            <w:szCs w:val="18"/>
          </w:rPr>
          <w:t>body</w:t>
        </w:r>
        <w:proofErr w:type="gramEnd"/>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5" w:author="Unknown"/>
          <w:rFonts w:ascii="Consolas" w:eastAsia="Times New Roman" w:hAnsi="Consolas" w:cs="Consolas"/>
          <w:color w:val="313131"/>
          <w:sz w:val="18"/>
          <w:szCs w:val="18"/>
        </w:rPr>
      </w:pPr>
      <w:ins w:id="116"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7" w:author="Unknown"/>
          <w:rFonts w:ascii="Consolas" w:eastAsia="Times New Roman" w:hAnsi="Consolas" w:cs="Consolas"/>
          <w:color w:val="313131"/>
          <w:sz w:val="18"/>
          <w:szCs w:val="18"/>
        </w:rPr>
      </w:pPr>
      <w:ins w:id="118"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&lt;form</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7F0055"/>
            <w:sz w:val="18"/>
            <w:szCs w:val="18"/>
          </w:rPr>
          <w:t>method</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"POST"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7F0055"/>
            <w:sz w:val="18"/>
            <w:szCs w:val="18"/>
          </w:rPr>
          <w:t>action</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w:t>
        </w:r>
        <w:proofErr w:type="spellStart"/>
        <w:r w:rsidRPr="00EA2668">
          <w:rPr>
            <w:rFonts w:ascii="Consolas" w:eastAsia="Times New Roman" w:hAnsi="Consolas" w:cs="Consolas"/>
            <w:color w:val="008800"/>
            <w:sz w:val="18"/>
            <w:szCs w:val="18"/>
          </w:rPr>
          <w:t>t.cgi</w:t>
        </w:r>
        <w:proofErr w:type="spellEnd"/>
        <w:r w:rsidRPr="00EA2668">
          <w:rPr>
            <w:rFonts w:ascii="Consolas" w:eastAsia="Times New Roman" w:hAnsi="Consolas" w:cs="Consolas"/>
            <w:color w:val="008800"/>
            <w:sz w:val="18"/>
            <w:szCs w:val="18"/>
          </w:rPr>
          <w:t>"</w:t>
        </w:r>
        <w:r w:rsidRPr="00EA2668">
          <w:rPr>
            <w:rFonts w:ascii="Consolas" w:eastAsia="Times New Roman" w:hAnsi="Consolas" w:cs="Consolas"/>
            <w:color w:val="313131"/>
            <w:sz w:val="18"/>
            <w:szCs w:val="18"/>
          </w:rPr>
          <w:t xml:space="preserve"> </w:t>
        </w:r>
        <w:proofErr w:type="spellStart"/>
        <w:r w:rsidRPr="00EA2668">
          <w:rPr>
            <w:rFonts w:ascii="Consolas" w:eastAsia="Times New Roman" w:hAnsi="Consolas" w:cs="Consolas"/>
            <w:color w:val="7F0055"/>
            <w:sz w:val="18"/>
            <w:szCs w:val="18"/>
          </w:rPr>
          <w:t>onsubmit</w:t>
        </w:r>
        <w:proofErr w:type="spellEnd"/>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w:t>
        </w:r>
        <w:r w:rsidRPr="00EA2668">
          <w:rPr>
            <w:rFonts w:ascii="Consolas" w:eastAsia="Times New Roman" w:hAnsi="Consolas" w:cs="Consolas"/>
            <w:color w:val="000088"/>
            <w:sz w:val="18"/>
            <w:szCs w:val="18"/>
          </w:rPr>
          <w:t>return</w:t>
        </w:r>
        <w:r w:rsidRPr="00EA2668">
          <w:rPr>
            <w:rFonts w:ascii="Consolas" w:eastAsia="Times New Roman" w:hAnsi="Consolas" w:cs="Consolas"/>
            <w:color w:val="313131"/>
            <w:sz w:val="18"/>
            <w:szCs w:val="18"/>
          </w:rPr>
          <w:t xml:space="preserve"> </w:t>
        </w:r>
        <w:proofErr w:type="gramStart"/>
        <w:r w:rsidRPr="00EA2668">
          <w:rPr>
            <w:rFonts w:ascii="Consolas" w:eastAsia="Times New Roman" w:hAnsi="Consolas" w:cs="Consolas"/>
            <w:color w:val="313131"/>
            <w:sz w:val="18"/>
            <w:szCs w:val="18"/>
          </w:rPr>
          <w:t>validate</w:t>
        </w:r>
        <w:r w:rsidRPr="00EA2668">
          <w:rPr>
            <w:rFonts w:ascii="Consolas" w:eastAsia="Times New Roman" w:hAnsi="Consolas" w:cs="Consolas"/>
            <w:color w:val="666600"/>
            <w:sz w:val="18"/>
            <w:szCs w:val="18"/>
          </w:rPr>
          <w:t>(</w:t>
        </w:r>
        <w:proofErr w:type="gramEnd"/>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w:t>
        </w:r>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9" w:author="Unknown"/>
          <w:rFonts w:ascii="Consolas" w:eastAsia="Times New Roman" w:hAnsi="Consolas" w:cs="Consolas"/>
          <w:color w:val="313131"/>
          <w:sz w:val="18"/>
          <w:szCs w:val="18"/>
        </w:rPr>
      </w:pPr>
      <w:ins w:id="120"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1" w:author="Unknown"/>
          <w:rFonts w:ascii="Consolas" w:eastAsia="Times New Roman" w:hAnsi="Consolas" w:cs="Consolas"/>
          <w:color w:val="313131"/>
          <w:sz w:val="18"/>
          <w:szCs w:val="18"/>
        </w:rPr>
      </w:pPr>
      <w:ins w:id="122"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&lt;input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7F0055"/>
            <w:sz w:val="18"/>
            <w:szCs w:val="18"/>
          </w:rPr>
          <w:t>type</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"submit"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7F0055"/>
            <w:sz w:val="18"/>
            <w:szCs w:val="18"/>
          </w:rPr>
          <w:t>value</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"Submit"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3" w:author="Unknown"/>
          <w:rFonts w:ascii="Consolas" w:eastAsia="Times New Roman" w:hAnsi="Consolas" w:cs="Consolas"/>
          <w:color w:val="313131"/>
          <w:sz w:val="18"/>
          <w:szCs w:val="18"/>
        </w:rPr>
      </w:pPr>
      <w:ins w:id="124"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&lt;/form&gt;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5" w:author="Unknown"/>
          <w:rFonts w:ascii="Consolas" w:eastAsia="Times New Roman" w:hAnsi="Consolas" w:cs="Consolas"/>
          <w:color w:val="313131"/>
          <w:sz w:val="18"/>
          <w:szCs w:val="18"/>
        </w:rPr>
      </w:pPr>
      <w:ins w:id="126"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7" w:author="Unknown"/>
          <w:rFonts w:ascii="Consolas" w:eastAsia="Times New Roman" w:hAnsi="Consolas" w:cs="Consolas"/>
          <w:color w:val="313131"/>
          <w:sz w:val="18"/>
          <w:szCs w:val="18"/>
        </w:rPr>
      </w:pPr>
      <w:ins w:id="128"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&lt;/body&gt;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9" w:author="Unknown"/>
          <w:rFonts w:ascii="Consolas" w:eastAsia="Times New Roman" w:hAnsi="Consolas" w:cs="Consolas"/>
          <w:color w:val="313131"/>
          <w:sz w:val="18"/>
          <w:szCs w:val="18"/>
        </w:rPr>
      </w:pPr>
      <w:ins w:id="130" w:author="Unknown">
        <w:r w:rsidRPr="00EA2668">
          <w:rPr>
            <w:rFonts w:ascii="Consolas" w:eastAsia="Times New Roman" w:hAnsi="Consolas" w:cs="Consolas"/>
            <w:color w:val="000088"/>
            <w:sz w:val="18"/>
            <w:szCs w:val="18"/>
          </w:rPr>
          <w:t>&lt;/html&gt;</w:t>
        </w:r>
      </w:ins>
    </w:p>
    <w:p w:rsidR="00EA2668" w:rsidRPr="00EA2668" w:rsidRDefault="00EA2668" w:rsidP="00EA2668">
      <w:pPr>
        <w:shd w:val="clear" w:color="auto" w:fill="FFFFFF"/>
        <w:spacing w:before="48" w:after="48" w:line="360" w:lineRule="atLeast"/>
        <w:ind w:left="-450" w:right="-402"/>
        <w:outlineLvl w:val="1"/>
        <w:rPr>
          <w:ins w:id="131" w:author="Unknown"/>
          <w:rFonts w:ascii="Arial" w:eastAsia="Times New Roman" w:hAnsi="Arial" w:cs="Arial"/>
          <w:color w:val="121214"/>
          <w:spacing w:val="-15"/>
          <w:sz w:val="36"/>
          <w:szCs w:val="36"/>
        </w:rPr>
      </w:pPr>
      <w:proofErr w:type="spellStart"/>
      <w:proofErr w:type="gramStart"/>
      <w:ins w:id="132" w:author="Unknown">
        <w:r w:rsidRPr="00EA2668">
          <w:rPr>
            <w:rFonts w:ascii="Arial" w:eastAsia="Times New Roman" w:hAnsi="Arial" w:cs="Arial"/>
            <w:color w:val="121214"/>
            <w:spacing w:val="-15"/>
            <w:sz w:val="36"/>
            <w:szCs w:val="36"/>
          </w:rPr>
          <w:t>onmouseover</w:t>
        </w:r>
        <w:proofErr w:type="spellEnd"/>
        <w:proofErr w:type="gramEnd"/>
        <w:r w:rsidRPr="00EA2668">
          <w:rPr>
            <w:rFonts w:ascii="Arial" w:eastAsia="Times New Roman" w:hAnsi="Arial" w:cs="Arial"/>
            <w:color w:val="121214"/>
            <w:spacing w:val="-15"/>
            <w:sz w:val="36"/>
            <w:szCs w:val="36"/>
          </w:rPr>
          <w:t xml:space="preserve"> and </w:t>
        </w:r>
        <w:proofErr w:type="spellStart"/>
        <w:r w:rsidRPr="00EA2668">
          <w:rPr>
            <w:rFonts w:ascii="Arial" w:eastAsia="Times New Roman" w:hAnsi="Arial" w:cs="Arial"/>
            <w:color w:val="121214"/>
            <w:spacing w:val="-15"/>
            <w:sz w:val="36"/>
            <w:szCs w:val="36"/>
          </w:rPr>
          <w:t>onmouseout</w:t>
        </w:r>
        <w:proofErr w:type="spellEnd"/>
      </w:ins>
    </w:p>
    <w:p w:rsidR="00EA2668" w:rsidRPr="00EA2668" w:rsidRDefault="00EA2668" w:rsidP="00EA2668">
      <w:pPr>
        <w:shd w:val="clear" w:color="auto" w:fill="FFFFFF"/>
        <w:spacing w:after="240" w:line="360" w:lineRule="atLeast"/>
        <w:ind w:left="-402" w:right="-402"/>
        <w:jc w:val="both"/>
        <w:rPr>
          <w:ins w:id="133" w:author="Unknown"/>
          <w:rFonts w:ascii="Arial" w:eastAsia="Times New Roman" w:hAnsi="Arial" w:cs="Arial"/>
          <w:color w:val="000000"/>
          <w:sz w:val="21"/>
          <w:szCs w:val="21"/>
        </w:rPr>
      </w:pPr>
      <w:ins w:id="134" w:author="Unknown">
        <w:r w:rsidRPr="00EA2668">
          <w:rPr>
            <w:rFonts w:ascii="Arial" w:eastAsia="Times New Roman" w:hAnsi="Arial" w:cs="Arial"/>
            <w:color w:val="000000"/>
            <w:sz w:val="21"/>
            <w:szCs w:val="21"/>
          </w:rPr>
          <w:t>These two event types will help you create nice effects with images or even with text as well. The </w:t>
        </w:r>
        <w:proofErr w:type="spellStart"/>
        <w:r w:rsidRPr="00EA2668">
          <w:rPr>
            <w:rFonts w:ascii="Arial" w:eastAsia="Times New Roman" w:hAnsi="Arial" w:cs="Arial"/>
            <w:b/>
            <w:bCs/>
            <w:color w:val="000000"/>
            <w:sz w:val="21"/>
            <w:szCs w:val="21"/>
          </w:rPr>
          <w:t>onmouseover</w:t>
        </w:r>
        <w:proofErr w:type="spellEnd"/>
        <w:r w:rsidRPr="00EA2668">
          <w:rPr>
            <w:rFonts w:ascii="Arial" w:eastAsia="Times New Roman" w:hAnsi="Arial" w:cs="Arial"/>
            <w:color w:val="000000"/>
            <w:sz w:val="21"/>
            <w:szCs w:val="21"/>
          </w:rPr>
          <w:t xml:space="preserve"> event triggers when you bring your mouse over any element and </w:t>
        </w:r>
        <w:proofErr w:type="spellStart"/>
        <w:r w:rsidRPr="00EA2668">
          <w:rPr>
            <w:rFonts w:ascii="Arial" w:eastAsia="Times New Roman" w:hAnsi="Arial" w:cs="Arial"/>
            <w:color w:val="000000"/>
            <w:sz w:val="21"/>
            <w:szCs w:val="21"/>
          </w:rPr>
          <w:t>the</w:t>
        </w:r>
        <w:r w:rsidRPr="00EA2668">
          <w:rPr>
            <w:rFonts w:ascii="Arial" w:eastAsia="Times New Roman" w:hAnsi="Arial" w:cs="Arial"/>
            <w:b/>
            <w:bCs/>
            <w:color w:val="000000"/>
            <w:sz w:val="21"/>
            <w:szCs w:val="21"/>
          </w:rPr>
          <w:t>onmouseout</w:t>
        </w:r>
        <w:proofErr w:type="spellEnd"/>
        <w:r w:rsidRPr="00EA2668">
          <w:rPr>
            <w:rFonts w:ascii="Arial" w:eastAsia="Times New Roman" w:hAnsi="Arial" w:cs="Arial"/>
            <w:color w:val="000000"/>
            <w:sz w:val="21"/>
            <w:szCs w:val="21"/>
          </w:rPr>
          <w:t> triggers when you move your mouse out from that element. Try the following example.</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5" w:author="Unknown"/>
          <w:rFonts w:ascii="Consolas" w:eastAsia="Times New Roman" w:hAnsi="Consolas" w:cs="Consolas"/>
          <w:color w:val="313131"/>
          <w:sz w:val="18"/>
          <w:szCs w:val="18"/>
        </w:rPr>
      </w:pPr>
      <w:ins w:id="136" w:author="Unknown">
        <w:r w:rsidRPr="00EA2668">
          <w:rPr>
            <w:rFonts w:ascii="Consolas" w:eastAsia="Times New Roman" w:hAnsi="Consolas" w:cs="Consolas"/>
            <w:color w:val="000088"/>
            <w:sz w:val="18"/>
            <w:szCs w:val="18"/>
          </w:rPr>
          <w:t>&lt;</w:t>
        </w:r>
        <w:proofErr w:type="gramStart"/>
        <w:r w:rsidRPr="00EA2668">
          <w:rPr>
            <w:rFonts w:ascii="Consolas" w:eastAsia="Times New Roman" w:hAnsi="Consolas" w:cs="Consolas"/>
            <w:color w:val="000088"/>
            <w:sz w:val="18"/>
            <w:szCs w:val="18"/>
          </w:rPr>
          <w:t>html</w:t>
        </w:r>
        <w:proofErr w:type="gramEnd"/>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7" w:author="Unknown"/>
          <w:rFonts w:ascii="Consolas" w:eastAsia="Times New Roman" w:hAnsi="Consolas" w:cs="Consolas"/>
          <w:color w:val="313131"/>
          <w:sz w:val="18"/>
          <w:szCs w:val="18"/>
        </w:rPr>
      </w:pPr>
      <w:ins w:id="138"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w:t>
        </w:r>
        <w:proofErr w:type="gramStart"/>
        <w:r w:rsidRPr="00EA2668">
          <w:rPr>
            <w:rFonts w:ascii="Consolas" w:eastAsia="Times New Roman" w:hAnsi="Consolas" w:cs="Consolas"/>
            <w:color w:val="000088"/>
            <w:sz w:val="18"/>
            <w:szCs w:val="18"/>
          </w:rPr>
          <w:t>head</w:t>
        </w:r>
        <w:proofErr w:type="gramEnd"/>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9" w:author="Unknown"/>
          <w:rFonts w:ascii="Consolas" w:eastAsia="Times New Roman" w:hAnsi="Consolas" w:cs="Consolas"/>
          <w:color w:val="313131"/>
          <w:sz w:val="18"/>
          <w:szCs w:val="18"/>
        </w:rPr>
      </w:pPr>
      <w:ins w:id="140"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1" w:author="Unknown"/>
          <w:rFonts w:ascii="Consolas" w:eastAsia="Times New Roman" w:hAnsi="Consolas" w:cs="Consolas"/>
          <w:color w:val="313131"/>
          <w:sz w:val="18"/>
          <w:szCs w:val="18"/>
        </w:rPr>
      </w:pPr>
      <w:ins w:id="142"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&lt;script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7F0055"/>
            <w:sz w:val="18"/>
            <w:szCs w:val="18"/>
          </w:rPr>
          <w:t>type</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"text/</w:t>
        </w:r>
        <w:proofErr w:type="spellStart"/>
        <w:r w:rsidRPr="00EA2668">
          <w:rPr>
            <w:rFonts w:ascii="Consolas" w:eastAsia="Times New Roman" w:hAnsi="Consolas" w:cs="Consolas"/>
            <w:color w:val="008800"/>
            <w:sz w:val="18"/>
            <w:szCs w:val="18"/>
          </w:rPr>
          <w:t>javascript</w:t>
        </w:r>
        <w:proofErr w:type="spellEnd"/>
        <w:r w:rsidRPr="00EA2668">
          <w:rPr>
            <w:rFonts w:ascii="Consolas" w:eastAsia="Times New Roman" w:hAnsi="Consolas" w:cs="Consolas"/>
            <w:color w:val="008800"/>
            <w:sz w:val="18"/>
            <w:szCs w:val="18"/>
          </w:rPr>
          <w:t>"</w:t>
        </w:r>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3" w:author="Unknown"/>
          <w:rFonts w:ascii="Consolas" w:eastAsia="Times New Roman" w:hAnsi="Consolas" w:cs="Consolas"/>
          <w:color w:val="313131"/>
          <w:sz w:val="18"/>
          <w:szCs w:val="18"/>
        </w:rPr>
      </w:pPr>
      <w:ins w:id="144"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&lt;!--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5" w:author="Unknown"/>
          <w:rFonts w:ascii="Consolas" w:eastAsia="Times New Roman" w:hAnsi="Consolas" w:cs="Consolas"/>
          <w:color w:val="313131"/>
          <w:sz w:val="18"/>
          <w:szCs w:val="18"/>
        </w:rPr>
      </w:pPr>
      <w:ins w:id="146" w:author="Unknown">
        <w:r w:rsidRPr="00EA2668">
          <w:rPr>
            <w:rFonts w:ascii="Consolas" w:eastAsia="Times New Roman" w:hAnsi="Consolas" w:cs="Consolas"/>
            <w:color w:val="313131"/>
            <w:sz w:val="18"/>
            <w:szCs w:val="18"/>
          </w:rPr>
          <w:t xml:space="preserve">            </w:t>
        </w:r>
        <w:proofErr w:type="gramStart"/>
        <w:r w:rsidRPr="00EA2668">
          <w:rPr>
            <w:rFonts w:ascii="Consolas" w:eastAsia="Times New Roman" w:hAnsi="Consolas" w:cs="Consolas"/>
            <w:color w:val="000088"/>
            <w:sz w:val="18"/>
            <w:szCs w:val="18"/>
          </w:rPr>
          <w:t>function</w:t>
        </w:r>
        <w:proofErr w:type="gramEnd"/>
        <w:r w:rsidRPr="00EA2668">
          <w:rPr>
            <w:rFonts w:ascii="Consolas" w:eastAsia="Times New Roman" w:hAnsi="Consolas" w:cs="Consolas"/>
            <w:color w:val="313131"/>
            <w:sz w:val="18"/>
            <w:szCs w:val="18"/>
          </w:rPr>
          <w:t xml:space="preserve"> over</w:t>
        </w:r>
        <w:r w:rsidRPr="00EA2668">
          <w:rPr>
            <w:rFonts w:ascii="Consolas" w:eastAsia="Times New Roman" w:hAnsi="Consolas" w:cs="Consolas"/>
            <w:color w:val="666600"/>
            <w:sz w:val="18"/>
            <w:szCs w:val="18"/>
          </w:rPr>
          <w: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7" w:author="Unknown"/>
          <w:rFonts w:ascii="Consolas" w:eastAsia="Times New Roman" w:hAnsi="Consolas" w:cs="Consolas"/>
          <w:color w:val="313131"/>
          <w:sz w:val="18"/>
          <w:szCs w:val="18"/>
        </w:rPr>
      </w:pPr>
      <w:ins w:id="148" w:author="Unknown">
        <w:r w:rsidRPr="00EA2668">
          <w:rPr>
            <w:rFonts w:ascii="Consolas" w:eastAsia="Times New Roman" w:hAnsi="Consolas" w:cs="Consolas"/>
            <w:color w:val="313131"/>
            <w:sz w:val="18"/>
            <w:szCs w:val="18"/>
          </w:rPr>
          <w:t xml:space="preserve">               </w:t>
        </w:r>
        <w:proofErr w:type="spellStart"/>
        <w:r w:rsidRPr="00EA2668">
          <w:rPr>
            <w:rFonts w:ascii="Consolas" w:eastAsia="Times New Roman" w:hAnsi="Consolas" w:cs="Consolas"/>
            <w:color w:val="313131"/>
            <w:sz w:val="18"/>
            <w:szCs w:val="18"/>
          </w:rPr>
          <w:t>document</w:t>
        </w:r>
        <w:r w:rsidRPr="00EA2668">
          <w:rPr>
            <w:rFonts w:ascii="Consolas" w:eastAsia="Times New Roman" w:hAnsi="Consolas" w:cs="Consolas"/>
            <w:color w:val="666600"/>
            <w:sz w:val="18"/>
            <w:szCs w:val="18"/>
          </w:rPr>
          <w:t>.</w:t>
        </w:r>
        <w:r w:rsidRPr="00EA2668">
          <w:rPr>
            <w:rFonts w:ascii="Consolas" w:eastAsia="Times New Roman" w:hAnsi="Consolas" w:cs="Consolas"/>
            <w:color w:val="313131"/>
            <w:sz w:val="18"/>
            <w:szCs w:val="18"/>
          </w:rPr>
          <w:t>write</w:t>
        </w:r>
        <w:proofErr w:type="spellEnd"/>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"Mouse Over"</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9" w:author="Unknown"/>
          <w:rFonts w:ascii="Consolas" w:eastAsia="Times New Roman" w:hAnsi="Consolas" w:cs="Consolas"/>
          <w:color w:val="313131"/>
          <w:sz w:val="18"/>
          <w:szCs w:val="18"/>
        </w:rPr>
      </w:pPr>
      <w:ins w:id="150"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1" w:author="Unknown"/>
          <w:rFonts w:ascii="Consolas" w:eastAsia="Times New Roman" w:hAnsi="Consolas" w:cs="Consolas"/>
          <w:color w:val="313131"/>
          <w:sz w:val="18"/>
          <w:szCs w:val="18"/>
        </w:rPr>
      </w:pPr>
      <w:ins w:id="152"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3" w:author="Unknown"/>
          <w:rFonts w:ascii="Consolas" w:eastAsia="Times New Roman" w:hAnsi="Consolas" w:cs="Consolas"/>
          <w:color w:val="313131"/>
          <w:sz w:val="18"/>
          <w:szCs w:val="18"/>
        </w:rPr>
      </w:pPr>
      <w:ins w:id="154" w:author="Unknown">
        <w:r w:rsidRPr="00EA2668">
          <w:rPr>
            <w:rFonts w:ascii="Consolas" w:eastAsia="Times New Roman" w:hAnsi="Consolas" w:cs="Consolas"/>
            <w:color w:val="313131"/>
            <w:sz w:val="18"/>
            <w:szCs w:val="18"/>
          </w:rPr>
          <w:t xml:space="preserve">            </w:t>
        </w:r>
        <w:proofErr w:type="gramStart"/>
        <w:r w:rsidRPr="00EA2668">
          <w:rPr>
            <w:rFonts w:ascii="Consolas" w:eastAsia="Times New Roman" w:hAnsi="Consolas" w:cs="Consolas"/>
            <w:color w:val="000088"/>
            <w:sz w:val="18"/>
            <w:szCs w:val="18"/>
          </w:rPr>
          <w:t>function</w:t>
        </w:r>
        <w:proofErr w:type="gramEnd"/>
        <w:r w:rsidRPr="00EA2668">
          <w:rPr>
            <w:rFonts w:ascii="Consolas" w:eastAsia="Times New Roman" w:hAnsi="Consolas" w:cs="Consolas"/>
            <w:color w:val="313131"/>
            <w:sz w:val="18"/>
            <w:szCs w:val="18"/>
          </w:rPr>
          <w:t xml:space="preserve"> out</w:t>
        </w:r>
        <w:r w:rsidRPr="00EA2668">
          <w:rPr>
            <w:rFonts w:ascii="Consolas" w:eastAsia="Times New Roman" w:hAnsi="Consolas" w:cs="Consolas"/>
            <w:color w:val="666600"/>
            <w:sz w:val="18"/>
            <w:szCs w:val="18"/>
          </w:rPr>
          <w:t>()</w:t>
        </w:r>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5" w:author="Unknown"/>
          <w:rFonts w:ascii="Consolas" w:eastAsia="Times New Roman" w:hAnsi="Consolas" w:cs="Consolas"/>
          <w:color w:val="313131"/>
          <w:sz w:val="18"/>
          <w:szCs w:val="18"/>
        </w:rPr>
      </w:pPr>
      <w:ins w:id="156" w:author="Unknown">
        <w:r w:rsidRPr="00EA2668">
          <w:rPr>
            <w:rFonts w:ascii="Consolas" w:eastAsia="Times New Roman" w:hAnsi="Consolas" w:cs="Consolas"/>
            <w:color w:val="313131"/>
            <w:sz w:val="18"/>
            <w:szCs w:val="18"/>
          </w:rPr>
          <w:t xml:space="preserve">               </w:t>
        </w:r>
        <w:proofErr w:type="spellStart"/>
        <w:r w:rsidRPr="00EA2668">
          <w:rPr>
            <w:rFonts w:ascii="Consolas" w:eastAsia="Times New Roman" w:hAnsi="Consolas" w:cs="Consolas"/>
            <w:color w:val="313131"/>
            <w:sz w:val="18"/>
            <w:szCs w:val="18"/>
          </w:rPr>
          <w:t>document</w:t>
        </w:r>
        <w:r w:rsidRPr="00EA2668">
          <w:rPr>
            <w:rFonts w:ascii="Consolas" w:eastAsia="Times New Roman" w:hAnsi="Consolas" w:cs="Consolas"/>
            <w:color w:val="666600"/>
            <w:sz w:val="18"/>
            <w:szCs w:val="18"/>
          </w:rPr>
          <w:t>.</w:t>
        </w:r>
        <w:r w:rsidRPr="00EA2668">
          <w:rPr>
            <w:rFonts w:ascii="Consolas" w:eastAsia="Times New Roman" w:hAnsi="Consolas" w:cs="Consolas"/>
            <w:color w:val="313131"/>
            <w:sz w:val="18"/>
            <w:szCs w:val="18"/>
          </w:rPr>
          <w:t>write</w:t>
        </w:r>
        <w:proofErr w:type="spellEnd"/>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"Mouse Out"</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7" w:author="Unknown"/>
          <w:rFonts w:ascii="Consolas" w:eastAsia="Times New Roman" w:hAnsi="Consolas" w:cs="Consolas"/>
          <w:color w:val="313131"/>
          <w:sz w:val="18"/>
          <w:szCs w:val="18"/>
        </w:rPr>
      </w:pPr>
      <w:ins w:id="158"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666600"/>
            <w:sz w:val="18"/>
            <w:szCs w:val="18"/>
          </w:rPr>
          <w: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9" w:author="Unknown"/>
          <w:rFonts w:ascii="Consolas" w:eastAsia="Times New Roman" w:hAnsi="Consolas" w:cs="Consolas"/>
          <w:color w:val="313131"/>
          <w:sz w:val="18"/>
          <w:szCs w:val="18"/>
        </w:rPr>
      </w:pPr>
      <w:ins w:id="160"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1" w:author="Unknown"/>
          <w:rFonts w:ascii="Consolas" w:eastAsia="Times New Roman" w:hAnsi="Consolas" w:cs="Consolas"/>
          <w:color w:val="313131"/>
          <w:sz w:val="18"/>
          <w:szCs w:val="18"/>
        </w:rPr>
      </w:pPr>
      <w:ins w:id="162"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880000"/>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3" w:author="Unknown"/>
          <w:rFonts w:ascii="Consolas" w:eastAsia="Times New Roman" w:hAnsi="Consolas" w:cs="Consolas"/>
          <w:color w:val="313131"/>
          <w:sz w:val="18"/>
          <w:szCs w:val="18"/>
        </w:rPr>
      </w:pPr>
      <w:ins w:id="164"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&lt;/script&gt;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5" w:author="Unknown"/>
          <w:rFonts w:ascii="Consolas" w:eastAsia="Times New Roman" w:hAnsi="Consolas" w:cs="Consolas"/>
          <w:color w:val="313131"/>
          <w:sz w:val="18"/>
          <w:szCs w:val="18"/>
        </w:rPr>
      </w:pPr>
      <w:ins w:id="166"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7" w:author="Unknown"/>
          <w:rFonts w:ascii="Consolas" w:eastAsia="Times New Roman" w:hAnsi="Consolas" w:cs="Consolas"/>
          <w:color w:val="313131"/>
          <w:sz w:val="18"/>
          <w:szCs w:val="18"/>
        </w:rPr>
      </w:pPr>
      <w:ins w:id="168"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&lt;/head&gt;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9" w:author="Unknown"/>
          <w:rFonts w:ascii="Consolas" w:eastAsia="Times New Roman" w:hAnsi="Consolas" w:cs="Consolas"/>
          <w:color w:val="313131"/>
          <w:sz w:val="18"/>
          <w:szCs w:val="18"/>
        </w:rPr>
      </w:pPr>
      <w:ins w:id="170"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w:t>
        </w:r>
        <w:proofErr w:type="gramStart"/>
        <w:r w:rsidRPr="00EA2668">
          <w:rPr>
            <w:rFonts w:ascii="Consolas" w:eastAsia="Times New Roman" w:hAnsi="Consolas" w:cs="Consolas"/>
            <w:color w:val="000088"/>
            <w:sz w:val="18"/>
            <w:szCs w:val="18"/>
          </w:rPr>
          <w:t>body</w:t>
        </w:r>
        <w:proofErr w:type="gramEnd"/>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1" w:author="Unknown"/>
          <w:rFonts w:ascii="Consolas" w:eastAsia="Times New Roman" w:hAnsi="Consolas" w:cs="Consolas"/>
          <w:color w:val="313131"/>
          <w:sz w:val="18"/>
          <w:szCs w:val="18"/>
        </w:rPr>
      </w:pPr>
      <w:ins w:id="172"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&lt;p&gt;</w:t>
        </w:r>
        <w:r w:rsidRPr="00EA2668">
          <w:rPr>
            <w:rFonts w:ascii="Consolas" w:eastAsia="Times New Roman" w:hAnsi="Consolas" w:cs="Consolas"/>
            <w:color w:val="313131"/>
            <w:sz w:val="18"/>
            <w:szCs w:val="18"/>
          </w:rPr>
          <w:t xml:space="preserve">Bring your mouse inside the division to see the </w:t>
        </w:r>
        <w:proofErr w:type="gramStart"/>
        <w:r w:rsidRPr="00EA2668">
          <w:rPr>
            <w:rFonts w:ascii="Consolas" w:eastAsia="Times New Roman" w:hAnsi="Consolas" w:cs="Consolas"/>
            <w:color w:val="313131"/>
            <w:sz w:val="18"/>
            <w:szCs w:val="18"/>
          </w:rPr>
          <w:t>result:</w:t>
        </w:r>
        <w:proofErr w:type="gramEnd"/>
        <w:r w:rsidRPr="00EA2668">
          <w:rPr>
            <w:rFonts w:ascii="Consolas" w:eastAsia="Times New Roman" w:hAnsi="Consolas" w:cs="Consolas"/>
            <w:color w:val="000088"/>
            <w:sz w:val="18"/>
            <w:szCs w:val="18"/>
          </w:rPr>
          <w:t>&lt;/p&gt;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3" w:author="Unknown"/>
          <w:rFonts w:ascii="Consolas" w:eastAsia="Times New Roman" w:hAnsi="Consolas" w:cs="Consolas"/>
          <w:color w:val="313131"/>
          <w:sz w:val="18"/>
          <w:szCs w:val="18"/>
        </w:rPr>
      </w:pPr>
      <w:ins w:id="174"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5" w:author="Unknown"/>
          <w:rFonts w:ascii="Consolas" w:eastAsia="Times New Roman" w:hAnsi="Consolas" w:cs="Consolas"/>
          <w:color w:val="313131"/>
          <w:sz w:val="18"/>
          <w:szCs w:val="18"/>
        </w:rPr>
      </w:pPr>
      <w:ins w:id="176"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&lt;div</w:t>
        </w:r>
        <w:r w:rsidRPr="00EA2668">
          <w:rPr>
            <w:rFonts w:ascii="Consolas" w:eastAsia="Times New Roman" w:hAnsi="Consolas" w:cs="Consolas"/>
            <w:color w:val="313131"/>
            <w:sz w:val="18"/>
            <w:szCs w:val="18"/>
          </w:rPr>
          <w:t xml:space="preserve"> </w:t>
        </w:r>
        <w:proofErr w:type="spellStart"/>
        <w:r w:rsidRPr="00EA2668">
          <w:rPr>
            <w:rFonts w:ascii="Consolas" w:eastAsia="Times New Roman" w:hAnsi="Consolas" w:cs="Consolas"/>
            <w:color w:val="7F0055"/>
            <w:sz w:val="18"/>
            <w:szCs w:val="18"/>
          </w:rPr>
          <w:t>onmouseover</w:t>
        </w:r>
        <w:proofErr w:type="spellEnd"/>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w:t>
        </w:r>
        <w:proofErr w:type="gramStart"/>
        <w:r w:rsidRPr="00EA2668">
          <w:rPr>
            <w:rFonts w:ascii="Consolas" w:eastAsia="Times New Roman" w:hAnsi="Consolas" w:cs="Consolas"/>
            <w:color w:val="313131"/>
            <w:sz w:val="18"/>
            <w:szCs w:val="18"/>
          </w:rPr>
          <w:t>over</w:t>
        </w:r>
        <w:r w:rsidRPr="00EA2668">
          <w:rPr>
            <w:rFonts w:ascii="Consolas" w:eastAsia="Times New Roman" w:hAnsi="Consolas" w:cs="Consolas"/>
            <w:color w:val="666600"/>
            <w:sz w:val="18"/>
            <w:szCs w:val="18"/>
          </w:rPr>
          <w:t>(</w:t>
        </w:r>
        <w:proofErr w:type="gramEnd"/>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w:t>
        </w:r>
        <w:r w:rsidRPr="00EA2668">
          <w:rPr>
            <w:rFonts w:ascii="Consolas" w:eastAsia="Times New Roman" w:hAnsi="Consolas" w:cs="Consolas"/>
            <w:color w:val="313131"/>
            <w:sz w:val="18"/>
            <w:szCs w:val="18"/>
          </w:rPr>
          <w:t xml:space="preserve"> </w:t>
        </w:r>
        <w:proofErr w:type="spellStart"/>
        <w:r w:rsidRPr="00EA2668">
          <w:rPr>
            <w:rFonts w:ascii="Consolas" w:eastAsia="Times New Roman" w:hAnsi="Consolas" w:cs="Consolas"/>
            <w:color w:val="7F0055"/>
            <w:sz w:val="18"/>
            <w:szCs w:val="18"/>
          </w:rPr>
          <w:t>onmouseout</w:t>
        </w:r>
        <w:proofErr w:type="spellEnd"/>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w:t>
        </w:r>
        <w:r w:rsidRPr="00EA2668">
          <w:rPr>
            <w:rFonts w:ascii="Consolas" w:eastAsia="Times New Roman" w:hAnsi="Consolas" w:cs="Consolas"/>
            <w:color w:val="313131"/>
            <w:sz w:val="18"/>
            <w:szCs w:val="18"/>
          </w:rPr>
          <w:t>out</w:t>
        </w:r>
        <w:r w:rsidRPr="00EA2668">
          <w:rPr>
            <w:rFonts w:ascii="Consolas" w:eastAsia="Times New Roman" w:hAnsi="Consolas" w:cs="Consolas"/>
            <w:color w:val="666600"/>
            <w:sz w:val="18"/>
            <w:szCs w:val="18"/>
          </w:rPr>
          <w:t>()</w:t>
        </w:r>
        <w:r w:rsidRPr="00EA2668">
          <w:rPr>
            <w:rFonts w:ascii="Consolas" w:eastAsia="Times New Roman" w:hAnsi="Consolas" w:cs="Consolas"/>
            <w:color w:val="008800"/>
            <w:sz w:val="18"/>
            <w:szCs w:val="18"/>
          </w:rPr>
          <w:t>"</w:t>
        </w:r>
        <w:r w:rsidRPr="00EA2668">
          <w:rPr>
            <w:rFonts w:ascii="Consolas" w:eastAsia="Times New Roman" w:hAnsi="Consolas" w:cs="Consolas"/>
            <w:color w:val="000088"/>
            <w:sz w:val="18"/>
            <w:szCs w:val="18"/>
          </w:rPr>
          <w:t>&gt;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7" w:author="Unknown"/>
          <w:rFonts w:ascii="Consolas" w:eastAsia="Times New Roman" w:hAnsi="Consolas" w:cs="Consolas"/>
          <w:color w:val="313131"/>
          <w:sz w:val="18"/>
          <w:szCs w:val="18"/>
        </w:rPr>
      </w:pPr>
      <w:ins w:id="178"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&lt;h2&gt;</w:t>
        </w:r>
        <w:r w:rsidRPr="00EA2668">
          <w:rPr>
            <w:rFonts w:ascii="Consolas" w:eastAsia="Times New Roman" w:hAnsi="Consolas" w:cs="Consolas"/>
            <w:color w:val="313131"/>
            <w:sz w:val="18"/>
            <w:szCs w:val="18"/>
          </w:rPr>
          <w:t xml:space="preserve"> </w:t>
        </w:r>
        <w:proofErr w:type="gramStart"/>
        <w:r w:rsidRPr="00EA2668">
          <w:rPr>
            <w:rFonts w:ascii="Consolas" w:eastAsia="Times New Roman" w:hAnsi="Consolas" w:cs="Consolas"/>
            <w:color w:val="313131"/>
            <w:sz w:val="18"/>
            <w:szCs w:val="18"/>
          </w:rPr>
          <w:t>This</w:t>
        </w:r>
        <w:proofErr w:type="gramEnd"/>
        <w:r w:rsidRPr="00EA2668">
          <w:rPr>
            <w:rFonts w:ascii="Consolas" w:eastAsia="Times New Roman" w:hAnsi="Consolas" w:cs="Consolas"/>
            <w:color w:val="313131"/>
            <w:sz w:val="18"/>
            <w:szCs w:val="18"/>
          </w:rPr>
          <w:t xml:space="preserve"> is inside the division </w:t>
        </w:r>
        <w:r w:rsidRPr="00EA2668">
          <w:rPr>
            <w:rFonts w:ascii="Consolas" w:eastAsia="Times New Roman" w:hAnsi="Consolas" w:cs="Consolas"/>
            <w:color w:val="000088"/>
            <w:sz w:val="18"/>
            <w:szCs w:val="18"/>
          </w:rPr>
          <w:t>&lt;/h2&gt;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9" w:author="Unknown"/>
          <w:rFonts w:ascii="Consolas" w:eastAsia="Times New Roman" w:hAnsi="Consolas" w:cs="Consolas"/>
          <w:color w:val="313131"/>
          <w:sz w:val="18"/>
          <w:szCs w:val="18"/>
        </w:rPr>
      </w:pPr>
      <w:ins w:id="180"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&lt;/div&gt;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1" w:author="Unknown"/>
          <w:rFonts w:ascii="Consolas" w:eastAsia="Times New Roman" w:hAnsi="Consolas" w:cs="Consolas"/>
          <w:color w:val="313131"/>
          <w:sz w:val="18"/>
          <w:szCs w:val="18"/>
        </w:rPr>
      </w:pPr>
      <w:ins w:id="182" w:author="Unknown">
        <w:r w:rsidRPr="00EA2668">
          <w:rPr>
            <w:rFonts w:ascii="Consolas" w:eastAsia="Times New Roman" w:hAnsi="Consolas" w:cs="Consolas"/>
            <w:color w:val="313131"/>
            <w:sz w:val="18"/>
            <w:szCs w:val="18"/>
          </w:rPr>
          <w:t xml:space="preserve">         </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3" w:author="Unknown"/>
          <w:rFonts w:ascii="Consolas" w:eastAsia="Times New Roman" w:hAnsi="Consolas" w:cs="Consolas"/>
          <w:color w:val="313131"/>
          <w:sz w:val="18"/>
          <w:szCs w:val="18"/>
        </w:rPr>
      </w:pPr>
      <w:ins w:id="184" w:author="Unknown">
        <w:r w:rsidRPr="00EA2668">
          <w:rPr>
            <w:rFonts w:ascii="Consolas" w:eastAsia="Times New Roman" w:hAnsi="Consolas" w:cs="Consolas"/>
            <w:color w:val="313131"/>
            <w:sz w:val="18"/>
            <w:szCs w:val="18"/>
          </w:rPr>
          <w:t xml:space="preserve">   </w:t>
        </w:r>
        <w:r w:rsidRPr="00EA2668">
          <w:rPr>
            <w:rFonts w:ascii="Consolas" w:eastAsia="Times New Roman" w:hAnsi="Consolas" w:cs="Consolas"/>
            <w:color w:val="000088"/>
            <w:sz w:val="18"/>
            <w:szCs w:val="18"/>
          </w:rPr>
          <w:t>&lt;/body&gt;</w:t>
        </w:r>
      </w:ins>
    </w:p>
    <w:p w:rsidR="00EA2668" w:rsidRPr="00EA2668" w:rsidRDefault="00EA2668" w:rsidP="00EA266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5" w:author="Unknown"/>
          <w:rFonts w:ascii="Consolas" w:eastAsia="Times New Roman" w:hAnsi="Consolas" w:cs="Consolas"/>
          <w:color w:val="313131"/>
          <w:sz w:val="18"/>
          <w:szCs w:val="18"/>
        </w:rPr>
      </w:pPr>
      <w:ins w:id="186" w:author="Unknown">
        <w:r w:rsidRPr="00EA2668">
          <w:rPr>
            <w:rFonts w:ascii="Consolas" w:eastAsia="Times New Roman" w:hAnsi="Consolas" w:cs="Consolas"/>
            <w:color w:val="000088"/>
            <w:sz w:val="18"/>
            <w:szCs w:val="18"/>
          </w:rPr>
          <w:t>&lt;/html&gt;</w:t>
        </w:r>
      </w:ins>
    </w:p>
    <w:p w:rsidR="00EA2668" w:rsidRPr="00EA2668" w:rsidRDefault="00EA2668" w:rsidP="00EA2668">
      <w:pPr>
        <w:shd w:val="clear" w:color="auto" w:fill="FFFFFF"/>
        <w:spacing w:before="48" w:after="48" w:line="360" w:lineRule="atLeast"/>
        <w:ind w:left="-450" w:right="-402"/>
        <w:outlineLvl w:val="2"/>
        <w:rPr>
          <w:ins w:id="187" w:author="Unknown"/>
          <w:rFonts w:ascii="Arial" w:eastAsia="Times New Roman" w:hAnsi="Arial" w:cs="Arial"/>
          <w:color w:val="000000"/>
          <w:sz w:val="27"/>
          <w:szCs w:val="27"/>
        </w:rPr>
      </w:pPr>
      <w:ins w:id="188" w:author="Unknown">
        <w:r w:rsidRPr="00EA2668">
          <w:rPr>
            <w:rFonts w:ascii="Arial" w:eastAsia="Times New Roman" w:hAnsi="Arial" w:cs="Arial"/>
            <w:color w:val="000000"/>
            <w:sz w:val="27"/>
            <w:szCs w:val="27"/>
          </w:rPr>
          <w:t>Output</w:t>
        </w:r>
      </w:ins>
    </w:p>
    <w:p w:rsidR="00EA2668" w:rsidRPr="00EA2668" w:rsidRDefault="00EA2668" w:rsidP="00EA2668">
      <w:pPr>
        <w:shd w:val="clear" w:color="auto" w:fill="FFFFFF"/>
        <w:spacing w:before="48" w:after="48" w:line="360" w:lineRule="atLeast"/>
        <w:ind w:left="-450" w:right="-402"/>
        <w:outlineLvl w:val="1"/>
        <w:rPr>
          <w:ins w:id="189" w:author="Unknown"/>
          <w:rFonts w:ascii="Arial" w:eastAsia="Times New Roman" w:hAnsi="Arial" w:cs="Arial"/>
          <w:color w:val="121214"/>
          <w:spacing w:val="-15"/>
          <w:sz w:val="36"/>
          <w:szCs w:val="36"/>
        </w:rPr>
      </w:pPr>
      <w:ins w:id="190" w:author="Unknown">
        <w:r w:rsidRPr="00EA2668">
          <w:rPr>
            <w:rFonts w:ascii="Arial" w:eastAsia="Times New Roman" w:hAnsi="Arial" w:cs="Arial"/>
            <w:color w:val="121214"/>
            <w:spacing w:val="-15"/>
            <w:sz w:val="36"/>
            <w:szCs w:val="36"/>
          </w:rPr>
          <w:t>HTML 5 Standard Events</w:t>
        </w:r>
      </w:ins>
    </w:p>
    <w:p w:rsidR="00EA2668" w:rsidRPr="00EA2668" w:rsidRDefault="00EA2668" w:rsidP="00EA2668">
      <w:pPr>
        <w:shd w:val="clear" w:color="auto" w:fill="FFFFFF"/>
        <w:spacing w:after="240" w:line="360" w:lineRule="atLeast"/>
        <w:ind w:left="-402" w:right="-402"/>
        <w:jc w:val="both"/>
        <w:rPr>
          <w:ins w:id="191" w:author="Unknown"/>
          <w:rFonts w:ascii="Arial" w:eastAsia="Times New Roman" w:hAnsi="Arial" w:cs="Arial"/>
          <w:color w:val="000000"/>
          <w:sz w:val="21"/>
          <w:szCs w:val="21"/>
        </w:rPr>
      </w:pPr>
      <w:ins w:id="192" w:author="Unknown">
        <w:r w:rsidRPr="00EA2668">
          <w:rPr>
            <w:rFonts w:ascii="Arial" w:eastAsia="Times New Roman" w:hAnsi="Arial" w:cs="Arial"/>
            <w:color w:val="000000"/>
            <w:sz w:val="21"/>
            <w:szCs w:val="21"/>
          </w:rPr>
          <w:t xml:space="preserve">The standard HTML 5 events are listed here for your reference. Here script indicates a </w:t>
        </w:r>
        <w:proofErr w:type="spellStart"/>
        <w:r w:rsidRPr="00EA2668">
          <w:rPr>
            <w:rFonts w:ascii="Arial" w:eastAsia="Times New Roman" w:hAnsi="Arial" w:cs="Arial"/>
            <w:color w:val="000000"/>
            <w:sz w:val="21"/>
            <w:szCs w:val="21"/>
          </w:rPr>
          <w:t>Javascript</w:t>
        </w:r>
        <w:proofErr w:type="spellEnd"/>
        <w:r w:rsidRPr="00EA2668">
          <w:rPr>
            <w:rFonts w:ascii="Arial" w:eastAsia="Times New Roman" w:hAnsi="Arial" w:cs="Arial"/>
            <w:color w:val="000000"/>
            <w:sz w:val="21"/>
            <w:szCs w:val="21"/>
          </w:rPr>
          <w:t xml:space="preserve"> function to be executed against that event.</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3"/>
        <w:gridCol w:w="840"/>
        <w:gridCol w:w="6087"/>
      </w:tblGrid>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b/>
                <w:bCs/>
                <w:sz w:val="24"/>
                <w:szCs w:val="24"/>
              </w:rPr>
            </w:pPr>
            <w:r w:rsidRPr="00EA2668">
              <w:rPr>
                <w:rFonts w:ascii="Times New Roman" w:eastAsia="Times New Roman" w:hAnsi="Times New Roman" w:cs="Times New Roman"/>
                <w:b/>
                <w:bCs/>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b/>
                <w:bCs/>
                <w:sz w:val="24"/>
                <w:szCs w:val="24"/>
              </w:rPr>
            </w:pPr>
            <w:r w:rsidRPr="00EA2668">
              <w:rPr>
                <w:rFonts w:ascii="Times New Roman" w:eastAsia="Times New Roman" w:hAnsi="Times New Roman" w:cs="Times New Roman"/>
                <w:b/>
                <w:bCs/>
                <w:sz w:val="24"/>
                <w:szCs w:val="24"/>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b/>
                <w:bCs/>
                <w:sz w:val="24"/>
                <w:szCs w:val="24"/>
              </w:rPr>
            </w:pPr>
            <w:r w:rsidRPr="00EA2668">
              <w:rPr>
                <w:rFonts w:ascii="Times New Roman" w:eastAsia="Times New Roman" w:hAnsi="Times New Roman" w:cs="Times New Roman"/>
                <w:b/>
                <w:bCs/>
                <w:sz w:val="24"/>
                <w:szCs w:val="24"/>
              </w:rPr>
              <w:t>Description</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Offline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document goes offline</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Onabort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on an abort event</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onafterprint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after the document is printed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onbeforeonload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before the document loads</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onbeforeprint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before the document is printed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onblur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window loses focus</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oncanplay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media can start play, but might has to stop for buffering</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oncanplaythrough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media can be played to the end, without stopping for buffering</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an element changes</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onclick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on a mouse click</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oncontextmenu</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context menu is triggered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ondblclick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on a mouse double-click</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ondrag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an element is dragged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ondragend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at the end of a drag operation</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ondragenter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an element has been dragged to a valid drop target</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ondragleave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an element is being dragged over a valid drop target</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ondragover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at the start of a drag operation</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ondragstart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at the start of a drag operation</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ondrop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dragged element is being dropped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ondurationchange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length of the media is changed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onemptied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media resource element suddenly becomes empty.</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onended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media has reach the end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an error occur</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onfocus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window gets focus</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onformchange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form changes</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onforminput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form gets user input</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onhaschange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document has change</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oninput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an element gets user input</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oninvalid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an element is invalid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onkeydown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key is pressed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onkeypress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key is pressed and released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onkeyup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key is released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document loads</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onloadeddata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media data is loaded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onloadedmetadata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duration and other media data of a media element is loaded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onloadstart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browser starts to load the media data</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onmessage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message is triggered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onmousedown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mouse button is pressed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onmousemove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mouse pointer moves</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onmouseout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mouse pointer moves out of an element</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onmouseover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mouse pointer moves over an element</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onmouseup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mouse button is released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onmousewheel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mouse wheel is being rotated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onoffline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document goes offline</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onoine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document comes online</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ononline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document comes online</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onpagehide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window is hidden</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onpageshow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window becomes visible</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onpause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media data is paused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onplay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media data is going to start playing</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onplaying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media data has start playing</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onpopstate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window's history changes</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onprogress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browser is fetching the media data</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onratechange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media data's playing rate has changed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onreadystatechange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ready-state changes</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onredo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document performs a redo</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onresize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window is resized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onscroll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an element's scrollbar is being scrolled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onseeked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media element's seeking attribute is no longer true, and the seeking has ended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onseeking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media element's seeking attribute is true, and the seeking has begun</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onselect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an element is selected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onstalled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there is an error in fetching media data</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onstorage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document loads</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onsubmit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form is submitted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onsuspend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browser has been fetching media data, but stopped before the entire media file was fetched</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ontimeupdate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media changes its playing position</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onundo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a document performs an undo</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onunload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the user leaves the document</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onvolumechange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media changes the volume, also when volume is set to "mute"</w:t>
            </w:r>
          </w:p>
        </w:tc>
      </w:tr>
      <w:tr w:rsidR="00EA2668" w:rsidRPr="00EA2668" w:rsidTr="00EA26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proofErr w:type="spellStart"/>
            <w:r w:rsidRPr="00EA2668">
              <w:rPr>
                <w:rFonts w:ascii="Times New Roman" w:eastAsia="Times New Roman" w:hAnsi="Times New Roman" w:cs="Times New Roman"/>
                <w:sz w:val="24"/>
                <w:szCs w:val="24"/>
              </w:rPr>
              <w:t>onwaiting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A2668" w:rsidRPr="00EA2668" w:rsidRDefault="00EA2668" w:rsidP="00EA2668">
            <w:pPr>
              <w:spacing w:after="300" w:line="240" w:lineRule="auto"/>
              <w:rPr>
                <w:rFonts w:ascii="Times New Roman" w:eastAsia="Times New Roman" w:hAnsi="Times New Roman" w:cs="Times New Roman"/>
                <w:sz w:val="24"/>
                <w:szCs w:val="24"/>
              </w:rPr>
            </w:pPr>
            <w:r w:rsidRPr="00EA2668">
              <w:rPr>
                <w:rFonts w:ascii="Times New Roman" w:eastAsia="Times New Roman" w:hAnsi="Times New Roman" w:cs="Times New Roman"/>
                <w:sz w:val="24"/>
                <w:szCs w:val="24"/>
              </w:rPr>
              <w:t>Triggers when media has stopped playing, but is expected to resume</w:t>
            </w:r>
          </w:p>
        </w:tc>
      </w:tr>
    </w:tbl>
    <w:p w:rsidR="00EA2668" w:rsidRPr="00EA2668" w:rsidRDefault="00EA2668" w:rsidP="00EA2668">
      <w:pPr>
        <w:shd w:val="clear" w:color="auto" w:fill="FFFFFF"/>
        <w:spacing w:before="105" w:after="105" w:line="330" w:lineRule="atLeast"/>
        <w:ind w:left="-450" w:right="-450"/>
        <w:rPr>
          <w:ins w:id="193" w:author="Unknown"/>
          <w:rFonts w:ascii="Arial" w:eastAsia="Times New Roman" w:hAnsi="Arial" w:cs="Arial"/>
          <w:color w:val="313131"/>
          <w:sz w:val="21"/>
          <w:szCs w:val="21"/>
        </w:rPr>
      </w:pPr>
      <w:ins w:id="194" w:author="Unknown">
        <w:r w:rsidRPr="00EA2668">
          <w:rPr>
            <w:rFonts w:ascii="Arial" w:eastAsia="Times New Roman" w:hAnsi="Arial" w:cs="Arial"/>
            <w:color w:val="313131"/>
            <w:sz w:val="21"/>
            <w:szCs w:val="21"/>
          </w:rPr>
          <w:pict>
            <v:rect id="_x0000_i1030" style="width:0;height:0" o:hralign="center" o:hrstd="t" o:hr="t" fillcolor="#a0a0a0" stroked="f"/>
          </w:pict>
        </w:r>
      </w:ins>
    </w:p>
    <w:p w:rsidR="00EA2668" w:rsidRPr="00EA2668" w:rsidRDefault="00EA2668" w:rsidP="00EA2668">
      <w:pPr>
        <w:shd w:val="clear" w:color="auto" w:fill="FFFFFF"/>
        <w:spacing w:before="105" w:after="105" w:line="330" w:lineRule="atLeast"/>
        <w:ind w:left="-450" w:right="-450"/>
        <w:jc w:val="center"/>
        <w:rPr>
          <w:ins w:id="195" w:author="Unknown"/>
          <w:rFonts w:ascii="Arial" w:eastAsia="Times New Roman" w:hAnsi="Arial" w:cs="Arial"/>
          <w:color w:val="313131"/>
          <w:sz w:val="21"/>
          <w:szCs w:val="21"/>
        </w:rPr>
      </w:pPr>
      <w:ins w:id="196" w:author="Unknown">
        <w:r w:rsidRPr="00EA2668">
          <w:rPr>
            <w:rFonts w:ascii="Arial" w:eastAsia="Times New Roman" w:hAnsi="Arial" w:cs="Arial"/>
            <w:color w:val="313131"/>
            <w:sz w:val="21"/>
            <w:szCs w:val="21"/>
          </w:rPr>
          <w:fldChar w:fldCharType="begin"/>
        </w:r>
        <w:r w:rsidRPr="00EA2668">
          <w:rPr>
            <w:rFonts w:ascii="Arial" w:eastAsia="Times New Roman" w:hAnsi="Arial" w:cs="Arial"/>
            <w:color w:val="313131"/>
            <w:sz w:val="21"/>
            <w:szCs w:val="21"/>
          </w:rPr>
          <w:instrText xml:space="preserve"> HYPERLINK "http://www.tutorialspoint.com/javascript/javascript_functions.htm" </w:instrText>
        </w:r>
        <w:r w:rsidRPr="00EA2668">
          <w:rPr>
            <w:rFonts w:ascii="Arial" w:eastAsia="Times New Roman" w:hAnsi="Arial" w:cs="Arial"/>
            <w:color w:val="313131"/>
            <w:sz w:val="21"/>
            <w:szCs w:val="21"/>
          </w:rPr>
          <w:fldChar w:fldCharType="separate"/>
        </w:r>
        <w:r w:rsidRPr="00EA2668">
          <w:rPr>
            <w:rFonts w:ascii="Arial" w:eastAsia="Times New Roman" w:hAnsi="Arial" w:cs="Arial"/>
            <w:color w:val="000000"/>
            <w:sz w:val="23"/>
            <w:szCs w:val="23"/>
          </w:rPr>
          <w:t> </w:t>
        </w:r>
        <w:r w:rsidRPr="00EA2668">
          <w:rPr>
            <w:rFonts w:ascii="Arial" w:eastAsia="Times New Roman" w:hAnsi="Arial" w:cs="Arial"/>
            <w:color w:val="000000"/>
            <w:sz w:val="23"/>
            <w:szCs w:val="23"/>
            <w:u w:val="single"/>
          </w:rPr>
          <w:t>Previous Page</w:t>
        </w:r>
        <w:r w:rsidRPr="00EA2668">
          <w:rPr>
            <w:rFonts w:ascii="Arial" w:eastAsia="Times New Roman" w:hAnsi="Arial" w:cs="Arial"/>
            <w:color w:val="313131"/>
            <w:sz w:val="21"/>
            <w:szCs w:val="21"/>
          </w:rPr>
          <w:fldChar w:fldCharType="end"/>
        </w:r>
      </w:ins>
    </w:p>
    <w:p w:rsidR="00EA2668" w:rsidRPr="00EA2668" w:rsidRDefault="00EA2668" w:rsidP="00EA2668">
      <w:pPr>
        <w:spacing w:before="105" w:after="105" w:line="330" w:lineRule="atLeast"/>
        <w:ind w:left="-450" w:right="-450"/>
        <w:jc w:val="center"/>
        <w:rPr>
          <w:ins w:id="197" w:author="Unknown"/>
          <w:rFonts w:ascii="Arial" w:eastAsia="Times New Roman" w:hAnsi="Arial" w:cs="Arial"/>
          <w:color w:val="313131"/>
          <w:sz w:val="21"/>
          <w:szCs w:val="21"/>
        </w:rPr>
      </w:pPr>
      <w:ins w:id="198" w:author="Unknown">
        <w:r w:rsidRPr="00EA2668">
          <w:rPr>
            <w:rFonts w:ascii="Arial" w:eastAsia="Times New Roman" w:hAnsi="Arial" w:cs="Arial"/>
            <w:color w:val="313131"/>
            <w:sz w:val="21"/>
            <w:szCs w:val="21"/>
          </w:rPr>
          <w:fldChar w:fldCharType="begin"/>
        </w:r>
        <w:r w:rsidRPr="00EA2668">
          <w:rPr>
            <w:rFonts w:ascii="Arial" w:eastAsia="Times New Roman" w:hAnsi="Arial" w:cs="Arial"/>
            <w:color w:val="313131"/>
            <w:sz w:val="21"/>
            <w:szCs w:val="21"/>
          </w:rPr>
          <w:instrText xml:space="preserve"> HYPERLINK "http://www.tutorialspoint.com/cgi-bin/printpage.cgi" \t "_blank" </w:instrText>
        </w:r>
        <w:r w:rsidRPr="00EA2668">
          <w:rPr>
            <w:rFonts w:ascii="Arial" w:eastAsia="Times New Roman" w:hAnsi="Arial" w:cs="Arial"/>
            <w:color w:val="313131"/>
            <w:sz w:val="21"/>
            <w:szCs w:val="21"/>
          </w:rPr>
          <w:fldChar w:fldCharType="separate"/>
        </w:r>
        <w:r w:rsidRPr="00EA2668">
          <w:rPr>
            <w:rFonts w:ascii="Arial" w:eastAsia="Times New Roman" w:hAnsi="Arial" w:cs="Arial"/>
            <w:color w:val="000000"/>
            <w:sz w:val="23"/>
            <w:szCs w:val="23"/>
          </w:rPr>
          <w:t> </w:t>
        </w:r>
        <w:r w:rsidRPr="00EA2668">
          <w:rPr>
            <w:rFonts w:ascii="Arial" w:eastAsia="Times New Roman" w:hAnsi="Arial" w:cs="Arial"/>
            <w:color w:val="000000"/>
            <w:sz w:val="23"/>
            <w:szCs w:val="23"/>
            <w:u w:val="single"/>
          </w:rPr>
          <w:t>Print</w:t>
        </w:r>
        <w:r w:rsidRPr="00EA2668">
          <w:rPr>
            <w:rFonts w:ascii="Arial" w:eastAsia="Times New Roman" w:hAnsi="Arial" w:cs="Arial"/>
            <w:color w:val="313131"/>
            <w:sz w:val="21"/>
            <w:szCs w:val="21"/>
          </w:rPr>
          <w:fldChar w:fldCharType="end"/>
        </w:r>
      </w:ins>
    </w:p>
    <w:p w:rsidR="00EA2668" w:rsidRPr="00EA2668" w:rsidRDefault="00EA2668" w:rsidP="00EA2668">
      <w:pPr>
        <w:spacing w:before="105" w:after="105" w:line="330" w:lineRule="atLeast"/>
        <w:ind w:left="-450" w:right="-450"/>
        <w:jc w:val="center"/>
        <w:rPr>
          <w:ins w:id="199" w:author="Unknown"/>
          <w:rFonts w:ascii="Arial" w:eastAsia="Times New Roman" w:hAnsi="Arial" w:cs="Arial"/>
          <w:color w:val="313131"/>
          <w:sz w:val="21"/>
          <w:szCs w:val="21"/>
        </w:rPr>
      </w:pPr>
      <w:ins w:id="200" w:author="Unknown">
        <w:r w:rsidRPr="00EA2668">
          <w:rPr>
            <w:rFonts w:ascii="Arial" w:eastAsia="Times New Roman" w:hAnsi="Arial" w:cs="Arial"/>
            <w:color w:val="313131"/>
            <w:sz w:val="21"/>
            <w:szCs w:val="21"/>
          </w:rPr>
          <w:fldChar w:fldCharType="begin"/>
        </w:r>
        <w:r w:rsidRPr="00EA2668">
          <w:rPr>
            <w:rFonts w:ascii="Arial" w:eastAsia="Times New Roman" w:hAnsi="Arial" w:cs="Arial"/>
            <w:color w:val="313131"/>
            <w:sz w:val="21"/>
            <w:szCs w:val="21"/>
          </w:rPr>
          <w:instrText xml:space="preserve"> HYPERLINK "http://www.tutorialspoint.com/javascript/pdf/javascript_events.pdf" \o "JavaScript Events" \t "_blank" </w:instrText>
        </w:r>
        <w:r w:rsidRPr="00EA2668">
          <w:rPr>
            <w:rFonts w:ascii="Arial" w:eastAsia="Times New Roman" w:hAnsi="Arial" w:cs="Arial"/>
            <w:color w:val="313131"/>
            <w:sz w:val="21"/>
            <w:szCs w:val="21"/>
          </w:rPr>
          <w:fldChar w:fldCharType="separate"/>
        </w:r>
        <w:r w:rsidRPr="00EA2668">
          <w:rPr>
            <w:rFonts w:ascii="Arial" w:eastAsia="Times New Roman" w:hAnsi="Arial" w:cs="Arial"/>
            <w:color w:val="000000"/>
            <w:sz w:val="23"/>
            <w:szCs w:val="23"/>
          </w:rPr>
          <w:t> </w:t>
        </w:r>
        <w:r w:rsidRPr="00EA2668">
          <w:rPr>
            <w:rFonts w:ascii="Arial" w:eastAsia="Times New Roman" w:hAnsi="Arial" w:cs="Arial"/>
            <w:color w:val="000000"/>
            <w:sz w:val="23"/>
            <w:szCs w:val="23"/>
            <w:u w:val="single"/>
          </w:rPr>
          <w:t>PDF</w:t>
        </w:r>
        <w:r w:rsidRPr="00EA2668">
          <w:rPr>
            <w:rFonts w:ascii="Arial" w:eastAsia="Times New Roman" w:hAnsi="Arial" w:cs="Arial"/>
            <w:color w:val="313131"/>
            <w:sz w:val="21"/>
            <w:szCs w:val="21"/>
          </w:rPr>
          <w:fldChar w:fldCharType="end"/>
        </w:r>
      </w:ins>
    </w:p>
    <w:p w:rsidR="00EA2668" w:rsidRPr="00EA2668" w:rsidRDefault="00EA2668" w:rsidP="00EA2668">
      <w:pPr>
        <w:shd w:val="clear" w:color="auto" w:fill="FFFFFF"/>
        <w:spacing w:before="105" w:after="105" w:line="330" w:lineRule="atLeast"/>
        <w:ind w:left="-450" w:right="-450"/>
        <w:jc w:val="center"/>
        <w:rPr>
          <w:ins w:id="201" w:author="Unknown"/>
          <w:rFonts w:ascii="Arial" w:eastAsia="Times New Roman" w:hAnsi="Arial" w:cs="Arial"/>
          <w:color w:val="313131"/>
          <w:sz w:val="21"/>
          <w:szCs w:val="21"/>
        </w:rPr>
      </w:pPr>
      <w:ins w:id="202" w:author="Unknown">
        <w:r w:rsidRPr="00EA2668">
          <w:rPr>
            <w:rFonts w:ascii="Arial" w:eastAsia="Times New Roman" w:hAnsi="Arial" w:cs="Arial"/>
            <w:color w:val="313131"/>
            <w:sz w:val="21"/>
            <w:szCs w:val="21"/>
          </w:rPr>
          <w:fldChar w:fldCharType="begin"/>
        </w:r>
        <w:r w:rsidRPr="00EA2668">
          <w:rPr>
            <w:rFonts w:ascii="Arial" w:eastAsia="Times New Roman" w:hAnsi="Arial" w:cs="Arial"/>
            <w:color w:val="313131"/>
            <w:sz w:val="21"/>
            <w:szCs w:val="21"/>
          </w:rPr>
          <w:instrText xml:space="preserve"> HYPERLINK "http://www.tutorialspoint.com/javascript/javascript_cookies.htm" </w:instrText>
        </w:r>
        <w:r w:rsidRPr="00EA2668">
          <w:rPr>
            <w:rFonts w:ascii="Arial" w:eastAsia="Times New Roman" w:hAnsi="Arial" w:cs="Arial"/>
            <w:color w:val="313131"/>
            <w:sz w:val="21"/>
            <w:szCs w:val="21"/>
          </w:rPr>
          <w:fldChar w:fldCharType="separate"/>
        </w:r>
        <w:r w:rsidRPr="00EA2668">
          <w:rPr>
            <w:rFonts w:ascii="Arial" w:eastAsia="Times New Roman" w:hAnsi="Arial" w:cs="Arial"/>
            <w:color w:val="000000"/>
            <w:sz w:val="23"/>
            <w:szCs w:val="23"/>
            <w:u w:val="single"/>
          </w:rPr>
          <w:t>Next Page</w:t>
        </w:r>
        <w:r w:rsidRPr="00EA2668">
          <w:rPr>
            <w:rFonts w:ascii="Arial" w:eastAsia="Times New Roman" w:hAnsi="Arial" w:cs="Arial"/>
            <w:color w:val="000000"/>
            <w:sz w:val="23"/>
            <w:szCs w:val="23"/>
          </w:rPr>
          <w:t> </w:t>
        </w:r>
        <w:r w:rsidRPr="00EA2668">
          <w:rPr>
            <w:rFonts w:ascii="Arial" w:eastAsia="Times New Roman" w:hAnsi="Arial" w:cs="Arial"/>
            <w:color w:val="000000"/>
            <w:sz w:val="23"/>
            <w:szCs w:val="23"/>
            <w:u w:val="single"/>
          </w:rPr>
          <w:t> </w:t>
        </w:r>
        <w:r w:rsidRPr="00EA2668">
          <w:rPr>
            <w:rFonts w:ascii="Arial" w:eastAsia="Times New Roman" w:hAnsi="Arial" w:cs="Arial"/>
            <w:color w:val="313131"/>
            <w:sz w:val="21"/>
            <w:szCs w:val="21"/>
          </w:rPr>
          <w:fldChar w:fldCharType="end"/>
        </w:r>
      </w:ins>
    </w:p>
    <w:p w:rsidR="00EA2668" w:rsidRPr="00EA2668" w:rsidRDefault="00EA2668" w:rsidP="00EA2668">
      <w:pPr>
        <w:shd w:val="clear" w:color="auto" w:fill="FFFFFF"/>
        <w:spacing w:before="105" w:after="105" w:line="330" w:lineRule="atLeast"/>
        <w:ind w:left="-450" w:right="-450"/>
        <w:rPr>
          <w:ins w:id="203" w:author="Unknown"/>
          <w:rFonts w:ascii="Arial" w:eastAsia="Times New Roman" w:hAnsi="Arial" w:cs="Arial"/>
          <w:color w:val="313131"/>
          <w:sz w:val="21"/>
          <w:szCs w:val="21"/>
        </w:rPr>
      </w:pPr>
      <w:ins w:id="204" w:author="Unknown">
        <w:r w:rsidRPr="00EA2668">
          <w:rPr>
            <w:rFonts w:ascii="Arial" w:eastAsia="Times New Roman" w:hAnsi="Arial" w:cs="Arial"/>
            <w:color w:val="313131"/>
            <w:sz w:val="21"/>
            <w:szCs w:val="21"/>
          </w:rPr>
          <w:pict>
            <v:rect id="_x0000_i1031" style="width:0;height:0" o:hralign="center" o:hrstd="t" o:hr="t" fillcolor="#a0a0a0" stroked="f"/>
          </w:pict>
        </w:r>
      </w:ins>
    </w:p>
    <w:p w:rsidR="00EA2668" w:rsidRPr="00EA2668" w:rsidRDefault="00EA2668" w:rsidP="00EA2668">
      <w:pPr>
        <w:shd w:val="clear" w:color="auto" w:fill="FFFFFF"/>
        <w:spacing w:before="105" w:after="105" w:line="330" w:lineRule="atLeast"/>
        <w:ind w:left="-450" w:right="-450"/>
        <w:jc w:val="center"/>
        <w:rPr>
          <w:ins w:id="205" w:author="Unknown"/>
          <w:rFonts w:ascii="Arial" w:eastAsia="Times New Roman" w:hAnsi="Arial" w:cs="Arial"/>
          <w:color w:val="313131"/>
          <w:sz w:val="21"/>
          <w:szCs w:val="21"/>
        </w:rPr>
      </w:pPr>
      <w:ins w:id="206" w:author="Unknown">
        <w:r w:rsidRPr="00EA2668">
          <w:rPr>
            <w:rFonts w:ascii="Arial" w:eastAsia="Times New Roman" w:hAnsi="Arial" w:cs="Arial"/>
            <w:color w:val="313131"/>
            <w:sz w:val="21"/>
            <w:szCs w:val="21"/>
          </w:rPr>
          <w:t>Advertisements</w:t>
        </w:r>
      </w:ins>
    </w:p>
    <w:p w:rsidR="00EA2668" w:rsidRPr="00EA2668" w:rsidRDefault="00EA2668" w:rsidP="00EA2668">
      <w:pPr>
        <w:spacing w:after="75" w:line="330" w:lineRule="atLeast"/>
        <w:ind w:left="-675" w:right="-675"/>
        <w:rPr>
          <w:ins w:id="207" w:author="Unknown"/>
          <w:rFonts w:ascii="Arial" w:eastAsia="Times New Roman" w:hAnsi="Arial" w:cs="Arial"/>
          <w:color w:val="313131"/>
          <w:sz w:val="20"/>
          <w:szCs w:val="20"/>
        </w:rPr>
      </w:pPr>
      <w:ins w:id="208" w:author="Unknown">
        <w:r w:rsidRPr="00EA2668">
          <w:rPr>
            <w:rFonts w:ascii="Arial" w:eastAsia="Times New Roman" w:hAnsi="Arial" w:cs="Arial"/>
            <w:color w:val="313131"/>
            <w:sz w:val="20"/>
            <w:szCs w:val="20"/>
          </w:rPr>
          <w:fldChar w:fldCharType="begin"/>
        </w:r>
        <w:r w:rsidRPr="00EA2668">
          <w:rPr>
            <w:rFonts w:ascii="Arial" w:eastAsia="Times New Roman" w:hAnsi="Arial" w:cs="Arial"/>
            <w:color w:val="313131"/>
            <w:sz w:val="20"/>
            <w:szCs w:val="20"/>
          </w:rPr>
          <w:instrText xml:space="preserve"> HYPERLINK "javascript:void(0)" </w:instrText>
        </w:r>
        <w:r w:rsidRPr="00EA2668">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09" w:author="Unknown">
        <w:r w:rsidRPr="00EA2668">
          <w:rPr>
            <w:rFonts w:ascii="Arial" w:eastAsia="Times New Roman" w:hAnsi="Arial" w:cs="Arial"/>
            <w:color w:val="000000"/>
            <w:sz w:val="20"/>
            <w:szCs w:val="20"/>
          </w:rPr>
          <w:t> </w:t>
        </w:r>
        <w:r w:rsidRPr="00EA2668">
          <w:rPr>
            <w:rFonts w:ascii="Arial" w:eastAsia="Times New Roman" w:hAnsi="Arial" w:cs="Arial"/>
            <w:color w:val="313131"/>
            <w:sz w:val="20"/>
            <w:szCs w:val="20"/>
          </w:rPr>
          <w:fldChar w:fldCharType="end"/>
        </w:r>
        <w:r w:rsidRPr="00EA2668">
          <w:rPr>
            <w:rFonts w:ascii="Arial" w:eastAsia="Times New Roman" w:hAnsi="Arial" w:cs="Arial"/>
            <w:color w:val="313131"/>
            <w:sz w:val="20"/>
            <w:szCs w:val="20"/>
          </w:rPr>
          <w:fldChar w:fldCharType="begin"/>
        </w:r>
        <w:r w:rsidRPr="00EA2668">
          <w:rPr>
            <w:rFonts w:ascii="Arial" w:eastAsia="Times New Roman" w:hAnsi="Arial" w:cs="Arial"/>
            <w:color w:val="313131"/>
            <w:sz w:val="20"/>
            <w:szCs w:val="20"/>
          </w:rPr>
          <w:instrText xml:space="preserve"> HYPERLINK "javascript:void(0)" </w:instrText>
        </w:r>
        <w:r w:rsidRPr="00EA2668">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10" w:author="Unknown">
        <w:r w:rsidRPr="00EA2668">
          <w:rPr>
            <w:rFonts w:ascii="Arial" w:eastAsia="Times New Roman" w:hAnsi="Arial" w:cs="Arial"/>
            <w:color w:val="000000"/>
            <w:sz w:val="20"/>
            <w:szCs w:val="20"/>
          </w:rPr>
          <w:t> </w:t>
        </w:r>
        <w:r w:rsidRPr="00EA2668">
          <w:rPr>
            <w:rFonts w:ascii="Arial" w:eastAsia="Times New Roman" w:hAnsi="Arial" w:cs="Arial"/>
            <w:color w:val="313131"/>
            <w:sz w:val="20"/>
            <w:szCs w:val="20"/>
          </w:rPr>
          <w:fldChar w:fldCharType="end"/>
        </w:r>
        <w:r w:rsidRPr="00EA2668">
          <w:rPr>
            <w:rFonts w:ascii="Arial" w:eastAsia="Times New Roman" w:hAnsi="Arial" w:cs="Arial"/>
            <w:color w:val="313131"/>
            <w:sz w:val="20"/>
            <w:szCs w:val="20"/>
          </w:rPr>
          <w:fldChar w:fldCharType="begin"/>
        </w:r>
        <w:r w:rsidRPr="00EA2668">
          <w:rPr>
            <w:rFonts w:ascii="Arial" w:eastAsia="Times New Roman" w:hAnsi="Arial" w:cs="Arial"/>
            <w:color w:val="313131"/>
            <w:sz w:val="20"/>
            <w:szCs w:val="20"/>
          </w:rPr>
          <w:instrText xml:space="preserve"> HYPERLINK "javascript:void(0)" </w:instrText>
        </w:r>
        <w:r w:rsidRPr="00EA2668">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11" w:author="Unknown">
        <w:r w:rsidRPr="00EA2668">
          <w:rPr>
            <w:rFonts w:ascii="Arial" w:eastAsia="Times New Roman" w:hAnsi="Arial" w:cs="Arial"/>
            <w:color w:val="000000"/>
            <w:sz w:val="20"/>
            <w:szCs w:val="20"/>
          </w:rPr>
          <w:t> </w:t>
        </w:r>
        <w:r w:rsidRPr="00EA2668">
          <w:rPr>
            <w:rFonts w:ascii="Arial" w:eastAsia="Times New Roman" w:hAnsi="Arial" w:cs="Arial"/>
            <w:color w:val="313131"/>
            <w:sz w:val="20"/>
            <w:szCs w:val="20"/>
          </w:rPr>
          <w:fldChar w:fldCharType="end"/>
        </w:r>
        <w:r w:rsidRPr="00EA2668">
          <w:rPr>
            <w:rFonts w:ascii="Arial" w:eastAsia="Times New Roman" w:hAnsi="Arial" w:cs="Arial"/>
            <w:color w:val="313131"/>
            <w:sz w:val="20"/>
            <w:szCs w:val="20"/>
          </w:rPr>
          <w:fldChar w:fldCharType="begin"/>
        </w:r>
        <w:r w:rsidRPr="00EA2668">
          <w:rPr>
            <w:rFonts w:ascii="Arial" w:eastAsia="Times New Roman" w:hAnsi="Arial" w:cs="Arial"/>
            <w:color w:val="313131"/>
            <w:sz w:val="20"/>
            <w:szCs w:val="20"/>
          </w:rPr>
          <w:instrText xml:space="preserve"> HYPERLINK "javascript:void(0)" </w:instrText>
        </w:r>
        <w:r w:rsidRPr="00EA2668">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12" w:author="Unknown">
        <w:r w:rsidRPr="00EA2668">
          <w:rPr>
            <w:rFonts w:ascii="Arial" w:eastAsia="Times New Roman" w:hAnsi="Arial" w:cs="Arial"/>
            <w:color w:val="000000"/>
            <w:sz w:val="20"/>
            <w:szCs w:val="20"/>
          </w:rPr>
          <w:t> </w:t>
        </w:r>
        <w:r w:rsidRPr="00EA2668">
          <w:rPr>
            <w:rFonts w:ascii="Arial" w:eastAsia="Times New Roman" w:hAnsi="Arial" w:cs="Arial"/>
            <w:color w:val="313131"/>
            <w:sz w:val="20"/>
            <w:szCs w:val="20"/>
          </w:rPr>
          <w:fldChar w:fldCharType="end"/>
        </w:r>
        <w:r w:rsidRPr="00EA2668">
          <w:rPr>
            <w:rFonts w:ascii="Arial" w:eastAsia="Times New Roman" w:hAnsi="Arial" w:cs="Arial"/>
            <w:color w:val="313131"/>
            <w:sz w:val="20"/>
            <w:szCs w:val="20"/>
          </w:rPr>
          <w:fldChar w:fldCharType="begin"/>
        </w:r>
        <w:r w:rsidRPr="00EA2668">
          <w:rPr>
            <w:rFonts w:ascii="Arial" w:eastAsia="Times New Roman" w:hAnsi="Arial" w:cs="Arial"/>
            <w:color w:val="313131"/>
            <w:sz w:val="20"/>
            <w:szCs w:val="20"/>
          </w:rPr>
          <w:instrText xml:space="preserve"> HYPERLINK "javascript:void(0)" </w:instrText>
        </w:r>
        <w:r w:rsidRPr="00EA2668">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13" w:author="Unknown">
        <w:r w:rsidRPr="00EA2668">
          <w:rPr>
            <w:rFonts w:ascii="Arial" w:eastAsia="Times New Roman" w:hAnsi="Arial" w:cs="Arial"/>
            <w:color w:val="000000"/>
            <w:sz w:val="20"/>
            <w:szCs w:val="20"/>
          </w:rPr>
          <w:t> </w:t>
        </w:r>
        <w:r w:rsidRPr="00EA2668">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EA2668" w:rsidRPr="00EA2668" w:rsidRDefault="00EA2668" w:rsidP="00EA2668">
      <w:pPr>
        <w:spacing w:after="0" w:line="330" w:lineRule="atLeast"/>
        <w:rPr>
          <w:ins w:id="214"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EA2668" w:rsidRPr="00EA2668" w:rsidRDefault="00EA2668" w:rsidP="00EA2668">
      <w:pPr>
        <w:numPr>
          <w:ilvl w:val="0"/>
          <w:numId w:val="8"/>
        </w:numPr>
        <w:spacing w:after="0" w:line="180" w:lineRule="atLeast"/>
        <w:ind w:left="-225"/>
        <w:rPr>
          <w:ins w:id="215" w:author="Unknown"/>
          <w:rFonts w:ascii="Arial" w:eastAsia="Times New Roman" w:hAnsi="Arial" w:cs="Arial"/>
          <w:color w:val="313131"/>
          <w:sz w:val="21"/>
          <w:szCs w:val="21"/>
        </w:rPr>
      </w:pPr>
      <w:ins w:id="216" w:author="Unknown">
        <w:r w:rsidRPr="00EA2668">
          <w:rPr>
            <w:rFonts w:ascii="Arial" w:eastAsia="Times New Roman" w:hAnsi="Arial" w:cs="Arial"/>
            <w:color w:val="313131"/>
            <w:sz w:val="21"/>
            <w:szCs w:val="21"/>
          </w:rPr>
          <w:fldChar w:fldCharType="begin"/>
        </w:r>
        <w:r w:rsidRPr="00EA2668">
          <w:rPr>
            <w:rFonts w:ascii="Arial" w:eastAsia="Times New Roman" w:hAnsi="Arial" w:cs="Arial"/>
            <w:color w:val="313131"/>
            <w:sz w:val="21"/>
            <w:szCs w:val="21"/>
          </w:rPr>
          <w:instrText xml:space="preserve"> HYPERLINK "http://www.tutorialspoint.com/about/tutorials_writing.htm" </w:instrText>
        </w:r>
        <w:r w:rsidRPr="00EA2668">
          <w:rPr>
            <w:rFonts w:ascii="Arial" w:eastAsia="Times New Roman" w:hAnsi="Arial" w:cs="Arial"/>
            <w:color w:val="313131"/>
            <w:sz w:val="21"/>
            <w:szCs w:val="21"/>
          </w:rPr>
          <w:fldChar w:fldCharType="separate"/>
        </w:r>
        <w:r w:rsidRPr="00EA2668">
          <w:rPr>
            <w:rFonts w:ascii="Arial" w:eastAsia="Times New Roman" w:hAnsi="Arial" w:cs="Arial"/>
            <w:color w:val="0000FF"/>
            <w:sz w:val="27"/>
            <w:szCs w:val="27"/>
            <w:u w:val="single"/>
          </w:rPr>
          <w:t>Write for us</w:t>
        </w:r>
        <w:r w:rsidRPr="00EA2668">
          <w:rPr>
            <w:rFonts w:ascii="Arial" w:eastAsia="Times New Roman" w:hAnsi="Arial" w:cs="Arial"/>
            <w:color w:val="313131"/>
            <w:sz w:val="21"/>
            <w:szCs w:val="21"/>
          </w:rPr>
          <w:fldChar w:fldCharType="end"/>
        </w:r>
      </w:ins>
    </w:p>
    <w:p w:rsidR="00EA2668" w:rsidRPr="00EA2668" w:rsidRDefault="00EA2668" w:rsidP="00EA2668">
      <w:pPr>
        <w:spacing w:after="0" w:line="330" w:lineRule="atLeast"/>
        <w:rPr>
          <w:ins w:id="217" w:author="Unknown"/>
          <w:rFonts w:ascii="Arial" w:eastAsia="Times New Roman" w:hAnsi="Arial" w:cs="Arial"/>
          <w:color w:val="313131"/>
          <w:sz w:val="21"/>
          <w:szCs w:val="21"/>
        </w:rPr>
      </w:pPr>
      <w:ins w:id="218" w:author="Unknown">
        <w:r w:rsidRPr="00EA2668">
          <w:rPr>
            <w:rFonts w:ascii="Arial" w:eastAsia="Times New Roman" w:hAnsi="Arial" w:cs="Arial"/>
            <w:color w:val="313131"/>
            <w:sz w:val="21"/>
            <w:szCs w:val="21"/>
          </w:rPr>
          <w:t> </w:t>
        </w:r>
      </w:ins>
    </w:p>
    <w:p w:rsidR="00EA2668" w:rsidRPr="00EA2668" w:rsidRDefault="00EA2668" w:rsidP="00EA2668">
      <w:pPr>
        <w:numPr>
          <w:ilvl w:val="0"/>
          <w:numId w:val="8"/>
        </w:numPr>
        <w:pBdr>
          <w:left w:val="dotted" w:sz="6" w:space="6" w:color="FFFFFF"/>
        </w:pBdr>
        <w:spacing w:after="0" w:line="180" w:lineRule="atLeast"/>
        <w:ind w:left="-225"/>
        <w:rPr>
          <w:ins w:id="219" w:author="Unknown"/>
          <w:rFonts w:ascii="Arial" w:eastAsia="Times New Roman" w:hAnsi="Arial" w:cs="Arial"/>
          <w:color w:val="313131"/>
          <w:sz w:val="21"/>
          <w:szCs w:val="21"/>
        </w:rPr>
      </w:pPr>
      <w:ins w:id="220" w:author="Unknown">
        <w:r w:rsidRPr="00EA2668">
          <w:rPr>
            <w:rFonts w:ascii="Arial" w:eastAsia="Times New Roman" w:hAnsi="Arial" w:cs="Arial"/>
            <w:color w:val="313131"/>
            <w:sz w:val="21"/>
            <w:szCs w:val="21"/>
          </w:rPr>
          <w:fldChar w:fldCharType="begin"/>
        </w:r>
        <w:r w:rsidRPr="00EA2668">
          <w:rPr>
            <w:rFonts w:ascii="Arial" w:eastAsia="Times New Roman" w:hAnsi="Arial" w:cs="Arial"/>
            <w:color w:val="313131"/>
            <w:sz w:val="21"/>
            <w:szCs w:val="21"/>
          </w:rPr>
          <w:instrText xml:space="preserve"> HYPERLINK "http://www.tutorialspoint.com/about/faq.htm" </w:instrText>
        </w:r>
        <w:r w:rsidRPr="00EA2668">
          <w:rPr>
            <w:rFonts w:ascii="Arial" w:eastAsia="Times New Roman" w:hAnsi="Arial" w:cs="Arial"/>
            <w:color w:val="313131"/>
            <w:sz w:val="21"/>
            <w:szCs w:val="21"/>
          </w:rPr>
          <w:fldChar w:fldCharType="separate"/>
        </w:r>
        <w:r w:rsidRPr="00EA2668">
          <w:rPr>
            <w:rFonts w:ascii="Arial" w:eastAsia="Times New Roman" w:hAnsi="Arial" w:cs="Arial"/>
            <w:color w:val="0000FF"/>
            <w:sz w:val="27"/>
            <w:szCs w:val="27"/>
            <w:u w:val="single"/>
          </w:rPr>
          <w:t>FAQ's</w:t>
        </w:r>
        <w:r w:rsidRPr="00EA2668">
          <w:rPr>
            <w:rFonts w:ascii="Arial" w:eastAsia="Times New Roman" w:hAnsi="Arial" w:cs="Arial"/>
            <w:color w:val="313131"/>
            <w:sz w:val="21"/>
            <w:szCs w:val="21"/>
          </w:rPr>
          <w:fldChar w:fldCharType="end"/>
        </w:r>
      </w:ins>
    </w:p>
    <w:p w:rsidR="00EA2668" w:rsidRPr="00EA2668" w:rsidRDefault="00EA2668" w:rsidP="00EA2668">
      <w:pPr>
        <w:spacing w:after="0" w:line="330" w:lineRule="atLeast"/>
        <w:rPr>
          <w:ins w:id="221" w:author="Unknown"/>
          <w:rFonts w:ascii="Arial" w:eastAsia="Times New Roman" w:hAnsi="Arial" w:cs="Arial"/>
          <w:color w:val="313131"/>
          <w:sz w:val="21"/>
          <w:szCs w:val="21"/>
        </w:rPr>
      </w:pPr>
      <w:ins w:id="222" w:author="Unknown">
        <w:r w:rsidRPr="00EA2668">
          <w:rPr>
            <w:rFonts w:ascii="Arial" w:eastAsia="Times New Roman" w:hAnsi="Arial" w:cs="Arial"/>
            <w:color w:val="313131"/>
            <w:sz w:val="21"/>
            <w:szCs w:val="21"/>
          </w:rPr>
          <w:t> </w:t>
        </w:r>
      </w:ins>
    </w:p>
    <w:p w:rsidR="00EA2668" w:rsidRPr="00EA2668" w:rsidRDefault="00EA2668" w:rsidP="00EA2668">
      <w:pPr>
        <w:numPr>
          <w:ilvl w:val="0"/>
          <w:numId w:val="8"/>
        </w:numPr>
        <w:pBdr>
          <w:left w:val="dotted" w:sz="6" w:space="6" w:color="FFFFFF"/>
        </w:pBdr>
        <w:spacing w:after="0" w:line="180" w:lineRule="atLeast"/>
        <w:ind w:left="-225"/>
        <w:rPr>
          <w:ins w:id="223" w:author="Unknown"/>
          <w:rFonts w:ascii="Arial" w:eastAsia="Times New Roman" w:hAnsi="Arial" w:cs="Arial"/>
          <w:color w:val="313131"/>
          <w:sz w:val="21"/>
          <w:szCs w:val="21"/>
        </w:rPr>
      </w:pPr>
      <w:ins w:id="224" w:author="Unknown">
        <w:r w:rsidRPr="00EA2668">
          <w:rPr>
            <w:rFonts w:ascii="Arial" w:eastAsia="Times New Roman" w:hAnsi="Arial" w:cs="Arial"/>
            <w:color w:val="313131"/>
            <w:sz w:val="21"/>
            <w:szCs w:val="21"/>
          </w:rPr>
          <w:fldChar w:fldCharType="begin"/>
        </w:r>
        <w:r w:rsidRPr="00EA2668">
          <w:rPr>
            <w:rFonts w:ascii="Arial" w:eastAsia="Times New Roman" w:hAnsi="Arial" w:cs="Arial"/>
            <w:color w:val="313131"/>
            <w:sz w:val="21"/>
            <w:szCs w:val="21"/>
          </w:rPr>
          <w:instrText xml:space="preserve"> HYPERLINK "http://www.tutorialspoint.com/about/about_helping.htm" </w:instrText>
        </w:r>
        <w:r w:rsidRPr="00EA2668">
          <w:rPr>
            <w:rFonts w:ascii="Arial" w:eastAsia="Times New Roman" w:hAnsi="Arial" w:cs="Arial"/>
            <w:color w:val="313131"/>
            <w:sz w:val="21"/>
            <w:szCs w:val="21"/>
          </w:rPr>
          <w:fldChar w:fldCharType="separate"/>
        </w:r>
        <w:r w:rsidRPr="00EA2668">
          <w:rPr>
            <w:rFonts w:ascii="Arial" w:eastAsia="Times New Roman" w:hAnsi="Arial" w:cs="Arial"/>
            <w:color w:val="0000FF"/>
            <w:sz w:val="27"/>
            <w:szCs w:val="27"/>
            <w:u w:val="single"/>
          </w:rPr>
          <w:t>Helping</w:t>
        </w:r>
        <w:r w:rsidRPr="00EA2668">
          <w:rPr>
            <w:rFonts w:ascii="Arial" w:eastAsia="Times New Roman" w:hAnsi="Arial" w:cs="Arial"/>
            <w:color w:val="313131"/>
            <w:sz w:val="21"/>
            <w:szCs w:val="21"/>
          </w:rPr>
          <w:fldChar w:fldCharType="end"/>
        </w:r>
      </w:ins>
    </w:p>
    <w:p w:rsidR="00EA2668" w:rsidRPr="00EA2668" w:rsidRDefault="00EA2668" w:rsidP="00EA2668">
      <w:pPr>
        <w:spacing w:after="0" w:line="330" w:lineRule="atLeast"/>
        <w:rPr>
          <w:ins w:id="225" w:author="Unknown"/>
          <w:rFonts w:ascii="Arial" w:eastAsia="Times New Roman" w:hAnsi="Arial" w:cs="Arial"/>
          <w:color w:val="313131"/>
          <w:sz w:val="21"/>
          <w:szCs w:val="21"/>
        </w:rPr>
      </w:pPr>
      <w:ins w:id="226" w:author="Unknown">
        <w:r w:rsidRPr="00EA2668">
          <w:rPr>
            <w:rFonts w:ascii="Arial" w:eastAsia="Times New Roman" w:hAnsi="Arial" w:cs="Arial"/>
            <w:color w:val="313131"/>
            <w:sz w:val="21"/>
            <w:szCs w:val="21"/>
          </w:rPr>
          <w:t> </w:t>
        </w:r>
      </w:ins>
    </w:p>
    <w:p w:rsidR="00EA2668" w:rsidRPr="00EA2668" w:rsidRDefault="00EA2668" w:rsidP="00EA2668">
      <w:pPr>
        <w:numPr>
          <w:ilvl w:val="0"/>
          <w:numId w:val="8"/>
        </w:numPr>
        <w:pBdr>
          <w:left w:val="dotted" w:sz="6" w:space="6" w:color="FFFFFF"/>
        </w:pBdr>
        <w:spacing w:after="0" w:line="180" w:lineRule="atLeast"/>
        <w:ind w:left="-225"/>
        <w:rPr>
          <w:ins w:id="227" w:author="Unknown"/>
          <w:rFonts w:ascii="Arial" w:eastAsia="Times New Roman" w:hAnsi="Arial" w:cs="Arial"/>
          <w:color w:val="313131"/>
          <w:sz w:val="21"/>
          <w:szCs w:val="21"/>
        </w:rPr>
      </w:pPr>
      <w:ins w:id="228" w:author="Unknown">
        <w:r w:rsidRPr="00EA2668">
          <w:rPr>
            <w:rFonts w:ascii="Arial" w:eastAsia="Times New Roman" w:hAnsi="Arial" w:cs="Arial"/>
            <w:color w:val="313131"/>
            <w:sz w:val="21"/>
            <w:szCs w:val="21"/>
          </w:rPr>
          <w:fldChar w:fldCharType="begin"/>
        </w:r>
        <w:r w:rsidRPr="00EA2668">
          <w:rPr>
            <w:rFonts w:ascii="Arial" w:eastAsia="Times New Roman" w:hAnsi="Arial" w:cs="Arial"/>
            <w:color w:val="313131"/>
            <w:sz w:val="21"/>
            <w:szCs w:val="21"/>
          </w:rPr>
          <w:instrText xml:space="preserve"> HYPERLINK "http://www.tutorialspoint.com/about/contact_us.htm" </w:instrText>
        </w:r>
        <w:r w:rsidRPr="00EA2668">
          <w:rPr>
            <w:rFonts w:ascii="Arial" w:eastAsia="Times New Roman" w:hAnsi="Arial" w:cs="Arial"/>
            <w:color w:val="313131"/>
            <w:sz w:val="21"/>
            <w:szCs w:val="21"/>
          </w:rPr>
          <w:fldChar w:fldCharType="separate"/>
        </w:r>
        <w:r w:rsidRPr="00EA2668">
          <w:rPr>
            <w:rFonts w:ascii="Arial" w:eastAsia="Times New Roman" w:hAnsi="Arial" w:cs="Arial"/>
            <w:color w:val="0000FF"/>
            <w:sz w:val="27"/>
            <w:szCs w:val="27"/>
            <w:u w:val="single"/>
          </w:rPr>
          <w:t>Contact</w:t>
        </w:r>
        <w:r w:rsidRPr="00EA2668">
          <w:rPr>
            <w:rFonts w:ascii="Arial" w:eastAsia="Times New Roman" w:hAnsi="Arial" w:cs="Arial"/>
            <w:color w:val="313131"/>
            <w:sz w:val="21"/>
            <w:szCs w:val="21"/>
          </w:rPr>
          <w:fldChar w:fldCharType="end"/>
        </w:r>
      </w:ins>
    </w:p>
    <w:p w:rsidR="00EA2668" w:rsidRPr="00EA2668" w:rsidRDefault="00EA2668" w:rsidP="00EA2668">
      <w:pPr>
        <w:spacing w:after="0" w:line="360" w:lineRule="atLeast"/>
        <w:rPr>
          <w:ins w:id="229" w:author="Unknown"/>
          <w:rFonts w:ascii="Arial" w:eastAsia="Times New Roman" w:hAnsi="Arial" w:cs="Arial"/>
          <w:color w:val="FFFFFF"/>
          <w:sz w:val="21"/>
          <w:szCs w:val="21"/>
        </w:rPr>
      </w:pPr>
      <w:ins w:id="230" w:author="Unknown">
        <w:r w:rsidRPr="00EA2668">
          <w:rPr>
            <w:rFonts w:ascii="Arial" w:eastAsia="Times New Roman" w:hAnsi="Arial" w:cs="Arial"/>
            <w:color w:val="FFFFFF"/>
            <w:sz w:val="21"/>
            <w:szCs w:val="21"/>
          </w:rPr>
          <w:t>© Copyright 2015. All Rights Reserved.</w:t>
        </w:r>
      </w:ins>
    </w:p>
    <w:p w:rsidR="00EA2668" w:rsidRPr="00EA2668" w:rsidRDefault="00EA2668" w:rsidP="00EA2668">
      <w:pPr>
        <w:spacing w:after="0" w:line="330" w:lineRule="atLeast"/>
        <w:jc w:val="center"/>
        <w:rPr>
          <w:ins w:id="231" w:author="Unknown"/>
          <w:rFonts w:ascii="Arial" w:eastAsia="Times New Roman" w:hAnsi="Arial" w:cs="Arial"/>
          <w:color w:val="313131"/>
          <w:sz w:val="29"/>
          <w:szCs w:val="29"/>
        </w:rPr>
      </w:pPr>
      <w:ins w:id="232" w:author="Unknown">
        <w:r w:rsidRPr="00EA2668">
          <w:rPr>
            <w:rFonts w:ascii="Arial" w:eastAsia="Times New Roman" w:hAnsi="Arial" w:cs="Arial"/>
            <w:color w:val="313131"/>
            <w:sz w:val="29"/>
            <w:szCs w:val="29"/>
          </w:rPr>
          <w:object w:dxaOrig="1440" w:dyaOrig="1440">
            <v:shape id="_x0000_i1057" type="#_x0000_t75" style="width:49.5pt;height:18pt" o:ole="">
              <v:imagedata r:id="rId8" o:title=""/>
            </v:shape>
            <w:control r:id="rId73" w:name="DefaultOcxName1" w:shapeid="_x0000_i1057"/>
          </w:object>
        </w:r>
        <w:r w:rsidRPr="00EA2668">
          <w:rPr>
            <w:rFonts w:ascii="Arial" w:eastAsia="Times New Roman" w:hAnsi="Arial" w:cs="Arial"/>
            <w:color w:val="313131"/>
            <w:sz w:val="29"/>
            <w:szCs w:val="29"/>
          </w:rPr>
          <w:t> </w:t>
        </w:r>
        <w:proofErr w:type="gramStart"/>
        <w:r w:rsidRPr="00EA2668">
          <w:rPr>
            <w:rFonts w:ascii="Arial" w:eastAsia="Times New Roman" w:hAnsi="Arial" w:cs="Arial"/>
            <w:color w:val="313131"/>
            <w:sz w:val="29"/>
            <w:szCs w:val="29"/>
          </w:rPr>
          <w:t>go</w:t>
        </w:r>
        <w:proofErr w:type="gramEnd"/>
      </w:ins>
    </w:p>
    <w:p w:rsidR="00525669" w:rsidRDefault="00EA2668"/>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3646"/>
    <w:multiLevelType w:val="multilevel"/>
    <w:tmpl w:val="BF9C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F32A8"/>
    <w:multiLevelType w:val="multilevel"/>
    <w:tmpl w:val="48D0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C7DD1"/>
    <w:multiLevelType w:val="multilevel"/>
    <w:tmpl w:val="1730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8A5449"/>
    <w:multiLevelType w:val="multilevel"/>
    <w:tmpl w:val="9054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8D5D43"/>
    <w:multiLevelType w:val="multilevel"/>
    <w:tmpl w:val="4162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A90404"/>
    <w:multiLevelType w:val="multilevel"/>
    <w:tmpl w:val="733A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190FD6"/>
    <w:multiLevelType w:val="multilevel"/>
    <w:tmpl w:val="5078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8E2C2C"/>
    <w:multiLevelType w:val="multilevel"/>
    <w:tmpl w:val="A672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5"/>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668"/>
    <w:rsid w:val="001870DD"/>
    <w:rsid w:val="00961426"/>
    <w:rsid w:val="00EA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2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2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6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6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6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6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2668"/>
    <w:rPr>
      <w:color w:val="0000FF"/>
      <w:u w:val="single"/>
    </w:rPr>
  </w:style>
  <w:style w:type="character" w:styleId="FollowedHyperlink">
    <w:name w:val="FollowedHyperlink"/>
    <w:basedOn w:val="DefaultParagraphFont"/>
    <w:uiPriority w:val="99"/>
    <w:semiHidden/>
    <w:unhideWhenUsed/>
    <w:rsid w:val="00EA2668"/>
    <w:rPr>
      <w:color w:val="800080"/>
      <w:u w:val="single"/>
    </w:rPr>
  </w:style>
  <w:style w:type="paragraph" w:styleId="z-TopofForm">
    <w:name w:val="HTML Top of Form"/>
    <w:basedOn w:val="Normal"/>
    <w:next w:val="Normal"/>
    <w:link w:val="z-TopofFormChar"/>
    <w:hidden/>
    <w:uiPriority w:val="99"/>
    <w:semiHidden/>
    <w:unhideWhenUsed/>
    <w:rsid w:val="00EA266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2668"/>
    <w:rPr>
      <w:rFonts w:ascii="Arial" w:eastAsia="Times New Roman" w:hAnsi="Arial" w:cs="Arial"/>
      <w:vanish/>
      <w:sz w:val="16"/>
      <w:szCs w:val="16"/>
    </w:rPr>
  </w:style>
  <w:style w:type="character" w:customStyle="1" w:styleId="input-group-btn">
    <w:name w:val="input-group-btn"/>
    <w:basedOn w:val="DefaultParagraphFont"/>
    <w:rsid w:val="00EA2668"/>
  </w:style>
  <w:style w:type="paragraph" w:styleId="z-BottomofForm">
    <w:name w:val="HTML Bottom of Form"/>
    <w:basedOn w:val="Normal"/>
    <w:next w:val="Normal"/>
    <w:link w:val="z-BottomofFormChar"/>
    <w:hidden/>
    <w:uiPriority w:val="99"/>
    <w:semiHidden/>
    <w:unhideWhenUsed/>
    <w:rsid w:val="00EA266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A2668"/>
    <w:rPr>
      <w:rFonts w:ascii="Arial" w:eastAsia="Times New Roman" w:hAnsi="Arial" w:cs="Arial"/>
      <w:vanish/>
      <w:sz w:val="16"/>
      <w:szCs w:val="16"/>
    </w:rPr>
  </w:style>
  <w:style w:type="character" w:customStyle="1" w:styleId="apple-converted-space">
    <w:name w:val="apple-converted-space"/>
    <w:basedOn w:val="DefaultParagraphFont"/>
    <w:rsid w:val="00EA2668"/>
  </w:style>
  <w:style w:type="paragraph" w:styleId="NormalWeb">
    <w:name w:val="Normal (Web)"/>
    <w:basedOn w:val="Normal"/>
    <w:uiPriority w:val="99"/>
    <w:semiHidden/>
    <w:unhideWhenUsed/>
    <w:rsid w:val="00EA26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68"/>
    <w:rPr>
      <w:rFonts w:ascii="Courier New" w:eastAsia="Times New Roman" w:hAnsi="Courier New" w:cs="Courier New"/>
      <w:sz w:val="20"/>
      <w:szCs w:val="20"/>
    </w:rPr>
  </w:style>
  <w:style w:type="character" w:customStyle="1" w:styleId="tag">
    <w:name w:val="tag"/>
    <w:basedOn w:val="DefaultParagraphFont"/>
    <w:rsid w:val="00EA2668"/>
  </w:style>
  <w:style w:type="character" w:customStyle="1" w:styleId="pln">
    <w:name w:val="pln"/>
    <w:basedOn w:val="DefaultParagraphFont"/>
    <w:rsid w:val="00EA2668"/>
  </w:style>
  <w:style w:type="character" w:customStyle="1" w:styleId="atn">
    <w:name w:val="atn"/>
    <w:basedOn w:val="DefaultParagraphFont"/>
    <w:rsid w:val="00EA2668"/>
  </w:style>
  <w:style w:type="character" w:customStyle="1" w:styleId="pun">
    <w:name w:val="pun"/>
    <w:basedOn w:val="DefaultParagraphFont"/>
    <w:rsid w:val="00EA2668"/>
  </w:style>
  <w:style w:type="character" w:customStyle="1" w:styleId="atv">
    <w:name w:val="atv"/>
    <w:basedOn w:val="DefaultParagraphFont"/>
    <w:rsid w:val="00EA2668"/>
  </w:style>
  <w:style w:type="character" w:customStyle="1" w:styleId="kwd">
    <w:name w:val="kwd"/>
    <w:basedOn w:val="DefaultParagraphFont"/>
    <w:rsid w:val="00EA2668"/>
  </w:style>
  <w:style w:type="character" w:customStyle="1" w:styleId="str">
    <w:name w:val="str"/>
    <w:basedOn w:val="DefaultParagraphFont"/>
    <w:rsid w:val="00EA2668"/>
  </w:style>
  <w:style w:type="character" w:customStyle="1" w:styleId="com">
    <w:name w:val="com"/>
    <w:basedOn w:val="DefaultParagraphFont"/>
    <w:rsid w:val="00EA2668"/>
  </w:style>
  <w:style w:type="paragraph" w:styleId="BalloonText">
    <w:name w:val="Balloon Text"/>
    <w:basedOn w:val="Normal"/>
    <w:link w:val="BalloonTextChar"/>
    <w:uiPriority w:val="99"/>
    <w:semiHidden/>
    <w:unhideWhenUsed/>
    <w:rsid w:val="00EA2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6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26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2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6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6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6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6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2668"/>
    <w:rPr>
      <w:color w:val="0000FF"/>
      <w:u w:val="single"/>
    </w:rPr>
  </w:style>
  <w:style w:type="character" w:styleId="FollowedHyperlink">
    <w:name w:val="FollowedHyperlink"/>
    <w:basedOn w:val="DefaultParagraphFont"/>
    <w:uiPriority w:val="99"/>
    <w:semiHidden/>
    <w:unhideWhenUsed/>
    <w:rsid w:val="00EA2668"/>
    <w:rPr>
      <w:color w:val="800080"/>
      <w:u w:val="single"/>
    </w:rPr>
  </w:style>
  <w:style w:type="paragraph" w:styleId="z-TopofForm">
    <w:name w:val="HTML Top of Form"/>
    <w:basedOn w:val="Normal"/>
    <w:next w:val="Normal"/>
    <w:link w:val="z-TopofFormChar"/>
    <w:hidden/>
    <w:uiPriority w:val="99"/>
    <w:semiHidden/>
    <w:unhideWhenUsed/>
    <w:rsid w:val="00EA266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A2668"/>
    <w:rPr>
      <w:rFonts w:ascii="Arial" w:eastAsia="Times New Roman" w:hAnsi="Arial" w:cs="Arial"/>
      <w:vanish/>
      <w:sz w:val="16"/>
      <w:szCs w:val="16"/>
    </w:rPr>
  </w:style>
  <w:style w:type="character" w:customStyle="1" w:styleId="input-group-btn">
    <w:name w:val="input-group-btn"/>
    <w:basedOn w:val="DefaultParagraphFont"/>
    <w:rsid w:val="00EA2668"/>
  </w:style>
  <w:style w:type="paragraph" w:styleId="z-BottomofForm">
    <w:name w:val="HTML Bottom of Form"/>
    <w:basedOn w:val="Normal"/>
    <w:next w:val="Normal"/>
    <w:link w:val="z-BottomofFormChar"/>
    <w:hidden/>
    <w:uiPriority w:val="99"/>
    <w:semiHidden/>
    <w:unhideWhenUsed/>
    <w:rsid w:val="00EA266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A2668"/>
    <w:rPr>
      <w:rFonts w:ascii="Arial" w:eastAsia="Times New Roman" w:hAnsi="Arial" w:cs="Arial"/>
      <w:vanish/>
      <w:sz w:val="16"/>
      <w:szCs w:val="16"/>
    </w:rPr>
  </w:style>
  <w:style w:type="character" w:customStyle="1" w:styleId="apple-converted-space">
    <w:name w:val="apple-converted-space"/>
    <w:basedOn w:val="DefaultParagraphFont"/>
    <w:rsid w:val="00EA2668"/>
  </w:style>
  <w:style w:type="paragraph" w:styleId="NormalWeb">
    <w:name w:val="Normal (Web)"/>
    <w:basedOn w:val="Normal"/>
    <w:uiPriority w:val="99"/>
    <w:semiHidden/>
    <w:unhideWhenUsed/>
    <w:rsid w:val="00EA26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68"/>
    <w:rPr>
      <w:rFonts w:ascii="Courier New" w:eastAsia="Times New Roman" w:hAnsi="Courier New" w:cs="Courier New"/>
      <w:sz w:val="20"/>
      <w:szCs w:val="20"/>
    </w:rPr>
  </w:style>
  <w:style w:type="character" w:customStyle="1" w:styleId="tag">
    <w:name w:val="tag"/>
    <w:basedOn w:val="DefaultParagraphFont"/>
    <w:rsid w:val="00EA2668"/>
  </w:style>
  <w:style w:type="character" w:customStyle="1" w:styleId="pln">
    <w:name w:val="pln"/>
    <w:basedOn w:val="DefaultParagraphFont"/>
    <w:rsid w:val="00EA2668"/>
  </w:style>
  <w:style w:type="character" w:customStyle="1" w:styleId="atn">
    <w:name w:val="atn"/>
    <w:basedOn w:val="DefaultParagraphFont"/>
    <w:rsid w:val="00EA2668"/>
  </w:style>
  <w:style w:type="character" w:customStyle="1" w:styleId="pun">
    <w:name w:val="pun"/>
    <w:basedOn w:val="DefaultParagraphFont"/>
    <w:rsid w:val="00EA2668"/>
  </w:style>
  <w:style w:type="character" w:customStyle="1" w:styleId="atv">
    <w:name w:val="atv"/>
    <w:basedOn w:val="DefaultParagraphFont"/>
    <w:rsid w:val="00EA2668"/>
  </w:style>
  <w:style w:type="character" w:customStyle="1" w:styleId="kwd">
    <w:name w:val="kwd"/>
    <w:basedOn w:val="DefaultParagraphFont"/>
    <w:rsid w:val="00EA2668"/>
  </w:style>
  <w:style w:type="character" w:customStyle="1" w:styleId="str">
    <w:name w:val="str"/>
    <w:basedOn w:val="DefaultParagraphFont"/>
    <w:rsid w:val="00EA2668"/>
  </w:style>
  <w:style w:type="character" w:customStyle="1" w:styleId="com">
    <w:name w:val="com"/>
    <w:basedOn w:val="DefaultParagraphFont"/>
    <w:rsid w:val="00EA2668"/>
  </w:style>
  <w:style w:type="paragraph" w:styleId="BalloonText">
    <w:name w:val="Balloon Text"/>
    <w:basedOn w:val="Normal"/>
    <w:link w:val="BalloonTextChar"/>
    <w:uiPriority w:val="99"/>
    <w:semiHidden/>
    <w:unhideWhenUsed/>
    <w:rsid w:val="00EA2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6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3157">
      <w:bodyDiv w:val="1"/>
      <w:marLeft w:val="0"/>
      <w:marRight w:val="0"/>
      <w:marTop w:val="0"/>
      <w:marBottom w:val="0"/>
      <w:divBdr>
        <w:top w:val="none" w:sz="0" w:space="0" w:color="auto"/>
        <w:left w:val="none" w:sz="0" w:space="0" w:color="auto"/>
        <w:bottom w:val="none" w:sz="0" w:space="0" w:color="auto"/>
        <w:right w:val="none" w:sz="0" w:space="0" w:color="auto"/>
      </w:divBdr>
      <w:divsChild>
        <w:div w:id="671756303">
          <w:marLeft w:val="0"/>
          <w:marRight w:val="0"/>
          <w:marTop w:val="0"/>
          <w:marBottom w:val="0"/>
          <w:divBdr>
            <w:top w:val="none" w:sz="0" w:space="0" w:color="auto"/>
            <w:left w:val="none" w:sz="0" w:space="0" w:color="auto"/>
            <w:bottom w:val="none" w:sz="0" w:space="0" w:color="auto"/>
            <w:right w:val="none" w:sz="0" w:space="0" w:color="auto"/>
          </w:divBdr>
          <w:divsChild>
            <w:div w:id="1535775691">
              <w:marLeft w:val="225"/>
              <w:marRight w:val="0"/>
              <w:marTop w:val="150"/>
              <w:marBottom w:val="0"/>
              <w:divBdr>
                <w:top w:val="none" w:sz="0" w:space="0" w:color="auto"/>
                <w:left w:val="none" w:sz="0" w:space="0" w:color="auto"/>
                <w:bottom w:val="none" w:sz="0" w:space="0" w:color="auto"/>
                <w:right w:val="none" w:sz="0" w:space="0" w:color="auto"/>
              </w:divBdr>
              <w:divsChild>
                <w:div w:id="4558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598">
          <w:marLeft w:val="0"/>
          <w:marRight w:val="0"/>
          <w:marTop w:val="0"/>
          <w:marBottom w:val="0"/>
          <w:divBdr>
            <w:top w:val="none" w:sz="0" w:space="0" w:color="auto"/>
            <w:left w:val="none" w:sz="0" w:space="0" w:color="auto"/>
            <w:bottom w:val="none" w:sz="0" w:space="0" w:color="auto"/>
            <w:right w:val="none" w:sz="0" w:space="0" w:color="auto"/>
          </w:divBdr>
          <w:divsChild>
            <w:div w:id="949094367">
              <w:marLeft w:val="0"/>
              <w:marRight w:val="0"/>
              <w:marTop w:val="0"/>
              <w:marBottom w:val="0"/>
              <w:divBdr>
                <w:top w:val="none" w:sz="0" w:space="0" w:color="auto"/>
                <w:left w:val="none" w:sz="0" w:space="0" w:color="auto"/>
                <w:bottom w:val="none" w:sz="0" w:space="0" w:color="auto"/>
                <w:right w:val="none" w:sz="0" w:space="0" w:color="auto"/>
              </w:divBdr>
            </w:div>
          </w:divsChild>
        </w:div>
        <w:div w:id="2068993330">
          <w:marLeft w:val="0"/>
          <w:marRight w:val="0"/>
          <w:marTop w:val="75"/>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225"/>
                  <w:marRight w:val="-225"/>
                  <w:marTop w:val="0"/>
                  <w:marBottom w:val="0"/>
                  <w:divBdr>
                    <w:top w:val="none" w:sz="0" w:space="0" w:color="auto"/>
                    <w:left w:val="none" w:sz="0" w:space="0" w:color="auto"/>
                    <w:bottom w:val="none" w:sz="0" w:space="0" w:color="auto"/>
                    <w:right w:val="none" w:sz="0" w:space="0" w:color="auto"/>
                  </w:divBdr>
                  <w:divsChild>
                    <w:div w:id="1073817174">
                      <w:marLeft w:val="0"/>
                      <w:marRight w:val="0"/>
                      <w:marTop w:val="0"/>
                      <w:marBottom w:val="0"/>
                      <w:divBdr>
                        <w:top w:val="none" w:sz="0" w:space="0" w:color="auto"/>
                        <w:left w:val="none" w:sz="0" w:space="0" w:color="auto"/>
                        <w:bottom w:val="none" w:sz="0" w:space="0" w:color="auto"/>
                        <w:right w:val="none" w:sz="0" w:space="0" w:color="auto"/>
                      </w:divBdr>
                      <w:divsChild>
                        <w:div w:id="2120756221">
                          <w:marLeft w:val="0"/>
                          <w:marRight w:val="0"/>
                          <w:marTop w:val="0"/>
                          <w:marBottom w:val="0"/>
                          <w:divBdr>
                            <w:top w:val="none" w:sz="0" w:space="0" w:color="auto"/>
                            <w:left w:val="none" w:sz="0" w:space="0" w:color="auto"/>
                            <w:bottom w:val="none" w:sz="0" w:space="0" w:color="auto"/>
                            <w:right w:val="none" w:sz="0" w:space="0" w:color="auto"/>
                          </w:divBdr>
                        </w:div>
                      </w:divsChild>
                    </w:div>
                    <w:div w:id="549998787">
                      <w:marLeft w:val="-225"/>
                      <w:marRight w:val="-225"/>
                      <w:marTop w:val="0"/>
                      <w:marBottom w:val="0"/>
                      <w:divBdr>
                        <w:top w:val="none" w:sz="0" w:space="0" w:color="auto"/>
                        <w:left w:val="none" w:sz="0" w:space="0" w:color="auto"/>
                        <w:bottom w:val="none" w:sz="0" w:space="0" w:color="auto"/>
                        <w:right w:val="none" w:sz="0" w:space="0" w:color="auto"/>
                      </w:divBdr>
                      <w:divsChild>
                        <w:div w:id="610354070">
                          <w:marLeft w:val="0"/>
                          <w:marRight w:val="0"/>
                          <w:marTop w:val="0"/>
                          <w:marBottom w:val="0"/>
                          <w:divBdr>
                            <w:top w:val="none" w:sz="0" w:space="0" w:color="auto"/>
                            <w:left w:val="none" w:sz="0" w:space="0" w:color="auto"/>
                            <w:bottom w:val="none" w:sz="0" w:space="0" w:color="auto"/>
                            <w:right w:val="none" w:sz="0" w:space="0" w:color="auto"/>
                          </w:divBdr>
                          <w:divsChild>
                            <w:div w:id="1578900229">
                              <w:marLeft w:val="0"/>
                              <w:marRight w:val="0"/>
                              <w:marTop w:val="0"/>
                              <w:marBottom w:val="0"/>
                              <w:divBdr>
                                <w:top w:val="single" w:sz="6" w:space="0" w:color="D6D6D6"/>
                                <w:left w:val="single" w:sz="6" w:space="4" w:color="D6D6D6"/>
                                <w:bottom w:val="single" w:sz="6" w:space="0" w:color="D6D6D6"/>
                                <w:right w:val="single" w:sz="6" w:space="4" w:color="D6D6D6"/>
                              </w:divBdr>
                              <w:divsChild>
                                <w:div w:id="1373993708">
                                  <w:marLeft w:val="0"/>
                                  <w:marRight w:val="0"/>
                                  <w:marTop w:val="0"/>
                                  <w:marBottom w:val="0"/>
                                  <w:divBdr>
                                    <w:top w:val="none" w:sz="0" w:space="0" w:color="auto"/>
                                    <w:left w:val="none" w:sz="0" w:space="0" w:color="auto"/>
                                    <w:bottom w:val="none" w:sz="0" w:space="0" w:color="auto"/>
                                    <w:right w:val="none" w:sz="0" w:space="0" w:color="auto"/>
                                  </w:divBdr>
                                </w:div>
                                <w:div w:id="607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27253">
                          <w:marLeft w:val="-225"/>
                          <w:marRight w:val="-225"/>
                          <w:marTop w:val="0"/>
                          <w:marBottom w:val="0"/>
                          <w:divBdr>
                            <w:top w:val="none" w:sz="0" w:space="0" w:color="auto"/>
                            <w:left w:val="none" w:sz="0" w:space="0" w:color="auto"/>
                            <w:bottom w:val="none" w:sz="0" w:space="0" w:color="auto"/>
                            <w:right w:val="none" w:sz="0" w:space="0" w:color="auto"/>
                          </w:divBdr>
                          <w:divsChild>
                            <w:div w:id="1581938338">
                              <w:marLeft w:val="0"/>
                              <w:marRight w:val="0"/>
                              <w:marTop w:val="0"/>
                              <w:marBottom w:val="0"/>
                              <w:divBdr>
                                <w:top w:val="none" w:sz="0" w:space="0" w:color="auto"/>
                                <w:left w:val="none" w:sz="0" w:space="0" w:color="auto"/>
                                <w:bottom w:val="none" w:sz="0" w:space="0" w:color="auto"/>
                                <w:right w:val="none" w:sz="0" w:space="0" w:color="auto"/>
                              </w:divBdr>
                              <w:divsChild>
                                <w:div w:id="1903368963">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456610848">
              <w:marLeft w:val="0"/>
              <w:marRight w:val="0"/>
              <w:marTop w:val="0"/>
              <w:marBottom w:val="0"/>
              <w:divBdr>
                <w:top w:val="single" w:sz="24" w:space="31" w:color="AAAAAA"/>
                <w:left w:val="none" w:sz="0" w:space="0" w:color="auto"/>
                <w:bottom w:val="none" w:sz="0" w:space="0" w:color="auto"/>
                <w:right w:val="none" w:sz="0" w:space="0" w:color="auto"/>
              </w:divBdr>
              <w:divsChild>
                <w:div w:id="650330768">
                  <w:marLeft w:val="0"/>
                  <w:marRight w:val="0"/>
                  <w:marTop w:val="0"/>
                  <w:marBottom w:val="0"/>
                  <w:divBdr>
                    <w:top w:val="none" w:sz="0" w:space="0" w:color="auto"/>
                    <w:left w:val="none" w:sz="0" w:space="0" w:color="auto"/>
                    <w:bottom w:val="none" w:sz="0" w:space="0" w:color="auto"/>
                    <w:right w:val="none" w:sz="0" w:space="0" w:color="auto"/>
                  </w:divBdr>
                  <w:divsChild>
                    <w:div w:id="1192766892">
                      <w:marLeft w:val="-225"/>
                      <w:marRight w:val="-225"/>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
                        <w:div w:id="1212695243">
                          <w:marLeft w:val="0"/>
                          <w:marRight w:val="0"/>
                          <w:marTop w:val="0"/>
                          <w:marBottom w:val="0"/>
                          <w:divBdr>
                            <w:top w:val="none" w:sz="0" w:space="0" w:color="auto"/>
                            <w:left w:val="none" w:sz="0" w:space="0" w:color="auto"/>
                            <w:bottom w:val="none" w:sz="0" w:space="0" w:color="auto"/>
                            <w:right w:val="none" w:sz="0" w:space="0" w:color="auto"/>
                          </w:divBdr>
                        </w:div>
                        <w:div w:id="2018381855">
                          <w:marLeft w:val="0"/>
                          <w:marRight w:val="0"/>
                          <w:marTop w:val="0"/>
                          <w:marBottom w:val="0"/>
                          <w:divBdr>
                            <w:top w:val="none" w:sz="0" w:space="0" w:color="auto"/>
                            <w:left w:val="none" w:sz="0" w:space="0" w:color="auto"/>
                            <w:bottom w:val="none" w:sz="0" w:space="0" w:color="auto"/>
                            <w:right w:val="none" w:sz="0" w:space="0" w:color="auto"/>
                          </w:divBdr>
                        </w:div>
                        <w:div w:id="497355548">
                          <w:marLeft w:val="0"/>
                          <w:marRight w:val="0"/>
                          <w:marTop w:val="0"/>
                          <w:marBottom w:val="0"/>
                          <w:divBdr>
                            <w:top w:val="none" w:sz="0" w:space="0" w:color="auto"/>
                            <w:left w:val="none" w:sz="0" w:space="0" w:color="auto"/>
                            <w:bottom w:val="none" w:sz="0" w:space="0" w:color="auto"/>
                            <w:right w:val="none" w:sz="0" w:space="0" w:color="auto"/>
                          </w:divBdr>
                          <w:divsChild>
                            <w:div w:id="20440173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hyperlink" Target="javascript:void(0)" TargetMode="External"/><Relationship Id="rId73"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2228</Words>
  <Characters>12703</Characters>
  <Application>Microsoft Office Word</Application>
  <DocSecurity>0</DocSecurity>
  <Lines>105</Lines>
  <Paragraphs>29</Paragraphs>
  <ScaleCrop>false</ScaleCrop>
  <Company>home</Company>
  <LinksUpToDate>false</LinksUpToDate>
  <CharactersWithSpaces>14902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2015-08-30T05:23:00Z</dcterms:created>
  <dcterms:modified xsi:type="dcterms:W3CDTF">2015-08-30T05:24:00Z</dcterms:modified>
</cp:coreProperties>
</file>