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42D" w:rsidRPr="002A642D" w:rsidRDefault="002A642D" w:rsidP="002A642D">
      <w:pPr>
        <w:spacing w:after="0" w:line="450" w:lineRule="atLeast"/>
        <w:jc w:val="center"/>
        <w:textAlignment w:val="center"/>
        <w:outlineLvl w:val="0"/>
        <w:rPr>
          <w:rFonts w:ascii="Times New Roman" w:eastAsia="Times New Roman" w:hAnsi="Times New Roman" w:cs="Times New Roman"/>
          <w:spacing w:val="-15"/>
          <w:kern w:val="36"/>
          <w:sz w:val="48"/>
          <w:szCs w:val="48"/>
        </w:rPr>
      </w:pPr>
      <w:r>
        <w:rPr>
          <w:rFonts w:ascii="Times New Roman" w:eastAsia="Times New Roman" w:hAnsi="Times New Roman" w:cs="Times New Roman"/>
          <w:noProof/>
          <w:color w:val="000000"/>
          <w:spacing w:val="-15"/>
          <w:kern w:val="36"/>
          <w:sz w:val="48"/>
          <w:szCs w:val="48"/>
        </w:rPr>
        <w:drawing>
          <wp:inline distT="0" distB="0" distL="0" distR="0">
            <wp:extent cx="2962275" cy="866775"/>
            <wp:effectExtent l="0" t="0" r="9525" b="9525"/>
            <wp:docPr id="9" name="Picture 9" descr="tutorialspoint">
              <a:hlinkClick xmlns:a="http://schemas.openxmlformats.org/drawingml/2006/main" r:id="rId6" tooltip="&quot;tutorialspoi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spoint">
                      <a:hlinkClick r:id="rId6" tooltip="&quot;tutorialspoi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p w:rsidR="002A642D" w:rsidRPr="002A642D" w:rsidRDefault="002A642D" w:rsidP="002A642D">
      <w:pPr>
        <w:pBdr>
          <w:bottom w:val="single" w:sz="6" w:space="1" w:color="auto"/>
        </w:pBdr>
        <w:spacing w:after="0" w:line="240" w:lineRule="auto"/>
        <w:jc w:val="center"/>
        <w:rPr>
          <w:rFonts w:ascii="Arial" w:eastAsia="Times New Roman" w:hAnsi="Arial" w:cs="Arial"/>
          <w:vanish/>
          <w:sz w:val="16"/>
          <w:szCs w:val="16"/>
        </w:rPr>
      </w:pPr>
      <w:r w:rsidRPr="002A642D">
        <w:rPr>
          <w:rFonts w:ascii="Arial" w:eastAsia="Times New Roman" w:hAnsi="Arial" w:cs="Arial"/>
          <w:vanish/>
          <w:sz w:val="16"/>
          <w:szCs w:val="16"/>
        </w:rPr>
        <w:t>Top of Form</w:t>
      </w:r>
    </w:p>
    <w:p w:rsidR="002A642D" w:rsidRPr="002A642D" w:rsidRDefault="002A642D" w:rsidP="002A642D">
      <w:pPr>
        <w:spacing w:after="0" w:line="240" w:lineRule="auto"/>
        <w:rPr>
          <w:rFonts w:ascii="Times New Roman" w:eastAsia="Times New Roman" w:hAnsi="Times New Roman" w:cs="Times New Roman"/>
          <w:sz w:val="24"/>
          <w:szCs w:val="24"/>
        </w:rPr>
      </w:pPr>
      <w:r w:rsidRPr="002A642D">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49.5pt;height:18pt" o:ole="">
            <v:imagedata r:id="rId8" o:title=""/>
          </v:shape>
          <w:control r:id="rId9" w:name="DefaultOcxName" w:shapeid="_x0000_i1058"/>
        </w:object>
      </w:r>
    </w:p>
    <w:p w:rsidR="002A642D" w:rsidRPr="002A642D" w:rsidRDefault="002A642D" w:rsidP="002A642D">
      <w:pPr>
        <w:pBdr>
          <w:top w:val="single" w:sz="6" w:space="1" w:color="auto"/>
        </w:pBdr>
        <w:spacing w:after="0" w:line="240" w:lineRule="auto"/>
        <w:jc w:val="center"/>
        <w:rPr>
          <w:rFonts w:ascii="Arial" w:eastAsia="Times New Roman" w:hAnsi="Arial" w:cs="Arial"/>
          <w:vanish/>
          <w:sz w:val="16"/>
          <w:szCs w:val="16"/>
        </w:rPr>
      </w:pPr>
      <w:r w:rsidRPr="002A642D">
        <w:rPr>
          <w:rFonts w:ascii="Arial" w:eastAsia="Times New Roman" w:hAnsi="Arial" w:cs="Arial"/>
          <w:vanish/>
          <w:sz w:val="16"/>
          <w:szCs w:val="16"/>
        </w:rPr>
        <w:t>Bottom of Form</w:t>
      </w:r>
    </w:p>
    <w:p w:rsidR="002A642D" w:rsidRPr="002A642D" w:rsidRDefault="002A642D" w:rsidP="002A642D">
      <w:pPr>
        <w:numPr>
          <w:ilvl w:val="0"/>
          <w:numId w:val="1"/>
        </w:numPr>
        <w:spacing w:beforeAutospacing="1" w:after="0" w:afterAutospacing="1" w:line="360" w:lineRule="atLeast"/>
        <w:ind w:left="0"/>
        <w:rPr>
          <w:rFonts w:ascii="Times New Roman" w:eastAsia="Times New Roman" w:hAnsi="Times New Roman" w:cs="Times New Roman"/>
          <w:sz w:val="24"/>
          <w:szCs w:val="24"/>
        </w:rPr>
      </w:pPr>
      <w:hyperlink r:id="rId10" w:history="1">
        <w:r w:rsidRPr="002A642D">
          <w:rPr>
            <w:rFonts w:ascii="Times New Roman" w:eastAsia="Times New Roman" w:hAnsi="Times New Roman" w:cs="Times New Roman"/>
            <w:color w:val="999999"/>
          </w:rPr>
          <w:t> </w:t>
        </w:r>
        <w:r w:rsidRPr="002A642D">
          <w:rPr>
            <w:rFonts w:ascii="Times New Roman" w:eastAsia="Times New Roman" w:hAnsi="Times New Roman" w:cs="Times New Roman"/>
            <w:color w:val="999999"/>
            <w:u w:val="single"/>
          </w:rPr>
          <w:t> Whiteboard</w:t>
        </w:r>
      </w:hyperlink>
    </w:p>
    <w:p w:rsidR="002A642D" w:rsidRPr="002A642D" w:rsidRDefault="002A642D" w:rsidP="002A642D">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1" w:history="1">
        <w:r w:rsidRPr="002A642D">
          <w:rPr>
            <w:rFonts w:ascii="Times New Roman" w:eastAsia="Times New Roman" w:hAnsi="Times New Roman" w:cs="Times New Roman"/>
            <w:color w:val="999999"/>
          </w:rPr>
          <w:t> </w:t>
        </w:r>
        <w:r w:rsidRPr="002A642D">
          <w:rPr>
            <w:rFonts w:ascii="Times New Roman" w:eastAsia="Times New Roman" w:hAnsi="Times New Roman" w:cs="Times New Roman"/>
            <w:color w:val="999999"/>
            <w:u w:val="single"/>
          </w:rPr>
          <w:t> Quizzes</w:t>
        </w:r>
      </w:hyperlink>
    </w:p>
    <w:p w:rsidR="002A642D" w:rsidRPr="002A642D" w:rsidRDefault="002A642D" w:rsidP="002A642D">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2" w:history="1">
        <w:r w:rsidRPr="002A642D">
          <w:rPr>
            <w:rFonts w:ascii="Times New Roman" w:eastAsia="Times New Roman" w:hAnsi="Times New Roman" w:cs="Times New Roman"/>
            <w:color w:val="999999"/>
          </w:rPr>
          <w:t> </w:t>
        </w:r>
        <w:r w:rsidRPr="002A642D">
          <w:rPr>
            <w:rFonts w:ascii="Times New Roman" w:eastAsia="Times New Roman" w:hAnsi="Times New Roman" w:cs="Times New Roman"/>
            <w:color w:val="999999"/>
            <w:u w:val="single"/>
          </w:rPr>
          <w:t> Shared</w:t>
        </w:r>
      </w:hyperlink>
    </w:p>
    <w:p w:rsidR="002A642D" w:rsidRPr="002A642D" w:rsidRDefault="002A642D" w:rsidP="002A642D">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3" w:history="1">
        <w:r w:rsidRPr="002A642D">
          <w:rPr>
            <w:rFonts w:ascii="Times New Roman" w:eastAsia="Times New Roman" w:hAnsi="Times New Roman" w:cs="Times New Roman"/>
            <w:color w:val="999999"/>
          </w:rPr>
          <w:t> </w:t>
        </w:r>
        <w:r w:rsidRPr="002A642D">
          <w:rPr>
            <w:rFonts w:ascii="Times New Roman" w:eastAsia="Times New Roman" w:hAnsi="Times New Roman" w:cs="Times New Roman"/>
            <w:color w:val="999999"/>
            <w:u w:val="single"/>
          </w:rPr>
          <w:t> Articles</w:t>
        </w:r>
      </w:hyperlink>
    </w:p>
    <w:p w:rsidR="002A642D" w:rsidRPr="002A642D" w:rsidRDefault="002A642D" w:rsidP="002A642D">
      <w:pPr>
        <w:numPr>
          <w:ilvl w:val="0"/>
          <w:numId w:val="2"/>
        </w:numPr>
        <w:spacing w:before="100" w:beforeAutospacing="1" w:after="100" w:afterAutospacing="1" w:line="360" w:lineRule="atLeast"/>
        <w:ind w:left="0" w:right="-75"/>
        <w:rPr>
          <w:rFonts w:ascii="Times New Roman" w:eastAsia="Times New Roman" w:hAnsi="Times New Roman" w:cs="Times New Roman"/>
          <w:sz w:val="24"/>
          <w:szCs w:val="24"/>
        </w:rPr>
      </w:pPr>
      <w:hyperlink r:id="rId14" w:history="1">
        <w:r w:rsidRPr="002A642D">
          <w:rPr>
            <w:rFonts w:ascii="Times New Roman" w:eastAsia="Times New Roman" w:hAnsi="Times New Roman" w:cs="Times New Roman"/>
            <w:b/>
            <w:bCs/>
            <w:caps/>
            <w:color w:val="000000"/>
            <w:sz w:val="18"/>
            <w:szCs w:val="18"/>
          </w:rPr>
          <w:t> </w:t>
        </w:r>
        <w:r w:rsidRPr="002A642D">
          <w:rPr>
            <w:rFonts w:ascii="Times New Roman" w:eastAsia="Times New Roman" w:hAnsi="Times New Roman" w:cs="Times New Roman"/>
            <w:b/>
            <w:bCs/>
            <w:caps/>
            <w:color w:val="000000"/>
            <w:sz w:val="18"/>
            <w:szCs w:val="18"/>
            <w:u w:val="single"/>
          </w:rPr>
          <w:t>HOME</w:t>
        </w:r>
      </w:hyperlink>
    </w:p>
    <w:p w:rsidR="002A642D" w:rsidRPr="002A642D" w:rsidRDefault="002A642D" w:rsidP="002A642D">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5" w:history="1">
        <w:r w:rsidRPr="002A642D">
          <w:rPr>
            <w:rFonts w:ascii="Times New Roman" w:eastAsia="Times New Roman" w:hAnsi="Times New Roman" w:cs="Times New Roman"/>
            <w:b/>
            <w:bCs/>
            <w:caps/>
            <w:color w:val="000000"/>
            <w:sz w:val="18"/>
            <w:szCs w:val="18"/>
            <w:u w:val="single"/>
          </w:rPr>
          <w:t>TUTORIALS LIBRARY</w:t>
        </w:r>
        <w:r w:rsidRPr="002A642D">
          <w:rPr>
            <w:rFonts w:ascii="Times New Roman" w:eastAsia="Times New Roman" w:hAnsi="Times New Roman" w:cs="Times New Roman"/>
            <w:b/>
            <w:bCs/>
            <w:caps/>
            <w:color w:val="000000"/>
            <w:sz w:val="18"/>
            <w:szCs w:val="18"/>
          </w:rPr>
          <w:t> </w:t>
        </w:r>
      </w:hyperlink>
    </w:p>
    <w:p w:rsidR="002A642D" w:rsidRPr="002A642D" w:rsidRDefault="002A642D" w:rsidP="002A642D">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6" w:history="1">
        <w:r w:rsidRPr="002A642D">
          <w:rPr>
            <w:rFonts w:ascii="Times New Roman" w:eastAsia="Times New Roman" w:hAnsi="Times New Roman" w:cs="Times New Roman"/>
            <w:b/>
            <w:bCs/>
            <w:caps/>
            <w:color w:val="000000"/>
            <w:sz w:val="18"/>
            <w:szCs w:val="18"/>
          </w:rPr>
          <w:t> </w:t>
        </w:r>
        <w:r w:rsidRPr="002A642D">
          <w:rPr>
            <w:rFonts w:ascii="Times New Roman" w:eastAsia="Times New Roman" w:hAnsi="Times New Roman" w:cs="Times New Roman"/>
            <w:b/>
            <w:bCs/>
            <w:caps/>
            <w:color w:val="000000"/>
            <w:sz w:val="18"/>
            <w:szCs w:val="18"/>
            <w:u w:val="single"/>
          </w:rPr>
          <w:t>CODING GROUND</w:t>
        </w:r>
        <w:r w:rsidRPr="002A642D">
          <w:rPr>
            <w:rFonts w:ascii="Times New Roman" w:eastAsia="Times New Roman" w:hAnsi="Times New Roman" w:cs="Times New Roman"/>
            <w:b/>
            <w:bCs/>
            <w:caps/>
            <w:color w:val="000000"/>
            <w:sz w:val="18"/>
            <w:szCs w:val="18"/>
          </w:rPr>
          <w:t> </w:t>
        </w:r>
      </w:hyperlink>
    </w:p>
    <w:p w:rsidR="002A642D" w:rsidRPr="002A642D" w:rsidRDefault="002A642D" w:rsidP="002A642D">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7" w:history="1">
        <w:r w:rsidRPr="002A642D">
          <w:rPr>
            <w:rFonts w:ascii="Times New Roman" w:eastAsia="Times New Roman" w:hAnsi="Times New Roman" w:cs="Times New Roman"/>
            <w:b/>
            <w:bCs/>
            <w:caps/>
            <w:color w:val="000000"/>
            <w:sz w:val="18"/>
            <w:szCs w:val="18"/>
            <w:u w:val="single"/>
          </w:rPr>
          <w:t>ABSOLUTE CLASSES</w:t>
        </w:r>
      </w:hyperlink>
    </w:p>
    <w:p w:rsidR="002A642D" w:rsidRPr="002A642D" w:rsidRDefault="002A642D" w:rsidP="002A642D">
      <w:pPr>
        <w:spacing w:after="0" w:line="330" w:lineRule="atLeast"/>
        <w:rPr>
          <w:rFonts w:ascii="Arial" w:eastAsia="Times New Roman" w:hAnsi="Arial" w:cs="Arial"/>
          <w:color w:val="313131"/>
          <w:sz w:val="21"/>
          <w:szCs w:val="21"/>
        </w:rPr>
      </w:pPr>
      <w:r>
        <w:rPr>
          <w:rFonts w:ascii="Arial" w:eastAsia="Times New Roman" w:hAnsi="Arial" w:cs="Arial"/>
          <w:noProof/>
          <w:color w:val="313131"/>
          <w:sz w:val="21"/>
          <w:szCs w:val="21"/>
        </w:rPr>
        <w:drawing>
          <wp:inline distT="0" distB="0" distL="0" distR="0">
            <wp:extent cx="2428875" cy="1847850"/>
            <wp:effectExtent l="0" t="0" r="9525" b="0"/>
            <wp:docPr id="8" name="Picture 8" descr="Javascrip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script Tutor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8875" cy="1847850"/>
                    </a:xfrm>
                    <a:prstGeom prst="rect">
                      <a:avLst/>
                    </a:prstGeom>
                    <a:noFill/>
                    <a:ln>
                      <a:noFill/>
                    </a:ln>
                  </pic:spPr>
                </pic:pic>
              </a:graphicData>
            </a:graphic>
          </wp:inline>
        </w:drawing>
      </w:r>
    </w:p>
    <w:p w:rsidR="002A642D" w:rsidRPr="002A642D" w:rsidRDefault="002A642D" w:rsidP="002A642D">
      <w:pPr>
        <w:numPr>
          <w:ilvl w:val="0"/>
          <w:numId w:val="3"/>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2A642D">
        <w:rPr>
          <w:rFonts w:ascii="Arial" w:eastAsia="Times New Roman" w:hAnsi="Arial" w:cs="Arial"/>
          <w:color w:val="FFFFFF"/>
          <w:sz w:val="21"/>
          <w:szCs w:val="21"/>
        </w:rPr>
        <w:t>Javascript Basics Tutorial</w:t>
      </w:r>
    </w:p>
    <w:p w:rsidR="002A642D" w:rsidRPr="002A642D" w:rsidRDefault="002A642D" w:rsidP="002A642D">
      <w:pPr>
        <w:numPr>
          <w:ilvl w:val="0"/>
          <w:numId w:val="3"/>
        </w:numPr>
        <w:spacing w:after="0" w:line="210" w:lineRule="atLeast"/>
        <w:ind w:left="495"/>
        <w:rPr>
          <w:rFonts w:ascii="Arial" w:eastAsia="Times New Roman" w:hAnsi="Arial" w:cs="Arial"/>
          <w:color w:val="313131"/>
          <w:sz w:val="21"/>
          <w:szCs w:val="21"/>
        </w:rPr>
      </w:pPr>
      <w:hyperlink r:id="rId19" w:history="1">
        <w:r w:rsidRPr="002A642D">
          <w:rPr>
            <w:rFonts w:ascii="Arial" w:eastAsia="Times New Roman" w:hAnsi="Arial" w:cs="Arial"/>
            <w:color w:val="000000"/>
            <w:sz w:val="19"/>
            <w:szCs w:val="19"/>
            <w:u w:val="single"/>
          </w:rPr>
          <w:t>Javascript - Home</w:t>
        </w:r>
      </w:hyperlink>
    </w:p>
    <w:p w:rsidR="002A642D" w:rsidRPr="002A642D" w:rsidRDefault="002A642D" w:rsidP="002A642D">
      <w:pPr>
        <w:numPr>
          <w:ilvl w:val="0"/>
          <w:numId w:val="3"/>
        </w:numPr>
        <w:spacing w:after="0" w:line="210" w:lineRule="atLeast"/>
        <w:ind w:left="495"/>
        <w:rPr>
          <w:rFonts w:ascii="Arial" w:eastAsia="Times New Roman" w:hAnsi="Arial" w:cs="Arial"/>
          <w:color w:val="313131"/>
          <w:sz w:val="21"/>
          <w:szCs w:val="21"/>
        </w:rPr>
      </w:pPr>
      <w:hyperlink r:id="rId20" w:history="1">
        <w:r w:rsidRPr="002A642D">
          <w:rPr>
            <w:rFonts w:ascii="Arial" w:eastAsia="Times New Roman" w:hAnsi="Arial" w:cs="Arial"/>
            <w:color w:val="000000"/>
            <w:sz w:val="19"/>
            <w:szCs w:val="19"/>
            <w:u w:val="single"/>
          </w:rPr>
          <w:t>Javascript - Overview</w:t>
        </w:r>
      </w:hyperlink>
    </w:p>
    <w:p w:rsidR="002A642D" w:rsidRPr="002A642D" w:rsidRDefault="002A642D" w:rsidP="002A642D">
      <w:pPr>
        <w:numPr>
          <w:ilvl w:val="0"/>
          <w:numId w:val="3"/>
        </w:numPr>
        <w:spacing w:after="0" w:line="210" w:lineRule="atLeast"/>
        <w:ind w:left="495"/>
        <w:rPr>
          <w:rFonts w:ascii="Arial" w:eastAsia="Times New Roman" w:hAnsi="Arial" w:cs="Arial"/>
          <w:color w:val="313131"/>
          <w:sz w:val="21"/>
          <w:szCs w:val="21"/>
        </w:rPr>
      </w:pPr>
      <w:hyperlink r:id="rId21" w:history="1">
        <w:r w:rsidRPr="002A642D">
          <w:rPr>
            <w:rFonts w:ascii="Arial" w:eastAsia="Times New Roman" w:hAnsi="Arial" w:cs="Arial"/>
            <w:color w:val="000000"/>
            <w:sz w:val="19"/>
            <w:szCs w:val="19"/>
            <w:u w:val="single"/>
          </w:rPr>
          <w:t>Javascript - Syntax</w:t>
        </w:r>
      </w:hyperlink>
    </w:p>
    <w:p w:rsidR="002A642D" w:rsidRPr="002A642D" w:rsidRDefault="002A642D" w:rsidP="002A642D">
      <w:pPr>
        <w:numPr>
          <w:ilvl w:val="0"/>
          <w:numId w:val="3"/>
        </w:numPr>
        <w:spacing w:after="0" w:line="210" w:lineRule="atLeast"/>
        <w:ind w:left="495"/>
        <w:rPr>
          <w:rFonts w:ascii="Arial" w:eastAsia="Times New Roman" w:hAnsi="Arial" w:cs="Arial"/>
          <w:color w:val="313131"/>
          <w:sz w:val="21"/>
          <w:szCs w:val="21"/>
        </w:rPr>
      </w:pPr>
      <w:hyperlink r:id="rId22" w:history="1">
        <w:r w:rsidRPr="002A642D">
          <w:rPr>
            <w:rFonts w:ascii="Arial" w:eastAsia="Times New Roman" w:hAnsi="Arial" w:cs="Arial"/>
            <w:color w:val="000000"/>
            <w:sz w:val="19"/>
            <w:szCs w:val="19"/>
            <w:u w:val="single"/>
          </w:rPr>
          <w:t>Javascript - Enabling</w:t>
        </w:r>
      </w:hyperlink>
    </w:p>
    <w:p w:rsidR="002A642D" w:rsidRPr="002A642D" w:rsidRDefault="002A642D" w:rsidP="002A642D">
      <w:pPr>
        <w:numPr>
          <w:ilvl w:val="0"/>
          <w:numId w:val="3"/>
        </w:numPr>
        <w:spacing w:after="0" w:line="210" w:lineRule="atLeast"/>
        <w:ind w:left="495"/>
        <w:rPr>
          <w:rFonts w:ascii="Arial" w:eastAsia="Times New Roman" w:hAnsi="Arial" w:cs="Arial"/>
          <w:color w:val="313131"/>
          <w:sz w:val="21"/>
          <w:szCs w:val="21"/>
        </w:rPr>
      </w:pPr>
      <w:hyperlink r:id="rId23" w:history="1">
        <w:r w:rsidRPr="002A642D">
          <w:rPr>
            <w:rFonts w:ascii="Arial" w:eastAsia="Times New Roman" w:hAnsi="Arial" w:cs="Arial"/>
            <w:color w:val="000000"/>
            <w:sz w:val="19"/>
            <w:szCs w:val="19"/>
            <w:u w:val="single"/>
          </w:rPr>
          <w:t>Javascript - Placement</w:t>
        </w:r>
      </w:hyperlink>
    </w:p>
    <w:p w:rsidR="002A642D" w:rsidRPr="002A642D" w:rsidRDefault="002A642D" w:rsidP="002A642D">
      <w:pPr>
        <w:numPr>
          <w:ilvl w:val="0"/>
          <w:numId w:val="3"/>
        </w:numPr>
        <w:spacing w:after="0" w:line="210" w:lineRule="atLeast"/>
        <w:ind w:left="495"/>
        <w:rPr>
          <w:rFonts w:ascii="Arial" w:eastAsia="Times New Roman" w:hAnsi="Arial" w:cs="Arial"/>
          <w:color w:val="313131"/>
          <w:sz w:val="21"/>
          <w:szCs w:val="21"/>
        </w:rPr>
      </w:pPr>
      <w:hyperlink r:id="rId24" w:history="1">
        <w:r w:rsidRPr="002A642D">
          <w:rPr>
            <w:rFonts w:ascii="Arial" w:eastAsia="Times New Roman" w:hAnsi="Arial" w:cs="Arial"/>
            <w:color w:val="000000"/>
            <w:sz w:val="19"/>
            <w:szCs w:val="19"/>
            <w:u w:val="single"/>
          </w:rPr>
          <w:t>Javascript - Variables</w:t>
        </w:r>
      </w:hyperlink>
    </w:p>
    <w:p w:rsidR="002A642D" w:rsidRPr="002A642D" w:rsidRDefault="002A642D" w:rsidP="002A642D">
      <w:pPr>
        <w:numPr>
          <w:ilvl w:val="0"/>
          <w:numId w:val="3"/>
        </w:numPr>
        <w:spacing w:after="0" w:line="210" w:lineRule="atLeast"/>
        <w:ind w:left="495"/>
        <w:rPr>
          <w:rFonts w:ascii="Arial" w:eastAsia="Times New Roman" w:hAnsi="Arial" w:cs="Arial"/>
          <w:color w:val="313131"/>
          <w:sz w:val="21"/>
          <w:szCs w:val="21"/>
        </w:rPr>
      </w:pPr>
      <w:hyperlink r:id="rId25" w:history="1">
        <w:r w:rsidRPr="002A642D">
          <w:rPr>
            <w:rFonts w:ascii="Arial" w:eastAsia="Times New Roman" w:hAnsi="Arial" w:cs="Arial"/>
            <w:color w:val="000000"/>
            <w:sz w:val="19"/>
            <w:szCs w:val="19"/>
            <w:u w:val="single"/>
          </w:rPr>
          <w:t>Javascript - Operators</w:t>
        </w:r>
      </w:hyperlink>
    </w:p>
    <w:p w:rsidR="002A642D" w:rsidRPr="002A642D" w:rsidRDefault="002A642D" w:rsidP="002A642D">
      <w:pPr>
        <w:numPr>
          <w:ilvl w:val="0"/>
          <w:numId w:val="3"/>
        </w:numPr>
        <w:spacing w:after="0" w:line="210" w:lineRule="atLeast"/>
        <w:ind w:left="495"/>
        <w:rPr>
          <w:rFonts w:ascii="Arial" w:eastAsia="Times New Roman" w:hAnsi="Arial" w:cs="Arial"/>
          <w:color w:val="313131"/>
          <w:sz w:val="21"/>
          <w:szCs w:val="21"/>
        </w:rPr>
      </w:pPr>
      <w:hyperlink r:id="rId26" w:history="1">
        <w:r w:rsidRPr="002A642D">
          <w:rPr>
            <w:rFonts w:ascii="Arial" w:eastAsia="Times New Roman" w:hAnsi="Arial" w:cs="Arial"/>
            <w:color w:val="000000"/>
            <w:sz w:val="19"/>
            <w:szCs w:val="19"/>
            <w:u w:val="single"/>
          </w:rPr>
          <w:t>Javascript - If...Else</w:t>
        </w:r>
      </w:hyperlink>
    </w:p>
    <w:p w:rsidR="002A642D" w:rsidRPr="002A642D" w:rsidRDefault="002A642D" w:rsidP="002A642D">
      <w:pPr>
        <w:numPr>
          <w:ilvl w:val="0"/>
          <w:numId w:val="3"/>
        </w:numPr>
        <w:spacing w:after="0" w:line="210" w:lineRule="atLeast"/>
        <w:ind w:left="495"/>
        <w:rPr>
          <w:rFonts w:ascii="Arial" w:eastAsia="Times New Roman" w:hAnsi="Arial" w:cs="Arial"/>
          <w:color w:val="313131"/>
          <w:sz w:val="21"/>
          <w:szCs w:val="21"/>
        </w:rPr>
      </w:pPr>
      <w:hyperlink r:id="rId27" w:history="1">
        <w:r w:rsidRPr="002A642D">
          <w:rPr>
            <w:rFonts w:ascii="Arial" w:eastAsia="Times New Roman" w:hAnsi="Arial" w:cs="Arial"/>
            <w:color w:val="000000"/>
            <w:sz w:val="19"/>
            <w:szCs w:val="19"/>
            <w:u w:val="single"/>
          </w:rPr>
          <w:t>Javascript - Switch Case</w:t>
        </w:r>
      </w:hyperlink>
    </w:p>
    <w:p w:rsidR="002A642D" w:rsidRPr="002A642D" w:rsidRDefault="002A642D" w:rsidP="002A642D">
      <w:pPr>
        <w:numPr>
          <w:ilvl w:val="0"/>
          <w:numId w:val="3"/>
        </w:numPr>
        <w:spacing w:after="0" w:line="210" w:lineRule="atLeast"/>
        <w:ind w:left="495"/>
        <w:rPr>
          <w:rFonts w:ascii="Arial" w:eastAsia="Times New Roman" w:hAnsi="Arial" w:cs="Arial"/>
          <w:color w:val="313131"/>
          <w:sz w:val="21"/>
          <w:szCs w:val="21"/>
        </w:rPr>
      </w:pPr>
      <w:hyperlink r:id="rId28" w:history="1">
        <w:r w:rsidRPr="002A642D">
          <w:rPr>
            <w:rFonts w:ascii="Arial" w:eastAsia="Times New Roman" w:hAnsi="Arial" w:cs="Arial"/>
            <w:color w:val="000000"/>
            <w:sz w:val="19"/>
            <w:szCs w:val="19"/>
            <w:u w:val="single"/>
          </w:rPr>
          <w:t>Javascript - While Loop</w:t>
        </w:r>
      </w:hyperlink>
    </w:p>
    <w:p w:rsidR="002A642D" w:rsidRPr="002A642D" w:rsidRDefault="002A642D" w:rsidP="002A642D">
      <w:pPr>
        <w:numPr>
          <w:ilvl w:val="0"/>
          <w:numId w:val="3"/>
        </w:numPr>
        <w:spacing w:after="0" w:line="210" w:lineRule="atLeast"/>
        <w:ind w:left="495"/>
        <w:rPr>
          <w:rFonts w:ascii="Arial" w:eastAsia="Times New Roman" w:hAnsi="Arial" w:cs="Arial"/>
          <w:color w:val="313131"/>
          <w:sz w:val="21"/>
          <w:szCs w:val="21"/>
        </w:rPr>
      </w:pPr>
      <w:hyperlink r:id="rId29" w:history="1">
        <w:r w:rsidRPr="002A642D">
          <w:rPr>
            <w:rFonts w:ascii="Arial" w:eastAsia="Times New Roman" w:hAnsi="Arial" w:cs="Arial"/>
            <w:color w:val="000000"/>
            <w:sz w:val="19"/>
            <w:szCs w:val="19"/>
            <w:u w:val="single"/>
          </w:rPr>
          <w:t>Javascript - For Loop</w:t>
        </w:r>
      </w:hyperlink>
    </w:p>
    <w:p w:rsidR="002A642D" w:rsidRPr="002A642D" w:rsidRDefault="002A642D" w:rsidP="002A642D">
      <w:pPr>
        <w:numPr>
          <w:ilvl w:val="0"/>
          <w:numId w:val="3"/>
        </w:numPr>
        <w:spacing w:after="0" w:line="210" w:lineRule="atLeast"/>
        <w:ind w:left="495"/>
        <w:rPr>
          <w:rFonts w:ascii="Arial" w:eastAsia="Times New Roman" w:hAnsi="Arial" w:cs="Arial"/>
          <w:color w:val="313131"/>
          <w:sz w:val="21"/>
          <w:szCs w:val="21"/>
        </w:rPr>
      </w:pPr>
      <w:hyperlink r:id="rId30" w:history="1">
        <w:r w:rsidRPr="002A642D">
          <w:rPr>
            <w:rFonts w:ascii="Arial" w:eastAsia="Times New Roman" w:hAnsi="Arial" w:cs="Arial"/>
            <w:color w:val="000000"/>
            <w:sz w:val="19"/>
            <w:szCs w:val="19"/>
            <w:u w:val="single"/>
          </w:rPr>
          <w:t>Javascript - For...in</w:t>
        </w:r>
      </w:hyperlink>
    </w:p>
    <w:p w:rsidR="002A642D" w:rsidRPr="002A642D" w:rsidRDefault="002A642D" w:rsidP="002A642D">
      <w:pPr>
        <w:numPr>
          <w:ilvl w:val="0"/>
          <w:numId w:val="3"/>
        </w:numPr>
        <w:spacing w:after="0" w:line="210" w:lineRule="atLeast"/>
        <w:ind w:left="495"/>
        <w:rPr>
          <w:rFonts w:ascii="Arial" w:eastAsia="Times New Roman" w:hAnsi="Arial" w:cs="Arial"/>
          <w:color w:val="313131"/>
          <w:sz w:val="21"/>
          <w:szCs w:val="21"/>
        </w:rPr>
      </w:pPr>
      <w:hyperlink r:id="rId31" w:history="1">
        <w:r w:rsidRPr="002A642D">
          <w:rPr>
            <w:rFonts w:ascii="Arial" w:eastAsia="Times New Roman" w:hAnsi="Arial" w:cs="Arial"/>
            <w:color w:val="000000"/>
            <w:sz w:val="19"/>
            <w:szCs w:val="19"/>
            <w:u w:val="single"/>
          </w:rPr>
          <w:t>Javascript - Loop Control</w:t>
        </w:r>
      </w:hyperlink>
    </w:p>
    <w:p w:rsidR="002A642D" w:rsidRPr="002A642D" w:rsidRDefault="002A642D" w:rsidP="002A642D">
      <w:pPr>
        <w:numPr>
          <w:ilvl w:val="0"/>
          <w:numId w:val="3"/>
        </w:numPr>
        <w:spacing w:after="0" w:line="210" w:lineRule="atLeast"/>
        <w:ind w:left="495"/>
        <w:rPr>
          <w:rFonts w:ascii="Arial" w:eastAsia="Times New Roman" w:hAnsi="Arial" w:cs="Arial"/>
          <w:color w:val="313131"/>
          <w:sz w:val="21"/>
          <w:szCs w:val="21"/>
        </w:rPr>
      </w:pPr>
      <w:hyperlink r:id="rId32" w:history="1">
        <w:r w:rsidRPr="002A642D">
          <w:rPr>
            <w:rFonts w:ascii="Arial" w:eastAsia="Times New Roman" w:hAnsi="Arial" w:cs="Arial"/>
            <w:color w:val="000000"/>
            <w:sz w:val="19"/>
            <w:szCs w:val="19"/>
            <w:u w:val="single"/>
          </w:rPr>
          <w:t>Javascript - Functions</w:t>
        </w:r>
      </w:hyperlink>
    </w:p>
    <w:p w:rsidR="002A642D" w:rsidRPr="002A642D" w:rsidRDefault="002A642D" w:rsidP="002A642D">
      <w:pPr>
        <w:numPr>
          <w:ilvl w:val="0"/>
          <w:numId w:val="3"/>
        </w:numPr>
        <w:spacing w:after="0" w:line="210" w:lineRule="atLeast"/>
        <w:ind w:left="495"/>
        <w:rPr>
          <w:rFonts w:ascii="Arial" w:eastAsia="Times New Roman" w:hAnsi="Arial" w:cs="Arial"/>
          <w:color w:val="313131"/>
          <w:sz w:val="21"/>
          <w:szCs w:val="21"/>
        </w:rPr>
      </w:pPr>
      <w:hyperlink r:id="rId33" w:history="1">
        <w:r w:rsidRPr="002A642D">
          <w:rPr>
            <w:rFonts w:ascii="Arial" w:eastAsia="Times New Roman" w:hAnsi="Arial" w:cs="Arial"/>
            <w:color w:val="000000"/>
            <w:sz w:val="19"/>
            <w:szCs w:val="19"/>
            <w:u w:val="single"/>
          </w:rPr>
          <w:t>Javascript - Events</w:t>
        </w:r>
      </w:hyperlink>
    </w:p>
    <w:p w:rsidR="002A642D" w:rsidRPr="002A642D" w:rsidRDefault="002A642D" w:rsidP="002A642D">
      <w:pPr>
        <w:numPr>
          <w:ilvl w:val="0"/>
          <w:numId w:val="3"/>
        </w:numPr>
        <w:spacing w:after="0" w:line="210" w:lineRule="atLeast"/>
        <w:ind w:left="495"/>
        <w:rPr>
          <w:rFonts w:ascii="Arial" w:eastAsia="Times New Roman" w:hAnsi="Arial" w:cs="Arial"/>
          <w:color w:val="313131"/>
          <w:sz w:val="21"/>
          <w:szCs w:val="21"/>
        </w:rPr>
      </w:pPr>
      <w:hyperlink r:id="rId34" w:history="1">
        <w:r w:rsidRPr="002A642D">
          <w:rPr>
            <w:rFonts w:ascii="Arial" w:eastAsia="Times New Roman" w:hAnsi="Arial" w:cs="Arial"/>
            <w:color w:val="000000"/>
            <w:sz w:val="19"/>
            <w:szCs w:val="19"/>
            <w:u w:val="single"/>
          </w:rPr>
          <w:t>Javascript - Cookies</w:t>
        </w:r>
      </w:hyperlink>
    </w:p>
    <w:p w:rsidR="002A642D" w:rsidRPr="002A642D" w:rsidRDefault="002A642D" w:rsidP="002A642D">
      <w:pPr>
        <w:numPr>
          <w:ilvl w:val="0"/>
          <w:numId w:val="3"/>
        </w:numPr>
        <w:spacing w:after="0" w:line="210" w:lineRule="atLeast"/>
        <w:ind w:left="495"/>
        <w:rPr>
          <w:rFonts w:ascii="Arial" w:eastAsia="Times New Roman" w:hAnsi="Arial" w:cs="Arial"/>
          <w:color w:val="313131"/>
          <w:sz w:val="21"/>
          <w:szCs w:val="21"/>
        </w:rPr>
      </w:pPr>
      <w:hyperlink r:id="rId35" w:history="1">
        <w:r w:rsidRPr="002A642D">
          <w:rPr>
            <w:rFonts w:ascii="Arial" w:eastAsia="Times New Roman" w:hAnsi="Arial" w:cs="Arial"/>
            <w:color w:val="000000"/>
            <w:sz w:val="19"/>
            <w:szCs w:val="19"/>
            <w:u w:val="single"/>
          </w:rPr>
          <w:t>Javascript - Page Redirect</w:t>
        </w:r>
      </w:hyperlink>
    </w:p>
    <w:p w:rsidR="002A642D" w:rsidRPr="002A642D" w:rsidRDefault="002A642D" w:rsidP="002A642D">
      <w:pPr>
        <w:numPr>
          <w:ilvl w:val="0"/>
          <w:numId w:val="3"/>
        </w:numPr>
        <w:spacing w:after="0" w:line="210" w:lineRule="atLeast"/>
        <w:ind w:left="495"/>
        <w:rPr>
          <w:rFonts w:ascii="Arial" w:eastAsia="Times New Roman" w:hAnsi="Arial" w:cs="Arial"/>
          <w:color w:val="313131"/>
          <w:sz w:val="21"/>
          <w:szCs w:val="21"/>
        </w:rPr>
      </w:pPr>
      <w:hyperlink r:id="rId36" w:history="1">
        <w:r w:rsidRPr="002A642D">
          <w:rPr>
            <w:rFonts w:ascii="Arial" w:eastAsia="Times New Roman" w:hAnsi="Arial" w:cs="Arial"/>
            <w:color w:val="000000"/>
            <w:sz w:val="19"/>
            <w:szCs w:val="19"/>
            <w:u w:val="single"/>
          </w:rPr>
          <w:t>Javascript - Dialog Boxes</w:t>
        </w:r>
      </w:hyperlink>
    </w:p>
    <w:p w:rsidR="002A642D" w:rsidRPr="002A642D" w:rsidRDefault="002A642D" w:rsidP="002A642D">
      <w:pPr>
        <w:numPr>
          <w:ilvl w:val="0"/>
          <w:numId w:val="3"/>
        </w:numPr>
        <w:spacing w:after="0" w:line="210" w:lineRule="atLeast"/>
        <w:ind w:left="495"/>
        <w:rPr>
          <w:rFonts w:ascii="Arial" w:eastAsia="Times New Roman" w:hAnsi="Arial" w:cs="Arial"/>
          <w:color w:val="313131"/>
          <w:sz w:val="21"/>
          <w:szCs w:val="21"/>
        </w:rPr>
      </w:pPr>
      <w:hyperlink r:id="rId37" w:history="1">
        <w:r w:rsidRPr="002A642D">
          <w:rPr>
            <w:rFonts w:ascii="Arial" w:eastAsia="Times New Roman" w:hAnsi="Arial" w:cs="Arial"/>
            <w:color w:val="000000"/>
            <w:sz w:val="19"/>
            <w:szCs w:val="19"/>
            <w:u w:val="single"/>
            <w:shd w:val="clear" w:color="auto" w:fill="D6D6D6"/>
          </w:rPr>
          <w:t>Javascript - Void Keyword</w:t>
        </w:r>
      </w:hyperlink>
    </w:p>
    <w:p w:rsidR="002A642D" w:rsidRPr="002A642D" w:rsidRDefault="002A642D" w:rsidP="002A642D">
      <w:pPr>
        <w:numPr>
          <w:ilvl w:val="0"/>
          <w:numId w:val="3"/>
        </w:numPr>
        <w:spacing w:after="0" w:line="210" w:lineRule="atLeast"/>
        <w:ind w:left="495"/>
        <w:rPr>
          <w:rFonts w:ascii="Arial" w:eastAsia="Times New Roman" w:hAnsi="Arial" w:cs="Arial"/>
          <w:color w:val="313131"/>
          <w:sz w:val="21"/>
          <w:szCs w:val="21"/>
        </w:rPr>
      </w:pPr>
      <w:hyperlink r:id="rId38" w:history="1">
        <w:r w:rsidRPr="002A642D">
          <w:rPr>
            <w:rFonts w:ascii="Arial" w:eastAsia="Times New Roman" w:hAnsi="Arial" w:cs="Arial"/>
            <w:color w:val="000000"/>
            <w:sz w:val="19"/>
            <w:szCs w:val="19"/>
            <w:u w:val="single"/>
          </w:rPr>
          <w:t>Javascript - Page Printing</w:t>
        </w:r>
      </w:hyperlink>
    </w:p>
    <w:p w:rsidR="002A642D" w:rsidRPr="002A642D" w:rsidRDefault="002A642D" w:rsidP="002A642D">
      <w:pPr>
        <w:numPr>
          <w:ilvl w:val="0"/>
          <w:numId w:val="4"/>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2A642D">
        <w:rPr>
          <w:rFonts w:ascii="Arial" w:eastAsia="Times New Roman" w:hAnsi="Arial" w:cs="Arial"/>
          <w:color w:val="FFFFFF"/>
          <w:sz w:val="21"/>
          <w:szCs w:val="21"/>
        </w:rPr>
        <w:t>JavaScript Objects</w:t>
      </w:r>
    </w:p>
    <w:p w:rsidR="002A642D" w:rsidRPr="002A642D" w:rsidRDefault="002A642D" w:rsidP="002A642D">
      <w:pPr>
        <w:numPr>
          <w:ilvl w:val="0"/>
          <w:numId w:val="4"/>
        </w:numPr>
        <w:spacing w:after="0" w:line="210" w:lineRule="atLeast"/>
        <w:ind w:left="495"/>
        <w:rPr>
          <w:rFonts w:ascii="Arial" w:eastAsia="Times New Roman" w:hAnsi="Arial" w:cs="Arial"/>
          <w:color w:val="313131"/>
          <w:sz w:val="21"/>
          <w:szCs w:val="21"/>
        </w:rPr>
      </w:pPr>
      <w:hyperlink r:id="rId39" w:history="1">
        <w:r w:rsidRPr="002A642D">
          <w:rPr>
            <w:rFonts w:ascii="Arial" w:eastAsia="Times New Roman" w:hAnsi="Arial" w:cs="Arial"/>
            <w:color w:val="000000"/>
            <w:sz w:val="19"/>
            <w:szCs w:val="19"/>
            <w:u w:val="single"/>
          </w:rPr>
          <w:t>Javascript - Objects</w:t>
        </w:r>
      </w:hyperlink>
    </w:p>
    <w:p w:rsidR="002A642D" w:rsidRPr="002A642D" w:rsidRDefault="002A642D" w:rsidP="002A642D">
      <w:pPr>
        <w:numPr>
          <w:ilvl w:val="0"/>
          <w:numId w:val="4"/>
        </w:numPr>
        <w:spacing w:after="0" w:line="210" w:lineRule="atLeast"/>
        <w:ind w:left="495"/>
        <w:rPr>
          <w:rFonts w:ascii="Arial" w:eastAsia="Times New Roman" w:hAnsi="Arial" w:cs="Arial"/>
          <w:color w:val="313131"/>
          <w:sz w:val="21"/>
          <w:szCs w:val="21"/>
        </w:rPr>
      </w:pPr>
      <w:hyperlink r:id="rId40" w:history="1">
        <w:r w:rsidRPr="002A642D">
          <w:rPr>
            <w:rFonts w:ascii="Arial" w:eastAsia="Times New Roman" w:hAnsi="Arial" w:cs="Arial"/>
            <w:color w:val="000000"/>
            <w:sz w:val="19"/>
            <w:szCs w:val="19"/>
            <w:u w:val="single"/>
          </w:rPr>
          <w:t>Javascript - Number</w:t>
        </w:r>
      </w:hyperlink>
    </w:p>
    <w:p w:rsidR="002A642D" w:rsidRPr="002A642D" w:rsidRDefault="002A642D" w:rsidP="002A642D">
      <w:pPr>
        <w:numPr>
          <w:ilvl w:val="0"/>
          <w:numId w:val="4"/>
        </w:numPr>
        <w:spacing w:after="0" w:line="210" w:lineRule="atLeast"/>
        <w:ind w:left="495"/>
        <w:rPr>
          <w:rFonts w:ascii="Arial" w:eastAsia="Times New Roman" w:hAnsi="Arial" w:cs="Arial"/>
          <w:color w:val="313131"/>
          <w:sz w:val="21"/>
          <w:szCs w:val="21"/>
        </w:rPr>
      </w:pPr>
      <w:hyperlink r:id="rId41" w:history="1">
        <w:r w:rsidRPr="002A642D">
          <w:rPr>
            <w:rFonts w:ascii="Arial" w:eastAsia="Times New Roman" w:hAnsi="Arial" w:cs="Arial"/>
            <w:color w:val="000000"/>
            <w:sz w:val="19"/>
            <w:szCs w:val="19"/>
            <w:u w:val="single"/>
          </w:rPr>
          <w:t>Javascript - Boolean</w:t>
        </w:r>
      </w:hyperlink>
    </w:p>
    <w:p w:rsidR="002A642D" w:rsidRPr="002A642D" w:rsidRDefault="002A642D" w:rsidP="002A642D">
      <w:pPr>
        <w:numPr>
          <w:ilvl w:val="0"/>
          <w:numId w:val="4"/>
        </w:numPr>
        <w:spacing w:after="0" w:line="210" w:lineRule="atLeast"/>
        <w:ind w:left="495"/>
        <w:rPr>
          <w:rFonts w:ascii="Arial" w:eastAsia="Times New Roman" w:hAnsi="Arial" w:cs="Arial"/>
          <w:color w:val="313131"/>
          <w:sz w:val="21"/>
          <w:szCs w:val="21"/>
        </w:rPr>
      </w:pPr>
      <w:hyperlink r:id="rId42" w:history="1">
        <w:r w:rsidRPr="002A642D">
          <w:rPr>
            <w:rFonts w:ascii="Arial" w:eastAsia="Times New Roman" w:hAnsi="Arial" w:cs="Arial"/>
            <w:color w:val="000000"/>
            <w:sz w:val="19"/>
            <w:szCs w:val="19"/>
            <w:u w:val="single"/>
          </w:rPr>
          <w:t>Javascript - Strings</w:t>
        </w:r>
      </w:hyperlink>
    </w:p>
    <w:p w:rsidR="002A642D" w:rsidRPr="002A642D" w:rsidRDefault="002A642D" w:rsidP="002A642D">
      <w:pPr>
        <w:numPr>
          <w:ilvl w:val="0"/>
          <w:numId w:val="4"/>
        </w:numPr>
        <w:spacing w:after="0" w:line="210" w:lineRule="atLeast"/>
        <w:ind w:left="495"/>
        <w:rPr>
          <w:rFonts w:ascii="Arial" w:eastAsia="Times New Roman" w:hAnsi="Arial" w:cs="Arial"/>
          <w:color w:val="313131"/>
          <w:sz w:val="21"/>
          <w:szCs w:val="21"/>
        </w:rPr>
      </w:pPr>
      <w:hyperlink r:id="rId43" w:history="1">
        <w:r w:rsidRPr="002A642D">
          <w:rPr>
            <w:rFonts w:ascii="Arial" w:eastAsia="Times New Roman" w:hAnsi="Arial" w:cs="Arial"/>
            <w:color w:val="000000"/>
            <w:sz w:val="19"/>
            <w:szCs w:val="19"/>
            <w:u w:val="single"/>
          </w:rPr>
          <w:t>Javascript - Arrays</w:t>
        </w:r>
      </w:hyperlink>
    </w:p>
    <w:p w:rsidR="002A642D" w:rsidRPr="002A642D" w:rsidRDefault="002A642D" w:rsidP="002A642D">
      <w:pPr>
        <w:numPr>
          <w:ilvl w:val="0"/>
          <w:numId w:val="4"/>
        </w:numPr>
        <w:spacing w:after="0" w:line="210" w:lineRule="atLeast"/>
        <w:ind w:left="495"/>
        <w:rPr>
          <w:rFonts w:ascii="Arial" w:eastAsia="Times New Roman" w:hAnsi="Arial" w:cs="Arial"/>
          <w:color w:val="313131"/>
          <w:sz w:val="21"/>
          <w:szCs w:val="21"/>
        </w:rPr>
      </w:pPr>
      <w:hyperlink r:id="rId44" w:history="1">
        <w:r w:rsidRPr="002A642D">
          <w:rPr>
            <w:rFonts w:ascii="Arial" w:eastAsia="Times New Roman" w:hAnsi="Arial" w:cs="Arial"/>
            <w:color w:val="000000"/>
            <w:sz w:val="19"/>
            <w:szCs w:val="19"/>
            <w:u w:val="single"/>
          </w:rPr>
          <w:t>Javascript - Date</w:t>
        </w:r>
      </w:hyperlink>
    </w:p>
    <w:p w:rsidR="002A642D" w:rsidRPr="002A642D" w:rsidRDefault="002A642D" w:rsidP="002A642D">
      <w:pPr>
        <w:numPr>
          <w:ilvl w:val="0"/>
          <w:numId w:val="4"/>
        </w:numPr>
        <w:spacing w:after="0" w:line="210" w:lineRule="atLeast"/>
        <w:ind w:left="495"/>
        <w:rPr>
          <w:rFonts w:ascii="Arial" w:eastAsia="Times New Roman" w:hAnsi="Arial" w:cs="Arial"/>
          <w:color w:val="313131"/>
          <w:sz w:val="21"/>
          <w:szCs w:val="21"/>
        </w:rPr>
      </w:pPr>
      <w:hyperlink r:id="rId45" w:history="1">
        <w:r w:rsidRPr="002A642D">
          <w:rPr>
            <w:rFonts w:ascii="Arial" w:eastAsia="Times New Roman" w:hAnsi="Arial" w:cs="Arial"/>
            <w:color w:val="000000"/>
            <w:sz w:val="19"/>
            <w:szCs w:val="19"/>
            <w:u w:val="single"/>
          </w:rPr>
          <w:t>Javascript - Math</w:t>
        </w:r>
      </w:hyperlink>
    </w:p>
    <w:p w:rsidR="002A642D" w:rsidRPr="002A642D" w:rsidRDefault="002A642D" w:rsidP="002A642D">
      <w:pPr>
        <w:numPr>
          <w:ilvl w:val="0"/>
          <w:numId w:val="4"/>
        </w:numPr>
        <w:spacing w:after="0" w:line="210" w:lineRule="atLeast"/>
        <w:ind w:left="495"/>
        <w:rPr>
          <w:rFonts w:ascii="Arial" w:eastAsia="Times New Roman" w:hAnsi="Arial" w:cs="Arial"/>
          <w:color w:val="313131"/>
          <w:sz w:val="21"/>
          <w:szCs w:val="21"/>
        </w:rPr>
      </w:pPr>
      <w:hyperlink r:id="rId46" w:history="1">
        <w:r w:rsidRPr="002A642D">
          <w:rPr>
            <w:rFonts w:ascii="Arial" w:eastAsia="Times New Roman" w:hAnsi="Arial" w:cs="Arial"/>
            <w:color w:val="000000"/>
            <w:sz w:val="19"/>
            <w:szCs w:val="19"/>
            <w:u w:val="single"/>
          </w:rPr>
          <w:t>Javascript - RegExp</w:t>
        </w:r>
      </w:hyperlink>
    </w:p>
    <w:p w:rsidR="002A642D" w:rsidRPr="002A642D" w:rsidRDefault="002A642D" w:rsidP="002A642D">
      <w:pPr>
        <w:numPr>
          <w:ilvl w:val="0"/>
          <w:numId w:val="4"/>
        </w:numPr>
        <w:spacing w:after="0" w:line="210" w:lineRule="atLeast"/>
        <w:ind w:left="495"/>
        <w:rPr>
          <w:rFonts w:ascii="Arial" w:eastAsia="Times New Roman" w:hAnsi="Arial" w:cs="Arial"/>
          <w:color w:val="313131"/>
          <w:sz w:val="21"/>
          <w:szCs w:val="21"/>
        </w:rPr>
      </w:pPr>
      <w:hyperlink r:id="rId47" w:history="1">
        <w:r w:rsidRPr="002A642D">
          <w:rPr>
            <w:rFonts w:ascii="Arial" w:eastAsia="Times New Roman" w:hAnsi="Arial" w:cs="Arial"/>
            <w:color w:val="000000"/>
            <w:sz w:val="19"/>
            <w:szCs w:val="19"/>
            <w:u w:val="single"/>
          </w:rPr>
          <w:t>Javascript - HTML DOM</w:t>
        </w:r>
      </w:hyperlink>
    </w:p>
    <w:p w:rsidR="002A642D" w:rsidRPr="002A642D" w:rsidRDefault="002A642D" w:rsidP="002A642D">
      <w:pPr>
        <w:numPr>
          <w:ilvl w:val="0"/>
          <w:numId w:val="5"/>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2A642D">
        <w:rPr>
          <w:rFonts w:ascii="Arial" w:eastAsia="Times New Roman" w:hAnsi="Arial" w:cs="Arial"/>
          <w:color w:val="FFFFFF"/>
          <w:sz w:val="21"/>
          <w:szCs w:val="21"/>
        </w:rPr>
        <w:t>JavaScript Advanced</w:t>
      </w:r>
    </w:p>
    <w:p w:rsidR="002A642D" w:rsidRPr="002A642D" w:rsidRDefault="002A642D" w:rsidP="002A642D">
      <w:pPr>
        <w:numPr>
          <w:ilvl w:val="0"/>
          <w:numId w:val="5"/>
        </w:numPr>
        <w:spacing w:after="0" w:line="210" w:lineRule="atLeast"/>
        <w:ind w:left="495"/>
        <w:rPr>
          <w:rFonts w:ascii="Arial" w:eastAsia="Times New Roman" w:hAnsi="Arial" w:cs="Arial"/>
          <w:color w:val="313131"/>
          <w:sz w:val="21"/>
          <w:szCs w:val="21"/>
        </w:rPr>
      </w:pPr>
      <w:hyperlink r:id="rId48" w:history="1">
        <w:r w:rsidRPr="002A642D">
          <w:rPr>
            <w:rFonts w:ascii="Arial" w:eastAsia="Times New Roman" w:hAnsi="Arial" w:cs="Arial"/>
            <w:color w:val="000000"/>
            <w:sz w:val="19"/>
            <w:szCs w:val="19"/>
            <w:u w:val="single"/>
          </w:rPr>
          <w:t>Javascript - Error Handling</w:t>
        </w:r>
      </w:hyperlink>
    </w:p>
    <w:p w:rsidR="002A642D" w:rsidRPr="002A642D" w:rsidRDefault="002A642D" w:rsidP="002A642D">
      <w:pPr>
        <w:numPr>
          <w:ilvl w:val="0"/>
          <w:numId w:val="5"/>
        </w:numPr>
        <w:spacing w:after="0" w:line="210" w:lineRule="atLeast"/>
        <w:ind w:left="495"/>
        <w:rPr>
          <w:rFonts w:ascii="Arial" w:eastAsia="Times New Roman" w:hAnsi="Arial" w:cs="Arial"/>
          <w:color w:val="313131"/>
          <w:sz w:val="21"/>
          <w:szCs w:val="21"/>
        </w:rPr>
      </w:pPr>
      <w:hyperlink r:id="rId49" w:history="1">
        <w:r w:rsidRPr="002A642D">
          <w:rPr>
            <w:rFonts w:ascii="Arial" w:eastAsia="Times New Roman" w:hAnsi="Arial" w:cs="Arial"/>
            <w:color w:val="000000"/>
            <w:sz w:val="19"/>
            <w:szCs w:val="19"/>
            <w:u w:val="single"/>
          </w:rPr>
          <w:t>Javascript - Validations</w:t>
        </w:r>
      </w:hyperlink>
    </w:p>
    <w:p w:rsidR="002A642D" w:rsidRPr="002A642D" w:rsidRDefault="002A642D" w:rsidP="002A642D">
      <w:pPr>
        <w:numPr>
          <w:ilvl w:val="0"/>
          <w:numId w:val="5"/>
        </w:numPr>
        <w:spacing w:after="0" w:line="210" w:lineRule="atLeast"/>
        <w:ind w:left="495"/>
        <w:rPr>
          <w:rFonts w:ascii="Arial" w:eastAsia="Times New Roman" w:hAnsi="Arial" w:cs="Arial"/>
          <w:color w:val="313131"/>
          <w:sz w:val="21"/>
          <w:szCs w:val="21"/>
        </w:rPr>
      </w:pPr>
      <w:hyperlink r:id="rId50" w:history="1">
        <w:r w:rsidRPr="002A642D">
          <w:rPr>
            <w:rFonts w:ascii="Arial" w:eastAsia="Times New Roman" w:hAnsi="Arial" w:cs="Arial"/>
            <w:color w:val="000000"/>
            <w:sz w:val="19"/>
            <w:szCs w:val="19"/>
            <w:u w:val="single"/>
          </w:rPr>
          <w:t>Javascript - Animation</w:t>
        </w:r>
      </w:hyperlink>
    </w:p>
    <w:p w:rsidR="002A642D" w:rsidRPr="002A642D" w:rsidRDefault="002A642D" w:rsidP="002A642D">
      <w:pPr>
        <w:numPr>
          <w:ilvl w:val="0"/>
          <w:numId w:val="5"/>
        </w:numPr>
        <w:spacing w:after="0" w:line="210" w:lineRule="atLeast"/>
        <w:ind w:left="495"/>
        <w:rPr>
          <w:rFonts w:ascii="Arial" w:eastAsia="Times New Roman" w:hAnsi="Arial" w:cs="Arial"/>
          <w:color w:val="313131"/>
          <w:sz w:val="21"/>
          <w:szCs w:val="21"/>
        </w:rPr>
      </w:pPr>
      <w:hyperlink r:id="rId51" w:history="1">
        <w:r w:rsidRPr="002A642D">
          <w:rPr>
            <w:rFonts w:ascii="Arial" w:eastAsia="Times New Roman" w:hAnsi="Arial" w:cs="Arial"/>
            <w:color w:val="000000"/>
            <w:sz w:val="19"/>
            <w:szCs w:val="19"/>
            <w:u w:val="single"/>
          </w:rPr>
          <w:t>Javascript - Multimedia</w:t>
        </w:r>
      </w:hyperlink>
    </w:p>
    <w:p w:rsidR="002A642D" w:rsidRPr="002A642D" w:rsidRDefault="002A642D" w:rsidP="002A642D">
      <w:pPr>
        <w:numPr>
          <w:ilvl w:val="0"/>
          <w:numId w:val="5"/>
        </w:numPr>
        <w:spacing w:after="0" w:line="210" w:lineRule="atLeast"/>
        <w:ind w:left="495"/>
        <w:rPr>
          <w:rFonts w:ascii="Arial" w:eastAsia="Times New Roman" w:hAnsi="Arial" w:cs="Arial"/>
          <w:color w:val="313131"/>
          <w:sz w:val="21"/>
          <w:szCs w:val="21"/>
        </w:rPr>
      </w:pPr>
      <w:hyperlink r:id="rId52" w:history="1">
        <w:r w:rsidRPr="002A642D">
          <w:rPr>
            <w:rFonts w:ascii="Arial" w:eastAsia="Times New Roman" w:hAnsi="Arial" w:cs="Arial"/>
            <w:color w:val="000000"/>
            <w:sz w:val="19"/>
            <w:szCs w:val="19"/>
            <w:u w:val="single"/>
          </w:rPr>
          <w:t>Javascript - Debugging</w:t>
        </w:r>
      </w:hyperlink>
    </w:p>
    <w:p w:rsidR="002A642D" w:rsidRPr="002A642D" w:rsidRDefault="002A642D" w:rsidP="002A642D">
      <w:pPr>
        <w:numPr>
          <w:ilvl w:val="0"/>
          <w:numId w:val="5"/>
        </w:numPr>
        <w:spacing w:after="0" w:line="210" w:lineRule="atLeast"/>
        <w:ind w:left="495"/>
        <w:rPr>
          <w:rFonts w:ascii="Arial" w:eastAsia="Times New Roman" w:hAnsi="Arial" w:cs="Arial"/>
          <w:color w:val="313131"/>
          <w:sz w:val="21"/>
          <w:szCs w:val="21"/>
        </w:rPr>
      </w:pPr>
      <w:hyperlink r:id="rId53" w:history="1">
        <w:r w:rsidRPr="002A642D">
          <w:rPr>
            <w:rFonts w:ascii="Arial" w:eastAsia="Times New Roman" w:hAnsi="Arial" w:cs="Arial"/>
            <w:color w:val="000000"/>
            <w:sz w:val="19"/>
            <w:szCs w:val="19"/>
            <w:u w:val="single"/>
          </w:rPr>
          <w:t>Javascript - Image Map</w:t>
        </w:r>
      </w:hyperlink>
    </w:p>
    <w:p w:rsidR="002A642D" w:rsidRPr="002A642D" w:rsidRDefault="002A642D" w:rsidP="002A642D">
      <w:pPr>
        <w:numPr>
          <w:ilvl w:val="0"/>
          <w:numId w:val="5"/>
        </w:numPr>
        <w:spacing w:after="0" w:line="210" w:lineRule="atLeast"/>
        <w:ind w:left="495"/>
        <w:rPr>
          <w:rFonts w:ascii="Arial" w:eastAsia="Times New Roman" w:hAnsi="Arial" w:cs="Arial"/>
          <w:color w:val="313131"/>
          <w:sz w:val="21"/>
          <w:szCs w:val="21"/>
        </w:rPr>
      </w:pPr>
      <w:hyperlink r:id="rId54" w:history="1">
        <w:r w:rsidRPr="002A642D">
          <w:rPr>
            <w:rFonts w:ascii="Arial" w:eastAsia="Times New Roman" w:hAnsi="Arial" w:cs="Arial"/>
            <w:color w:val="000000"/>
            <w:sz w:val="19"/>
            <w:szCs w:val="19"/>
            <w:u w:val="single"/>
          </w:rPr>
          <w:t>Javascript - Browsers</w:t>
        </w:r>
      </w:hyperlink>
    </w:p>
    <w:p w:rsidR="002A642D" w:rsidRPr="002A642D" w:rsidRDefault="002A642D" w:rsidP="002A642D">
      <w:pPr>
        <w:numPr>
          <w:ilvl w:val="0"/>
          <w:numId w:val="6"/>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2A642D">
        <w:rPr>
          <w:rFonts w:ascii="Arial" w:eastAsia="Times New Roman" w:hAnsi="Arial" w:cs="Arial"/>
          <w:color w:val="FFFFFF"/>
          <w:sz w:val="21"/>
          <w:szCs w:val="21"/>
        </w:rPr>
        <w:t>IMS DB Resources</w:t>
      </w:r>
    </w:p>
    <w:p w:rsidR="002A642D" w:rsidRPr="002A642D" w:rsidRDefault="002A642D" w:rsidP="002A642D">
      <w:pPr>
        <w:numPr>
          <w:ilvl w:val="0"/>
          <w:numId w:val="6"/>
        </w:numPr>
        <w:spacing w:after="0" w:line="210" w:lineRule="atLeast"/>
        <w:ind w:left="495"/>
        <w:rPr>
          <w:rFonts w:ascii="Arial" w:eastAsia="Times New Roman" w:hAnsi="Arial" w:cs="Arial"/>
          <w:color w:val="313131"/>
          <w:sz w:val="21"/>
          <w:szCs w:val="21"/>
        </w:rPr>
      </w:pPr>
      <w:hyperlink r:id="rId55" w:history="1">
        <w:r w:rsidRPr="002A642D">
          <w:rPr>
            <w:rFonts w:ascii="Arial" w:eastAsia="Times New Roman" w:hAnsi="Arial" w:cs="Arial"/>
            <w:color w:val="000000"/>
            <w:sz w:val="19"/>
            <w:szCs w:val="19"/>
            <w:u w:val="single"/>
          </w:rPr>
          <w:t>Javascript - Questions And Answers</w:t>
        </w:r>
      </w:hyperlink>
    </w:p>
    <w:p w:rsidR="002A642D" w:rsidRPr="002A642D" w:rsidRDefault="002A642D" w:rsidP="002A642D">
      <w:pPr>
        <w:numPr>
          <w:ilvl w:val="0"/>
          <w:numId w:val="6"/>
        </w:numPr>
        <w:spacing w:after="0" w:line="210" w:lineRule="atLeast"/>
        <w:ind w:left="495"/>
        <w:rPr>
          <w:rFonts w:ascii="Arial" w:eastAsia="Times New Roman" w:hAnsi="Arial" w:cs="Arial"/>
          <w:color w:val="313131"/>
          <w:sz w:val="21"/>
          <w:szCs w:val="21"/>
        </w:rPr>
      </w:pPr>
      <w:hyperlink r:id="rId56" w:history="1">
        <w:r w:rsidRPr="002A642D">
          <w:rPr>
            <w:rFonts w:ascii="Arial" w:eastAsia="Times New Roman" w:hAnsi="Arial" w:cs="Arial"/>
            <w:color w:val="000000"/>
            <w:sz w:val="19"/>
            <w:szCs w:val="19"/>
            <w:u w:val="single"/>
          </w:rPr>
          <w:t>Javascript - Quick Guide</w:t>
        </w:r>
      </w:hyperlink>
    </w:p>
    <w:p w:rsidR="002A642D" w:rsidRPr="002A642D" w:rsidRDefault="002A642D" w:rsidP="002A642D">
      <w:pPr>
        <w:numPr>
          <w:ilvl w:val="0"/>
          <w:numId w:val="6"/>
        </w:numPr>
        <w:spacing w:after="0" w:line="210" w:lineRule="atLeast"/>
        <w:ind w:left="495"/>
        <w:rPr>
          <w:rFonts w:ascii="Arial" w:eastAsia="Times New Roman" w:hAnsi="Arial" w:cs="Arial"/>
          <w:color w:val="313131"/>
          <w:sz w:val="21"/>
          <w:szCs w:val="21"/>
        </w:rPr>
      </w:pPr>
      <w:hyperlink r:id="rId57" w:history="1">
        <w:r w:rsidRPr="002A642D">
          <w:rPr>
            <w:rFonts w:ascii="Arial" w:eastAsia="Times New Roman" w:hAnsi="Arial" w:cs="Arial"/>
            <w:color w:val="000000"/>
            <w:sz w:val="19"/>
            <w:szCs w:val="19"/>
            <w:u w:val="single"/>
          </w:rPr>
          <w:t>Javascript - Functions</w:t>
        </w:r>
      </w:hyperlink>
    </w:p>
    <w:p w:rsidR="002A642D" w:rsidRPr="002A642D" w:rsidRDefault="002A642D" w:rsidP="002A642D">
      <w:pPr>
        <w:numPr>
          <w:ilvl w:val="0"/>
          <w:numId w:val="6"/>
        </w:numPr>
        <w:spacing w:after="0" w:line="210" w:lineRule="atLeast"/>
        <w:ind w:left="495"/>
        <w:rPr>
          <w:rFonts w:ascii="Arial" w:eastAsia="Times New Roman" w:hAnsi="Arial" w:cs="Arial"/>
          <w:color w:val="313131"/>
          <w:sz w:val="21"/>
          <w:szCs w:val="21"/>
        </w:rPr>
      </w:pPr>
      <w:hyperlink r:id="rId58" w:history="1">
        <w:r w:rsidRPr="002A642D">
          <w:rPr>
            <w:rFonts w:ascii="Arial" w:eastAsia="Times New Roman" w:hAnsi="Arial" w:cs="Arial"/>
            <w:color w:val="000000"/>
            <w:sz w:val="19"/>
            <w:szCs w:val="19"/>
            <w:u w:val="single"/>
          </w:rPr>
          <w:t>Javascript - Resources</w:t>
        </w:r>
      </w:hyperlink>
    </w:p>
    <w:p w:rsidR="002A642D" w:rsidRPr="002A642D" w:rsidRDefault="002A642D" w:rsidP="002A642D">
      <w:pPr>
        <w:numPr>
          <w:ilvl w:val="0"/>
          <w:numId w:val="7"/>
        </w:numPr>
        <w:pBdr>
          <w:top w:val="single" w:sz="6" w:space="0" w:color="AAAAAA"/>
          <w:left w:val="single" w:sz="6" w:space="0" w:color="AAAAAA"/>
          <w:bottom w:val="single" w:sz="6" w:space="0" w:color="AAAAAA"/>
          <w:right w:val="single" w:sz="6" w:space="0" w:color="AAAAAA"/>
        </w:pBdr>
        <w:shd w:val="clear" w:color="auto" w:fill="C1C1C1"/>
        <w:spacing w:after="0" w:line="210" w:lineRule="atLeast"/>
        <w:ind w:left="495"/>
        <w:rPr>
          <w:rFonts w:ascii="Arial" w:eastAsia="Times New Roman" w:hAnsi="Arial" w:cs="Arial"/>
          <w:color w:val="000000"/>
          <w:sz w:val="21"/>
          <w:szCs w:val="21"/>
        </w:rPr>
      </w:pPr>
      <w:r w:rsidRPr="002A642D">
        <w:rPr>
          <w:rFonts w:ascii="Arial" w:eastAsia="Times New Roman" w:hAnsi="Arial" w:cs="Arial"/>
          <w:color w:val="000000"/>
          <w:sz w:val="21"/>
          <w:szCs w:val="21"/>
        </w:rPr>
        <w:t>Selected Reading</w:t>
      </w:r>
    </w:p>
    <w:p w:rsidR="002A642D" w:rsidRPr="002A642D" w:rsidRDefault="002A642D" w:rsidP="002A642D">
      <w:pPr>
        <w:numPr>
          <w:ilvl w:val="0"/>
          <w:numId w:val="7"/>
        </w:numPr>
        <w:spacing w:after="0" w:line="210" w:lineRule="atLeast"/>
        <w:ind w:left="495"/>
        <w:rPr>
          <w:rFonts w:ascii="Arial" w:eastAsia="Times New Roman" w:hAnsi="Arial" w:cs="Arial"/>
          <w:color w:val="313131"/>
          <w:sz w:val="21"/>
          <w:szCs w:val="21"/>
        </w:rPr>
      </w:pPr>
      <w:hyperlink r:id="rId59" w:tgtFrame="_top" w:history="1">
        <w:r w:rsidRPr="002A642D">
          <w:rPr>
            <w:rFonts w:ascii="Arial" w:eastAsia="Times New Roman" w:hAnsi="Arial" w:cs="Arial"/>
            <w:color w:val="000000"/>
            <w:sz w:val="19"/>
            <w:szCs w:val="19"/>
            <w:u w:val="single"/>
          </w:rPr>
          <w:t>Developer's Best Practices</w:t>
        </w:r>
      </w:hyperlink>
    </w:p>
    <w:p w:rsidR="002A642D" w:rsidRPr="002A642D" w:rsidRDefault="002A642D" w:rsidP="002A642D">
      <w:pPr>
        <w:numPr>
          <w:ilvl w:val="0"/>
          <w:numId w:val="7"/>
        </w:numPr>
        <w:spacing w:after="0" w:line="210" w:lineRule="atLeast"/>
        <w:ind w:left="495"/>
        <w:rPr>
          <w:rFonts w:ascii="Arial" w:eastAsia="Times New Roman" w:hAnsi="Arial" w:cs="Arial"/>
          <w:color w:val="313131"/>
          <w:sz w:val="21"/>
          <w:szCs w:val="21"/>
        </w:rPr>
      </w:pPr>
      <w:hyperlink r:id="rId60" w:tgtFrame="_top" w:history="1">
        <w:r w:rsidRPr="002A642D">
          <w:rPr>
            <w:rFonts w:ascii="Arial" w:eastAsia="Times New Roman" w:hAnsi="Arial" w:cs="Arial"/>
            <w:color w:val="000000"/>
            <w:sz w:val="19"/>
            <w:szCs w:val="19"/>
            <w:u w:val="single"/>
          </w:rPr>
          <w:t>Questions and Answers</w:t>
        </w:r>
      </w:hyperlink>
    </w:p>
    <w:p w:rsidR="002A642D" w:rsidRPr="002A642D" w:rsidRDefault="002A642D" w:rsidP="002A642D">
      <w:pPr>
        <w:numPr>
          <w:ilvl w:val="0"/>
          <w:numId w:val="7"/>
        </w:numPr>
        <w:spacing w:after="0" w:line="210" w:lineRule="atLeast"/>
        <w:ind w:left="495"/>
        <w:rPr>
          <w:rFonts w:ascii="Arial" w:eastAsia="Times New Roman" w:hAnsi="Arial" w:cs="Arial"/>
          <w:color w:val="313131"/>
          <w:sz w:val="21"/>
          <w:szCs w:val="21"/>
        </w:rPr>
      </w:pPr>
      <w:hyperlink r:id="rId61" w:tgtFrame="_top" w:history="1">
        <w:r w:rsidRPr="002A642D">
          <w:rPr>
            <w:rFonts w:ascii="Arial" w:eastAsia="Times New Roman" w:hAnsi="Arial" w:cs="Arial"/>
            <w:color w:val="000000"/>
            <w:sz w:val="19"/>
            <w:szCs w:val="19"/>
            <w:u w:val="single"/>
          </w:rPr>
          <w:t>Effective Resume Writing</w:t>
        </w:r>
      </w:hyperlink>
    </w:p>
    <w:p w:rsidR="002A642D" w:rsidRPr="002A642D" w:rsidRDefault="002A642D" w:rsidP="002A642D">
      <w:pPr>
        <w:numPr>
          <w:ilvl w:val="0"/>
          <w:numId w:val="7"/>
        </w:numPr>
        <w:spacing w:after="0" w:line="210" w:lineRule="atLeast"/>
        <w:ind w:left="495"/>
        <w:rPr>
          <w:rFonts w:ascii="Arial" w:eastAsia="Times New Roman" w:hAnsi="Arial" w:cs="Arial"/>
          <w:color w:val="313131"/>
          <w:sz w:val="21"/>
          <w:szCs w:val="21"/>
        </w:rPr>
      </w:pPr>
      <w:hyperlink r:id="rId62" w:tgtFrame="_top" w:history="1">
        <w:r w:rsidRPr="002A642D">
          <w:rPr>
            <w:rFonts w:ascii="Arial" w:eastAsia="Times New Roman" w:hAnsi="Arial" w:cs="Arial"/>
            <w:color w:val="000000"/>
            <w:sz w:val="19"/>
            <w:szCs w:val="19"/>
            <w:u w:val="single"/>
          </w:rPr>
          <w:t>HR Interview Questions</w:t>
        </w:r>
      </w:hyperlink>
    </w:p>
    <w:p w:rsidR="002A642D" w:rsidRPr="002A642D" w:rsidRDefault="002A642D" w:rsidP="002A642D">
      <w:pPr>
        <w:numPr>
          <w:ilvl w:val="0"/>
          <w:numId w:val="7"/>
        </w:numPr>
        <w:spacing w:after="0" w:line="210" w:lineRule="atLeast"/>
        <w:ind w:left="495"/>
        <w:rPr>
          <w:rFonts w:ascii="Arial" w:eastAsia="Times New Roman" w:hAnsi="Arial" w:cs="Arial"/>
          <w:color w:val="313131"/>
          <w:sz w:val="21"/>
          <w:szCs w:val="21"/>
        </w:rPr>
      </w:pPr>
      <w:hyperlink r:id="rId63" w:tgtFrame="_top" w:history="1">
        <w:r w:rsidRPr="002A642D">
          <w:rPr>
            <w:rFonts w:ascii="Arial" w:eastAsia="Times New Roman" w:hAnsi="Arial" w:cs="Arial"/>
            <w:color w:val="000000"/>
            <w:sz w:val="19"/>
            <w:szCs w:val="19"/>
            <w:u w:val="single"/>
          </w:rPr>
          <w:t>Computer Glossary</w:t>
        </w:r>
      </w:hyperlink>
    </w:p>
    <w:p w:rsidR="002A642D" w:rsidRPr="002A642D" w:rsidRDefault="002A642D" w:rsidP="002A642D">
      <w:pPr>
        <w:numPr>
          <w:ilvl w:val="0"/>
          <w:numId w:val="7"/>
        </w:numPr>
        <w:spacing w:after="0" w:line="210" w:lineRule="atLeast"/>
        <w:ind w:left="495"/>
        <w:rPr>
          <w:rFonts w:ascii="Arial" w:eastAsia="Times New Roman" w:hAnsi="Arial" w:cs="Arial"/>
          <w:color w:val="313131"/>
          <w:sz w:val="21"/>
          <w:szCs w:val="21"/>
        </w:rPr>
      </w:pPr>
      <w:hyperlink r:id="rId64" w:tgtFrame="_top" w:history="1">
        <w:r w:rsidRPr="002A642D">
          <w:rPr>
            <w:rFonts w:ascii="Arial" w:eastAsia="Times New Roman" w:hAnsi="Arial" w:cs="Arial"/>
            <w:color w:val="000000"/>
            <w:sz w:val="19"/>
            <w:szCs w:val="19"/>
            <w:u w:val="single"/>
          </w:rPr>
          <w:t>Who is Who</w:t>
        </w:r>
      </w:hyperlink>
    </w:p>
    <w:p w:rsidR="002A642D" w:rsidRPr="002A642D" w:rsidRDefault="002A642D" w:rsidP="002A642D">
      <w:pPr>
        <w:shd w:val="clear" w:color="auto" w:fill="FFFFFF"/>
        <w:spacing w:before="48" w:after="48" w:line="450" w:lineRule="atLeast"/>
        <w:ind w:left="-450" w:right="-402"/>
        <w:jc w:val="center"/>
        <w:outlineLvl w:val="0"/>
        <w:rPr>
          <w:rFonts w:ascii="Arial" w:eastAsia="Times New Roman" w:hAnsi="Arial" w:cs="Arial"/>
          <w:color w:val="121214"/>
          <w:spacing w:val="-15"/>
          <w:kern w:val="36"/>
          <w:sz w:val="42"/>
          <w:szCs w:val="42"/>
        </w:rPr>
      </w:pPr>
      <w:r w:rsidRPr="002A642D">
        <w:rPr>
          <w:rFonts w:ascii="Arial" w:eastAsia="Times New Roman" w:hAnsi="Arial" w:cs="Arial"/>
          <w:color w:val="121214"/>
          <w:spacing w:val="-15"/>
          <w:kern w:val="36"/>
          <w:sz w:val="42"/>
          <w:szCs w:val="42"/>
        </w:rPr>
        <w:t>JavaScript - Void Keyword</w:t>
      </w:r>
    </w:p>
    <w:p w:rsidR="002A642D" w:rsidRPr="002A642D" w:rsidRDefault="002A642D" w:rsidP="002A642D">
      <w:pPr>
        <w:shd w:val="clear" w:color="auto" w:fill="FFFFFF"/>
        <w:spacing w:before="105" w:after="105" w:line="330" w:lineRule="atLeast"/>
        <w:ind w:left="-450" w:right="-450"/>
        <w:jc w:val="center"/>
        <w:rPr>
          <w:rFonts w:ascii="Arial" w:eastAsia="Times New Roman" w:hAnsi="Arial" w:cs="Arial"/>
          <w:color w:val="313131"/>
          <w:sz w:val="21"/>
          <w:szCs w:val="21"/>
        </w:rPr>
      </w:pPr>
      <w:r w:rsidRPr="002A642D">
        <w:rPr>
          <w:rFonts w:ascii="Arial" w:eastAsia="Times New Roman" w:hAnsi="Arial" w:cs="Arial"/>
          <w:color w:val="313131"/>
          <w:sz w:val="21"/>
          <w:szCs w:val="21"/>
        </w:rPr>
        <w:pict>
          <v:rect id="_x0000_i1027" style="width:0;height:0" o:hralign="center" o:hrstd="t" o:hr="t" fillcolor="#a0a0a0" stroked="f"/>
        </w:pict>
      </w:r>
    </w:p>
    <w:p w:rsidR="002A642D" w:rsidRPr="002A642D" w:rsidRDefault="002A642D" w:rsidP="002A642D">
      <w:pPr>
        <w:shd w:val="clear" w:color="auto" w:fill="FFFFFF"/>
        <w:spacing w:before="105" w:after="105" w:line="330" w:lineRule="atLeast"/>
        <w:ind w:left="-450" w:right="-450"/>
        <w:jc w:val="center"/>
        <w:rPr>
          <w:rFonts w:ascii="Arial" w:eastAsia="Times New Roman" w:hAnsi="Arial" w:cs="Arial"/>
          <w:color w:val="313131"/>
          <w:sz w:val="21"/>
          <w:szCs w:val="21"/>
        </w:rPr>
      </w:pPr>
      <w:r w:rsidRPr="002A642D">
        <w:rPr>
          <w:rFonts w:ascii="Arial" w:eastAsia="Times New Roman" w:hAnsi="Arial" w:cs="Arial"/>
          <w:color w:val="313131"/>
          <w:sz w:val="21"/>
          <w:szCs w:val="21"/>
        </w:rPr>
        <w:t>Advertisements</w:t>
      </w:r>
    </w:p>
    <w:p w:rsidR="002A642D" w:rsidRPr="002A642D" w:rsidRDefault="002A642D" w:rsidP="002A642D">
      <w:pPr>
        <w:shd w:val="clear" w:color="auto" w:fill="FFFFFF"/>
        <w:spacing w:before="105" w:after="105" w:line="330" w:lineRule="atLeast"/>
        <w:ind w:left="-450" w:right="-450"/>
        <w:rPr>
          <w:ins w:id="0" w:author="Unknown"/>
          <w:rFonts w:ascii="Arial" w:eastAsia="Times New Roman" w:hAnsi="Arial" w:cs="Arial"/>
          <w:color w:val="313131"/>
          <w:sz w:val="21"/>
          <w:szCs w:val="21"/>
        </w:rPr>
      </w:pPr>
      <w:ins w:id="1" w:author="Unknown">
        <w:r w:rsidRPr="002A642D">
          <w:rPr>
            <w:rFonts w:ascii="Arial" w:eastAsia="Times New Roman" w:hAnsi="Arial" w:cs="Arial"/>
            <w:color w:val="313131"/>
            <w:sz w:val="21"/>
            <w:szCs w:val="21"/>
          </w:rPr>
          <w:pict>
            <v:rect id="_x0000_i1028" style="width:0;height:0" o:hralign="center" o:hrstd="t" o:hr="t" fillcolor="#a0a0a0" stroked="f"/>
          </w:pict>
        </w:r>
      </w:ins>
    </w:p>
    <w:p w:rsidR="002A642D" w:rsidRPr="002A642D" w:rsidRDefault="002A642D" w:rsidP="002A642D">
      <w:pPr>
        <w:shd w:val="clear" w:color="auto" w:fill="FFFFFF"/>
        <w:spacing w:before="105" w:after="105" w:line="330" w:lineRule="atLeast"/>
        <w:ind w:left="-450" w:right="-450"/>
        <w:jc w:val="center"/>
        <w:rPr>
          <w:ins w:id="2" w:author="Unknown"/>
          <w:rFonts w:ascii="Arial" w:eastAsia="Times New Roman" w:hAnsi="Arial" w:cs="Arial"/>
          <w:color w:val="313131"/>
          <w:sz w:val="21"/>
          <w:szCs w:val="21"/>
        </w:rPr>
      </w:pPr>
      <w:ins w:id="3" w:author="Unknown">
        <w:r w:rsidRPr="002A642D">
          <w:rPr>
            <w:rFonts w:ascii="Arial" w:eastAsia="Times New Roman" w:hAnsi="Arial" w:cs="Arial"/>
            <w:color w:val="313131"/>
            <w:sz w:val="21"/>
            <w:szCs w:val="21"/>
          </w:rPr>
          <w:fldChar w:fldCharType="begin"/>
        </w:r>
        <w:r w:rsidRPr="002A642D">
          <w:rPr>
            <w:rFonts w:ascii="Arial" w:eastAsia="Times New Roman" w:hAnsi="Arial" w:cs="Arial"/>
            <w:color w:val="313131"/>
            <w:sz w:val="21"/>
            <w:szCs w:val="21"/>
          </w:rPr>
          <w:instrText xml:space="preserve"> HYPERLINK "http://www.tutorialspoint.com/javascript/javascript_dialog_boxes.htm" </w:instrText>
        </w:r>
        <w:r w:rsidRPr="002A642D">
          <w:rPr>
            <w:rFonts w:ascii="Arial" w:eastAsia="Times New Roman" w:hAnsi="Arial" w:cs="Arial"/>
            <w:color w:val="313131"/>
            <w:sz w:val="21"/>
            <w:szCs w:val="21"/>
          </w:rPr>
          <w:fldChar w:fldCharType="separate"/>
        </w:r>
        <w:r w:rsidRPr="002A642D">
          <w:rPr>
            <w:rFonts w:ascii="Arial" w:eastAsia="Times New Roman" w:hAnsi="Arial" w:cs="Arial"/>
            <w:color w:val="000000"/>
            <w:sz w:val="23"/>
            <w:szCs w:val="23"/>
          </w:rPr>
          <w:t> </w:t>
        </w:r>
        <w:r w:rsidRPr="002A642D">
          <w:rPr>
            <w:rFonts w:ascii="Arial" w:eastAsia="Times New Roman" w:hAnsi="Arial" w:cs="Arial"/>
            <w:color w:val="000000"/>
            <w:sz w:val="23"/>
            <w:szCs w:val="23"/>
            <w:u w:val="single"/>
          </w:rPr>
          <w:t>Previous Page</w:t>
        </w:r>
        <w:r w:rsidRPr="002A642D">
          <w:rPr>
            <w:rFonts w:ascii="Arial" w:eastAsia="Times New Roman" w:hAnsi="Arial" w:cs="Arial"/>
            <w:color w:val="313131"/>
            <w:sz w:val="21"/>
            <w:szCs w:val="21"/>
          </w:rPr>
          <w:fldChar w:fldCharType="end"/>
        </w:r>
      </w:ins>
    </w:p>
    <w:p w:rsidR="002A642D" w:rsidRPr="002A642D" w:rsidRDefault="002A642D" w:rsidP="002A642D">
      <w:pPr>
        <w:shd w:val="clear" w:color="auto" w:fill="FFFFFF"/>
        <w:spacing w:before="105" w:after="105" w:line="330" w:lineRule="atLeast"/>
        <w:ind w:left="-450" w:right="-450"/>
        <w:jc w:val="center"/>
        <w:rPr>
          <w:ins w:id="4" w:author="Unknown"/>
          <w:rFonts w:ascii="Arial" w:eastAsia="Times New Roman" w:hAnsi="Arial" w:cs="Arial"/>
          <w:color w:val="313131"/>
          <w:sz w:val="21"/>
          <w:szCs w:val="21"/>
        </w:rPr>
      </w:pPr>
      <w:ins w:id="5" w:author="Unknown">
        <w:r w:rsidRPr="002A642D">
          <w:rPr>
            <w:rFonts w:ascii="Arial" w:eastAsia="Times New Roman" w:hAnsi="Arial" w:cs="Arial"/>
            <w:color w:val="313131"/>
            <w:sz w:val="21"/>
            <w:szCs w:val="21"/>
          </w:rPr>
          <w:fldChar w:fldCharType="begin"/>
        </w:r>
        <w:r w:rsidRPr="002A642D">
          <w:rPr>
            <w:rFonts w:ascii="Arial" w:eastAsia="Times New Roman" w:hAnsi="Arial" w:cs="Arial"/>
            <w:color w:val="313131"/>
            <w:sz w:val="21"/>
            <w:szCs w:val="21"/>
          </w:rPr>
          <w:instrText xml:space="preserve"> HYPERLINK "http://www.tutorialspoint.com/javascript/javascript_page_printing.htm" </w:instrText>
        </w:r>
        <w:r w:rsidRPr="002A642D">
          <w:rPr>
            <w:rFonts w:ascii="Arial" w:eastAsia="Times New Roman" w:hAnsi="Arial" w:cs="Arial"/>
            <w:color w:val="313131"/>
            <w:sz w:val="21"/>
            <w:szCs w:val="21"/>
          </w:rPr>
          <w:fldChar w:fldCharType="separate"/>
        </w:r>
        <w:r w:rsidRPr="002A642D">
          <w:rPr>
            <w:rFonts w:ascii="Arial" w:eastAsia="Times New Roman" w:hAnsi="Arial" w:cs="Arial"/>
            <w:color w:val="000000"/>
            <w:sz w:val="23"/>
            <w:szCs w:val="23"/>
            <w:u w:val="single"/>
          </w:rPr>
          <w:t>Next Page</w:t>
        </w:r>
        <w:r w:rsidRPr="002A642D">
          <w:rPr>
            <w:rFonts w:ascii="Arial" w:eastAsia="Times New Roman" w:hAnsi="Arial" w:cs="Arial"/>
            <w:color w:val="000000"/>
            <w:sz w:val="23"/>
            <w:szCs w:val="23"/>
          </w:rPr>
          <w:t> </w:t>
        </w:r>
        <w:r w:rsidRPr="002A642D">
          <w:rPr>
            <w:rFonts w:ascii="Arial" w:eastAsia="Times New Roman" w:hAnsi="Arial" w:cs="Arial"/>
            <w:color w:val="000000"/>
            <w:sz w:val="23"/>
            <w:szCs w:val="23"/>
            <w:u w:val="single"/>
          </w:rPr>
          <w:t> </w:t>
        </w:r>
        <w:r w:rsidRPr="002A642D">
          <w:rPr>
            <w:rFonts w:ascii="Arial" w:eastAsia="Times New Roman" w:hAnsi="Arial" w:cs="Arial"/>
            <w:color w:val="313131"/>
            <w:sz w:val="21"/>
            <w:szCs w:val="21"/>
          </w:rPr>
          <w:fldChar w:fldCharType="end"/>
        </w:r>
      </w:ins>
    </w:p>
    <w:p w:rsidR="002A642D" w:rsidRPr="002A642D" w:rsidRDefault="002A642D" w:rsidP="002A642D">
      <w:pPr>
        <w:shd w:val="clear" w:color="auto" w:fill="FFFFFF"/>
        <w:spacing w:before="105" w:after="105" w:line="330" w:lineRule="atLeast"/>
        <w:ind w:left="-450" w:right="-450"/>
        <w:rPr>
          <w:ins w:id="6" w:author="Unknown"/>
          <w:rFonts w:ascii="Arial" w:eastAsia="Times New Roman" w:hAnsi="Arial" w:cs="Arial"/>
          <w:color w:val="313131"/>
          <w:sz w:val="21"/>
          <w:szCs w:val="21"/>
        </w:rPr>
      </w:pPr>
      <w:ins w:id="7" w:author="Unknown">
        <w:r w:rsidRPr="002A642D">
          <w:rPr>
            <w:rFonts w:ascii="Arial" w:eastAsia="Times New Roman" w:hAnsi="Arial" w:cs="Arial"/>
            <w:color w:val="313131"/>
            <w:sz w:val="21"/>
            <w:szCs w:val="21"/>
          </w:rPr>
          <w:pict>
            <v:rect id="_x0000_i1029" style="width:0;height:0" o:hralign="center" o:hrstd="t" o:hr="t" fillcolor="#a0a0a0" stroked="f"/>
          </w:pict>
        </w:r>
      </w:ins>
    </w:p>
    <w:p w:rsidR="002A642D" w:rsidRPr="002A642D" w:rsidRDefault="002A642D" w:rsidP="002A642D">
      <w:pPr>
        <w:shd w:val="clear" w:color="auto" w:fill="FFFFFF"/>
        <w:spacing w:after="240" w:line="360" w:lineRule="atLeast"/>
        <w:ind w:left="-402" w:right="-402"/>
        <w:jc w:val="both"/>
        <w:rPr>
          <w:ins w:id="8" w:author="Unknown"/>
          <w:rFonts w:ascii="Arial" w:eastAsia="Times New Roman" w:hAnsi="Arial" w:cs="Arial"/>
          <w:color w:val="000000"/>
          <w:sz w:val="21"/>
          <w:szCs w:val="21"/>
        </w:rPr>
      </w:pPr>
      <w:ins w:id="9" w:author="Unknown">
        <w:r w:rsidRPr="002A642D">
          <w:rPr>
            <w:rFonts w:ascii="Arial" w:eastAsia="Times New Roman" w:hAnsi="Arial" w:cs="Arial"/>
            <w:b/>
            <w:bCs/>
            <w:color w:val="000000"/>
            <w:sz w:val="21"/>
            <w:szCs w:val="21"/>
          </w:rPr>
          <w:t>void</w:t>
        </w:r>
        <w:r w:rsidRPr="002A642D">
          <w:rPr>
            <w:rFonts w:ascii="Arial" w:eastAsia="Times New Roman" w:hAnsi="Arial" w:cs="Arial"/>
            <w:color w:val="000000"/>
            <w:sz w:val="21"/>
            <w:szCs w:val="21"/>
          </w:rPr>
          <w:t> is an important keyword in JavaScript which can be used as a unary operator that appears before its single operand, which may be of any type. This operator specifies an expression to be evaluated without returning a value.</w:t>
        </w:r>
      </w:ins>
    </w:p>
    <w:p w:rsidR="002A642D" w:rsidRPr="002A642D" w:rsidRDefault="002A642D" w:rsidP="002A642D">
      <w:pPr>
        <w:shd w:val="clear" w:color="auto" w:fill="FFFFFF"/>
        <w:spacing w:before="48" w:after="48" w:line="360" w:lineRule="atLeast"/>
        <w:ind w:left="-450" w:right="-402"/>
        <w:outlineLvl w:val="2"/>
        <w:rPr>
          <w:ins w:id="10" w:author="Unknown"/>
          <w:rFonts w:ascii="Arial" w:eastAsia="Times New Roman" w:hAnsi="Arial" w:cs="Arial"/>
          <w:color w:val="000000"/>
          <w:sz w:val="27"/>
          <w:szCs w:val="27"/>
        </w:rPr>
      </w:pPr>
      <w:ins w:id="11" w:author="Unknown">
        <w:r w:rsidRPr="002A642D">
          <w:rPr>
            <w:rFonts w:ascii="Arial" w:eastAsia="Times New Roman" w:hAnsi="Arial" w:cs="Arial"/>
            <w:color w:val="000000"/>
            <w:sz w:val="27"/>
            <w:szCs w:val="27"/>
          </w:rPr>
          <w:t>Syntax</w:t>
        </w:r>
      </w:ins>
    </w:p>
    <w:p w:rsidR="002A642D" w:rsidRPr="002A642D" w:rsidRDefault="002A642D" w:rsidP="002A642D">
      <w:pPr>
        <w:shd w:val="clear" w:color="auto" w:fill="FFFFFF"/>
        <w:spacing w:after="240" w:line="360" w:lineRule="atLeast"/>
        <w:ind w:left="-402" w:right="-402"/>
        <w:jc w:val="both"/>
        <w:rPr>
          <w:ins w:id="12" w:author="Unknown"/>
          <w:rFonts w:ascii="Arial" w:eastAsia="Times New Roman" w:hAnsi="Arial" w:cs="Arial"/>
          <w:color w:val="000000"/>
          <w:sz w:val="21"/>
          <w:szCs w:val="21"/>
        </w:rPr>
      </w:pPr>
      <w:ins w:id="13" w:author="Unknown">
        <w:r w:rsidRPr="002A642D">
          <w:rPr>
            <w:rFonts w:ascii="Arial" w:eastAsia="Times New Roman" w:hAnsi="Arial" w:cs="Arial"/>
            <w:color w:val="000000"/>
            <w:sz w:val="21"/>
            <w:szCs w:val="21"/>
          </w:rPr>
          <w:t>The syntax of </w:t>
        </w:r>
        <w:r w:rsidRPr="002A642D">
          <w:rPr>
            <w:rFonts w:ascii="Arial" w:eastAsia="Times New Roman" w:hAnsi="Arial" w:cs="Arial"/>
            <w:b/>
            <w:bCs/>
            <w:color w:val="000000"/>
            <w:sz w:val="21"/>
            <w:szCs w:val="21"/>
          </w:rPr>
          <w:t>void</w:t>
        </w:r>
        <w:r w:rsidRPr="002A642D">
          <w:rPr>
            <w:rFonts w:ascii="Arial" w:eastAsia="Times New Roman" w:hAnsi="Arial" w:cs="Arial"/>
            <w:color w:val="000000"/>
            <w:sz w:val="21"/>
            <w:szCs w:val="21"/>
          </w:rPr>
          <w:t> can be either of the following two −</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 w:author="Unknown"/>
          <w:rFonts w:ascii="Consolas" w:eastAsia="Times New Roman" w:hAnsi="Consolas" w:cs="Consolas"/>
          <w:color w:val="313131"/>
          <w:sz w:val="18"/>
          <w:szCs w:val="18"/>
        </w:rPr>
      </w:pPr>
      <w:ins w:id="15" w:author="Unknown">
        <w:r w:rsidRPr="002A642D">
          <w:rPr>
            <w:rFonts w:ascii="Consolas" w:eastAsia="Times New Roman" w:hAnsi="Consolas" w:cs="Consolas"/>
            <w:color w:val="313131"/>
            <w:sz w:val="18"/>
            <w:szCs w:val="18"/>
          </w:rPr>
          <w:t>&lt;head&gt;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6" w:author="Unknown"/>
          <w:rFonts w:ascii="Consolas" w:eastAsia="Times New Roman" w:hAnsi="Consolas" w:cs="Consolas"/>
          <w:color w:val="313131"/>
          <w:sz w:val="18"/>
          <w:szCs w:val="18"/>
        </w:rPr>
      </w:pPr>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7" w:author="Unknown"/>
          <w:rFonts w:ascii="Consolas" w:eastAsia="Times New Roman" w:hAnsi="Consolas" w:cs="Consolas"/>
          <w:color w:val="313131"/>
          <w:sz w:val="18"/>
          <w:szCs w:val="18"/>
        </w:rPr>
      </w:pPr>
      <w:ins w:id="18" w:author="Unknown">
        <w:r w:rsidRPr="002A642D">
          <w:rPr>
            <w:rFonts w:ascii="Consolas" w:eastAsia="Times New Roman" w:hAnsi="Consolas" w:cs="Consolas"/>
            <w:color w:val="313131"/>
            <w:sz w:val="18"/>
            <w:szCs w:val="18"/>
          </w:rPr>
          <w:t xml:space="preserve">   &lt;script type="text/javascript"&gt;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9" w:author="Unknown"/>
          <w:rFonts w:ascii="Consolas" w:eastAsia="Times New Roman" w:hAnsi="Consolas" w:cs="Consolas"/>
          <w:color w:val="313131"/>
          <w:sz w:val="18"/>
          <w:szCs w:val="18"/>
        </w:rPr>
      </w:pPr>
      <w:ins w:id="20" w:author="Unknown">
        <w:r w:rsidRPr="002A642D">
          <w:rPr>
            <w:rFonts w:ascii="Consolas" w:eastAsia="Times New Roman" w:hAnsi="Consolas" w:cs="Consolas"/>
            <w:color w:val="313131"/>
            <w:sz w:val="18"/>
            <w:szCs w:val="18"/>
          </w:rPr>
          <w:t xml:space="preserve">      &lt;!--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1" w:author="Unknown"/>
          <w:rFonts w:ascii="Consolas" w:eastAsia="Times New Roman" w:hAnsi="Consolas" w:cs="Consolas"/>
          <w:color w:val="313131"/>
          <w:sz w:val="18"/>
          <w:szCs w:val="18"/>
        </w:rPr>
      </w:pPr>
      <w:ins w:id="22" w:author="Unknown">
        <w:r w:rsidRPr="002A642D">
          <w:rPr>
            <w:rFonts w:ascii="Consolas" w:eastAsia="Times New Roman" w:hAnsi="Consolas" w:cs="Consolas"/>
            <w:color w:val="313131"/>
            <w:sz w:val="18"/>
            <w:szCs w:val="18"/>
          </w:rPr>
          <w:t xml:space="preserve">         void func()</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3" w:author="Unknown"/>
          <w:rFonts w:ascii="Consolas" w:eastAsia="Times New Roman" w:hAnsi="Consolas" w:cs="Consolas"/>
          <w:color w:val="313131"/>
          <w:sz w:val="18"/>
          <w:szCs w:val="18"/>
        </w:rPr>
      </w:pPr>
      <w:ins w:id="24" w:author="Unknown">
        <w:r w:rsidRPr="002A642D">
          <w:rPr>
            <w:rFonts w:ascii="Consolas" w:eastAsia="Times New Roman" w:hAnsi="Consolas" w:cs="Consolas"/>
            <w:color w:val="313131"/>
            <w:sz w:val="18"/>
            <w:szCs w:val="18"/>
          </w:rPr>
          <w:t xml:space="preserve">         javascript:void func()</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5" w:author="Unknown"/>
          <w:rFonts w:ascii="Consolas" w:eastAsia="Times New Roman" w:hAnsi="Consolas" w:cs="Consolas"/>
          <w:color w:val="313131"/>
          <w:sz w:val="18"/>
          <w:szCs w:val="18"/>
        </w:rPr>
      </w:pPr>
      <w:ins w:id="26" w:author="Unknown">
        <w:r w:rsidRPr="002A642D">
          <w:rPr>
            <w:rFonts w:ascii="Consolas" w:eastAsia="Times New Roman" w:hAnsi="Consolas" w:cs="Consolas"/>
            <w:color w:val="313131"/>
            <w:sz w:val="18"/>
            <w:szCs w:val="18"/>
          </w:rPr>
          <w:t xml:space="preserve">      </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7" w:author="Unknown"/>
          <w:rFonts w:ascii="Consolas" w:eastAsia="Times New Roman" w:hAnsi="Consolas" w:cs="Consolas"/>
          <w:color w:val="313131"/>
          <w:sz w:val="18"/>
          <w:szCs w:val="18"/>
        </w:rPr>
      </w:pPr>
      <w:ins w:id="28" w:author="Unknown">
        <w:r w:rsidRPr="002A642D">
          <w:rPr>
            <w:rFonts w:ascii="Consolas" w:eastAsia="Times New Roman" w:hAnsi="Consolas" w:cs="Consolas"/>
            <w:color w:val="313131"/>
            <w:sz w:val="18"/>
            <w:szCs w:val="18"/>
          </w:rPr>
          <w:t xml:space="preserve">         or:</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9" w:author="Unknown"/>
          <w:rFonts w:ascii="Consolas" w:eastAsia="Times New Roman" w:hAnsi="Consolas" w:cs="Consolas"/>
          <w:color w:val="313131"/>
          <w:sz w:val="18"/>
          <w:szCs w:val="18"/>
        </w:rPr>
      </w:pPr>
      <w:ins w:id="30" w:author="Unknown">
        <w:r w:rsidRPr="002A642D">
          <w:rPr>
            <w:rFonts w:ascii="Consolas" w:eastAsia="Times New Roman" w:hAnsi="Consolas" w:cs="Consolas"/>
            <w:color w:val="313131"/>
            <w:sz w:val="18"/>
            <w:szCs w:val="18"/>
          </w:rPr>
          <w:t xml:space="preserve">      </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1" w:author="Unknown"/>
          <w:rFonts w:ascii="Consolas" w:eastAsia="Times New Roman" w:hAnsi="Consolas" w:cs="Consolas"/>
          <w:color w:val="313131"/>
          <w:sz w:val="18"/>
          <w:szCs w:val="18"/>
        </w:rPr>
      </w:pPr>
      <w:ins w:id="32" w:author="Unknown">
        <w:r w:rsidRPr="002A642D">
          <w:rPr>
            <w:rFonts w:ascii="Consolas" w:eastAsia="Times New Roman" w:hAnsi="Consolas" w:cs="Consolas"/>
            <w:color w:val="313131"/>
            <w:sz w:val="18"/>
            <w:szCs w:val="18"/>
          </w:rPr>
          <w:t xml:space="preserve">         void(func())</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3" w:author="Unknown"/>
          <w:rFonts w:ascii="Consolas" w:eastAsia="Times New Roman" w:hAnsi="Consolas" w:cs="Consolas"/>
          <w:color w:val="313131"/>
          <w:sz w:val="18"/>
          <w:szCs w:val="18"/>
        </w:rPr>
      </w:pPr>
      <w:ins w:id="34" w:author="Unknown">
        <w:r w:rsidRPr="002A642D">
          <w:rPr>
            <w:rFonts w:ascii="Consolas" w:eastAsia="Times New Roman" w:hAnsi="Consolas" w:cs="Consolas"/>
            <w:color w:val="313131"/>
            <w:sz w:val="18"/>
            <w:szCs w:val="18"/>
          </w:rPr>
          <w:t xml:space="preserve">         javascript:void(func())</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5" w:author="Unknown"/>
          <w:rFonts w:ascii="Consolas" w:eastAsia="Times New Roman" w:hAnsi="Consolas" w:cs="Consolas"/>
          <w:color w:val="313131"/>
          <w:sz w:val="18"/>
          <w:szCs w:val="18"/>
        </w:rPr>
      </w:pPr>
      <w:ins w:id="36" w:author="Unknown">
        <w:r w:rsidRPr="002A642D">
          <w:rPr>
            <w:rFonts w:ascii="Consolas" w:eastAsia="Times New Roman" w:hAnsi="Consolas" w:cs="Consolas"/>
            <w:color w:val="313131"/>
            <w:sz w:val="18"/>
            <w:szCs w:val="18"/>
          </w:rPr>
          <w:t xml:space="preserve">      //--&gt;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7" w:author="Unknown"/>
          <w:rFonts w:ascii="Consolas" w:eastAsia="Times New Roman" w:hAnsi="Consolas" w:cs="Consolas"/>
          <w:color w:val="313131"/>
          <w:sz w:val="18"/>
          <w:szCs w:val="18"/>
        </w:rPr>
      </w:pPr>
      <w:ins w:id="38" w:author="Unknown">
        <w:r w:rsidRPr="002A642D">
          <w:rPr>
            <w:rFonts w:ascii="Consolas" w:eastAsia="Times New Roman" w:hAnsi="Consolas" w:cs="Consolas"/>
            <w:color w:val="313131"/>
            <w:sz w:val="18"/>
            <w:szCs w:val="18"/>
          </w:rPr>
          <w:t xml:space="preserve">   &lt;/script&gt;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9" w:author="Unknown"/>
          <w:rFonts w:ascii="Consolas" w:eastAsia="Times New Roman" w:hAnsi="Consolas" w:cs="Consolas"/>
          <w:color w:val="313131"/>
          <w:sz w:val="18"/>
          <w:szCs w:val="18"/>
        </w:rPr>
      </w:pPr>
      <w:ins w:id="40" w:author="Unknown">
        <w:r w:rsidRPr="002A642D">
          <w:rPr>
            <w:rFonts w:ascii="Consolas" w:eastAsia="Times New Roman" w:hAnsi="Consolas" w:cs="Consolas"/>
            <w:color w:val="313131"/>
            <w:sz w:val="18"/>
            <w:szCs w:val="18"/>
          </w:rPr>
          <w:t xml:space="preserve">   </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1" w:author="Unknown"/>
          <w:rFonts w:ascii="Consolas" w:eastAsia="Times New Roman" w:hAnsi="Consolas" w:cs="Consolas"/>
          <w:color w:val="313131"/>
          <w:sz w:val="18"/>
          <w:szCs w:val="18"/>
        </w:rPr>
      </w:pPr>
      <w:ins w:id="42" w:author="Unknown">
        <w:r w:rsidRPr="002A642D">
          <w:rPr>
            <w:rFonts w:ascii="Consolas" w:eastAsia="Times New Roman" w:hAnsi="Consolas" w:cs="Consolas"/>
            <w:color w:val="313131"/>
            <w:sz w:val="18"/>
            <w:szCs w:val="18"/>
          </w:rPr>
          <w:t>&lt;/head&gt;</w:t>
        </w:r>
      </w:ins>
    </w:p>
    <w:p w:rsidR="002A642D" w:rsidRPr="002A642D" w:rsidRDefault="002A642D" w:rsidP="002A642D">
      <w:pPr>
        <w:shd w:val="clear" w:color="auto" w:fill="FFFFFF"/>
        <w:spacing w:before="48" w:after="48" w:line="360" w:lineRule="atLeast"/>
        <w:ind w:left="-450" w:right="-402"/>
        <w:outlineLvl w:val="2"/>
        <w:rPr>
          <w:ins w:id="43" w:author="Unknown"/>
          <w:rFonts w:ascii="Arial" w:eastAsia="Times New Roman" w:hAnsi="Arial" w:cs="Arial"/>
          <w:color w:val="000000"/>
          <w:sz w:val="27"/>
          <w:szCs w:val="27"/>
        </w:rPr>
      </w:pPr>
      <w:ins w:id="44" w:author="Unknown">
        <w:r w:rsidRPr="002A642D">
          <w:rPr>
            <w:rFonts w:ascii="Arial" w:eastAsia="Times New Roman" w:hAnsi="Arial" w:cs="Arial"/>
            <w:color w:val="000000"/>
            <w:sz w:val="27"/>
            <w:szCs w:val="27"/>
          </w:rPr>
          <w:t>Example 1</w:t>
        </w:r>
      </w:ins>
    </w:p>
    <w:p w:rsidR="002A642D" w:rsidRPr="002A642D" w:rsidRDefault="002A642D" w:rsidP="002A642D">
      <w:pPr>
        <w:shd w:val="clear" w:color="auto" w:fill="FFFFFF"/>
        <w:spacing w:after="240" w:line="360" w:lineRule="atLeast"/>
        <w:ind w:left="-402" w:right="-402"/>
        <w:jc w:val="both"/>
        <w:rPr>
          <w:ins w:id="45" w:author="Unknown"/>
          <w:rFonts w:ascii="Arial" w:eastAsia="Times New Roman" w:hAnsi="Arial" w:cs="Arial"/>
          <w:color w:val="000000"/>
          <w:sz w:val="21"/>
          <w:szCs w:val="21"/>
        </w:rPr>
      </w:pPr>
      <w:ins w:id="46" w:author="Unknown">
        <w:r w:rsidRPr="002A642D">
          <w:rPr>
            <w:rFonts w:ascii="Arial" w:eastAsia="Times New Roman" w:hAnsi="Arial" w:cs="Arial"/>
            <w:color w:val="000000"/>
            <w:sz w:val="21"/>
            <w:szCs w:val="21"/>
          </w:rPr>
          <w:t>The most common use of this operator is in a client-side </w:t>
        </w:r>
        <w:r w:rsidRPr="002A642D">
          <w:rPr>
            <w:rFonts w:ascii="Arial" w:eastAsia="Times New Roman" w:hAnsi="Arial" w:cs="Arial"/>
            <w:i/>
            <w:iCs/>
            <w:color w:val="000000"/>
            <w:sz w:val="21"/>
            <w:szCs w:val="21"/>
          </w:rPr>
          <w:t>javascript:</w:t>
        </w:r>
        <w:r w:rsidRPr="002A642D">
          <w:rPr>
            <w:rFonts w:ascii="Arial" w:eastAsia="Times New Roman" w:hAnsi="Arial" w:cs="Arial"/>
            <w:color w:val="000000"/>
            <w:sz w:val="21"/>
            <w:szCs w:val="21"/>
          </w:rPr>
          <w:t> URL, where it allows you to evaluate an expression for its side-effects without the browser displaying the value of the evaluated expression.</w:t>
        </w:r>
      </w:ins>
    </w:p>
    <w:p w:rsidR="002A642D" w:rsidRPr="002A642D" w:rsidRDefault="002A642D" w:rsidP="002A642D">
      <w:pPr>
        <w:shd w:val="clear" w:color="auto" w:fill="FFFFFF"/>
        <w:spacing w:after="240" w:line="360" w:lineRule="atLeast"/>
        <w:ind w:left="-402" w:right="-402"/>
        <w:jc w:val="both"/>
        <w:rPr>
          <w:ins w:id="47" w:author="Unknown"/>
          <w:rFonts w:ascii="Arial" w:eastAsia="Times New Roman" w:hAnsi="Arial" w:cs="Arial"/>
          <w:color w:val="000000"/>
          <w:sz w:val="21"/>
          <w:szCs w:val="21"/>
        </w:rPr>
      </w:pPr>
      <w:ins w:id="48" w:author="Unknown">
        <w:r w:rsidRPr="002A642D">
          <w:rPr>
            <w:rFonts w:ascii="Arial" w:eastAsia="Times New Roman" w:hAnsi="Arial" w:cs="Arial"/>
            <w:color w:val="000000"/>
            <w:sz w:val="21"/>
            <w:szCs w:val="21"/>
          </w:rPr>
          <w:t>Here the expression </w:t>
        </w:r>
        <w:r w:rsidRPr="002A642D">
          <w:rPr>
            <w:rFonts w:ascii="Arial" w:eastAsia="Times New Roman" w:hAnsi="Arial" w:cs="Arial"/>
            <w:b/>
            <w:bCs/>
            <w:color w:val="000000"/>
            <w:sz w:val="21"/>
            <w:szCs w:val="21"/>
          </w:rPr>
          <w:t>alert ('Warning!!!')</w:t>
        </w:r>
        <w:r w:rsidRPr="002A642D">
          <w:rPr>
            <w:rFonts w:ascii="Arial" w:eastAsia="Times New Roman" w:hAnsi="Arial" w:cs="Arial"/>
            <w:color w:val="000000"/>
            <w:sz w:val="21"/>
            <w:szCs w:val="21"/>
          </w:rPr>
          <w:t> is evaluated but it is not loaded back into the current document −</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9" w:author="Unknown"/>
          <w:rFonts w:ascii="Consolas" w:eastAsia="Times New Roman" w:hAnsi="Consolas" w:cs="Consolas"/>
          <w:color w:val="313131"/>
          <w:sz w:val="18"/>
          <w:szCs w:val="18"/>
        </w:rPr>
      </w:pPr>
      <w:ins w:id="50" w:author="Unknown">
        <w:r w:rsidRPr="002A642D">
          <w:rPr>
            <w:rFonts w:ascii="Consolas" w:eastAsia="Times New Roman" w:hAnsi="Consolas" w:cs="Consolas"/>
            <w:color w:val="313131"/>
            <w:sz w:val="18"/>
            <w:szCs w:val="18"/>
          </w:rPr>
          <w:t>&lt;html&gt;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1" w:author="Unknown"/>
          <w:rFonts w:ascii="Consolas" w:eastAsia="Times New Roman" w:hAnsi="Consolas" w:cs="Consolas"/>
          <w:color w:val="313131"/>
          <w:sz w:val="18"/>
          <w:szCs w:val="18"/>
        </w:rPr>
      </w:pPr>
      <w:ins w:id="52" w:author="Unknown">
        <w:r w:rsidRPr="002A642D">
          <w:rPr>
            <w:rFonts w:ascii="Consolas" w:eastAsia="Times New Roman" w:hAnsi="Consolas" w:cs="Consolas"/>
            <w:color w:val="313131"/>
            <w:sz w:val="18"/>
            <w:szCs w:val="18"/>
          </w:rPr>
          <w:t xml:space="preserve">   &lt;head&gt;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3" w:author="Unknown"/>
          <w:rFonts w:ascii="Consolas" w:eastAsia="Times New Roman" w:hAnsi="Consolas" w:cs="Consolas"/>
          <w:color w:val="313131"/>
          <w:sz w:val="18"/>
          <w:szCs w:val="18"/>
        </w:rPr>
      </w:pPr>
      <w:ins w:id="54" w:author="Unknown">
        <w:r w:rsidRPr="002A642D">
          <w:rPr>
            <w:rFonts w:ascii="Consolas" w:eastAsia="Times New Roman" w:hAnsi="Consolas" w:cs="Consolas"/>
            <w:color w:val="313131"/>
            <w:sz w:val="18"/>
            <w:szCs w:val="18"/>
          </w:rPr>
          <w:t xml:space="preserve">   </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5" w:author="Unknown"/>
          <w:rFonts w:ascii="Consolas" w:eastAsia="Times New Roman" w:hAnsi="Consolas" w:cs="Consolas"/>
          <w:color w:val="313131"/>
          <w:sz w:val="18"/>
          <w:szCs w:val="18"/>
        </w:rPr>
      </w:pPr>
      <w:ins w:id="56" w:author="Unknown">
        <w:r w:rsidRPr="002A642D">
          <w:rPr>
            <w:rFonts w:ascii="Consolas" w:eastAsia="Times New Roman" w:hAnsi="Consolas" w:cs="Consolas"/>
            <w:color w:val="313131"/>
            <w:sz w:val="18"/>
            <w:szCs w:val="18"/>
          </w:rPr>
          <w:t xml:space="preserve">      &lt;script type="text/javascript"&gt;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7" w:author="Unknown"/>
          <w:rFonts w:ascii="Consolas" w:eastAsia="Times New Roman" w:hAnsi="Consolas" w:cs="Consolas"/>
          <w:color w:val="313131"/>
          <w:sz w:val="18"/>
          <w:szCs w:val="18"/>
        </w:rPr>
      </w:pPr>
      <w:ins w:id="58" w:author="Unknown">
        <w:r w:rsidRPr="002A642D">
          <w:rPr>
            <w:rFonts w:ascii="Consolas" w:eastAsia="Times New Roman" w:hAnsi="Consolas" w:cs="Consolas"/>
            <w:color w:val="313131"/>
            <w:sz w:val="18"/>
            <w:szCs w:val="18"/>
          </w:rPr>
          <w:t xml:space="preserve">         &lt;!--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9" w:author="Unknown"/>
          <w:rFonts w:ascii="Consolas" w:eastAsia="Times New Roman" w:hAnsi="Consolas" w:cs="Consolas"/>
          <w:color w:val="313131"/>
          <w:sz w:val="18"/>
          <w:szCs w:val="18"/>
        </w:rPr>
      </w:pPr>
      <w:ins w:id="60" w:author="Unknown">
        <w:r w:rsidRPr="002A642D">
          <w:rPr>
            <w:rFonts w:ascii="Consolas" w:eastAsia="Times New Roman" w:hAnsi="Consolas" w:cs="Consolas"/>
            <w:color w:val="313131"/>
            <w:sz w:val="18"/>
            <w:szCs w:val="18"/>
          </w:rPr>
          <w:t xml:space="preserve">         //--&gt;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1" w:author="Unknown"/>
          <w:rFonts w:ascii="Consolas" w:eastAsia="Times New Roman" w:hAnsi="Consolas" w:cs="Consolas"/>
          <w:color w:val="313131"/>
          <w:sz w:val="18"/>
          <w:szCs w:val="18"/>
        </w:rPr>
      </w:pPr>
      <w:ins w:id="62" w:author="Unknown">
        <w:r w:rsidRPr="002A642D">
          <w:rPr>
            <w:rFonts w:ascii="Consolas" w:eastAsia="Times New Roman" w:hAnsi="Consolas" w:cs="Consolas"/>
            <w:color w:val="313131"/>
            <w:sz w:val="18"/>
            <w:szCs w:val="18"/>
          </w:rPr>
          <w:t xml:space="preserve">      &lt;/script&gt;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3" w:author="Unknown"/>
          <w:rFonts w:ascii="Consolas" w:eastAsia="Times New Roman" w:hAnsi="Consolas" w:cs="Consolas"/>
          <w:color w:val="313131"/>
          <w:sz w:val="18"/>
          <w:szCs w:val="18"/>
        </w:rPr>
      </w:pPr>
      <w:ins w:id="64" w:author="Unknown">
        <w:r w:rsidRPr="002A642D">
          <w:rPr>
            <w:rFonts w:ascii="Consolas" w:eastAsia="Times New Roman" w:hAnsi="Consolas" w:cs="Consolas"/>
            <w:color w:val="313131"/>
            <w:sz w:val="18"/>
            <w:szCs w:val="18"/>
          </w:rPr>
          <w:t xml:space="preserve">      </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5" w:author="Unknown"/>
          <w:rFonts w:ascii="Consolas" w:eastAsia="Times New Roman" w:hAnsi="Consolas" w:cs="Consolas"/>
          <w:color w:val="313131"/>
          <w:sz w:val="18"/>
          <w:szCs w:val="18"/>
        </w:rPr>
      </w:pPr>
      <w:ins w:id="66" w:author="Unknown">
        <w:r w:rsidRPr="002A642D">
          <w:rPr>
            <w:rFonts w:ascii="Consolas" w:eastAsia="Times New Roman" w:hAnsi="Consolas" w:cs="Consolas"/>
            <w:color w:val="313131"/>
            <w:sz w:val="18"/>
            <w:szCs w:val="18"/>
          </w:rPr>
          <w:t xml:space="preserve">   &lt;/head&gt;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7" w:author="Unknown"/>
          <w:rFonts w:ascii="Consolas" w:eastAsia="Times New Roman" w:hAnsi="Consolas" w:cs="Consolas"/>
          <w:color w:val="313131"/>
          <w:sz w:val="18"/>
          <w:szCs w:val="18"/>
        </w:rPr>
      </w:pPr>
      <w:ins w:id="68" w:author="Unknown">
        <w:r w:rsidRPr="002A642D">
          <w:rPr>
            <w:rFonts w:ascii="Consolas" w:eastAsia="Times New Roman" w:hAnsi="Consolas" w:cs="Consolas"/>
            <w:color w:val="313131"/>
            <w:sz w:val="18"/>
            <w:szCs w:val="18"/>
          </w:rPr>
          <w:t xml:space="preserve">   &lt;body&gt;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9" w:author="Unknown"/>
          <w:rFonts w:ascii="Consolas" w:eastAsia="Times New Roman" w:hAnsi="Consolas" w:cs="Consolas"/>
          <w:color w:val="313131"/>
          <w:sz w:val="18"/>
          <w:szCs w:val="18"/>
        </w:rPr>
      </w:pPr>
      <w:ins w:id="70" w:author="Unknown">
        <w:r w:rsidRPr="002A642D">
          <w:rPr>
            <w:rFonts w:ascii="Consolas" w:eastAsia="Times New Roman" w:hAnsi="Consolas" w:cs="Consolas"/>
            <w:color w:val="313131"/>
            <w:sz w:val="18"/>
            <w:szCs w:val="18"/>
          </w:rPr>
          <w:t xml:space="preserve">   </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71" w:author="Unknown"/>
          <w:rFonts w:ascii="Consolas" w:eastAsia="Times New Roman" w:hAnsi="Consolas" w:cs="Consolas"/>
          <w:color w:val="313131"/>
          <w:sz w:val="18"/>
          <w:szCs w:val="18"/>
        </w:rPr>
      </w:pPr>
      <w:ins w:id="72" w:author="Unknown">
        <w:r w:rsidRPr="002A642D">
          <w:rPr>
            <w:rFonts w:ascii="Consolas" w:eastAsia="Times New Roman" w:hAnsi="Consolas" w:cs="Consolas"/>
            <w:color w:val="313131"/>
            <w:sz w:val="18"/>
            <w:szCs w:val="18"/>
          </w:rPr>
          <w:t xml:space="preserve">      &lt;p&gt;Click the following, This won't react at all...&lt;/p&gt;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73" w:author="Unknown"/>
          <w:rFonts w:ascii="Consolas" w:eastAsia="Times New Roman" w:hAnsi="Consolas" w:cs="Consolas"/>
          <w:color w:val="313131"/>
          <w:sz w:val="18"/>
          <w:szCs w:val="18"/>
        </w:rPr>
      </w:pPr>
      <w:ins w:id="74" w:author="Unknown">
        <w:r w:rsidRPr="002A642D">
          <w:rPr>
            <w:rFonts w:ascii="Consolas" w:eastAsia="Times New Roman" w:hAnsi="Consolas" w:cs="Consolas"/>
            <w:color w:val="313131"/>
            <w:sz w:val="18"/>
            <w:szCs w:val="18"/>
          </w:rPr>
          <w:t xml:space="preserve">      &lt;a href="javascript:void(alert('Warning!!!'))"&gt;Click me!&lt;/a&gt;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75" w:author="Unknown"/>
          <w:rFonts w:ascii="Consolas" w:eastAsia="Times New Roman" w:hAnsi="Consolas" w:cs="Consolas"/>
          <w:color w:val="313131"/>
          <w:sz w:val="18"/>
          <w:szCs w:val="18"/>
        </w:rPr>
      </w:pPr>
      <w:ins w:id="76" w:author="Unknown">
        <w:r w:rsidRPr="002A642D">
          <w:rPr>
            <w:rFonts w:ascii="Consolas" w:eastAsia="Times New Roman" w:hAnsi="Consolas" w:cs="Consolas"/>
            <w:color w:val="313131"/>
            <w:sz w:val="18"/>
            <w:szCs w:val="18"/>
          </w:rPr>
          <w:t xml:space="preserve">      </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77" w:author="Unknown"/>
          <w:rFonts w:ascii="Consolas" w:eastAsia="Times New Roman" w:hAnsi="Consolas" w:cs="Consolas"/>
          <w:color w:val="313131"/>
          <w:sz w:val="18"/>
          <w:szCs w:val="18"/>
        </w:rPr>
      </w:pPr>
      <w:ins w:id="78" w:author="Unknown">
        <w:r w:rsidRPr="002A642D">
          <w:rPr>
            <w:rFonts w:ascii="Consolas" w:eastAsia="Times New Roman" w:hAnsi="Consolas" w:cs="Consolas"/>
            <w:color w:val="313131"/>
            <w:sz w:val="18"/>
            <w:szCs w:val="18"/>
          </w:rPr>
          <w:t xml:space="preserve">   &lt;/body&gt;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79" w:author="Unknown"/>
          <w:rFonts w:ascii="Consolas" w:eastAsia="Times New Roman" w:hAnsi="Consolas" w:cs="Consolas"/>
          <w:color w:val="313131"/>
          <w:sz w:val="18"/>
          <w:szCs w:val="18"/>
        </w:rPr>
      </w:pPr>
      <w:ins w:id="80" w:author="Unknown">
        <w:r w:rsidRPr="002A642D">
          <w:rPr>
            <w:rFonts w:ascii="Consolas" w:eastAsia="Times New Roman" w:hAnsi="Consolas" w:cs="Consolas"/>
            <w:color w:val="313131"/>
            <w:sz w:val="18"/>
            <w:szCs w:val="18"/>
          </w:rPr>
          <w:t>&lt;/html&gt;</w:t>
        </w:r>
      </w:ins>
    </w:p>
    <w:p w:rsidR="002A642D" w:rsidRPr="002A642D" w:rsidRDefault="002A642D" w:rsidP="002A642D">
      <w:pPr>
        <w:shd w:val="clear" w:color="auto" w:fill="FFFFFF"/>
        <w:spacing w:before="48" w:after="48" w:line="360" w:lineRule="atLeast"/>
        <w:ind w:left="-450" w:right="-402"/>
        <w:outlineLvl w:val="2"/>
        <w:rPr>
          <w:ins w:id="81" w:author="Unknown"/>
          <w:rFonts w:ascii="Arial" w:eastAsia="Times New Roman" w:hAnsi="Arial" w:cs="Arial"/>
          <w:color w:val="000000"/>
          <w:sz w:val="27"/>
          <w:szCs w:val="27"/>
        </w:rPr>
      </w:pPr>
      <w:ins w:id="82" w:author="Unknown">
        <w:r w:rsidRPr="002A642D">
          <w:rPr>
            <w:rFonts w:ascii="Arial" w:eastAsia="Times New Roman" w:hAnsi="Arial" w:cs="Arial"/>
            <w:color w:val="000000"/>
            <w:sz w:val="27"/>
            <w:szCs w:val="27"/>
          </w:rPr>
          <w:t>Output</w:t>
        </w:r>
      </w:ins>
    </w:p>
    <w:p w:rsidR="002A642D" w:rsidRPr="002A642D" w:rsidRDefault="002A642D" w:rsidP="002A642D">
      <w:pPr>
        <w:shd w:val="clear" w:color="auto" w:fill="FFFFFF"/>
        <w:spacing w:before="48" w:after="48" w:line="360" w:lineRule="atLeast"/>
        <w:ind w:left="-450" w:right="-402"/>
        <w:outlineLvl w:val="2"/>
        <w:rPr>
          <w:ins w:id="83" w:author="Unknown"/>
          <w:rFonts w:ascii="Arial" w:eastAsia="Times New Roman" w:hAnsi="Arial" w:cs="Arial"/>
          <w:color w:val="000000"/>
          <w:sz w:val="27"/>
          <w:szCs w:val="27"/>
        </w:rPr>
      </w:pPr>
      <w:ins w:id="84" w:author="Unknown">
        <w:r w:rsidRPr="002A642D">
          <w:rPr>
            <w:rFonts w:ascii="Arial" w:eastAsia="Times New Roman" w:hAnsi="Arial" w:cs="Arial"/>
            <w:color w:val="000000"/>
            <w:sz w:val="27"/>
            <w:szCs w:val="27"/>
          </w:rPr>
          <w:t>Example 2</w:t>
        </w:r>
      </w:ins>
    </w:p>
    <w:p w:rsidR="002A642D" w:rsidRPr="002A642D" w:rsidRDefault="002A642D" w:rsidP="002A642D">
      <w:pPr>
        <w:shd w:val="clear" w:color="auto" w:fill="FFFFFF"/>
        <w:spacing w:after="240" w:line="360" w:lineRule="atLeast"/>
        <w:ind w:left="-402" w:right="-402"/>
        <w:jc w:val="both"/>
        <w:rPr>
          <w:ins w:id="85" w:author="Unknown"/>
          <w:rFonts w:ascii="Arial" w:eastAsia="Times New Roman" w:hAnsi="Arial" w:cs="Arial"/>
          <w:color w:val="000000"/>
          <w:sz w:val="21"/>
          <w:szCs w:val="21"/>
        </w:rPr>
      </w:pPr>
      <w:ins w:id="86" w:author="Unknown">
        <w:r w:rsidRPr="002A642D">
          <w:rPr>
            <w:rFonts w:ascii="Arial" w:eastAsia="Times New Roman" w:hAnsi="Arial" w:cs="Arial"/>
            <w:color w:val="000000"/>
            <w:sz w:val="21"/>
            <w:szCs w:val="21"/>
          </w:rPr>
          <w:t>Take a look at the following example. The following link does nothing because the expression "0" has no effect in JavaScript. Here the expression "0" is evaluated, but it is not loaded back into the current document.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87" w:author="Unknown"/>
          <w:rFonts w:ascii="Consolas" w:eastAsia="Times New Roman" w:hAnsi="Consolas" w:cs="Consolas"/>
          <w:color w:val="313131"/>
          <w:sz w:val="18"/>
          <w:szCs w:val="18"/>
        </w:rPr>
      </w:pPr>
      <w:ins w:id="88" w:author="Unknown">
        <w:r w:rsidRPr="002A642D">
          <w:rPr>
            <w:rFonts w:ascii="Consolas" w:eastAsia="Times New Roman" w:hAnsi="Consolas" w:cs="Consolas"/>
            <w:color w:val="313131"/>
            <w:sz w:val="18"/>
            <w:szCs w:val="18"/>
          </w:rPr>
          <w:t>&lt;html&gt;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89" w:author="Unknown"/>
          <w:rFonts w:ascii="Consolas" w:eastAsia="Times New Roman" w:hAnsi="Consolas" w:cs="Consolas"/>
          <w:color w:val="313131"/>
          <w:sz w:val="18"/>
          <w:szCs w:val="18"/>
        </w:rPr>
      </w:pPr>
      <w:ins w:id="90" w:author="Unknown">
        <w:r w:rsidRPr="002A642D">
          <w:rPr>
            <w:rFonts w:ascii="Consolas" w:eastAsia="Times New Roman" w:hAnsi="Consolas" w:cs="Consolas"/>
            <w:color w:val="313131"/>
            <w:sz w:val="18"/>
            <w:szCs w:val="18"/>
          </w:rPr>
          <w:t xml:space="preserve">   &lt;head&gt;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1" w:author="Unknown"/>
          <w:rFonts w:ascii="Consolas" w:eastAsia="Times New Roman" w:hAnsi="Consolas" w:cs="Consolas"/>
          <w:color w:val="313131"/>
          <w:sz w:val="18"/>
          <w:szCs w:val="18"/>
        </w:rPr>
      </w:pPr>
      <w:ins w:id="92" w:author="Unknown">
        <w:r w:rsidRPr="002A642D">
          <w:rPr>
            <w:rFonts w:ascii="Consolas" w:eastAsia="Times New Roman" w:hAnsi="Consolas" w:cs="Consolas"/>
            <w:color w:val="313131"/>
            <w:sz w:val="18"/>
            <w:szCs w:val="18"/>
          </w:rPr>
          <w:t xml:space="preserve">   </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3" w:author="Unknown"/>
          <w:rFonts w:ascii="Consolas" w:eastAsia="Times New Roman" w:hAnsi="Consolas" w:cs="Consolas"/>
          <w:color w:val="313131"/>
          <w:sz w:val="18"/>
          <w:szCs w:val="18"/>
        </w:rPr>
      </w:pPr>
      <w:ins w:id="94" w:author="Unknown">
        <w:r w:rsidRPr="002A642D">
          <w:rPr>
            <w:rFonts w:ascii="Consolas" w:eastAsia="Times New Roman" w:hAnsi="Consolas" w:cs="Consolas"/>
            <w:color w:val="313131"/>
            <w:sz w:val="18"/>
            <w:szCs w:val="18"/>
          </w:rPr>
          <w:t xml:space="preserve">      &lt;script type="text/javascript"&gt;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5" w:author="Unknown"/>
          <w:rFonts w:ascii="Consolas" w:eastAsia="Times New Roman" w:hAnsi="Consolas" w:cs="Consolas"/>
          <w:color w:val="313131"/>
          <w:sz w:val="18"/>
          <w:szCs w:val="18"/>
        </w:rPr>
      </w:pPr>
      <w:ins w:id="96" w:author="Unknown">
        <w:r w:rsidRPr="002A642D">
          <w:rPr>
            <w:rFonts w:ascii="Consolas" w:eastAsia="Times New Roman" w:hAnsi="Consolas" w:cs="Consolas"/>
            <w:color w:val="313131"/>
            <w:sz w:val="18"/>
            <w:szCs w:val="18"/>
          </w:rPr>
          <w:t xml:space="preserve">         &lt;!--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7" w:author="Unknown"/>
          <w:rFonts w:ascii="Consolas" w:eastAsia="Times New Roman" w:hAnsi="Consolas" w:cs="Consolas"/>
          <w:color w:val="313131"/>
          <w:sz w:val="18"/>
          <w:szCs w:val="18"/>
        </w:rPr>
      </w:pPr>
      <w:ins w:id="98" w:author="Unknown">
        <w:r w:rsidRPr="002A642D">
          <w:rPr>
            <w:rFonts w:ascii="Consolas" w:eastAsia="Times New Roman" w:hAnsi="Consolas" w:cs="Consolas"/>
            <w:color w:val="313131"/>
            <w:sz w:val="18"/>
            <w:szCs w:val="18"/>
          </w:rPr>
          <w:t xml:space="preserve">         //--&gt;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9" w:author="Unknown"/>
          <w:rFonts w:ascii="Consolas" w:eastAsia="Times New Roman" w:hAnsi="Consolas" w:cs="Consolas"/>
          <w:color w:val="313131"/>
          <w:sz w:val="18"/>
          <w:szCs w:val="18"/>
        </w:rPr>
      </w:pPr>
      <w:ins w:id="100" w:author="Unknown">
        <w:r w:rsidRPr="002A642D">
          <w:rPr>
            <w:rFonts w:ascii="Consolas" w:eastAsia="Times New Roman" w:hAnsi="Consolas" w:cs="Consolas"/>
            <w:color w:val="313131"/>
            <w:sz w:val="18"/>
            <w:szCs w:val="18"/>
          </w:rPr>
          <w:t xml:space="preserve">      &lt;/script&gt;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01" w:author="Unknown"/>
          <w:rFonts w:ascii="Consolas" w:eastAsia="Times New Roman" w:hAnsi="Consolas" w:cs="Consolas"/>
          <w:color w:val="313131"/>
          <w:sz w:val="18"/>
          <w:szCs w:val="18"/>
        </w:rPr>
      </w:pPr>
      <w:ins w:id="102" w:author="Unknown">
        <w:r w:rsidRPr="002A642D">
          <w:rPr>
            <w:rFonts w:ascii="Consolas" w:eastAsia="Times New Roman" w:hAnsi="Consolas" w:cs="Consolas"/>
            <w:color w:val="313131"/>
            <w:sz w:val="18"/>
            <w:szCs w:val="18"/>
          </w:rPr>
          <w:t xml:space="preserve">      </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03" w:author="Unknown"/>
          <w:rFonts w:ascii="Consolas" w:eastAsia="Times New Roman" w:hAnsi="Consolas" w:cs="Consolas"/>
          <w:color w:val="313131"/>
          <w:sz w:val="18"/>
          <w:szCs w:val="18"/>
        </w:rPr>
      </w:pPr>
      <w:ins w:id="104" w:author="Unknown">
        <w:r w:rsidRPr="002A642D">
          <w:rPr>
            <w:rFonts w:ascii="Consolas" w:eastAsia="Times New Roman" w:hAnsi="Consolas" w:cs="Consolas"/>
            <w:color w:val="313131"/>
            <w:sz w:val="18"/>
            <w:szCs w:val="18"/>
          </w:rPr>
          <w:t xml:space="preserve">   &lt;/head&gt;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05" w:author="Unknown"/>
          <w:rFonts w:ascii="Consolas" w:eastAsia="Times New Roman" w:hAnsi="Consolas" w:cs="Consolas"/>
          <w:color w:val="313131"/>
          <w:sz w:val="18"/>
          <w:szCs w:val="18"/>
        </w:rPr>
      </w:pPr>
      <w:ins w:id="106" w:author="Unknown">
        <w:r w:rsidRPr="002A642D">
          <w:rPr>
            <w:rFonts w:ascii="Consolas" w:eastAsia="Times New Roman" w:hAnsi="Consolas" w:cs="Consolas"/>
            <w:color w:val="313131"/>
            <w:sz w:val="18"/>
            <w:szCs w:val="18"/>
          </w:rPr>
          <w:t xml:space="preserve">   &lt;body&gt;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07" w:author="Unknown"/>
          <w:rFonts w:ascii="Consolas" w:eastAsia="Times New Roman" w:hAnsi="Consolas" w:cs="Consolas"/>
          <w:color w:val="313131"/>
          <w:sz w:val="18"/>
          <w:szCs w:val="18"/>
        </w:rPr>
      </w:pPr>
      <w:ins w:id="108" w:author="Unknown">
        <w:r w:rsidRPr="002A642D">
          <w:rPr>
            <w:rFonts w:ascii="Consolas" w:eastAsia="Times New Roman" w:hAnsi="Consolas" w:cs="Consolas"/>
            <w:color w:val="313131"/>
            <w:sz w:val="18"/>
            <w:szCs w:val="18"/>
          </w:rPr>
          <w:t xml:space="preserve">   </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09" w:author="Unknown"/>
          <w:rFonts w:ascii="Consolas" w:eastAsia="Times New Roman" w:hAnsi="Consolas" w:cs="Consolas"/>
          <w:color w:val="313131"/>
          <w:sz w:val="18"/>
          <w:szCs w:val="18"/>
        </w:rPr>
      </w:pPr>
      <w:ins w:id="110" w:author="Unknown">
        <w:r w:rsidRPr="002A642D">
          <w:rPr>
            <w:rFonts w:ascii="Consolas" w:eastAsia="Times New Roman" w:hAnsi="Consolas" w:cs="Consolas"/>
            <w:color w:val="313131"/>
            <w:sz w:val="18"/>
            <w:szCs w:val="18"/>
          </w:rPr>
          <w:t xml:space="preserve">      &lt;p&gt;Click the following, This won't react at all...&lt;/p&gt;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11" w:author="Unknown"/>
          <w:rFonts w:ascii="Consolas" w:eastAsia="Times New Roman" w:hAnsi="Consolas" w:cs="Consolas"/>
          <w:color w:val="313131"/>
          <w:sz w:val="18"/>
          <w:szCs w:val="18"/>
        </w:rPr>
      </w:pPr>
      <w:ins w:id="112" w:author="Unknown">
        <w:r w:rsidRPr="002A642D">
          <w:rPr>
            <w:rFonts w:ascii="Consolas" w:eastAsia="Times New Roman" w:hAnsi="Consolas" w:cs="Consolas"/>
            <w:color w:val="313131"/>
            <w:sz w:val="18"/>
            <w:szCs w:val="18"/>
          </w:rPr>
          <w:t xml:space="preserve">      &lt;a href="javascript:void(0))"&gt;Click me!&lt;/a&gt;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13" w:author="Unknown"/>
          <w:rFonts w:ascii="Consolas" w:eastAsia="Times New Roman" w:hAnsi="Consolas" w:cs="Consolas"/>
          <w:color w:val="313131"/>
          <w:sz w:val="18"/>
          <w:szCs w:val="18"/>
        </w:rPr>
      </w:pPr>
      <w:ins w:id="114" w:author="Unknown">
        <w:r w:rsidRPr="002A642D">
          <w:rPr>
            <w:rFonts w:ascii="Consolas" w:eastAsia="Times New Roman" w:hAnsi="Consolas" w:cs="Consolas"/>
            <w:color w:val="313131"/>
            <w:sz w:val="18"/>
            <w:szCs w:val="18"/>
          </w:rPr>
          <w:t xml:space="preserve">      </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15" w:author="Unknown"/>
          <w:rFonts w:ascii="Consolas" w:eastAsia="Times New Roman" w:hAnsi="Consolas" w:cs="Consolas"/>
          <w:color w:val="313131"/>
          <w:sz w:val="18"/>
          <w:szCs w:val="18"/>
        </w:rPr>
      </w:pPr>
      <w:ins w:id="116" w:author="Unknown">
        <w:r w:rsidRPr="002A642D">
          <w:rPr>
            <w:rFonts w:ascii="Consolas" w:eastAsia="Times New Roman" w:hAnsi="Consolas" w:cs="Consolas"/>
            <w:color w:val="313131"/>
            <w:sz w:val="18"/>
            <w:szCs w:val="18"/>
          </w:rPr>
          <w:t xml:space="preserve">   &lt;/body&gt;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17" w:author="Unknown"/>
          <w:rFonts w:ascii="Consolas" w:eastAsia="Times New Roman" w:hAnsi="Consolas" w:cs="Consolas"/>
          <w:color w:val="313131"/>
          <w:sz w:val="18"/>
          <w:szCs w:val="18"/>
        </w:rPr>
      </w:pPr>
      <w:ins w:id="118" w:author="Unknown">
        <w:r w:rsidRPr="002A642D">
          <w:rPr>
            <w:rFonts w:ascii="Consolas" w:eastAsia="Times New Roman" w:hAnsi="Consolas" w:cs="Consolas"/>
            <w:color w:val="313131"/>
            <w:sz w:val="18"/>
            <w:szCs w:val="18"/>
          </w:rPr>
          <w:t>&lt;/html&gt;</w:t>
        </w:r>
      </w:ins>
    </w:p>
    <w:p w:rsidR="002A642D" w:rsidRPr="002A642D" w:rsidRDefault="002A642D" w:rsidP="002A642D">
      <w:pPr>
        <w:shd w:val="clear" w:color="auto" w:fill="FFFFFF"/>
        <w:spacing w:before="48" w:after="48" w:line="360" w:lineRule="atLeast"/>
        <w:ind w:left="-450" w:right="-402"/>
        <w:outlineLvl w:val="2"/>
        <w:rPr>
          <w:ins w:id="119" w:author="Unknown"/>
          <w:rFonts w:ascii="Arial" w:eastAsia="Times New Roman" w:hAnsi="Arial" w:cs="Arial"/>
          <w:color w:val="000000"/>
          <w:sz w:val="27"/>
          <w:szCs w:val="27"/>
        </w:rPr>
      </w:pPr>
      <w:ins w:id="120" w:author="Unknown">
        <w:r w:rsidRPr="002A642D">
          <w:rPr>
            <w:rFonts w:ascii="Arial" w:eastAsia="Times New Roman" w:hAnsi="Arial" w:cs="Arial"/>
            <w:color w:val="000000"/>
            <w:sz w:val="27"/>
            <w:szCs w:val="27"/>
          </w:rPr>
          <w:t>Output</w:t>
        </w:r>
      </w:ins>
    </w:p>
    <w:p w:rsidR="002A642D" w:rsidRPr="002A642D" w:rsidRDefault="002A642D" w:rsidP="002A642D">
      <w:pPr>
        <w:shd w:val="clear" w:color="auto" w:fill="FFFFFF"/>
        <w:spacing w:before="48" w:after="48" w:line="360" w:lineRule="atLeast"/>
        <w:ind w:left="-450" w:right="-402"/>
        <w:outlineLvl w:val="2"/>
        <w:rPr>
          <w:ins w:id="121" w:author="Unknown"/>
          <w:rFonts w:ascii="Arial" w:eastAsia="Times New Roman" w:hAnsi="Arial" w:cs="Arial"/>
          <w:color w:val="000000"/>
          <w:sz w:val="27"/>
          <w:szCs w:val="27"/>
        </w:rPr>
      </w:pPr>
      <w:ins w:id="122" w:author="Unknown">
        <w:r w:rsidRPr="002A642D">
          <w:rPr>
            <w:rFonts w:ascii="Arial" w:eastAsia="Times New Roman" w:hAnsi="Arial" w:cs="Arial"/>
            <w:color w:val="000000"/>
            <w:sz w:val="27"/>
            <w:szCs w:val="27"/>
          </w:rPr>
          <w:t>Example 3</w:t>
        </w:r>
      </w:ins>
    </w:p>
    <w:p w:rsidR="002A642D" w:rsidRPr="002A642D" w:rsidRDefault="002A642D" w:rsidP="002A642D">
      <w:pPr>
        <w:shd w:val="clear" w:color="auto" w:fill="FFFFFF"/>
        <w:spacing w:after="240" w:line="360" w:lineRule="atLeast"/>
        <w:ind w:left="-402" w:right="-402"/>
        <w:jc w:val="both"/>
        <w:rPr>
          <w:ins w:id="123" w:author="Unknown"/>
          <w:rFonts w:ascii="Arial" w:eastAsia="Times New Roman" w:hAnsi="Arial" w:cs="Arial"/>
          <w:color w:val="000000"/>
          <w:sz w:val="21"/>
          <w:szCs w:val="21"/>
        </w:rPr>
      </w:pPr>
      <w:ins w:id="124" w:author="Unknown">
        <w:r w:rsidRPr="002A642D">
          <w:rPr>
            <w:rFonts w:ascii="Arial" w:eastAsia="Times New Roman" w:hAnsi="Arial" w:cs="Arial"/>
            <w:color w:val="000000"/>
            <w:sz w:val="21"/>
            <w:szCs w:val="21"/>
          </w:rPr>
          <w:t>Another use of </w:t>
        </w:r>
        <w:r w:rsidRPr="002A642D">
          <w:rPr>
            <w:rFonts w:ascii="Arial" w:eastAsia="Times New Roman" w:hAnsi="Arial" w:cs="Arial"/>
            <w:b/>
            <w:bCs/>
            <w:color w:val="000000"/>
            <w:sz w:val="21"/>
            <w:szCs w:val="21"/>
          </w:rPr>
          <w:t>void</w:t>
        </w:r>
        <w:r w:rsidRPr="002A642D">
          <w:rPr>
            <w:rFonts w:ascii="Arial" w:eastAsia="Times New Roman" w:hAnsi="Arial" w:cs="Arial"/>
            <w:color w:val="000000"/>
            <w:sz w:val="21"/>
            <w:szCs w:val="21"/>
          </w:rPr>
          <w:t> is to purposely generate the </w:t>
        </w:r>
        <w:r w:rsidRPr="002A642D">
          <w:rPr>
            <w:rFonts w:ascii="Arial" w:eastAsia="Times New Roman" w:hAnsi="Arial" w:cs="Arial"/>
            <w:b/>
            <w:bCs/>
            <w:color w:val="000000"/>
            <w:sz w:val="21"/>
            <w:szCs w:val="21"/>
          </w:rPr>
          <w:t>undefined</w:t>
        </w:r>
        <w:r w:rsidRPr="002A642D">
          <w:rPr>
            <w:rFonts w:ascii="Arial" w:eastAsia="Times New Roman" w:hAnsi="Arial" w:cs="Arial"/>
            <w:color w:val="000000"/>
            <w:sz w:val="21"/>
            <w:szCs w:val="21"/>
          </w:rPr>
          <w:t> value as follows.</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5" w:author="Unknown"/>
          <w:rFonts w:ascii="Consolas" w:eastAsia="Times New Roman" w:hAnsi="Consolas" w:cs="Consolas"/>
          <w:color w:val="313131"/>
          <w:sz w:val="18"/>
          <w:szCs w:val="18"/>
        </w:rPr>
      </w:pPr>
      <w:ins w:id="126" w:author="Unknown">
        <w:r w:rsidRPr="002A642D">
          <w:rPr>
            <w:rFonts w:ascii="Consolas" w:eastAsia="Times New Roman" w:hAnsi="Consolas" w:cs="Consolas"/>
            <w:color w:val="313131"/>
            <w:sz w:val="18"/>
            <w:szCs w:val="18"/>
          </w:rPr>
          <w:t>&lt;html&gt;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7" w:author="Unknown"/>
          <w:rFonts w:ascii="Consolas" w:eastAsia="Times New Roman" w:hAnsi="Consolas" w:cs="Consolas"/>
          <w:color w:val="313131"/>
          <w:sz w:val="18"/>
          <w:szCs w:val="18"/>
        </w:rPr>
      </w:pPr>
      <w:ins w:id="128" w:author="Unknown">
        <w:r w:rsidRPr="002A642D">
          <w:rPr>
            <w:rFonts w:ascii="Consolas" w:eastAsia="Times New Roman" w:hAnsi="Consolas" w:cs="Consolas"/>
            <w:color w:val="313131"/>
            <w:sz w:val="18"/>
            <w:szCs w:val="18"/>
          </w:rPr>
          <w:t xml:space="preserve">   &lt;head&gt;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9" w:author="Unknown"/>
          <w:rFonts w:ascii="Consolas" w:eastAsia="Times New Roman" w:hAnsi="Consolas" w:cs="Consolas"/>
          <w:color w:val="313131"/>
          <w:sz w:val="18"/>
          <w:szCs w:val="18"/>
        </w:rPr>
      </w:pPr>
      <w:ins w:id="130" w:author="Unknown">
        <w:r w:rsidRPr="002A642D">
          <w:rPr>
            <w:rFonts w:ascii="Consolas" w:eastAsia="Times New Roman" w:hAnsi="Consolas" w:cs="Consolas"/>
            <w:color w:val="313131"/>
            <w:sz w:val="18"/>
            <w:szCs w:val="18"/>
          </w:rPr>
          <w:t xml:space="preserve">      </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1" w:author="Unknown"/>
          <w:rFonts w:ascii="Consolas" w:eastAsia="Times New Roman" w:hAnsi="Consolas" w:cs="Consolas"/>
          <w:color w:val="313131"/>
          <w:sz w:val="18"/>
          <w:szCs w:val="18"/>
        </w:rPr>
      </w:pPr>
      <w:ins w:id="132" w:author="Unknown">
        <w:r w:rsidRPr="002A642D">
          <w:rPr>
            <w:rFonts w:ascii="Consolas" w:eastAsia="Times New Roman" w:hAnsi="Consolas" w:cs="Consolas"/>
            <w:color w:val="313131"/>
            <w:sz w:val="18"/>
            <w:szCs w:val="18"/>
          </w:rPr>
          <w:t xml:space="preserve">      &lt;script type="text/javascript"&gt;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3" w:author="Unknown"/>
          <w:rFonts w:ascii="Consolas" w:eastAsia="Times New Roman" w:hAnsi="Consolas" w:cs="Consolas"/>
          <w:color w:val="313131"/>
          <w:sz w:val="18"/>
          <w:szCs w:val="18"/>
        </w:rPr>
      </w:pPr>
      <w:ins w:id="134" w:author="Unknown">
        <w:r w:rsidRPr="002A642D">
          <w:rPr>
            <w:rFonts w:ascii="Consolas" w:eastAsia="Times New Roman" w:hAnsi="Consolas" w:cs="Consolas"/>
            <w:color w:val="313131"/>
            <w:sz w:val="18"/>
            <w:szCs w:val="18"/>
          </w:rPr>
          <w:t xml:space="preserve">         &lt;!--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5" w:author="Unknown"/>
          <w:rFonts w:ascii="Consolas" w:eastAsia="Times New Roman" w:hAnsi="Consolas" w:cs="Consolas"/>
          <w:color w:val="313131"/>
          <w:sz w:val="18"/>
          <w:szCs w:val="18"/>
        </w:rPr>
      </w:pPr>
      <w:ins w:id="136" w:author="Unknown">
        <w:r w:rsidRPr="002A642D">
          <w:rPr>
            <w:rFonts w:ascii="Consolas" w:eastAsia="Times New Roman" w:hAnsi="Consolas" w:cs="Consolas"/>
            <w:color w:val="313131"/>
            <w:sz w:val="18"/>
            <w:szCs w:val="18"/>
          </w:rPr>
          <w:t xml:space="preserve">            function getValue(){</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7" w:author="Unknown"/>
          <w:rFonts w:ascii="Consolas" w:eastAsia="Times New Roman" w:hAnsi="Consolas" w:cs="Consolas"/>
          <w:color w:val="313131"/>
          <w:sz w:val="18"/>
          <w:szCs w:val="18"/>
        </w:rPr>
      </w:pPr>
      <w:ins w:id="138" w:author="Unknown">
        <w:r w:rsidRPr="002A642D">
          <w:rPr>
            <w:rFonts w:ascii="Consolas" w:eastAsia="Times New Roman" w:hAnsi="Consolas" w:cs="Consolas"/>
            <w:color w:val="313131"/>
            <w:sz w:val="18"/>
            <w:szCs w:val="18"/>
          </w:rPr>
          <w:t xml:space="preserve">               var a,b,c;</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9" w:author="Unknown"/>
          <w:rFonts w:ascii="Consolas" w:eastAsia="Times New Roman" w:hAnsi="Consolas" w:cs="Consolas"/>
          <w:color w:val="313131"/>
          <w:sz w:val="18"/>
          <w:szCs w:val="18"/>
        </w:rPr>
      </w:pPr>
      <w:ins w:id="140" w:author="Unknown">
        <w:r w:rsidRPr="002A642D">
          <w:rPr>
            <w:rFonts w:ascii="Consolas" w:eastAsia="Times New Roman" w:hAnsi="Consolas" w:cs="Consolas"/>
            <w:color w:val="313131"/>
            <w:sz w:val="18"/>
            <w:szCs w:val="18"/>
          </w:rPr>
          <w:t xml:space="preserve">               </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1" w:author="Unknown"/>
          <w:rFonts w:ascii="Consolas" w:eastAsia="Times New Roman" w:hAnsi="Consolas" w:cs="Consolas"/>
          <w:color w:val="313131"/>
          <w:sz w:val="18"/>
          <w:szCs w:val="18"/>
        </w:rPr>
      </w:pPr>
      <w:ins w:id="142" w:author="Unknown">
        <w:r w:rsidRPr="002A642D">
          <w:rPr>
            <w:rFonts w:ascii="Consolas" w:eastAsia="Times New Roman" w:hAnsi="Consolas" w:cs="Consolas"/>
            <w:color w:val="313131"/>
            <w:sz w:val="18"/>
            <w:szCs w:val="18"/>
          </w:rPr>
          <w:t xml:space="preserve">               a = void ( b = 5, c = 7 );</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3" w:author="Unknown"/>
          <w:rFonts w:ascii="Consolas" w:eastAsia="Times New Roman" w:hAnsi="Consolas" w:cs="Consolas"/>
          <w:color w:val="313131"/>
          <w:sz w:val="18"/>
          <w:szCs w:val="18"/>
        </w:rPr>
      </w:pPr>
      <w:ins w:id="144" w:author="Unknown">
        <w:r w:rsidRPr="002A642D">
          <w:rPr>
            <w:rFonts w:ascii="Consolas" w:eastAsia="Times New Roman" w:hAnsi="Consolas" w:cs="Consolas"/>
            <w:color w:val="313131"/>
            <w:sz w:val="18"/>
            <w:szCs w:val="18"/>
          </w:rPr>
          <w:t xml:space="preserve">               document.write('a = ' + a + ' b = ' + b +' c = ' + c );</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5" w:author="Unknown"/>
          <w:rFonts w:ascii="Consolas" w:eastAsia="Times New Roman" w:hAnsi="Consolas" w:cs="Consolas"/>
          <w:color w:val="313131"/>
          <w:sz w:val="18"/>
          <w:szCs w:val="18"/>
        </w:rPr>
      </w:pPr>
      <w:ins w:id="146" w:author="Unknown">
        <w:r w:rsidRPr="002A642D">
          <w:rPr>
            <w:rFonts w:ascii="Consolas" w:eastAsia="Times New Roman" w:hAnsi="Consolas" w:cs="Consolas"/>
            <w:color w:val="313131"/>
            <w:sz w:val="18"/>
            <w:szCs w:val="18"/>
          </w:rPr>
          <w:t xml:space="preserve">            }</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7" w:author="Unknown"/>
          <w:rFonts w:ascii="Consolas" w:eastAsia="Times New Roman" w:hAnsi="Consolas" w:cs="Consolas"/>
          <w:color w:val="313131"/>
          <w:sz w:val="18"/>
          <w:szCs w:val="18"/>
        </w:rPr>
      </w:pPr>
      <w:ins w:id="148" w:author="Unknown">
        <w:r w:rsidRPr="002A642D">
          <w:rPr>
            <w:rFonts w:ascii="Consolas" w:eastAsia="Times New Roman" w:hAnsi="Consolas" w:cs="Consolas"/>
            <w:color w:val="313131"/>
            <w:sz w:val="18"/>
            <w:szCs w:val="18"/>
          </w:rPr>
          <w:t xml:space="preserve">         //--&gt;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9" w:author="Unknown"/>
          <w:rFonts w:ascii="Consolas" w:eastAsia="Times New Roman" w:hAnsi="Consolas" w:cs="Consolas"/>
          <w:color w:val="313131"/>
          <w:sz w:val="18"/>
          <w:szCs w:val="18"/>
        </w:rPr>
      </w:pPr>
      <w:ins w:id="150" w:author="Unknown">
        <w:r w:rsidRPr="002A642D">
          <w:rPr>
            <w:rFonts w:ascii="Consolas" w:eastAsia="Times New Roman" w:hAnsi="Consolas" w:cs="Consolas"/>
            <w:color w:val="313131"/>
            <w:sz w:val="18"/>
            <w:szCs w:val="18"/>
          </w:rPr>
          <w:t xml:space="preserve">      &lt;/script&gt;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51" w:author="Unknown"/>
          <w:rFonts w:ascii="Consolas" w:eastAsia="Times New Roman" w:hAnsi="Consolas" w:cs="Consolas"/>
          <w:color w:val="313131"/>
          <w:sz w:val="18"/>
          <w:szCs w:val="18"/>
        </w:rPr>
      </w:pPr>
      <w:ins w:id="152" w:author="Unknown">
        <w:r w:rsidRPr="002A642D">
          <w:rPr>
            <w:rFonts w:ascii="Consolas" w:eastAsia="Times New Roman" w:hAnsi="Consolas" w:cs="Consolas"/>
            <w:color w:val="313131"/>
            <w:sz w:val="18"/>
            <w:szCs w:val="18"/>
          </w:rPr>
          <w:t xml:space="preserve">      </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53" w:author="Unknown"/>
          <w:rFonts w:ascii="Consolas" w:eastAsia="Times New Roman" w:hAnsi="Consolas" w:cs="Consolas"/>
          <w:color w:val="313131"/>
          <w:sz w:val="18"/>
          <w:szCs w:val="18"/>
        </w:rPr>
      </w:pPr>
      <w:ins w:id="154" w:author="Unknown">
        <w:r w:rsidRPr="002A642D">
          <w:rPr>
            <w:rFonts w:ascii="Consolas" w:eastAsia="Times New Roman" w:hAnsi="Consolas" w:cs="Consolas"/>
            <w:color w:val="313131"/>
            <w:sz w:val="18"/>
            <w:szCs w:val="18"/>
          </w:rPr>
          <w:t xml:space="preserve">   &lt;/head&gt;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55" w:author="Unknown"/>
          <w:rFonts w:ascii="Consolas" w:eastAsia="Times New Roman" w:hAnsi="Consolas" w:cs="Consolas"/>
          <w:color w:val="313131"/>
          <w:sz w:val="18"/>
          <w:szCs w:val="18"/>
        </w:rPr>
      </w:pPr>
      <w:ins w:id="156" w:author="Unknown">
        <w:r w:rsidRPr="002A642D">
          <w:rPr>
            <w:rFonts w:ascii="Consolas" w:eastAsia="Times New Roman" w:hAnsi="Consolas" w:cs="Consolas"/>
            <w:color w:val="313131"/>
            <w:sz w:val="18"/>
            <w:szCs w:val="18"/>
          </w:rPr>
          <w:t xml:space="preserve">   </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57" w:author="Unknown"/>
          <w:rFonts w:ascii="Consolas" w:eastAsia="Times New Roman" w:hAnsi="Consolas" w:cs="Consolas"/>
          <w:color w:val="313131"/>
          <w:sz w:val="18"/>
          <w:szCs w:val="18"/>
        </w:rPr>
      </w:pPr>
      <w:ins w:id="158" w:author="Unknown">
        <w:r w:rsidRPr="002A642D">
          <w:rPr>
            <w:rFonts w:ascii="Consolas" w:eastAsia="Times New Roman" w:hAnsi="Consolas" w:cs="Consolas"/>
            <w:color w:val="313131"/>
            <w:sz w:val="18"/>
            <w:szCs w:val="18"/>
          </w:rPr>
          <w:t xml:space="preserve">   &lt;body&gt;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59" w:author="Unknown"/>
          <w:rFonts w:ascii="Consolas" w:eastAsia="Times New Roman" w:hAnsi="Consolas" w:cs="Consolas"/>
          <w:color w:val="313131"/>
          <w:sz w:val="18"/>
          <w:szCs w:val="18"/>
        </w:rPr>
      </w:pPr>
      <w:ins w:id="160" w:author="Unknown">
        <w:r w:rsidRPr="002A642D">
          <w:rPr>
            <w:rFonts w:ascii="Consolas" w:eastAsia="Times New Roman" w:hAnsi="Consolas" w:cs="Consolas"/>
            <w:color w:val="313131"/>
            <w:sz w:val="18"/>
            <w:szCs w:val="18"/>
          </w:rPr>
          <w:t xml:space="preserve">      &lt;p&gt;Click the following to see the result:&lt;/p&gt;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61" w:author="Unknown"/>
          <w:rFonts w:ascii="Consolas" w:eastAsia="Times New Roman" w:hAnsi="Consolas" w:cs="Consolas"/>
          <w:color w:val="313131"/>
          <w:sz w:val="18"/>
          <w:szCs w:val="18"/>
        </w:rPr>
      </w:pPr>
      <w:ins w:id="162" w:author="Unknown">
        <w:r w:rsidRPr="002A642D">
          <w:rPr>
            <w:rFonts w:ascii="Consolas" w:eastAsia="Times New Roman" w:hAnsi="Consolas" w:cs="Consolas"/>
            <w:color w:val="313131"/>
            <w:sz w:val="18"/>
            <w:szCs w:val="18"/>
          </w:rPr>
          <w:t xml:space="preserve">      </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63" w:author="Unknown"/>
          <w:rFonts w:ascii="Consolas" w:eastAsia="Times New Roman" w:hAnsi="Consolas" w:cs="Consolas"/>
          <w:color w:val="313131"/>
          <w:sz w:val="18"/>
          <w:szCs w:val="18"/>
        </w:rPr>
      </w:pPr>
      <w:ins w:id="164" w:author="Unknown">
        <w:r w:rsidRPr="002A642D">
          <w:rPr>
            <w:rFonts w:ascii="Consolas" w:eastAsia="Times New Roman" w:hAnsi="Consolas" w:cs="Consolas"/>
            <w:color w:val="313131"/>
            <w:sz w:val="18"/>
            <w:szCs w:val="18"/>
          </w:rPr>
          <w:t xml:space="preserve">      &lt;form&gt;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65" w:author="Unknown"/>
          <w:rFonts w:ascii="Consolas" w:eastAsia="Times New Roman" w:hAnsi="Consolas" w:cs="Consolas"/>
          <w:color w:val="313131"/>
          <w:sz w:val="18"/>
          <w:szCs w:val="18"/>
        </w:rPr>
      </w:pPr>
      <w:ins w:id="166" w:author="Unknown">
        <w:r w:rsidRPr="002A642D">
          <w:rPr>
            <w:rFonts w:ascii="Consolas" w:eastAsia="Times New Roman" w:hAnsi="Consolas" w:cs="Consolas"/>
            <w:color w:val="313131"/>
            <w:sz w:val="18"/>
            <w:szCs w:val="18"/>
          </w:rPr>
          <w:t xml:space="preserve">         &lt;input type="button" value="Click Me" onclick="getValue();" /&gt;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67" w:author="Unknown"/>
          <w:rFonts w:ascii="Consolas" w:eastAsia="Times New Roman" w:hAnsi="Consolas" w:cs="Consolas"/>
          <w:color w:val="313131"/>
          <w:sz w:val="18"/>
          <w:szCs w:val="18"/>
        </w:rPr>
      </w:pPr>
      <w:ins w:id="168" w:author="Unknown">
        <w:r w:rsidRPr="002A642D">
          <w:rPr>
            <w:rFonts w:ascii="Consolas" w:eastAsia="Times New Roman" w:hAnsi="Consolas" w:cs="Consolas"/>
            <w:color w:val="313131"/>
            <w:sz w:val="18"/>
            <w:szCs w:val="18"/>
          </w:rPr>
          <w:t xml:space="preserve">      &lt;/form&gt;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69" w:author="Unknown"/>
          <w:rFonts w:ascii="Consolas" w:eastAsia="Times New Roman" w:hAnsi="Consolas" w:cs="Consolas"/>
          <w:color w:val="313131"/>
          <w:sz w:val="18"/>
          <w:szCs w:val="18"/>
        </w:rPr>
      </w:pPr>
      <w:ins w:id="170" w:author="Unknown">
        <w:r w:rsidRPr="002A642D">
          <w:rPr>
            <w:rFonts w:ascii="Consolas" w:eastAsia="Times New Roman" w:hAnsi="Consolas" w:cs="Consolas"/>
            <w:color w:val="313131"/>
            <w:sz w:val="18"/>
            <w:szCs w:val="18"/>
          </w:rPr>
          <w:t xml:space="preserve">      </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71" w:author="Unknown"/>
          <w:rFonts w:ascii="Consolas" w:eastAsia="Times New Roman" w:hAnsi="Consolas" w:cs="Consolas"/>
          <w:color w:val="313131"/>
          <w:sz w:val="18"/>
          <w:szCs w:val="18"/>
        </w:rPr>
      </w:pPr>
      <w:ins w:id="172" w:author="Unknown">
        <w:r w:rsidRPr="002A642D">
          <w:rPr>
            <w:rFonts w:ascii="Consolas" w:eastAsia="Times New Roman" w:hAnsi="Consolas" w:cs="Consolas"/>
            <w:color w:val="313131"/>
            <w:sz w:val="18"/>
            <w:szCs w:val="18"/>
          </w:rPr>
          <w:t xml:space="preserve">   &lt;/body&gt;</w:t>
        </w:r>
      </w:ins>
    </w:p>
    <w:p w:rsidR="002A642D" w:rsidRPr="002A642D" w:rsidRDefault="002A642D" w:rsidP="002A642D">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73" w:author="Unknown"/>
          <w:rFonts w:ascii="Consolas" w:eastAsia="Times New Roman" w:hAnsi="Consolas" w:cs="Consolas"/>
          <w:color w:val="313131"/>
          <w:sz w:val="18"/>
          <w:szCs w:val="18"/>
        </w:rPr>
      </w:pPr>
      <w:ins w:id="174" w:author="Unknown">
        <w:r w:rsidRPr="002A642D">
          <w:rPr>
            <w:rFonts w:ascii="Consolas" w:eastAsia="Times New Roman" w:hAnsi="Consolas" w:cs="Consolas"/>
            <w:color w:val="313131"/>
            <w:sz w:val="18"/>
            <w:szCs w:val="18"/>
          </w:rPr>
          <w:t>&lt;/html&gt;</w:t>
        </w:r>
      </w:ins>
    </w:p>
    <w:p w:rsidR="002A642D" w:rsidRPr="002A642D" w:rsidRDefault="002A642D" w:rsidP="002A642D">
      <w:pPr>
        <w:shd w:val="clear" w:color="auto" w:fill="FFFFFF"/>
        <w:spacing w:before="48" w:after="48" w:line="360" w:lineRule="atLeast"/>
        <w:ind w:left="-450" w:right="-402"/>
        <w:outlineLvl w:val="2"/>
        <w:rPr>
          <w:ins w:id="175" w:author="Unknown"/>
          <w:rFonts w:ascii="Arial" w:eastAsia="Times New Roman" w:hAnsi="Arial" w:cs="Arial"/>
          <w:color w:val="000000"/>
          <w:sz w:val="27"/>
          <w:szCs w:val="27"/>
        </w:rPr>
      </w:pPr>
      <w:ins w:id="176" w:author="Unknown">
        <w:r w:rsidRPr="002A642D">
          <w:rPr>
            <w:rFonts w:ascii="Arial" w:eastAsia="Times New Roman" w:hAnsi="Arial" w:cs="Arial"/>
            <w:color w:val="000000"/>
            <w:sz w:val="27"/>
            <w:szCs w:val="27"/>
          </w:rPr>
          <w:t>Output</w:t>
        </w:r>
      </w:ins>
    </w:p>
    <w:p w:rsidR="002A642D" w:rsidRPr="002A642D" w:rsidRDefault="002A642D" w:rsidP="002A642D">
      <w:pPr>
        <w:shd w:val="clear" w:color="auto" w:fill="FFFFFF"/>
        <w:spacing w:before="105" w:after="105" w:line="330" w:lineRule="atLeast"/>
        <w:ind w:left="-450" w:right="-450"/>
        <w:rPr>
          <w:ins w:id="177" w:author="Unknown"/>
          <w:rFonts w:ascii="Arial" w:eastAsia="Times New Roman" w:hAnsi="Arial" w:cs="Arial"/>
          <w:color w:val="313131"/>
          <w:sz w:val="21"/>
          <w:szCs w:val="21"/>
        </w:rPr>
      </w:pPr>
      <w:ins w:id="178" w:author="Unknown">
        <w:r w:rsidRPr="002A642D">
          <w:rPr>
            <w:rFonts w:ascii="Arial" w:eastAsia="Times New Roman" w:hAnsi="Arial" w:cs="Arial"/>
            <w:color w:val="313131"/>
            <w:sz w:val="21"/>
            <w:szCs w:val="21"/>
          </w:rPr>
          <w:pict>
            <v:rect id="_x0000_i1030" style="width:0;height:0" o:hralign="center" o:hrstd="t" o:hr="t" fillcolor="#a0a0a0" stroked="f"/>
          </w:pict>
        </w:r>
      </w:ins>
    </w:p>
    <w:p w:rsidR="002A642D" w:rsidRPr="002A642D" w:rsidRDefault="002A642D" w:rsidP="002A642D">
      <w:pPr>
        <w:shd w:val="clear" w:color="auto" w:fill="FFFFFF"/>
        <w:spacing w:before="105" w:after="105" w:line="330" w:lineRule="atLeast"/>
        <w:ind w:left="-450" w:right="-450"/>
        <w:jc w:val="center"/>
        <w:rPr>
          <w:ins w:id="179" w:author="Unknown"/>
          <w:rFonts w:ascii="Arial" w:eastAsia="Times New Roman" w:hAnsi="Arial" w:cs="Arial"/>
          <w:color w:val="313131"/>
          <w:sz w:val="21"/>
          <w:szCs w:val="21"/>
        </w:rPr>
      </w:pPr>
      <w:ins w:id="180" w:author="Unknown">
        <w:r w:rsidRPr="002A642D">
          <w:rPr>
            <w:rFonts w:ascii="Arial" w:eastAsia="Times New Roman" w:hAnsi="Arial" w:cs="Arial"/>
            <w:color w:val="313131"/>
            <w:sz w:val="21"/>
            <w:szCs w:val="21"/>
          </w:rPr>
          <w:fldChar w:fldCharType="begin"/>
        </w:r>
        <w:r w:rsidRPr="002A642D">
          <w:rPr>
            <w:rFonts w:ascii="Arial" w:eastAsia="Times New Roman" w:hAnsi="Arial" w:cs="Arial"/>
            <w:color w:val="313131"/>
            <w:sz w:val="21"/>
            <w:szCs w:val="21"/>
          </w:rPr>
          <w:instrText xml:space="preserve"> HYPERLINK "http://www.tutorialspoint.com/javascript/javascript_dialog_boxes.htm" </w:instrText>
        </w:r>
        <w:r w:rsidRPr="002A642D">
          <w:rPr>
            <w:rFonts w:ascii="Arial" w:eastAsia="Times New Roman" w:hAnsi="Arial" w:cs="Arial"/>
            <w:color w:val="313131"/>
            <w:sz w:val="21"/>
            <w:szCs w:val="21"/>
          </w:rPr>
          <w:fldChar w:fldCharType="separate"/>
        </w:r>
        <w:r w:rsidRPr="002A642D">
          <w:rPr>
            <w:rFonts w:ascii="Arial" w:eastAsia="Times New Roman" w:hAnsi="Arial" w:cs="Arial"/>
            <w:color w:val="000000"/>
            <w:sz w:val="23"/>
            <w:szCs w:val="23"/>
          </w:rPr>
          <w:t> </w:t>
        </w:r>
        <w:r w:rsidRPr="002A642D">
          <w:rPr>
            <w:rFonts w:ascii="Arial" w:eastAsia="Times New Roman" w:hAnsi="Arial" w:cs="Arial"/>
            <w:color w:val="000000"/>
            <w:sz w:val="23"/>
            <w:szCs w:val="23"/>
            <w:u w:val="single"/>
          </w:rPr>
          <w:t>Previous Page</w:t>
        </w:r>
        <w:r w:rsidRPr="002A642D">
          <w:rPr>
            <w:rFonts w:ascii="Arial" w:eastAsia="Times New Roman" w:hAnsi="Arial" w:cs="Arial"/>
            <w:color w:val="313131"/>
            <w:sz w:val="21"/>
            <w:szCs w:val="21"/>
          </w:rPr>
          <w:fldChar w:fldCharType="end"/>
        </w:r>
      </w:ins>
    </w:p>
    <w:p w:rsidR="002A642D" w:rsidRPr="002A642D" w:rsidRDefault="002A642D" w:rsidP="002A642D">
      <w:pPr>
        <w:spacing w:before="105" w:after="105" w:line="330" w:lineRule="atLeast"/>
        <w:ind w:left="-450" w:right="-450"/>
        <w:jc w:val="center"/>
        <w:rPr>
          <w:ins w:id="181" w:author="Unknown"/>
          <w:rFonts w:ascii="Arial" w:eastAsia="Times New Roman" w:hAnsi="Arial" w:cs="Arial"/>
          <w:color w:val="313131"/>
          <w:sz w:val="21"/>
          <w:szCs w:val="21"/>
        </w:rPr>
      </w:pPr>
      <w:ins w:id="182" w:author="Unknown">
        <w:r w:rsidRPr="002A642D">
          <w:rPr>
            <w:rFonts w:ascii="Arial" w:eastAsia="Times New Roman" w:hAnsi="Arial" w:cs="Arial"/>
            <w:color w:val="313131"/>
            <w:sz w:val="21"/>
            <w:szCs w:val="21"/>
          </w:rPr>
          <w:fldChar w:fldCharType="begin"/>
        </w:r>
        <w:r w:rsidRPr="002A642D">
          <w:rPr>
            <w:rFonts w:ascii="Arial" w:eastAsia="Times New Roman" w:hAnsi="Arial" w:cs="Arial"/>
            <w:color w:val="313131"/>
            <w:sz w:val="21"/>
            <w:szCs w:val="21"/>
          </w:rPr>
          <w:instrText xml:space="preserve"> HYPERLINK "http://www.tutorialspoint.com/cgi-bin/printpage.cgi" \t "_blank" </w:instrText>
        </w:r>
        <w:r w:rsidRPr="002A642D">
          <w:rPr>
            <w:rFonts w:ascii="Arial" w:eastAsia="Times New Roman" w:hAnsi="Arial" w:cs="Arial"/>
            <w:color w:val="313131"/>
            <w:sz w:val="21"/>
            <w:szCs w:val="21"/>
          </w:rPr>
          <w:fldChar w:fldCharType="separate"/>
        </w:r>
        <w:r w:rsidRPr="002A642D">
          <w:rPr>
            <w:rFonts w:ascii="Arial" w:eastAsia="Times New Roman" w:hAnsi="Arial" w:cs="Arial"/>
            <w:color w:val="000000"/>
            <w:sz w:val="23"/>
            <w:szCs w:val="23"/>
          </w:rPr>
          <w:t> </w:t>
        </w:r>
        <w:r w:rsidRPr="002A642D">
          <w:rPr>
            <w:rFonts w:ascii="Arial" w:eastAsia="Times New Roman" w:hAnsi="Arial" w:cs="Arial"/>
            <w:color w:val="000000"/>
            <w:sz w:val="23"/>
            <w:szCs w:val="23"/>
            <w:u w:val="single"/>
          </w:rPr>
          <w:t>Print</w:t>
        </w:r>
        <w:r w:rsidRPr="002A642D">
          <w:rPr>
            <w:rFonts w:ascii="Arial" w:eastAsia="Times New Roman" w:hAnsi="Arial" w:cs="Arial"/>
            <w:color w:val="313131"/>
            <w:sz w:val="21"/>
            <w:szCs w:val="21"/>
          </w:rPr>
          <w:fldChar w:fldCharType="end"/>
        </w:r>
      </w:ins>
    </w:p>
    <w:p w:rsidR="002A642D" w:rsidRPr="002A642D" w:rsidRDefault="002A642D" w:rsidP="002A642D">
      <w:pPr>
        <w:spacing w:before="105" w:after="105" w:line="330" w:lineRule="atLeast"/>
        <w:ind w:left="-450" w:right="-450"/>
        <w:jc w:val="center"/>
        <w:rPr>
          <w:ins w:id="183" w:author="Unknown"/>
          <w:rFonts w:ascii="Arial" w:eastAsia="Times New Roman" w:hAnsi="Arial" w:cs="Arial"/>
          <w:color w:val="313131"/>
          <w:sz w:val="21"/>
          <w:szCs w:val="21"/>
        </w:rPr>
      </w:pPr>
      <w:ins w:id="184" w:author="Unknown">
        <w:r w:rsidRPr="002A642D">
          <w:rPr>
            <w:rFonts w:ascii="Arial" w:eastAsia="Times New Roman" w:hAnsi="Arial" w:cs="Arial"/>
            <w:color w:val="313131"/>
            <w:sz w:val="21"/>
            <w:szCs w:val="21"/>
          </w:rPr>
          <w:fldChar w:fldCharType="begin"/>
        </w:r>
        <w:r w:rsidRPr="002A642D">
          <w:rPr>
            <w:rFonts w:ascii="Arial" w:eastAsia="Times New Roman" w:hAnsi="Arial" w:cs="Arial"/>
            <w:color w:val="313131"/>
            <w:sz w:val="21"/>
            <w:szCs w:val="21"/>
          </w:rPr>
          <w:instrText xml:space="preserve"> HYPERLINK "http://www.tutorialspoint.com/javascript/pdf/javascript_void_keyword.pdf" \o "JavaScript Void Keyword" \t "_blank" </w:instrText>
        </w:r>
        <w:r w:rsidRPr="002A642D">
          <w:rPr>
            <w:rFonts w:ascii="Arial" w:eastAsia="Times New Roman" w:hAnsi="Arial" w:cs="Arial"/>
            <w:color w:val="313131"/>
            <w:sz w:val="21"/>
            <w:szCs w:val="21"/>
          </w:rPr>
          <w:fldChar w:fldCharType="separate"/>
        </w:r>
        <w:r w:rsidRPr="002A642D">
          <w:rPr>
            <w:rFonts w:ascii="Arial" w:eastAsia="Times New Roman" w:hAnsi="Arial" w:cs="Arial"/>
            <w:color w:val="000000"/>
            <w:sz w:val="23"/>
            <w:szCs w:val="23"/>
          </w:rPr>
          <w:t> </w:t>
        </w:r>
        <w:r w:rsidRPr="002A642D">
          <w:rPr>
            <w:rFonts w:ascii="Arial" w:eastAsia="Times New Roman" w:hAnsi="Arial" w:cs="Arial"/>
            <w:color w:val="000000"/>
            <w:sz w:val="23"/>
            <w:szCs w:val="23"/>
            <w:u w:val="single"/>
          </w:rPr>
          <w:t>PDF</w:t>
        </w:r>
        <w:r w:rsidRPr="002A642D">
          <w:rPr>
            <w:rFonts w:ascii="Arial" w:eastAsia="Times New Roman" w:hAnsi="Arial" w:cs="Arial"/>
            <w:color w:val="313131"/>
            <w:sz w:val="21"/>
            <w:szCs w:val="21"/>
          </w:rPr>
          <w:fldChar w:fldCharType="end"/>
        </w:r>
      </w:ins>
    </w:p>
    <w:p w:rsidR="002A642D" w:rsidRPr="002A642D" w:rsidRDefault="002A642D" w:rsidP="002A642D">
      <w:pPr>
        <w:shd w:val="clear" w:color="auto" w:fill="FFFFFF"/>
        <w:spacing w:before="105" w:after="105" w:line="330" w:lineRule="atLeast"/>
        <w:ind w:left="-450" w:right="-450"/>
        <w:jc w:val="center"/>
        <w:rPr>
          <w:ins w:id="185" w:author="Unknown"/>
          <w:rFonts w:ascii="Arial" w:eastAsia="Times New Roman" w:hAnsi="Arial" w:cs="Arial"/>
          <w:color w:val="313131"/>
          <w:sz w:val="21"/>
          <w:szCs w:val="21"/>
        </w:rPr>
      </w:pPr>
      <w:ins w:id="186" w:author="Unknown">
        <w:r w:rsidRPr="002A642D">
          <w:rPr>
            <w:rFonts w:ascii="Arial" w:eastAsia="Times New Roman" w:hAnsi="Arial" w:cs="Arial"/>
            <w:color w:val="313131"/>
            <w:sz w:val="21"/>
            <w:szCs w:val="21"/>
          </w:rPr>
          <w:fldChar w:fldCharType="begin"/>
        </w:r>
        <w:r w:rsidRPr="002A642D">
          <w:rPr>
            <w:rFonts w:ascii="Arial" w:eastAsia="Times New Roman" w:hAnsi="Arial" w:cs="Arial"/>
            <w:color w:val="313131"/>
            <w:sz w:val="21"/>
            <w:szCs w:val="21"/>
          </w:rPr>
          <w:instrText xml:space="preserve"> HYPERLINK "http://www.tutorialspoint.com/javascript/javascript_page_printing.htm" </w:instrText>
        </w:r>
        <w:r w:rsidRPr="002A642D">
          <w:rPr>
            <w:rFonts w:ascii="Arial" w:eastAsia="Times New Roman" w:hAnsi="Arial" w:cs="Arial"/>
            <w:color w:val="313131"/>
            <w:sz w:val="21"/>
            <w:szCs w:val="21"/>
          </w:rPr>
          <w:fldChar w:fldCharType="separate"/>
        </w:r>
        <w:r w:rsidRPr="002A642D">
          <w:rPr>
            <w:rFonts w:ascii="Arial" w:eastAsia="Times New Roman" w:hAnsi="Arial" w:cs="Arial"/>
            <w:color w:val="000000"/>
            <w:sz w:val="23"/>
            <w:szCs w:val="23"/>
            <w:u w:val="single"/>
          </w:rPr>
          <w:t>Next Page</w:t>
        </w:r>
        <w:r w:rsidRPr="002A642D">
          <w:rPr>
            <w:rFonts w:ascii="Arial" w:eastAsia="Times New Roman" w:hAnsi="Arial" w:cs="Arial"/>
            <w:color w:val="000000"/>
            <w:sz w:val="23"/>
            <w:szCs w:val="23"/>
          </w:rPr>
          <w:t> </w:t>
        </w:r>
        <w:r w:rsidRPr="002A642D">
          <w:rPr>
            <w:rFonts w:ascii="Arial" w:eastAsia="Times New Roman" w:hAnsi="Arial" w:cs="Arial"/>
            <w:color w:val="000000"/>
            <w:sz w:val="23"/>
            <w:szCs w:val="23"/>
            <w:u w:val="single"/>
          </w:rPr>
          <w:t> </w:t>
        </w:r>
        <w:r w:rsidRPr="002A642D">
          <w:rPr>
            <w:rFonts w:ascii="Arial" w:eastAsia="Times New Roman" w:hAnsi="Arial" w:cs="Arial"/>
            <w:color w:val="313131"/>
            <w:sz w:val="21"/>
            <w:szCs w:val="21"/>
          </w:rPr>
          <w:fldChar w:fldCharType="end"/>
        </w:r>
      </w:ins>
    </w:p>
    <w:p w:rsidR="002A642D" w:rsidRPr="002A642D" w:rsidRDefault="002A642D" w:rsidP="002A642D">
      <w:pPr>
        <w:shd w:val="clear" w:color="auto" w:fill="FFFFFF"/>
        <w:spacing w:before="105" w:after="105" w:line="330" w:lineRule="atLeast"/>
        <w:ind w:left="-450" w:right="-450"/>
        <w:rPr>
          <w:ins w:id="187" w:author="Unknown"/>
          <w:rFonts w:ascii="Arial" w:eastAsia="Times New Roman" w:hAnsi="Arial" w:cs="Arial"/>
          <w:color w:val="313131"/>
          <w:sz w:val="21"/>
          <w:szCs w:val="21"/>
        </w:rPr>
      </w:pPr>
      <w:ins w:id="188" w:author="Unknown">
        <w:r w:rsidRPr="002A642D">
          <w:rPr>
            <w:rFonts w:ascii="Arial" w:eastAsia="Times New Roman" w:hAnsi="Arial" w:cs="Arial"/>
            <w:color w:val="313131"/>
            <w:sz w:val="21"/>
            <w:szCs w:val="21"/>
          </w:rPr>
          <w:pict>
            <v:rect id="_x0000_i1031" style="width:0;height:0" o:hralign="center" o:hrstd="t" o:hr="t" fillcolor="#a0a0a0" stroked="f"/>
          </w:pict>
        </w:r>
      </w:ins>
    </w:p>
    <w:p w:rsidR="002A642D" w:rsidRPr="002A642D" w:rsidRDefault="002A642D" w:rsidP="002A642D">
      <w:pPr>
        <w:shd w:val="clear" w:color="auto" w:fill="FFFFFF"/>
        <w:spacing w:before="105" w:after="105" w:line="330" w:lineRule="atLeast"/>
        <w:ind w:left="-450" w:right="-450"/>
        <w:jc w:val="center"/>
        <w:rPr>
          <w:ins w:id="189" w:author="Unknown"/>
          <w:rFonts w:ascii="Arial" w:eastAsia="Times New Roman" w:hAnsi="Arial" w:cs="Arial"/>
          <w:color w:val="313131"/>
          <w:sz w:val="21"/>
          <w:szCs w:val="21"/>
        </w:rPr>
      </w:pPr>
      <w:ins w:id="190" w:author="Unknown">
        <w:r w:rsidRPr="002A642D">
          <w:rPr>
            <w:rFonts w:ascii="Arial" w:eastAsia="Times New Roman" w:hAnsi="Arial" w:cs="Arial"/>
            <w:color w:val="313131"/>
            <w:sz w:val="21"/>
            <w:szCs w:val="21"/>
          </w:rPr>
          <w:t>Advertisements</w:t>
        </w:r>
      </w:ins>
    </w:p>
    <w:p w:rsidR="002A642D" w:rsidRPr="002A642D" w:rsidRDefault="002A642D" w:rsidP="002A642D">
      <w:pPr>
        <w:spacing w:after="75" w:line="330" w:lineRule="atLeast"/>
        <w:ind w:left="-675" w:right="-675"/>
        <w:rPr>
          <w:ins w:id="191" w:author="Unknown"/>
          <w:rFonts w:ascii="Arial" w:eastAsia="Times New Roman" w:hAnsi="Arial" w:cs="Arial"/>
          <w:color w:val="313131"/>
          <w:sz w:val="20"/>
          <w:szCs w:val="20"/>
        </w:rPr>
      </w:pPr>
      <w:ins w:id="192" w:author="Unknown">
        <w:r w:rsidRPr="002A642D">
          <w:rPr>
            <w:rFonts w:ascii="Arial" w:eastAsia="Times New Roman" w:hAnsi="Arial" w:cs="Arial"/>
            <w:color w:val="313131"/>
            <w:sz w:val="20"/>
            <w:szCs w:val="20"/>
          </w:rPr>
          <w:fldChar w:fldCharType="begin"/>
        </w:r>
        <w:r w:rsidRPr="002A642D">
          <w:rPr>
            <w:rFonts w:ascii="Arial" w:eastAsia="Times New Roman" w:hAnsi="Arial" w:cs="Arial"/>
            <w:color w:val="313131"/>
            <w:sz w:val="20"/>
            <w:szCs w:val="20"/>
          </w:rPr>
          <w:instrText xml:space="preserve"> HYPERLINK "javascript:void(0)" </w:instrText>
        </w:r>
        <w:r w:rsidRPr="002A642D">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7" name="Picture 7"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193" w:author="Unknown">
        <w:r w:rsidRPr="002A642D">
          <w:rPr>
            <w:rFonts w:ascii="Arial" w:eastAsia="Times New Roman" w:hAnsi="Arial" w:cs="Arial"/>
            <w:color w:val="000000"/>
            <w:sz w:val="20"/>
            <w:szCs w:val="20"/>
          </w:rPr>
          <w:t> </w:t>
        </w:r>
        <w:r w:rsidRPr="002A642D">
          <w:rPr>
            <w:rFonts w:ascii="Arial" w:eastAsia="Times New Roman" w:hAnsi="Arial" w:cs="Arial"/>
            <w:color w:val="313131"/>
            <w:sz w:val="20"/>
            <w:szCs w:val="20"/>
          </w:rPr>
          <w:fldChar w:fldCharType="end"/>
        </w:r>
        <w:r w:rsidRPr="002A642D">
          <w:rPr>
            <w:rFonts w:ascii="Arial" w:eastAsia="Times New Roman" w:hAnsi="Arial" w:cs="Arial"/>
            <w:color w:val="313131"/>
            <w:sz w:val="20"/>
            <w:szCs w:val="20"/>
          </w:rPr>
          <w:fldChar w:fldCharType="begin"/>
        </w:r>
        <w:r w:rsidRPr="002A642D">
          <w:rPr>
            <w:rFonts w:ascii="Arial" w:eastAsia="Times New Roman" w:hAnsi="Arial" w:cs="Arial"/>
            <w:color w:val="313131"/>
            <w:sz w:val="20"/>
            <w:szCs w:val="20"/>
          </w:rPr>
          <w:instrText xml:space="preserve"> HYPERLINK "javascript:void(0)" </w:instrText>
        </w:r>
        <w:r w:rsidRPr="002A642D">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6" name="Picture 6"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
                      <a:hlinkClick r:id="rId65"/>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194" w:author="Unknown">
        <w:r w:rsidRPr="002A642D">
          <w:rPr>
            <w:rFonts w:ascii="Arial" w:eastAsia="Times New Roman" w:hAnsi="Arial" w:cs="Arial"/>
            <w:color w:val="000000"/>
            <w:sz w:val="20"/>
            <w:szCs w:val="20"/>
          </w:rPr>
          <w:t> </w:t>
        </w:r>
        <w:r w:rsidRPr="002A642D">
          <w:rPr>
            <w:rFonts w:ascii="Arial" w:eastAsia="Times New Roman" w:hAnsi="Arial" w:cs="Arial"/>
            <w:color w:val="313131"/>
            <w:sz w:val="20"/>
            <w:szCs w:val="20"/>
          </w:rPr>
          <w:fldChar w:fldCharType="end"/>
        </w:r>
        <w:r w:rsidRPr="002A642D">
          <w:rPr>
            <w:rFonts w:ascii="Arial" w:eastAsia="Times New Roman" w:hAnsi="Arial" w:cs="Arial"/>
            <w:color w:val="313131"/>
            <w:sz w:val="20"/>
            <w:szCs w:val="20"/>
          </w:rPr>
          <w:fldChar w:fldCharType="begin"/>
        </w:r>
        <w:r w:rsidRPr="002A642D">
          <w:rPr>
            <w:rFonts w:ascii="Arial" w:eastAsia="Times New Roman" w:hAnsi="Arial" w:cs="Arial"/>
            <w:color w:val="313131"/>
            <w:sz w:val="20"/>
            <w:szCs w:val="20"/>
          </w:rPr>
          <w:instrText xml:space="preserve"> HYPERLINK "javascript:void(0)" </w:instrText>
        </w:r>
        <w:r w:rsidRPr="002A642D">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5" name="Picture 5"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
                      <a:hlinkClick r:id="rId65"/>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195" w:author="Unknown">
        <w:r w:rsidRPr="002A642D">
          <w:rPr>
            <w:rFonts w:ascii="Arial" w:eastAsia="Times New Roman" w:hAnsi="Arial" w:cs="Arial"/>
            <w:color w:val="000000"/>
            <w:sz w:val="20"/>
            <w:szCs w:val="20"/>
          </w:rPr>
          <w:t> </w:t>
        </w:r>
        <w:r w:rsidRPr="002A642D">
          <w:rPr>
            <w:rFonts w:ascii="Arial" w:eastAsia="Times New Roman" w:hAnsi="Arial" w:cs="Arial"/>
            <w:color w:val="313131"/>
            <w:sz w:val="20"/>
            <w:szCs w:val="20"/>
          </w:rPr>
          <w:fldChar w:fldCharType="end"/>
        </w:r>
        <w:r w:rsidRPr="002A642D">
          <w:rPr>
            <w:rFonts w:ascii="Arial" w:eastAsia="Times New Roman" w:hAnsi="Arial" w:cs="Arial"/>
            <w:color w:val="313131"/>
            <w:sz w:val="20"/>
            <w:szCs w:val="20"/>
          </w:rPr>
          <w:fldChar w:fldCharType="begin"/>
        </w:r>
        <w:r w:rsidRPr="002A642D">
          <w:rPr>
            <w:rFonts w:ascii="Arial" w:eastAsia="Times New Roman" w:hAnsi="Arial" w:cs="Arial"/>
            <w:color w:val="313131"/>
            <w:sz w:val="20"/>
            <w:szCs w:val="20"/>
          </w:rPr>
          <w:instrText xml:space="preserve"> HYPERLINK "javascript:void(0)" </w:instrText>
        </w:r>
        <w:r w:rsidRPr="002A642D">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4" name="Picture 4"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
                      <a:hlinkClick r:id="rId65"/>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196" w:author="Unknown">
        <w:r w:rsidRPr="002A642D">
          <w:rPr>
            <w:rFonts w:ascii="Arial" w:eastAsia="Times New Roman" w:hAnsi="Arial" w:cs="Arial"/>
            <w:color w:val="000000"/>
            <w:sz w:val="20"/>
            <w:szCs w:val="20"/>
          </w:rPr>
          <w:t> </w:t>
        </w:r>
        <w:r w:rsidRPr="002A642D">
          <w:rPr>
            <w:rFonts w:ascii="Arial" w:eastAsia="Times New Roman" w:hAnsi="Arial" w:cs="Arial"/>
            <w:color w:val="313131"/>
            <w:sz w:val="20"/>
            <w:szCs w:val="20"/>
          </w:rPr>
          <w:fldChar w:fldCharType="end"/>
        </w:r>
        <w:r w:rsidRPr="002A642D">
          <w:rPr>
            <w:rFonts w:ascii="Arial" w:eastAsia="Times New Roman" w:hAnsi="Arial" w:cs="Arial"/>
            <w:color w:val="313131"/>
            <w:sz w:val="20"/>
            <w:szCs w:val="20"/>
          </w:rPr>
          <w:fldChar w:fldCharType="begin"/>
        </w:r>
        <w:r w:rsidRPr="002A642D">
          <w:rPr>
            <w:rFonts w:ascii="Arial" w:eastAsia="Times New Roman" w:hAnsi="Arial" w:cs="Arial"/>
            <w:color w:val="313131"/>
            <w:sz w:val="20"/>
            <w:szCs w:val="20"/>
          </w:rPr>
          <w:instrText xml:space="preserve"> HYPERLINK "javascript:void(0)" </w:instrText>
        </w:r>
        <w:r w:rsidRPr="002A642D">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3" name="Picture 3"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
                      <a:hlinkClick r:id="rId6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197" w:author="Unknown">
        <w:r w:rsidRPr="002A642D">
          <w:rPr>
            <w:rFonts w:ascii="Arial" w:eastAsia="Times New Roman" w:hAnsi="Arial" w:cs="Arial"/>
            <w:color w:val="000000"/>
            <w:sz w:val="20"/>
            <w:szCs w:val="20"/>
          </w:rPr>
          <w:t> </w:t>
        </w:r>
        <w:r w:rsidRPr="002A642D">
          <w:rPr>
            <w:rFonts w:ascii="Arial" w:eastAsia="Times New Roman" w:hAnsi="Arial" w:cs="Arial"/>
            <w:color w:val="313131"/>
            <w:sz w:val="20"/>
            <w:szCs w:val="20"/>
          </w:rPr>
          <w:fldChar w:fldCharType="end"/>
        </w:r>
      </w:ins>
      <w:r>
        <w:rPr>
          <w:rFonts w:ascii="Arial" w:eastAsia="Times New Roman" w:hAnsi="Arial" w:cs="Arial"/>
          <w:noProof/>
          <w:color w:val="000000"/>
          <w:sz w:val="20"/>
          <w:szCs w:val="20"/>
        </w:rPr>
        <w:drawing>
          <wp:inline distT="0" distB="0" distL="0" distR="0">
            <wp:extent cx="438150" cy="438150"/>
            <wp:effectExtent l="0" t="0" r="0" b="0"/>
            <wp:docPr id="2" name="Picture 2"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
                      <a:hlinkClick r:id="rId65"/>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p w:rsidR="002A642D" w:rsidRPr="002A642D" w:rsidRDefault="002A642D" w:rsidP="002A642D">
      <w:pPr>
        <w:spacing w:after="0" w:line="330" w:lineRule="atLeast"/>
        <w:rPr>
          <w:ins w:id="198" w:author="Unknown"/>
          <w:rFonts w:ascii="Arial" w:eastAsia="Times New Roman" w:hAnsi="Arial" w:cs="Arial"/>
          <w:color w:val="313131"/>
          <w:sz w:val="29"/>
          <w:szCs w:val="29"/>
        </w:rPr>
      </w:pPr>
      <w:r>
        <w:rPr>
          <w:rFonts w:ascii="Arial" w:eastAsia="Times New Roman" w:hAnsi="Arial" w:cs="Arial"/>
          <w:noProof/>
          <w:color w:val="0000FF"/>
          <w:sz w:val="27"/>
          <w:szCs w:val="27"/>
        </w:rPr>
        <w:drawing>
          <wp:inline distT="0" distB="0" distL="0" distR="0">
            <wp:extent cx="952500" cy="914400"/>
            <wp:effectExtent l="0" t="0" r="0" b="0"/>
            <wp:docPr id="1" name="Picture 1" descr="Tutorials Poin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utorials Point">
                      <a:hlinkClick r:id="rId6"/>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52500" cy="914400"/>
                    </a:xfrm>
                    <a:prstGeom prst="rect">
                      <a:avLst/>
                    </a:prstGeom>
                    <a:noFill/>
                    <a:ln>
                      <a:noFill/>
                    </a:ln>
                  </pic:spPr>
                </pic:pic>
              </a:graphicData>
            </a:graphic>
          </wp:inline>
        </w:drawing>
      </w:r>
    </w:p>
    <w:p w:rsidR="002A642D" w:rsidRPr="002A642D" w:rsidRDefault="002A642D" w:rsidP="002A642D">
      <w:pPr>
        <w:numPr>
          <w:ilvl w:val="0"/>
          <w:numId w:val="8"/>
        </w:numPr>
        <w:spacing w:after="0" w:line="180" w:lineRule="atLeast"/>
        <w:ind w:left="-225"/>
        <w:rPr>
          <w:ins w:id="199" w:author="Unknown"/>
          <w:rFonts w:ascii="Arial" w:eastAsia="Times New Roman" w:hAnsi="Arial" w:cs="Arial"/>
          <w:color w:val="313131"/>
          <w:sz w:val="21"/>
          <w:szCs w:val="21"/>
        </w:rPr>
      </w:pPr>
      <w:ins w:id="200" w:author="Unknown">
        <w:r w:rsidRPr="002A642D">
          <w:rPr>
            <w:rFonts w:ascii="Arial" w:eastAsia="Times New Roman" w:hAnsi="Arial" w:cs="Arial"/>
            <w:color w:val="313131"/>
            <w:sz w:val="21"/>
            <w:szCs w:val="21"/>
          </w:rPr>
          <w:fldChar w:fldCharType="begin"/>
        </w:r>
        <w:r w:rsidRPr="002A642D">
          <w:rPr>
            <w:rFonts w:ascii="Arial" w:eastAsia="Times New Roman" w:hAnsi="Arial" w:cs="Arial"/>
            <w:color w:val="313131"/>
            <w:sz w:val="21"/>
            <w:szCs w:val="21"/>
          </w:rPr>
          <w:instrText xml:space="preserve"> HYPERLINK "http://www.tutorialspoint.com/about/tutorials_writing.htm" </w:instrText>
        </w:r>
        <w:r w:rsidRPr="002A642D">
          <w:rPr>
            <w:rFonts w:ascii="Arial" w:eastAsia="Times New Roman" w:hAnsi="Arial" w:cs="Arial"/>
            <w:color w:val="313131"/>
            <w:sz w:val="21"/>
            <w:szCs w:val="21"/>
          </w:rPr>
          <w:fldChar w:fldCharType="separate"/>
        </w:r>
        <w:r w:rsidRPr="002A642D">
          <w:rPr>
            <w:rFonts w:ascii="Arial" w:eastAsia="Times New Roman" w:hAnsi="Arial" w:cs="Arial"/>
            <w:color w:val="0000FF"/>
            <w:sz w:val="24"/>
            <w:szCs w:val="24"/>
            <w:u w:val="single"/>
          </w:rPr>
          <w:t>Write for us</w:t>
        </w:r>
        <w:r w:rsidRPr="002A642D">
          <w:rPr>
            <w:rFonts w:ascii="Arial" w:eastAsia="Times New Roman" w:hAnsi="Arial" w:cs="Arial"/>
            <w:color w:val="313131"/>
            <w:sz w:val="21"/>
            <w:szCs w:val="21"/>
          </w:rPr>
          <w:fldChar w:fldCharType="end"/>
        </w:r>
      </w:ins>
    </w:p>
    <w:p w:rsidR="002A642D" w:rsidRPr="002A642D" w:rsidRDefault="002A642D" w:rsidP="002A642D">
      <w:pPr>
        <w:spacing w:after="0" w:line="330" w:lineRule="atLeast"/>
        <w:rPr>
          <w:ins w:id="201" w:author="Unknown"/>
          <w:rFonts w:ascii="Arial" w:eastAsia="Times New Roman" w:hAnsi="Arial" w:cs="Arial"/>
          <w:color w:val="313131"/>
          <w:sz w:val="21"/>
          <w:szCs w:val="21"/>
        </w:rPr>
      </w:pPr>
      <w:ins w:id="202" w:author="Unknown">
        <w:r w:rsidRPr="002A642D">
          <w:rPr>
            <w:rFonts w:ascii="Arial" w:eastAsia="Times New Roman" w:hAnsi="Arial" w:cs="Arial"/>
            <w:color w:val="313131"/>
            <w:sz w:val="21"/>
            <w:szCs w:val="21"/>
          </w:rPr>
          <w:t> </w:t>
        </w:r>
      </w:ins>
    </w:p>
    <w:p w:rsidR="002A642D" w:rsidRPr="002A642D" w:rsidRDefault="002A642D" w:rsidP="002A642D">
      <w:pPr>
        <w:numPr>
          <w:ilvl w:val="0"/>
          <w:numId w:val="8"/>
        </w:numPr>
        <w:pBdr>
          <w:left w:val="dotted" w:sz="6" w:space="6" w:color="FFFFFF"/>
        </w:pBdr>
        <w:spacing w:after="0" w:line="180" w:lineRule="atLeast"/>
        <w:ind w:left="-225"/>
        <w:rPr>
          <w:ins w:id="203" w:author="Unknown"/>
          <w:rFonts w:ascii="Arial" w:eastAsia="Times New Roman" w:hAnsi="Arial" w:cs="Arial"/>
          <w:color w:val="313131"/>
          <w:sz w:val="21"/>
          <w:szCs w:val="21"/>
        </w:rPr>
      </w:pPr>
      <w:ins w:id="204" w:author="Unknown">
        <w:r w:rsidRPr="002A642D">
          <w:rPr>
            <w:rFonts w:ascii="Arial" w:eastAsia="Times New Roman" w:hAnsi="Arial" w:cs="Arial"/>
            <w:color w:val="313131"/>
            <w:sz w:val="21"/>
            <w:szCs w:val="21"/>
          </w:rPr>
          <w:fldChar w:fldCharType="begin"/>
        </w:r>
        <w:r w:rsidRPr="002A642D">
          <w:rPr>
            <w:rFonts w:ascii="Arial" w:eastAsia="Times New Roman" w:hAnsi="Arial" w:cs="Arial"/>
            <w:color w:val="313131"/>
            <w:sz w:val="21"/>
            <w:szCs w:val="21"/>
          </w:rPr>
          <w:instrText xml:space="preserve"> HYPERLINK "http://www.tutorialspoint.com/about/faq.htm" </w:instrText>
        </w:r>
        <w:r w:rsidRPr="002A642D">
          <w:rPr>
            <w:rFonts w:ascii="Arial" w:eastAsia="Times New Roman" w:hAnsi="Arial" w:cs="Arial"/>
            <w:color w:val="313131"/>
            <w:sz w:val="21"/>
            <w:szCs w:val="21"/>
          </w:rPr>
          <w:fldChar w:fldCharType="separate"/>
        </w:r>
        <w:r w:rsidRPr="002A642D">
          <w:rPr>
            <w:rFonts w:ascii="Arial" w:eastAsia="Times New Roman" w:hAnsi="Arial" w:cs="Arial"/>
            <w:color w:val="0000FF"/>
            <w:sz w:val="24"/>
            <w:szCs w:val="24"/>
            <w:u w:val="single"/>
          </w:rPr>
          <w:t>FAQ's</w:t>
        </w:r>
        <w:r w:rsidRPr="002A642D">
          <w:rPr>
            <w:rFonts w:ascii="Arial" w:eastAsia="Times New Roman" w:hAnsi="Arial" w:cs="Arial"/>
            <w:color w:val="313131"/>
            <w:sz w:val="21"/>
            <w:szCs w:val="21"/>
          </w:rPr>
          <w:fldChar w:fldCharType="end"/>
        </w:r>
      </w:ins>
    </w:p>
    <w:p w:rsidR="002A642D" w:rsidRPr="002A642D" w:rsidRDefault="002A642D" w:rsidP="002A642D">
      <w:pPr>
        <w:spacing w:after="0" w:line="330" w:lineRule="atLeast"/>
        <w:rPr>
          <w:ins w:id="205" w:author="Unknown"/>
          <w:rFonts w:ascii="Arial" w:eastAsia="Times New Roman" w:hAnsi="Arial" w:cs="Arial"/>
          <w:color w:val="313131"/>
          <w:sz w:val="21"/>
          <w:szCs w:val="21"/>
        </w:rPr>
      </w:pPr>
      <w:ins w:id="206" w:author="Unknown">
        <w:r w:rsidRPr="002A642D">
          <w:rPr>
            <w:rFonts w:ascii="Arial" w:eastAsia="Times New Roman" w:hAnsi="Arial" w:cs="Arial"/>
            <w:color w:val="313131"/>
            <w:sz w:val="21"/>
            <w:szCs w:val="21"/>
          </w:rPr>
          <w:t> </w:t>
        </w:r>
      </w:ins>
    </w:p>
    <w:p w:rsidR="002A642D" w:rsidRPr="002A642D" w:rsidRDefault="002A642D" w:rsidP="002A642D">
      <w:pPr>
        <w:numPr>
          <w:ilvl w:val="0"/>
          <w:numId w:val="8"/>
        </w:numPr>
        <w:pBdr>
          <w:left w:val="dotted" w:sz="6" w:space="6" w:color="FFFFFF"/>
        </w:pBdr>
        <w:spacing w:after="0" w:line="180" w:lineRule="atLeast"/>
        <w:ind w:left="-225"/>
        <w:rPr>
          <w:ins w:id="207" w:author="Unknown"/>
          <w:rFonts w:ascii="Arial" w:eastAsia="Times New Roman" w:hAnsi="Arial" w:cs="Arial"/>
          <w:color w:val="313131"/>
          <w:sz w:val="21"/>
          <w:szCs w:val="21"/>
        </w:rPr>
      </w:pPr>
      <w:ins w:id="208" w:author="Unknown">
        <w:r w:rsidRPr="002A642D">
          <w:rPr>
            <w:rFonts w:ascii="Arial" w:eastAsia="Times New Roman" w:hAnsi="Arial" w:cs="Arial"/>
            <w:color w:val="313131"/>
            <w:sz w:val="21"/>
            <w:szCs w:val="21"/>
          </w:rPr>
          <w:fldChar w:fldCharType="begin"/>
        </w:r>
        <w:r w:rsidRPr="002A642D">
          <w:rPr>
            <w:rFonts w:ascii="Arial" w:eastAsia="Times New Roman" w:hAnsi="Arial" w:cs="Arial"/>
            <w:color w:val="313131"/>
            <w:sz w:val="21"/>
            <w:szCs w:val="21"/>
          </w:rPr>
          <w:instrText xml:space="preserve"> HYPERLINK "http://www.tutorialspoint.com/about/about_helping.htm" </w:instrText>
        </w:r>
        <w:r w:rsidRPr="002A642D">
          <w:rPr>
            <w:rFonts w:ascii="Arial" w:eastAsia="Times New Roman" w:hAnsi="Arial" w:cs="Arial"/>
            <w:color w:val="313131"/>
            <w:sz w:val="21"/>
            <w:szCs w:val="21"/>
          </w:rPr>
          <w:fldChar w:fldCharType="separate"/>
        </w:r>
        <w:r w:rsidRPr="002A642D">
          <w:rPr>
            <w:rFonts w:ascii="Arial" w:eastAsia="Times New Roman" w:hAnsi="Arial" w:cs="Arial"/>
            <w:color w:val="0000FF"/>
            <w:sz w:val="24"/>
            <w:szCs w:val="24"/>
            <w:u w:val="single"/>
          </w:rPr>
          <w:t>Helping</w:t>
        </w:r>
        <w:r w:rsidRPr="002A642D">
          <w:rPr>
            <w:rFonts w:ascii="Arial" w:eastAsia="Times New Roman" w:hAnsi="Arial" w:cs="Arial"/>
            <w:color w:val="313131"/>
            <w:sz w:val="21"/>
            <w:szCs w:val="21"/>
          </w:rPr>
          <w:fldChar w:fldCharType="end"/>
        </w:r>
      </w:ins>
    </w:p>
    <w:p w:rsidR="002A642D" w:rsidRPr="002A642D" w:rsidRDefault="002A642D" w:rsidP="002A642D">
      <w:pPr>
        <w:spacing w:after="0" w:line="330" w:lineRule="atLeast"/>
        <w:rPr>
          <w:ins w:id="209" w:author="Unknown"/>
          <w:rFonts w:ascii="Arial" w:eastAsia="Times New Roman" w:hAnsi="Arial" w:cs="Arial"/>
          <w:color w:val="313131"/>
          <w:sz w:val="21"/>
          <w:szCs w:val="21"/>
        </w:rPr>
      </w:pPr>
      <w:ins w:id="210" w:author="Unknown">
        <w:r w:rsidRPr="002A642D">
          <w:rPr>
            <w:rFonts w:ascii="Arial" w:eastAsia="Times New Roman" w:hAnsi="Arial" w:cs="Arial"/>
            <w:color w:val="313131"/>
            <w:sz w:val="21"/>
            <w:szCs w:val="21"/>
          </w:rPr>
          <w:t> </w:t>
        </w:r>
      </w:ins>
    </w:p>
    <w:p w:rsidR="002A642D" w:rsidRPr="002A642D" w:rsidRDefault="002A642D" w:rsidP="002A642D">
      <w:pPr>
        <w:numPr>
          <w:ilvl w:val="0"/>
          <w:numId w:val="8"/>
        </w:numPr>
        <w:pBdr>
          <w:left w:val="dotted" w:sz="6" w:space="6" w:color="FFFFFF"/>
        </w:pBdr>
        <w:spacing w:after="0" w:line="180" w:lineRule="atLeast"/>
        <w:ind w:left="-225"/>
        <w:rPr>
          <w:ins w:id="211" w:author="Unknown"/>
          <w:rFonts w:ascii="Arial" w:eastAsia="Times New Roman" w:hAnsi="Arial" w:cs="Arial"/>
          <w:color w:val="313131"/>
          <w:sz w:val="21"/>
          <w:szCs w:val="21"/>
        </w:rPr>
      </w:pPr>
      <w:ins w:id="212" w:author="Unknown">
        <w:r w:rsidRPr="002A642D">
          <w:rPr>
            <w:rFonts w:ascii="Arial" w:eastAsia="Times New Roman" w:hAnsi="Arial" w:cs="Arial"/>
            <w:color w:val="313131"/>
            <w:sz w:val="21"/>
            <w:szCs w:val="21"/>
          </w:rPr>
          <w:fldChar w:fldCharType="begin"/>
        </w:r>
        <w:r w:rsidRPr="002A642D">
          <w:rPr>
            <w:rFonts w:ascii="Arial" w:eastAsia="Times New Roman" w:hAnsi="Arial" w:cs="Arial"/>
            <w:color w:val="313131"/>
            <w:sz w:val="21"/>
            <w:szCs w:val="21"/>
          </w:rPr>
          <w:instrText xml:space="preserve"> HYPERLINK "http://www.tutorialspoint.com/about/contact_us.htm" </w:instrText>
        </w:r>
        <w:r w:rsidRPr="002A642D">
          <w:rPr>
            <w:rFonts w:ascii="Arial" w:eastAsia="Times New Roman" w:hAnsi="Arial" w:cs="Arial"/>
            <w:color w:val="313131"/>
            <w:sz w:val="21"/>
            <w:szCs w:val="21"/>
          </w:rPr>
          <w:fldChar w:fldCharType="separate"/>
        </w:r>
        <w:r w:rsidRPr="002A642D">
          <w:rPr>
            <w:rFonts w:ascii="Arial" w:eastAsia="Times New Roman" w:hAnsi="Arial" w:cs="Arial"/>
            <w:color w:val="0000FF"/>
            <w:sz w:val="24"/>
            <w:szCs w:val="24"/>
            <w:u w:val="single"/>
          </w:rPr>
          <w:t>Contact</w:t>
        </w:r>
        <w:r w:rsidRPr="002A642D">
          <w:rPr>
            <w:rFonts w:ascii="Arial" w:eastAsia="Times New Roman" w:hAnsi="Arial" w:cs="Arial"/>
            <w:color w:val="313131"/>
            <w:sz w:val="21"/>
            <w:szCs w:val="21"/>
          </w:rPr>
          <w:fldChar w:fldCharType="end"/>
        </w:r>
      </w:ins>
    </w:p>
    <w:p w:rsidR="002A642D" w:rsidRPr="002A642D" w:rsidRDefault="002A642D" w:rsidP="002A642D">
      <w:pPr>
        <w:spacing w:after="0" w:line="360" w:lineRule="atLeast"/>
        <w:rPr>
          <w:ins w:id="213" w:author="Unknown"/>
          <w:rFonts w:ascii="Arial" w:eastAsia="Times New Roman" w:hAnsi="Arial" w:cs="Arial"/>
          <w:color w:val="FFFFFF"/>
          <w:sz w:val="21"/>
          <w:szCs w:val="21"/>
        </w:rPr>
      </w:pPr>
      <w:ins w:id="214" w:author="Unknown">
        <w:r w:rsidRPr="002A642D">
          <w:rPr>
            <w:rFonts w:ascii="Arial" w:eastAsia="Times New Roman" w:hAnsi="Arial" w:cs="Arial"/>
            <w:color w:val="FFFFFF"/>
            <w:sz w:val="21"/>
            <w:szCs w:val="21"/>
          </w:rPr>
          <w:t>© Copyright 2015. All Rights Reserved.</w:t>
        </w:r>
      </w:ins>
    </w:p>
    <w:p w:rsidR="002A642D" w:rsidRPr="002A642D" w:rsidRDefault="002A642D" w:rsidP="002A642D">
      <w:pPr>
        <w:spacing w:after="0" w:line="330" w:lineRule="atLeast"/>
        <w:jc w:val="center"/>
        <w:rPr>
          <w:ins w:id="215" w:author="Unknown"/>
          <w:rFonts w:ascii="Arial" w:eastAsia="Times New Roman" w:hAnsi="Arial" w:cs="Arial"/>
          <w:color w:val="313131"/>
          <w:sz w:val="29"/>
          <w:szCs w:val="29"/>
        </w:rPr>
      </w:pPr>
      <w:ins w:id="216" w:author="Unknown">
        <w:r w:rsidRPr="002A642D">
          <w:rPr>
            <w:rFonts w:ascii="Arial" w:eastAsia="Times New Roman" w:hAnsi="Arial" w:cs="Arial"/>
            <w:color w:val="313131"/>
            <w:sz w:val="29"/>
            <w:szCs w:val="29"/>
          </w:rPr>
          <w:object w:dxaOrig="1440" w:dyaOrig="1440">
            <v:shape id="_x0000_i1057" type="#_x0000_t75" style="width:49.5pt;height:18pt" o:ole="">
              <v:imagedata r:id="rId8" o:title=""/>
            </v:shape>
            <w:control r:id="rId73" w:name="DefaultOcxName1" w:shapeid="_x0000_i1057"/>
          </w:object>
        </w:r>
        <w:r w:rsidRPr="002A642D">
          <w:rPr>
            <w:rFonts w:ascii="Arial" w:eastAsia="Times New Roman" w:hAnsi="Arial" w:cs="Arial"/>
            <w:color w:val="313131"/>
            <w:sz w:val="29"/>
            <w:szCs w:val="29"/>
          </w:rPr>
          <w:t> go</w:t>
        </w:r>
      </w:ins>
    </w:p>
    <w:p w:rsidR="00525669" w:rsidRDefault="002A642D">
      <w:bookmarkStart w:id="217" w:name="_GoBack"/>
      <w:bookmarkEnd w:id="217"/>
    </w:p>
    <w:sectPr w:rsidR="00525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122BE"/>
    <w:multiLevelType w:val="multilevel"/>
    <w:tmpl w:val="3628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8820BB"/>
    <w:multiLevelType w:val="multilevel"/>
    <w:tmpl w:val="9746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5C30EF"/>
    <w:multiLevelType w:val="multilevel"/>
    <w:tmpl w:val="FC0C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474237"/>
    <w:multiLevelType w:val="multilevel"/>
    <w:tmpl w:val="1382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0A0E75"/>
    <w:multiLevelType w:val="multilevel"/>
    <w:tmpl w:val="9CD0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F45A7C"/>
    <w:multiLevelType w:val="multilevel"/>
    <w:tmpl w:val="2FB6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883A32"/>
    <w:multiLevelType w:val="multilevel"/>
    <w:tmpl w:val="9B78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9A2877"/>
    <w:multiLevelType w:val="multilevel"/>
    <w:tmpl w:val="0E8A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7"/>
  </w:num>
  <w:num w:numId="5">
    <w:abstractNumId w:val="6"/>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42D"/>
    <w:rsid w:val="001870DD"/>
    <w:rsid w:val="002A642D"/>
    <w:rsid w:val="00961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64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A64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42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A642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A642D"/>
    <w:rPr>
      <w:color w:val="0000FF"/>
      <w:u w:val="single"/>
    </w:rPr>
  </w:style>
  <w:style w:type="paragraph" w:styleId="z-TopofForm">
    <w:name w:val="HTML Top of Form"/>
    <w:basedOn w:val="Normal"/>
    <w:next w:val="Normal"/>
    <w:link w:val="z-TopofFormChar"/>
    <w:hidden/>
    <w:uiPriority w:val="99"/>
    <w:semiHidden/>
    <w:unhideWhenUsed/>
    <w:rsid w:val="002A642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A642D"/>
    <w:rPr>
      <w:rFonts w:ascii="Arial" w:eastAsia="Times New Roman" w:hAnsi="Arial" w:cs="Arial"/>
      <w:vanish/>
      <w:sz w:val="16"/>
      <w:szCs w:val="16"/>
    </w:rPr>
  </w:style>
  <w:style w:type="character" w:customStyle="1" w:styleId="input-group-btn">
    <w:name w:val="input-group-btn"/>
    <w:basedOn w:val="DefaultParagraphFont"/>
    <w:rsid w:val="002A642D"/>
  </w:style>
  <w:style w:type="paragraph" w:styleId="z-BottomofForm">
    <w:name w:val="HTML Bottom of Form"/>
    <w:basedOn w:val="Normal"/>
    <w:next w:val="Normal"/>
    <w:link w:val="z-BottomofFormChar"/>
    <w:hidden/>
    <w:uiPriority w:val="99"/>
    <w:semiHidden/>
    <w:unhideWhenUsed/>
    <w:rsid w:val="002A642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A642D"/>
    <w:rPr>
      <w:rFonts w:ascii="Arial" w:eastAsia="Times New Roman" w:hAnsi="Arial" w:cs="Arial"/>
      <w:vanish/>
      <w:sz w:val="16"/>
      <w:szCs w:val="16"/>
    </w:rPr>
  </w:style>
  <w:style w:type="character" w:customStyle="1" w:styleId="apple-converted-space">
    <w:name w:val="apple-converted-space"/>
    <w:basedOn w:val="DefaultParagraphFont"/>
    <w:rsid w:val="002A642D"/>
  </w:style>
  <w:style w:type="paragraph" w:styleId="NormalWeb">
    <w:name w:val="Normal (Web)"/>
    <w:basedOn w:val="Normal"/>
    <w:uiPriority w:val="99"/>
    <w:semiHidden/>
    <w:unhideWhenUsed/>
    <w:rsid w:val="002A642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A6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642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A6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4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64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A64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42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A642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A642D"/>
    <w:rPr>
      <w:color w:val="0000FF"/>
      <w:u w:val="single"/>
    </w:rPr>
  </w:style>
  <w:style w:type="paragraph" w:styleId="z-TopofForm">
    <w:name w:val="HTML Top of Form"/>
    <w:basedOn w:val="Normal"/>
    <w:next w:val="Normal"/>
    <w:link w:val="z-TopofFormChar"/>
    <w:hidden/>
    <w:uiPriority w:val="99"/>
    <w:semiHidden/>
    <w:unhideWhenUsed/>
    <w:rsid w:val="002A642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A642D"/>
    <w:rPr>
      <w:rFonts w:ascii="Arial" w:eastAsia="Times New Roman" w:hAnsi="Arial" w:cs="Arial"/>
      <w:vanish/>
      <w:sz w:val="16"/>
      <w:szCs w:val="16"/>
    </w:rPr>
  </w:style>
  <w:style w:type="character" w:customStyle="1" w:styleId="input-group-btn">
    <w:name w:val="input-group-btn"/>
    <w:basedOn w:val="DefaultParagraphFont"/>
    <w:rsid w:val="002A642D"/>
  </w:style>
  <w:style w:type="paragraph" w:styleId="z-BottomofForm">
    <w:name w:val="HTML Bottom of Form"/>
    <w:basedOn w:val="Normal"/>
    <w:next w:val="Normal"/>
    <w:link w:val="z-BottomofFormChar"/>
    <w:hidden/>
    <w:uiPriority w:val="99"/>
    <w:semiHidden/>
    <w:unhideWhenUsed/>
    <w:rsid w:val="002A642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A642D"/>
    <w:rPr>
      <w:rFonts w:ascii="Arial" w:eastAsia="Times New Roman" w:hAnsi="Arial" w:cs="Arial"/>
      <w:vanish/>
      <w:sz w:val="16"/>
      <w:szCs w:val="16"/>
    </w:rPr>
  </w:style>
  <w:style w:type="character" w:customStyle="1" w:styleId="apple-converted-space">
    <w:name w:val="apple-converted-space"/>
    <w:basedOn w:val="DefaultParagraphFont"/>
    <w:rsid w:val="002A642D"/>
  </w:style>
  <w:style w:type="paragraph" w:styleId="NormalWeb">
    <w:name w:val="Normal (Web)"/>
    <w:basedOn w:val="Normal"/>
    <w:uiPriority w:val="99"/>
    <w:semiHidden/>
    <w:unhideWhenUsed/>
    <w:rsid w:val="002A642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A6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642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A6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4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241405">
      <w:bodyDiv w:val="1"/>
      <w:marLeft w:val="0"/>
      <w:marRight w:val="0"/>
      <w:marTop w:val="0"/>
      <w:marBottom w:val="0"/>
      <w:divBdr>
        <w:top w:val="none" w:sz="0" w:space="0" w:color="auto"/>
        <w:left w:val="none" w:sz="0" w:space="0" w:color="auto"/>
        <w:bottom w:val="none" w:sz="0" w:space="0" w:color="auto"/>
        <w:right w:val="none" w:sz="0" w:space="0" w:color="auto"/>
      </w:divBdr>
      <w:divsChild>
        <w:div w:id="997540386">
          <w:marLeft w:val="0"/>
          <w:marRight w:val="0"/>
          <w:marTop w:val="0"/>
          <w:marBottom w:val="0"/>
          <w:divBdr>
            <w:top w:val="none" w:sz="0" w:space="0" w:color="auto"/>
            <w:left w:val="none" w:sz="0" w:space="0" w:color="auto"/>
            <w:bottom w:val="none" w:sz="0" w:space="0" w:color="auto"/>
            <w:right w:val="none" w:sz="0" w:space="0" w:color="auto"/>
          </w:divBdr>
          <w:divsChild>
            <w:div w:id="1739860643">
              <w:marLeft w:val="225"/>
              <w:marRight w:val="0"/>
              <w:marTop w:val="150"/>
              <w:marBottom w:val="0"/>
              <w:divBdr>
                <w:top w:val="none" w:sz="0" w:space="0" w:color="auto"/>
                <w:left w:val="none" w:sz="0" w:space="0" w:color="auto"/>
                <w:bottom w:val="none" w:sz="0" w:space="0" w:color="auto"/>
                <w:right w:val="none" w:sz="0" w:space="0" w:color="auto"/>
              </w:divBdr>
              <w:divsChild>
                <w:div w:id="17974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1928">
          <w:marLeft w:val="0"/>
          <w:marRight w:val="0"/>
          <w:marTop w:val="0"/>
          <w:marBottom w:val="0"/>
          <w:divBdr>
            <w:top w:val="none" w:sz="0" w:space="0" w:color="auto"/>
            <w:left w:val="none" w:sz="0" w:space="0" w:color="auto"/>
            <w:bottom w:val="none" w:sz="0" w:space="0" w:color="auto"/>
            <w:right w:val="none" w:sz="0" w:space="0" w:color="auto"/>
          </w:divBdr>
          <w:divsChild>
            <w:div w:id="1892617655">
              <w:marLeft w:val="0"/>
              <w:marRight w:val="0"/>
              <w:marTop w:val="0"/>
              <w:marBottom w:val="0"/>
              <w:divBdr>
                <w:top w:val="none" w:sz="0" w:space="0" w:color="auto"/>
                <w:left w:val="none" w:sz="0" w:space="0" w:color="auto"/>
                <w:bottom w:val="none" w:sz="0" w:space="0" w:color="auto"/>
                <w:right w:val="none" w:sz="0" w:space="0" w:color="auto"/>
              </w:divBdr>
            </w:div>
          </w:divsChild>
        </w:div>
        <w:div w:id="1011637723">
          <w:marLeft w:val="0"/>
          <w:marRight w:val="0"/>
          <w:marTop w:val="75"/>
          <w:marBottom w:val="0"/>
          <w:divBdr>
            <w:top w:val="none" w:sz="0" w:space="0" w:color="auto"/>
            <w:left w:val="none" w:sz="0" w:space="0" w:color="auto"/>
            <w:bottom w:val="none" w:sz="0" w:space="0" w:color="auto"/>
            <w:right w:val="none" w:sz="0" w:space="0" w:color="auto"/>
          </w:divBdr>
          <w:divsChild>
            <w:div w:id="1653757665">
              <w:marLeft w:val="0"/>
              <w:marRight w:val="0"/>
              <w:marTop w:val="0"/>
              <w:marBottom w:val="0"/>
              <w:divBdr>
                <w:top w:val="none" w:sz="0" w:space="0" w:color="auto"/>
                <w:left w:val="none" w:sz="0" w:space="0" w:color="auto"/>
                <w:bottom w:val="none" w:sz="0" w:space="0" w:color="auto"/>
                <w:right w:val="none" w:sz="0" w:space="0" w:color="auto"/>
              </w:divBdr>
              <w:divsChild>
                <w:div w:id="698044668">
                  <w:marLeft w:val="-225"/>
                  <w:marRight w:val="-225"/>
                  <w:marTop w:val="0"/>
                  <w:marBottom w:val="0"/>
                  <w:divBdr>
                    <w:top w:val="none" w:sz="0" w:space="0" w:color="auto"/>
                    <w:left w:val="none" w:sz="0" w:space="0" w:color="auto"/>
                    <w:bottom w:val="none" w:sz="0" w:space="0" w:color="auto"/>
                    <w:right w:val="none" w:sz="0" w:space="0" w:color="auto"/>
                  </w:divBdr>
                  <w:divsChild>
                    <w:div w:id="1253930239">
                      <w:marLeft w:val="0"/>
                      <w:marRight w:val="0"/>
                      <w:marTop w:val="0"/>
                      <w:marBottom w:val="0"/>
                      <w:divBdr>
                        <w:top w:val="none" w:sz="0" w:space="0" w:color="auto"/>
                        <w:left w:val="none" w:sz="0" w:space="0" w:color="auto"/>
                        <w:bottom w:val="none" w:sz="0" w:space="0" w:color="auto"/>
                        <w:right w:val="none" w:sz="0" w:space="0" w:color="auto"/>
                      </w:divBdr>
                      <w:divsChild>
                        <w:div w:id="1352607278">
                          <w:marLeft w:val="0"/>
                          <w:marRight w:val="0"/>
                          <w:marTop w:val="0"/>
                          <w:marBottom w:val="0"/>
                          <w:divBdr>
                            <w:top w:val="none" w:sz="0" w:space="0" w:color="auto"/>
                            <w:left w:val="none" w:sz="0" w:space="0" w:color="auto"/>
                            <w:bottom w:val="none" w:sz="0" w:space="0" w:color="auto"/>
                            <w:right w:val="none" w:sz="0" w:space="0" w:color="auto"/>
                          </w:divBdr>
                        </w:div>
                      </w:divsChild>
                    </w:div>
                    <w:div w:id="1461067265">
                      <w:marLeft w:val="-225"/>
                      <w:marRight w:val="-225"/>
                      <w:marTop w:val="0"/>
                      <w:marBottom w:val="0"/>
                      <w:divBdr>
                        <w:top w:val="none" w:sz="0" w:space="0" w:color="auto"/>
                        <w:left w:val="none" w:sz="0" w:space="0" w:color="auto"/>
                        <w:bottom w:val="none" w:sz="0" w:space="0" w:color="auto"/>
                        <w:right w:val="none" w:sz="0" w:space="0" w:color="auto"/>
                      </w:divBdr>
                      <w:divsChild>
                        <w:div w:id="1785344100">
                          <w:marLeft w:val="0"/>
                          <w:marRight w:val="0"/>
                          <w:marTop w:val="0"/>
                          <w:marBottom w:val="0"/>
                          <w:divBdr>
                            <w:top w:val="none" w:sz="0" w:space="0" w:color="auto"/>
                            <w:left w:val="none" w:sz="0" w:space="0" w:color="auto"/>
                            <w:bottom w:val="none" w:sz="0" w:space="0" w:color="auto"/>
                            <w:right w:val="none" w:sz="0" w:space="0" w:color="auto"/>
                          </w:divBdr>
                          <w:divsChild>
                            <w:div w:id="1214729094">
                              <w:marLeft w:val="0"/>
                              <w:marRight w:val="0"/>
                              <w:marTop w:val="0"/>
                              <w:marBottom w:val="0"/>
                              <w:divBdr>
                                <w:top w:val="single" w:sz="6" w:space="0" w:color="D6D6D6"/>
                                <w:left w:val="single" w:sz="6" w:space="4" w:color="D6D6D6"/>
                                <w:bottom w:val="single" w:sz="6" w:space="0" w:color="D6D6D6"/>
                                <w:right w:val="single" w:sz="6" w:space="4" w:color="D6D6D6"/>
                              </w:divBdr>
                              <w:divsChild>
                                <w:div w:id="121113915">
                                  <w:marLeft w:val="0"/>
                                  <w:marRight w:val="0"/>
                                  <w:marTop w:val="0"/>
                                  <w:marBottom w:val="0"/>
                                  <w:divBdr>
                                    <w:top w:val="none" w:sz="0" w:space="0" w:color="auto"/>
                                    <w:left w:val="none" w:sz="0" w:space="0" w:color="auto"/>
                                    <w:bottom w:val="none" w:sz="0" w:space="0" w:color="auto"/>
                                    <w:right w:val="none" w:sz="0" w:space="0" w:color="auto"/>
                                  </w:divBdr>
                                </w:div>
                                <w:div w:id="22669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61560">
                          <w:marLeft w:val="-225"/>
                          <w:marRight w:val="-225"/>
                          <w:marTop w:val="0"/>
                          <w:marBottom w:val="0"/>
                          <w:divBdr>
                            <w:top w:val="none" w:sz="0" w:space="0" w:color="auto"/>
                            <w:left w:val="none" w:sz="0" w:space="0" w:color="auto"/>
                            <w:bottom w:val="none" w:sz="0" w:space="0" w:color="auto"/>
                            <w:right w:val="none" w:sz="0" w:space="0" w:color="auto"/>
                          </w:divBdr>
                          <w:divsChild>
                            <w:div w:id="351301505">
                              <w:marLeft w:val="0"/>
                              <w:marRight w:val="0"/>
                              <w:marTop w:val="0"/>
                              <w:marBottom w:val="0"/>
                              <w:divBdr>
                                <w:top w:val="none" w:sz="0" w:space="0" w:color="auto"/>
                                <w:left w:val="none" w:sz="0" w:space="0" w:color="auto"/>
                                <w:bottom w:val="none" w:sz="0" w:space="0" w:color="auto"/>
                                <w:right w:val="none" w:sz="0" w:space="0" w:color="auto"/>
                              </w:divBdr>
                              <w:divsChild>
                                <w:div w:id="294793774">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 w:id="260450535">
              <w:marLeft w:val="0"/>
              <w:marRight w:val="0"/>
              <w:marTop w:val="0"/>
              <w:marBottom w:val="0"/>
              <w:divBdr>
                <w:top w:val="single" w:sz="24" w:space="31" w:color="AAAAAA"/>
                <w:left w:val="none" w:sz="0" w:space="0" w:color="auto"/>
                <w:bottom w:val="none" w:sz="0" w:space="0" w:color="auto"/>
                <w:right w:val="none" w:sz="0" w:space="0" w:color="auto"/>
              </w:divBdr>
              <w:divsChild>
                <w:div w:id="894924525">
                  <w:marLeft w:val="0"/>
                  <w:marRight w:val="0"/>
                  <w:marTop w:val="0"/>
                  <w:marBottom w:val="0"/>
                  <w:divBdr>
                    <w:top w:val="none" w:sz="0" w:space="0" w:color="auto"/>
                    <w:left w:val="none" w:sz="0" w:space="0" w:color="auto"/>
                    <w:bottom w:val="none" w:sz="0" w:space="0" w:color="auto"/>
                    <w:right w:val="none" w:sz="0" w:space="0" w:color="auto"/>
                  </w:divBdr>
                  <w:divsChild>
                    <w:div w:id="882401909">
                      <w:marLeft w:val="-225"/>
                      <w:marRight w:val="-225"/>
                      <w:marTop w:val="0"/>
                      <w:marBottom w:val="0"/>
                      <w:divBdr>
                        <w:top w:val="none" w:sz="0" w:space="0" w:color="auto"/>
                        <w:left w:val="none" w:sz="0" w:space="0" w:color="auto"/>
                        <w:bottom w:val="none" w:sz="0" w:space="0" w:color="auto"/>
                        <w:right w:val="none" w:sz="0" w:space="0" w:color="auto"/>
                      </w:divBdr>
                      <w:divsChild>
                        <w:div w:id="386294995">
                          <w:marLeft w:val="0"/>
                          <w:marRight w:val="0"/>
                          <w:marTop w:val="0"/>
                          <w:marBottom w:val="0"/>
                          <w:divBdr>
                            <w:top w:val="none" w:sz="0" w:space="0" w:color="auto"/>
                            <w:left w:val="none" w:sz="0" w:space="0" w:color="auto"/>
                            <w:bottom w:val="none" w:sz="0" w:space="0" w:color="auto"/>
                            <w:right w:val="none" w:sz="0" w:space="0" w:color="auto"/>
                          </w:divBdr>
                        </w:div>
                        <w:div w:id="118228427">
                          <w:marLeft w:val="0"/>
                          <w:marRight w:val="0"/>
                          <w:marTop w:val="0"/>
                          <w:marBottom w:val="0"/>
                          <w:divBdr>
                            <w:top w:val="none" w:sz="0" w:space="0" w:color="auto"/>
                            <w:left w:val="none" w:sz="0" w:space="0" w:color="auto"/>
                            <w:bottom w:val="none" w:sz="0" w:space="0" w:color="auto"/>
                            <w:right w:val="none" w:sz="0" w:space="0" w:color="auto"/>
                          </w:divBdr>
                        </w:div>
                        <w:div w:id="976685545">
                          <w:marLeft w:val="0"/>
                          <w:marRight w:val="0"/>
                          <w:marTop w:val="0"/>
                          <w:marBottom w:val="0"/>
                          <w:divBdr>
                            <w:top w:val="none" w:sz="0" w:space="0" w:color="auto"/>
                            <w:left w:val="none" w:sz="0" w:space="0" w:color="auto"/>
                            <w:bottom w:val="none" w:sz="0" w:space="0" w:color="auto"/>
                            <w:right w:val="none" w:sz="0" w:space="0" w:color="auto"/>
                          </w:divBdr>
                        </w:div>
                        <w:div w:id="1164975474">
                          <w:marLeft w:val="0"/>
                          <w:marRight w:val="0"/>
                          <w:marTop w:val="0"/>
                          <w:marBottom w:val="0"/>
                          <w:divBdr>
                            <w:top w:val="none" w:sz="0" w:space="0" w:color="auto"/>
                            <w:left w:val="none" w:sz="0" w:space="0" w:color="auto"/>
                            <w:bottom w:val="none" w:sz="0" w:space="0" w:color="auto"/>
                            <w:right w:val="none" w:sz="0" w:space="0" w:color="auto"/>
                          </w:divBdr>
                          <w:divsChild>
                            <w:div w:id="12924455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articles/index.php" TargetMode="External"/><Relationship Id="rId18" Type="http://schemas.openxmlformats.org/officeDocument/2006/relationships/image" Target="media/image3.jpeg"/><Relationship Id="rId26" Type="http://schemas.openxmlformats.org/officeDocument/2006/relationships/hyperlink" Target="http://www.tutorialspoint.com/javascript/javascript_ifelse.htm" TargetMode="External"/><Relationship Id="rId39" Type="http://schemas.openxmlformats.org/officeDocument/2006/relationships/hyperlink" Target="http://www.tutorialspoint.com/javascript/javascript_objects.htm" TargetMode="External"/><Relationship Id="rId21" Type="http://schemas.openxmlformats.org/officeDocument/2006/relationships/hyperlink" Target="http://www.tutorialspoint.com/javascript/javascript_syntax.htm" TargetMode="External"/><Relationship Id="rId34" Type="http://schemas.openxmlformats.org/officeDocument/2006/relationships/hyperlink" Target="http://www.tutorialspoint.com/javascript/javascript_cookies.htm" TargetMode="External"/><Relationship Id="rId42" Type="http://schemas.openxmlformats.org/officeDocument/2006/relationships/hyperlink" Target="http://www.tutorialspoint.com/javascript/javascript_strings_object.htm" TargetMode="External"/><Relationship Id="rId47" Type="http://schemas.openxmlformats.org/officeDocument/2006/relationships/hyperlink" Target="http://www.tutorialspoint.com/javascript/javascript_html_dom.htm" TargetMode="External"/><Relationship Id="rId50" Type="http://schemas.openxmlformats.org/officeDocument/2006/relationships/hyperlink" Target="http://www.tutorialspoint.com/javascript/javascript_animation.htm" TargetMode="External"/><Relationship Id="rId55" Type="http://schemas.openxmlformats.org/officeDocument/2006/relationships/hyperlink" Target="http://www.tutorialspoint.com/javascript/javascript_questions_answers.htm" TargetMode="External"/><Relationship Id="rId63" Type="http://schemas.openxmlformats.org/officeDocument/2006/relationships/hyperlink" Target="http://www.tutorialspoint.com/computer_glossary.htm" TargetMode="External"/><Relationship Id="rId68" Type="http://schemas.openxmlformats.org/officeDocument/2006/relationships/image" Target="media/image6.jpeg"/><Relationship Id="rId7" Type="http://schemas.openxmlformats.org/officeDocument/2006/relationships/image" Target="media/image1.png"/><Relationship Id="rId71"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http://www.tutorialspoint.com/javascript/javascript_for_loop.htm" TargetMode="External"/><Relationship Id="rId11" Type="http://schemas.openxmlformats.org/officeDocument/2006/relationships/hyperlink" Target="http://www.tutorialspoint.com/questions_and_answers.htm" TargetMode="External"/><Relationship Id="rId24" Type="http://schemas.openxmlformats.org/officeDocument/2006/relationships/hyperlink" Target="http://www.tutorialspoint.com/javascript/javascript_variables.htm" TargetMode="External"/><Relationship Id="rId32" Type="http://schemas.openxmlformats.org/officeDocument/2006/relationships/hyperlink" Target="http://www.tutorialspoint.com/javascript/javascript_functions.htm" TargetMode="External"/><Relationship Id="rId37" Type="http://schemas.openxmlformats.org/officeDocument/2006/relationships/hyperlink" Target="http://www.tutorialspoint.com/javascript/javascript_void_keyword.htm" TargetMode="External"/><Relationship Id="rId40" Type="http://schemas.openxmlformats.org/officeDocument/2006/relationships/hyperlink" Target="http://www.tutorialspoint.com/javascript/javascript_number_object.htm" TargetMode="External"/><Relationship Id="rId45" Type="http://schemas.openxmlformats.org/officeDocument/2006/relationships/hyperlink" Target="http://www.tutorialspoint.com/javascript/javascript_math_object.htm" TargetMode="External"/><Relationship Id="rId53" Type="http://schemas.openxmlformats.org/officeDocument/2006/relationships/hyperlink" Target="http://www.tutorialspoint.com/javascript/javascript_image_map.htm" TargetMode="External"/><Relationship Id="rId58" Type="http://schemas.openxmlformats.org/officeDocument/2006/relationships/hyperlink" Target="http://www.tutorialspoint.com/javascript/javascript_resources.htm" TargetMode="External"/><Relationship Id="rId66" Type="http://schemas.openxmlformats.org/officeDocument/2006/relationships/image" Target="media/image4.jpe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http://www.tutorialspoint.com/javascript/javascript_placement.htm" TargetMode="External"/><Relationship Id="rId28" Type="http://schemas.openxmlformats.org/officeDocument/2006/relationships/hyperlink" Target="http://www.tutorialspoint.com/javascript/javascript_while_loop.htm" TargetMode="External"/><Relationship Id="rId36" Type="http://schemas.openxmlformats.org/officeDocument/2006/relationships/hyperlink" Target="http://www.tutorialspoint.com/javascript/javascript_dialog_boxes.htm" TargetMode="External"/><Relationship Id="rId49" Type="http://schemas.openxmlformats.org/officeDocument/2006/relationships/hyperlink" Target="http://www.tutorialspoint.com/javascript/javascript_form_validations.htm" TargetMode="External"/><Relationship Id="rId57" Type="http://schemas.openxmlformats.org/officeDocument/2006/relationships/hyperlink" Target="http://www.tutorialspoint.com/javascript/javascript_builtin_functions.htm" TargetMode="External"/><Relationship Id="rId61" Type="http://schemas.openxmlformats.org/officeDocument/2006/relationships/hyperlink" Target="http://www.tutorialspoint.com/effective_resume_writing.htm" TargetMode="External"/><Relationship Id="rId10" Type="http://schemas.openxmlformats.org/officeDocument/2006/relationships/hyperlink" Target="http://www.tutorialspoint.com/free_online_whiteboard.htm" TargetMode="External"/><Relationship Id="rId19" Type="http://schemas.openxmlformats.org/officeDocument/2006/relationships/hyperlink" Target="http://www.tutorialspoint.com/javascript/index.htm" TargetMode="External"/><Relationship Id="rId31" Type="http://schemas.openxmlformats.org/officeDocument/2006/relationships/hyperlink" Target="http://www.tutorialspoint.com/javascript/javascript_loop_control.htm" TargetMode="External"/><Relationship Id="rId44" Type="http://schemas.openxmlformats.org/officeDocument/2006/relationships/hyperlink" Target="http://www.tutorialspoint.com/javascript/javascript_date_object.htm" TargetMode="External"/><Relationship Id="rId52" Type="http://schemas.openxmlformats.org/officeDocument/2006/relationships/hyperlink" Target="http://www.tutorialspoint.com/javascript/javascript_debugging.htm" TargetMode="External"/><Relationship Id="rId60" Type="http://schemas.openxmlformats.org/officeDocument/2006/relationships/hyperlink" Target="http://www.tutorialspoint.com/questions_and_answers.htm" TargetMode="External"/><Relationship Id="rId65" Type="http://schemas.openxmlformats.org/officeDocument/2006/relationships/hyperlink" Target="javascript:void(0)" TargetMode="External"/><Relationship Id="rId73" Type="http://schemas.openxmlformats.org/officeDocument/2006/relationships/control" Target="activeX/activeX2.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yperlink" Target="http://www.tutorialspoint.com/index.htm" TargetMode="External"/><Relationship Id="rId22" Type="http://schemas.openxmlformats.org/officeDocument/2006/relationships/hyperlink" Target="http://www.tutorialspoint.com/javascript/javascript_enabling.htm" TargetMode="External"/><Relationship Id="rId27" Type="http://schemas.openxmlformats.org/officeDocument/2006/relationships/hyperlink" Target="http://www.tutorialspoint.com/javascript/javascript_switch_case.htm" TargetMode="External"/><Relationship Id="rId30" Type="http://schemas.openxmlformats.org/officeDocument/2006/relationships/hyperlink" Target="http://www.tutorialspoint.com/javascript/javascript_forin_loop.htm" TargetMode="External"/><Relationship Id="rId35" Type="http://schemas.openxmlformats.org/officeDocument/2006/relationships/hyperlink" Target="http://www.tutorialspoint.com/javascript/javascript_page_redirect.htm" TargetMode="External"/><Relationship Id="rId43" Type="http://schemas.openxmlformats.org/officeDocument/2006/relationships/hyperlink" Target="http://www.tutorialspoint.com/javascript/javascript_arrays_object.htm" TargetMode="External"/><Relationship Id="rId48" Type="http://schemas.openxmlformats.org/officeDocument/2006/relationships/hyperlink" Target="http://www.tutorialspoint.com/javascript/javascript_error_handling.htm" TargetMode="External"/><Relationship Id="rId56" Type="http://schemas.openxmlformats.org/officeDocument/2006/relationships/hyperlink" Target="http://www.tutorialspoint.com/javascript/javascript_quick_guide.htm" TargetMode="External"/><Relationship Id="rId64" Type="http://schemas.openxmlformats.org/officeDocument/2006/relationships/hyperlink" Target="http://www.tutorialspoint.com/computer_whoiswho.htm" TargetMode="External"/><Relationship Id="rId69" Type="http://schemas.openxmlformats.org/officeDocument/2006/relationships/image" Target="media/image7.jpeg"/><Relationship Id="rId8" Type="http://schemas.openxmlformats.org/officeDocument/2006/relationships/image" Target="media/image2.wmf"/><Relationship Id="rId51" Type="http://schemas.openxmlformats.org/officeDocument/2006/relationships/hyperlink" Target="http://www.tutorialspoint.com/javascript/javascript_multimedia.htm" TargetMode="External"/><Relationship Id="rId72" Type="http://schemas.openxmlformats.org/officeDocument/2006/relationships/image" Target="media/image10.png"/><Relationship Id="rId3" Type="http://schemas.microsoft.com/office/2007/relationships/stylesWithEffects" Target="stylesWithEffects.xml"/><Relationship Id="rId12" Type="http://schemas.openxmlformats.org/officeDocument/2006/relationships/hyperlink" Target="http://www.tutorialspoint.com/shared-tutorials.php" TargetMode="External"/><Relationship Id="rId17" Type="http://schemas.openxmlformats.org/officeDocument/2006/relationships/hyperlink" Target="http://www.tutorialspoint.com/absoluteclasses/upcomingclasses.htm" TargetMode="External"/><Relationship Id="rId25" Type="http://schemas.openxmlformats.org/officeDocument/2006/relationships/hyperlink" Target="http://www.tutorialspoint.com/javascript/javascript_operators.htm" TargetMode="External"/><Relationship Id="rId33" Type="http://schemas.openxmlformats.org/officeDocument/2006/relationships/hyperlink" Target="http://www.tutorialspoint.com/javascript/javascript_events.htm" TargetMode="External"/><Relationship Id="rId38" Type="http://schemas.openxmlformats.org/officeDocument/2006/relationships/hyperlink" Target="http://www.tutorialspoint.com/javascript/javascript_page_printing.htm" TargetMode="External"/><Relationship Id="rId46" Type="http://schemas.openxmlformats.org/officeDocument/2006/relationships/hyperlink" Target="http://www.tutorialspoint.com/javascript/javascript_regexp_object.htm" TargetMode="External"/><Relationship Id="rId59" Type="http://schemas.openxmlformats.org/officeDocument/2006/relationships/hyperlink" Target="http://www.tutorialspoint.com/developers_best_practices/index.htm" TargetMode="External"/><Relationship Id="rId67" Type="http://schemas.openxmlformats.org/officeDocument/2006/relationships/image" Target="media/image5.jpeg"/><Relationship Id="rId20" Type="http://schemas.openxmlformats.org/officeDocument/2006/relationships/hyperlink" Target="http://www.tutorialspoint.com/javascript/javascript_overview.htm" TargetMode="External"/><Relationship Id="rId41" Type="http://schemas.openxmlformats.org/officeDocument/2006/relationships/hyperlink" Target="http://www.tutorialspoint.com/javascript/javascript_boolean_object.htm" TargetMode="External"/><Relationship Id="rId54" Type="http://schemas.openxmlformats.org/officeDocument/2006/relationships/hyperlink" Target="http://www.tutorialspoint.com/javascript/javascript_browsers_handling.htm" TargetMode="External"/><Relationship Id="rId62" Type="http://schemas.openxmlformats.org/officeDocument/2006/relationships/hyperlink" Target="http://www.tutorialspoint.com/hr_interview_questions/index.htm" TargetMode="External"/><Relationship Id="rId70" Type="http://schemas.openxmlformats.org/officeDocument/2006/relationships/image" Target="media/image8.jpe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utorialspoint.com/index.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1368</Words>
  <Characters>7802</Characters>
  <Application>Microsoft Office Word</Application>
  <DocSecurity>0</DocSecurity>
  <Lines>65</Lines>
  <Paragraphs>18</Paragraphs>
  <ScaleCrop>false</ScaleCrop>
  <Company>home</Company>
  <LinksUpToDate>false</LinksUpToDate>
  <CharactersWithSpaces>9152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GITANJALI</dc:creator>
  <cp:lastModifiedBy>GITANJALI</cp:lastModifiedBy>
  <cp:revision>1</cp:revision>
  <dcterms:created xsi:type="dcterms:W3CDTF">2015-08-30T07:38:00Z</dcterms:created>
  <dcterms:modified xsi:type="dcterms:W3CDTF">2015-08-30T07:39:00Z</dcterms:modified>
</cp:coreProperties>
</file>