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55" w:rsidRPr="00990355" w:rsidRDefault="00990355" w:rsidP="00990355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11" name="Picture 11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03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90355" w:rsidRPr="00990355" w:rsidRDefault="00990355" w:rsidP="0099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35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9.5pt;height:18pt" o:ole="">
            <v:imagedata r:id="rId8" o:title=""/>
          </v:shape>
          <w:control r:id="rId9" w:name="DefaultOcxName" w:shapeid="_x0000_i1062"/>
        </w:object>
      </w:r>
    </w:p>
    <w:p w:rsidR="00990355" w:rsidRPr="00990355" w:rsidRDefault="00990355" w:rsidP="009903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03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90355" w:rsidRPr="00990355" w:rsidRDefault="00990355" w:rsidP="00990355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90355">
          <w:rPr>
            <w:rFonts w:ascii="Times New Roman" w:eastAsia="Times New Roman" w:hAnsi="Times New Roman" w:cs="Times New Roman"/>
            <w:color w:val="999999"/>
          </w:rPr>
          <w:t> </w:t>
        </w:r>
        <w:r w:rsidRPr="00990355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990355" w:rsidRPr="00990355" w:rsidRDefault="00990355" w:rsidP="0099035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90355">
          <w:rPr>
            <w:rFonts w:ascii="Times New Roman" w:eastAsia="Times New Roman" w:hAnsi="Times New Roman" w:cs="Times New Roman"/>
            <w:color w:val="999999"/>
          </w:rPr>
          <w:t> </w:t>
        </w:r>
        <w:r w:rsidRPr="00990355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990355" w:rsidRPr="00990355" w:rsidRDefault="00990355" w:rsidP="0099035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90355">
          <w:rPr>
            <w:rFonts w:ascii="Times New Roman" w:eastAsia="Times New Roman" w:hAnsi="Times New Roman" w:cs="Times New Roman"/>
            <w:color w:val="999999"/>
          </w:rPr>
          <w:t> </w:t>
        </w:r>
        <w:r w:rsidRPr="00990355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990355" w:rsidRPr="00990355" w:rsidRDefault="00990355" w:rsidP="0099035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90355">
          <w:rPr>
            <w:rFonts w:ascii="Times New Roman" w:eastAsia="Times New Roman" w:hAnsi="Times New Roman" w:cs="Times New Roman"/>
            <w:color w:val="999999"/>
          </w:rPr>
          <w:t> </w:t>
        </w:r>
        <w:r w:rsidRPr="00990355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990355" w:rsidRPr="00990355" w:rsidRDefault="00990355" w:rsidP="00990355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990355" w:rsidRPr="00990355" w:rsidRDefault="00990355" w:rsidP="0099035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990355" w:rsidRPr="00990355" w:rsidRDefault="00990355" w:rsidP="0099035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990355" w:rsidRPr="00990355" w:rsidRDefault="00990355" w:rsidP="0099035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9035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990355" w:rsidRPr="00990355" w:rsidRDefault="00990355" w:rsidP="00990355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10" name="Picture 10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90355">
        <w:rPr>
          <w:rFonts w:ascii="Arial" w:eastAsia="Times New Roman" w:hAnsi="Arial" w:cs="Arial"/>
          <w:color w:val="FFFFFF"/>
          <w:sz w:val="21"/>
          <w:szCs w:val="21"/>
        </w:rPr>
        <w:t>Javascript Basics Tutorial</w:t>
      </w:r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Home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Overview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Syntax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Enabling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Placement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Variables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Operators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If...Else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Switch Case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 - While Loop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 Loop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For...in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Loop Control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Events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Cookies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Redirect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Dialog Boxes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Void Keyword</w:t>
        </w:r>
      </w:hyperlink>
    </w:p>
    <w:p w:rsidR="00990355" w:rsidRPr="00990355" w:rsidRDefault="00990355" w:rsidP="0099035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Printing</w:t>
        </w:r>
      </w:hyperlink>
    </w:p>
    <w:p w:rsidR="00990355" w:rsidRPr="00990355" w:rsidRDefault="00990355" w:rsidP="00990355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90355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Objects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Number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Boolean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Strings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Arrays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Date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Math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RegExp</w:t>
        </w:r>
      </w:hyperlink>
    </w:p>
    <w:p w:rsidR="00990355" w:rsidRPr="00990355" w:rsidRDefault="00990355" w:rsidP="0099035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HTML DOM</w:t>
        </w:r>
      </w:hyperlink>
    </w:p>
    <w:p w:rsidR="00990355" w:rsidRPr="00990355" w:rsidRDefault="00990355" w:rsidP="00990355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90355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Error Handling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Validations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Animation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Multimedia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Debugging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Image Map</w:t>
        </w:r>
      </w:hyperlink>
    </w:p>
    <w:p w:rsidR="00990355" w:rsidRPr="00990355" w:rsidRDefault="00990355" w:rsidP="0099035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Browsers</w:t>
        </w:r>
      </w:hyperlink>
    </w:p>
    <w:p w:rsidR="00990355" w:rsidRPr="00990355" w:rsidRDefault="00990355" w:rsidP="00990355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90355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990355" w:rsidRPr="00990355" w:rsidRDefault="00990355" w:rsidP="0099035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Questions And Answers</w:t>
        </w:r>
      </w:hyperlink>
    </w:p>
    <w:p w:rsidR="00990355" w:rsidRPr="00990355" w:rsidRDefault="00990355" w:rsidP="0099035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Quick Guide</w:t>
        </w:r>
      </w:hyperlink>
    </w:p>
    <w:p w:rsidR="00990355" w:rsidRPr="00990355" w:rsidRDefault="00990355" w:rsidP="0099035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990355" w:rsidRPr="00990355" w:rsidRDefault="00990355" w:rsidP="0099035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Resources</w:t>
        </w:r>
      </w:hyperlink>
    </w:p>
    <w:p w:rsidR="00990355" w:rsidRPr="00990355" w:rsidRDefault="00990355" w:rsidP="00990355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990355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990355" w:rsidRPr="00990355" w:rsidRDefault="00990355" w:rsidP="0099035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99035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990355" w:rsidRPr="00990355" w:rsidRDefault="00990355" w:rsidP="00990355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990355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While Loops</w:t>
      </w:r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990355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990355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"http://www.tutorialspoint.com/javascript/javascript_switch_case.htm"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"http://www.tutorialspoint.com/javascript/javascript_for_loop.htm"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While writing a program, you may encounter a situation where you need to perform an action over and over again. In such situations, you would need to write loop statements to reduce the number of lines.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JavaScript supports all the necessary loops to ease down the pressure of programming.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3" w:author="Unknown">
        <w:r w:rsidRPr="0099035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The while Loop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most basic loop in JavaScript is the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which would be discussed in this chapter. The purpose of a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is to execute a statement or code block repeatedly as long as an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expression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is true. Once the expression becomes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false,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loop terminates.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6" w:author="Unknown"/>
          <w:rFonts w:ascii="Arial" w:eastAsia="Times New Roman" w:hAnsi="Arial" w:cs="Arial"/>
          <w:color w:val="000000"/>
          <w:sz w:val="27"/>
          <w:szCs w:val="27"/>
        </w:rPr>
      </w:pPr>
      <w:ins w:id="17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Flow Chart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8" w:author="Unknown"/>
          <w:rFonts w:ascii="Arial" w:eastAsia="Times New Roman" w:hAnsi="Arial" w:cs="Arial"/>
          <w:color w:val="000000"/>
          <w:sz w:val="21"/>
          <w:szCs w:val="21"/>
        </w:rPr>
      </w:pPr>
      <w:ins w:id="19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flow chart of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while loop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looks as follows −</w:t>
        </w:r>
      </w:ins>
    </w:p>
    <w:p w:rsidR="00990355" w:rsidRPr="00990355" w:rsidRDefault="00990355" w:rsidP="00990355">
      <w:pPr>
        <w:shd w:val="clear" w:color="auto" w:fill="FFFFFF"/>
        <w:spacing w:after="0" w:line="330" w:lineRule="atLeast"/>
        <w:ind w:left="-450" w:right="-450"/>
        <w:rPr>
          <w:ins w:id="20" w:author="Unknown"/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505075" cy="3848100"/>
            <wp:effectExtent l="0" t="0" r="9525" b="0"/>
            <wp:docPr id="9" name="Picture 9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ile loo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21" w:author="Unknown"/>
          <w:rFonts w:ascii="Arial" w:eastAsia="Times New Roman" w:hAnsi="Arial" w:cs="Arial"/>
          <w:color w:val="000000"/>
          <w:sz w:val="27"/>
          <w:szCs w:val="27"/>
        </w:rPr>
      </w:pPr>
      <w:ins w:id="22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23" w:author="Unknown"/>
          <w:rFonts w:ascii="Arial" w:eastAsia="Times New Roman" w:hAnsi="Arial" w:cs="Arial"/>
          <w:color w:val="000000"/>
          <w:sz w:val="21"/>
          <w:szCs w:val="21"/>
        </w:rPr>
      </w:pPr>
      <w:ins w:id="24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syntax of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while loop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in JavaScript is as follows −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5" w:author="Unknown"/>
          <w:rFonts w:ascii="Consolas" w:eastAsia="Times New Roman" w:hAnsi="Consolas" w:cs="Consolas"/>
          <w:color w:val="313131"/>
          <w:sz w:val="18"/>
          <w:szCs w:val="18"/>
        </w:rPr>
      </w:pPr>
      <w:ins w:id="2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while (expression){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7" w:author="Unknown"/>
          <w:rFonts w:ascii="Consolas" w:eastAsia="Times New Roman" w:hAnsi="Consolas" w:cs="Consolas"/>
          <w:color w:val="313131"/>
          <w:sz w:val="18"/>
          <w:szCs w:val="18"/>
        </w:rPr>
      </w:pPr>
      <w:ins w:id="2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Statement(s) to be executed if expression is true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" w:author="Unknown"/>
          <w:rFonts w:ascii="Consolas" w:eastAsia="Times New Roman" w:hAnsi="Consolas" w:cs="Consolas"/>
          <w:color w:val="313131"/>
          <w:sz w:val="18"/>
          <w:szCs w:val="18"/>
        </w:rPr>
      </w:pPr>
      <w:ins w:id="3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}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31" w:author="Unknown"/>
          <w:rFonts w:ascii="Arial" w:eastAsia="Times New Roman" w:hAnsi="Arial" w:cs="Arial"/>
          <w:color w:val="000000"/>
          <w:sz w:val="27"/>
          <w:szCs w:val="27"/>
        </w:rPr>
      </w:pPr>
      <w:ins w:id="32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33" w:author="Unknown"/>
          <w:rFonts w:ascii="Arial" w:eastAsia="Times New Roman" w:hAnsi="Arial" w:cs="Arial"/>
          <w:color w:val="000000"/>
          <w:sz w:val="21"/>
          <w:szCs w:val="21"/>
        </w:rPr>
      </w:pPr>
      <w:ins w:id="34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Try the following example to implement while loop.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5" w:author="Unknown"/>
          <w:rFonts w:ascii="Consolas" w:eastAsia="Times New Roman" w:hAnsi="Consolas" w:cs="Consolas"/>
          <w:color w:val="313131"/>
          <w:sz w:val="18"/>
          <w:szCs w:val="18"/>
        </w:rPr>
      </w:pPr>
      <w:ins w:id="3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" w:author="Unknown"/>
          <w:rFonts w:ascii="Consolas" w:eastAsia="Times New Roman" w:hAnsi="Consolas" w:cs="Consolas"/>
          <w:color w:val="313131"/>
          <w:sz w:val="18"/>
          <w:szCs w:val="18"/>
        </w:rPr>
      </w:pPr>
      <w:ins w:id="3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" w:author="Unknown"/>
          <w:rFonts w:ascii="Consolas" w:eastAsia="Times New Roman" w:hAnsi="Consolas" w:cs="Consolas"/>
          <w:color w:val="313131"/>
          <w:sz w:val="18"/>
          <w:szCs w:val="18"/>
        </w:rPr>
      </w:pPr>
      <w:ins w:id="4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" w:author="Unknown"/>
          <w:rFonts w:ascii="Consolas" w:eastAsia="Times New Roman" w:hAnsi="Consolas" w:cs="Consolas"/>
          <w:color w:val="313131"/>
          <w:sz w:val="18"/>
          <w:szCs w:val="18"/>
        </w:rPr>
      </w:pPr>
      <w:ins w:id="4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" w:author="Unknown"/>
          <w:rFonts w:ascii="Consolas" w:eastAsia="Times New Roman" w:hAnsi="Consolas" w:cs="Consolas"/>
          <w:color w:val="313131"/>
          <w:sz w:val="18"/>
          <w:szCs w:val="18"/>
        </w:rPr>
      </w:pPr>
      <w:ins w:id="4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5" w:author="Unknown"/>
          <w:rFonts w:ascii="Consolas" w:eastAsia="Times New Roman" w:hAnsi="Consolas" w:cs="Consolas"/>
          <w:color w:val="313131"/>
          <w:sz w:val="18"/>
          <w:szCs w:val="18"/>
        </w:rPr>
      </w:pPr>
      <w:ins w:id="4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var count = 0;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" w:author="Unknown"/>
          <w:rFonts w:ascii="Consolas" w:eastAsia="Times New Roman" w:hAnsi="Consolas" w:cs="Consolas"/>
          <w:color w:val="313131"/>
          <w:sz w:val="18"/>
          <w:szCs w:val="18"/>
        </w:rPr>
      </w:pPr>
      <w:ins w:id="4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document.write("Starting Loop 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" w:author="Unknown"/>
          <w:rFonts w:ascii="Consolas" w:eastAsia="Times New Roman" w:hAnsi="Consolas" w:cs="Consolas"/>
          <w:color w:val="313131"/>
          <w:sz w:val="18"/>
          <w:szCs w:val="18"/>
        </w:rPr>
      </w:pPr>
      <w:ins w:id="5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" w:author="Unknown"/>
          <w:rFonts w:ascii="Consolas" w:eastAsia="Times New Roman" w:hAnsi="Consolas" w:cs="Consolas"/>
          <w:color w:val="313131"/>
          <w:sz w:val="18"/>
          <w:szCs w:val="18"/>
        </w:rPr>
      </w:pPr>
      <w:ins w:id="5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while (count &lt; 10){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" w:author="Unknown"/>
          <w:rFonts w:ascii="Consolas" w:eastAsia="Times New Roman" w:hAnsi="Consolas" w:cs="Consolas"/>
          <w:color w:val="313131"/>
          <w:sz w:val="18"/>
          <w:szCs w:val="18"/>
        </w:rPr>
      </w:pPr>
      <w:ins w:id="5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document.write("Current Count : " + count + "&lt;br /&gt;");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" w:author="Unknown"/>
          <w:rFonts w:ascii="Consolas" w:eastAsia="Times New Roman" w:hAnsi="Consolas" w:cs="Consolas"/>
          <w:color w:val="313131"/>
          <w:sz w:val="18"/>
          <w:szCs w:val="18"/>
        </w:rPr>
      </w:pPr>
      <w:ins w:id="5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count++;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7" w:author="Unknown"/>
          <w:rFonts w:ascii="Consolas" w:eastAsia="Times New Roman" w:hAnsi="Consolas" w:cs="Consolas"/>
          <w:color w:val="313131"/>
          <w:sz w:val="18"/>
          <w:szCs w:val="18"/>
        </w:rPr>
      </w:pPr>
      <w:ins w:id="5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" w:author="Unknown"/>
          <w:rFonts w:ascii="Consolas" w:eastAsia="Times New Roman" w:hAnsi="Consolas" w:cs="Consolas"/>
          <w:color w:val="313131"/>
          <w:sz w:val="18"/>
          <w:szCs w:val="18"/>
        </w:rPr>
      </w:pPr>
      <w:ins w:id="6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" w:author="Unknown"/>
          <w:rFonts w:ascii="Consolas" w:eastAsia="Times New Roman" w:hAnsi="Consolas" w:cs="Consolas"/>
          <w:color w:val="313131"/>
          <w:sz w:val="18"/>
          <w:szCs w:val="18"/>
        </w:rPr>
      </w:pPr>
      <w:ins w:id="6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document.write("Loop stopped!");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" w:author="Unknown"/>
          <w:rFonts w:ascii="Consolas" w:eastAsia="Times New Roman" w:hAnsi="Consolas" w:cs="Consolas"/>
          <w:color w:val="313131"/>
          <w:sz w:val="18"/>
          <w:szCs w:val="18"/>
        </w:rPr>
      </w:pPr>
      <w:ins w:id="6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5" w:author="Unknown"/>
          <w:rFonts w:ascii="Consolas" w:eastAsia="Times New Roman" w:hAnsi="Consolas" w:cs="Consolas"/>
          <w:color w:val="313131"/>
          <w:sz w:val="18"/>
          <w:szCs w:val="18"/>
        </w:rPr>
      </w:pPr>
      <w:ins w:id="6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" w:author="Unknown"/>
          <w:rFonts w:ascii="Consolas" w:eastAsia="Times New Roman" w:hAnsi="Consolas" w:cs="Consolas"/>
          <w:color w:val="313131"/>
          <w:sz w:val="18"/>
          <w:szCs w:val="18"/>
        </w:rPr>
      </w:pPr>
      <w:ins w:id="6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" w:author="Unknown"/>
          <w:rFonts w:ascii="Consolas" w:eastAsia="Times New Roman" w:hAnsi="Consolas" w:cs="Consolas"/>
          <w:color w:val="313131"/>
          <w:sz w:val="18"/>
          <w:szCs w:val="18"/>
        </w:rPr>
      </w:pPr>
      <w:ins w:id="7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&lt;p&gt;Set the variable to different value and then try...&lt;/p&gt;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1" w:author="Unknown"/>
          <w:rFonts w:ascii="Consolas" w:eastAsia="Times New Roman" w:hAnsi="Consolas" w:cs="Consolas"/>
          <w:color w:val="313131"/>
          <w:sz w:val="18"/>
          <w:szCs w:val="18"/>
        </w:rPr>
      </w:pPr>
      <w:ins w:id="7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3" w:author="Unknown"/>
          <w:rFonts w:ascii="Consolas" w:eastAsia="Times New Roman" w:hAnsi="Consolas" w:cs="Consolas"/>
          <w:color w:val="313131"/>
          <w:sz w:val="18"/>
          <w:szCs w:val="18"/>
        </w:rPr>
      </w:pPr>
      <w:ins w:id="7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75" w:author="Unknown"/>
          <w:rFonts w:ascii="Arial" w:eastAsia="Times New Roman" w:hAnsi="Arial" w:cs="Arial"/>
          <w:color w:val="000000"/>
          <w:sz w:val="27"/>
          <w:szCs w:val="27"/>
        </w:rPr>
      </w:pPr>
      <w:ins w:id="76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7" w:author="Unknown"/>
          <w:rFonts w:ascii="Consolas" w:eastAsia="Times New Roman" w:hAnsi="Consolas" w:cs="Consolas"/>
          <w:color w:val="313131"/>
          <w:sz w:val="18"/>
          <w:szCs w:val="18"/>
        </w:rPr>
      </w:pPr>
      <w:ins w:id="7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Starting Loop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9" w:author="Unknown"/>
          <w:rFonts w:ascii="Consolas" w:eastAsia="Times New Roman" w:hAnsi="Consolas" w:cs="Consolas"/>
          <w:color w:val="313131"/>
          <w:sz w:val="18"/>
          <w:szCs w:val="18"/>
        </w:rPr>
      </w:pPr>
      <w:ins w:id="8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0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1" w:author="Unknown"/>
          <w:rFonts w:ascii="Consolas" w:eastAsia="Times New Roman" w:hAnsi="Consolas" w:cs="Consolas"/>
          <w:color w:val="313131"/>
          <w:sz w:val="18"/>
          <w:szCs w:val="18"/>
        </w:rPr>
      </w:pPr>
      <w:ins w:id="8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1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3" w:author="Unknown"/>
          <w:rFonts w:ascii="Consolas" w:eastAsia="Times New Roman" w:hAnsi="Consolas" w:cs="Consolas"/>
          <w:color w:val="313131"/>
          <w:sz w:val="18"/>
          <w:szCs w:val="18"/>
        </w:rPr>
      </w:pPr>
      <w:ins w:id="8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2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5" w:author="Unknown"/>
          <w:rFonts w:ascii="Consolas" w:eastAsia="Times New Roman" w:hAnsi="Consolas" w:cs="Consolas"/>
          <w:color w:val="313131"/>
          <w:sz w:val="18"/>
          <w:szCs w:val="18"/>
        </w:rPr>
      </w:pPr>
      <w:ins w:id="8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3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7" w:author="Unknown"/>
          <w:rFonts w:ascii="Consolas" w:eastAsia="Times New Roman" w:hAnsi="Consolas" w:cs="Consolas"/>
          <w:color w:val="313131"/>
          <w:sz w:val="18"/>
          <w:szCs w:val="18"/>
        </w:rPr>
      </w:pPr>
      <w:ins w:id="8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4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89" w:author="Unknown"/>
          <w:rFonts w:ascii="Consolas" w:eastAsia="Times New Roman" w:hAnsi="Consolas" w:cs="Consolas"/>
          <w:color w:val="313131"/>
          <w:sz w:val="18"/>
          <w:szCs w:val="18"/>
        </w:rPr>
      </w:pPr>
      <w:ins w:id="9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5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1" w:author="Unknown"/>
          <w:rFonts w:ascii="Consolas" w:eastAsia="Times New Roman" w:hAnsi="Consolas" w:cs="Consolas"/>
          <w:color w:val="313131"/>
          <w:sz w:val="18"/>
          <w:szCs w:val="18"/>
        </w:rPr>
      </w:pPr>
      <w:ins w:id="9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6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3" w:author="Unknown"/>
          <w:rFonts w:ascii="Consolas" w:eastAsia="Times New Roman" w:hAnsi="Consolas" w:cs="Consolas"/>
          <w:color w:val="313131"/>
          <w:sz w:val="18"/>
          <w:szCs w:val="18"/>
        </w:rPr>
      </w:pPr>
      <w:ins w:id="94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7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5" w:author="Unknown"/>
          <w:rFonts w:ascii="Consolas" w:eastAsia="Times New Roman" w:hAnsi="Consolas" w:cs="Consolas"/>
          <w:color w:val="313131"/>
          <w:sz w:val="18"/>
          <w:szCs w:val="18"/>
        </w:rPr>
      </w:pPr>
      <w:ins w:id="96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8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7" w:author="Unknown"/>
          <w:rFonts w:ascii="Consolas" w:eastAsia="Times New Roman" w:hAnsi="Consolas" w:cs="Consolas"/>
          <w:color w:val="313131"/>
          <w:sz w:val="18"/>
          <w:szCs w:val="18"/>
        </w:rPr>
      </w:pPr>
      <w:ins w:id="98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9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99" w:author="Unknown"/>
          <w:rFonts w:ascii="Consolas" w:eastAsia="Times New Roman" w:hAnsi="Consolas" w:cs="Consolas"/>
          <w:color w:val="313131"/>
          <w:sz w:val="18"/>
          <w:szCs w:val="18"/>
        </w:rPr>
      </w:pPr>
      <w:ins w:id="100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Loop stopped!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01" w:author="Unknown"/>
          <w:rFonts w:ascii="Consolas" w:eastAsia="Times New Roman" w:hAnsi="Consolas" w:cs="Consolas"/>
          <w:color w:val="313131"/>
          <w:sz w:val="18"/>
          <w:szCs w:val="18"/>
        </w:rPr>
      </w:pPr>
      <w:ins w:id="102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Set the variable to different value and then try... 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03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04" w:author="Unknown">
        <w:r w:rsidRPr="0099035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The do...while Loop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05" w:author="Unknown"/>
          <w:rFonts w:ascii="Arial" w:eastAsia="Times New Roman" w:hAnsi="Arial" w:cs="Arial"/>
          <w:color w:val="000000"/>
          <w:sz w:val="21"/>
          <w:szCs w:val="21"/>
        </w:rPr>
      </w:pPr>
      <w:ins w:id="106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do...while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is similar to the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except that the condition check happens at the end of the loop. This means that the loop will always be executed at least once, even if the condition is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false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07" w:author="Unknown"/>
          <w:rFonts w:ascii="Arial" w:eastAsia="Times New Roman" w:hAnsi="Arial" w:cs="Arial"/>
          <w:color w:val="000000"/>
          <w:sz w:val="27"/>
          <w:szCs w:val="27"/>
        </w:rPr>
      </w:pPr>
      <w:ins w:id="108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Flow Chart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09" w:author="Unknown"/>
          <w:rFonts w:ascii="Arial" w:eastAsia="Times New Roman" w:hAnsi="Arial" w:cs="Arial"/>
          <w:color w:val="000000"/>
          <w:sz w:val="21"/>
          <w:szCs w:val="21"/>
        </w:rPr>
      </w:pPr>
      <w:ins w:id="110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flow chart of a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do-while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would be as follows −</w:t>
        </w:r>
      </w:ins>
    </w:p>
    <w:p w:rsidR="00990355" w:rsidRPr="00990355" w:rsidRDefault="00990355" w:rsidP="00990355">
      <w:pPr>
        <w:shd w:val="clear" w:color="auto" w:fill="FFFFFF"/>
        <w:spacing w:after="0" w:line="330" w:lineRule="atLeast"/>
        <w:ind w:left="-450" w:right="-450"/>
        <w:rPr>
          <w:ins w:id="111" w:author="Unknown"/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638425" cy="3152775"/>
            <wp:effectExtent l="0" t="0" r="9525" b="9525"/>
            <wp:docPr id="8" name="Picture 8" descr="Do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 While Loo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12" w:author="Unknown"/>
          <w:rFonts w:ascii="Arial" w:eastAsia="Times New Roman" w:hAnsi="Arial" w:cs="Arial"/>
          <w:color w:val="000000"/>
          <w:sz w:val="27"/>
          <w:szCs w:val="27"/>
        </w:rPr>
      </w:pPr>
      <w:ins w:id="113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14" w:author="Unknown"/>
          <w:rFonts w:ascii="Arial" w:eastAsia="Times New Roman" w:hAnsi="Arial" w:cs="Arial"/>
          <w:color w:val="000000"/>
          <w:sz w:val="21"/>
          <w:szCs w:val="21"/>
        </w:rPr>
      </w:pPr>
      <w:ins w:id="115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The syntax for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do-while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in JavaScript is as follows −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6" w:author="Unknown"/>
          <w:rFonts w:ascii="Consolas" w:eastAsia="Times New Roman" w:hAnsi="Consolas" w:cs="Consolas"/>
          <w:color w:val="313131"/>
          <w:sz w:val="18"/>
          <w:szCs w:val="18"/>
        </w:rPr>
      </w:pPr>
      <w:ins w:id="11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do{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8" w:author="Unknown"/>
          <w:rFonts w:ascii="Consolas" w:eastAsia="Times New Roman" w:hAnsi="Consolas" w:cs="Consolas"/>
          <w:color w:val="313131"/>
          <w:sz w:val="18"/>
          <w:szCs w:val="18"/>
        </w:rPr>
      </w:pPr>
      <w:ins w:id="11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Statement(s) to be executed;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0" w:author="Unknown"/>
          <w:rFonts w:ascii="Consolas" w:eastAsia="Times New Roman" w:hAnsi="Consolas" w:cs="Consolas"/>
          <w:color w:val="313131"/>
          <w:sz w:val="18"/>
          <w:szCs w:val="18"/>
        </w:rPr>
      </w:pPr>
      <w:ins w:id="12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} while (expression);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22" w:author="Unknown"/>
          <w:rFonts w:ascii="Arial" w:eastAsia="Times New Roman" w:hAnsi="Arial" w:cs="Arial"/>
          <w:color w:val="000000"/>
          <w:sz w:val="21"/>
          <w:szCs w:val="21"/>
        </w:rPr>
      </w:pPr>
      <w:ins w:id="123" w:author="Unknown"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Note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− Don’t miss the semicolon used at the end of the do...while loop.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24" w:author="Unknown"/>
          <w:rFonts w:ascii="Arial" w:eastAsia="Times New Roman" w:hAnsi="Arial" w:cs="Arial"/>
          <w:color w:val="000000"/>
          <w:sz w:val="27"/>
          <w:szCs w:val="27"/>
        </w:rPr>
      </w:pPr>
      <w:ins w:id="125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90355" w:rsidRPr="00990355" w:rsidRDefault="00990355" w:rsidP="00990355">
      <w:pPr>
        <w:shd w:val="clear" w:color="auto" w:fill="FFFFFF"/>
        <w:spacing w:after="240" w:line="360" w:lineRule="atLeast"/>
        <w:ind w:left="-402" w:right="-402"/>
        <w:jc w:val="both"/>
        <w:rPr>
          <w:ins w:id="126" w:author="Unknown"/>
          <w:rFonts w:ascii="Arial" w:eastAsia="Times New Roman" w:hAnsi="Arial" w:cs="Arial"/>
          <w:color w:val="000000"/>
          <w:sz w:val="21"/>
          <w:szCs w:val="21"/>
        </w:rPr>
      </w:pPr>
      <w:ins w:id="127" w:author="Unknown"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Try the following example to learn how to implement a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do-while</w:t>
        </w:r>
        <w:r w:rsidRPr="0099035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990355">
          <w:rPr>
            <w:rFonts w:ascii="Arial" w:eastAsia="Times New Roman" w:hAnsi="Arial" w:cs="Arial"/>
            <w:color w:val="000000"/>
            <w:sz w:val="21"/>
            <w:szCs w:val="21"/>
          </w:rPr>
          <w:t>loop in JavaScript.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8" w:author="Unknown"/>
          <w:rFonts w:ascii="Consolas" w:eastAsia="Times New Roman" w:hAnsi="Consolas" w:cs="Consolas"/>
          <w:color w:val="313131"/>
          <w:sz w:val="18"/>
          <w:szCs w:val="18"/>
        </w:rPr>
      </w:pPr>
      <w:ins w:id="12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0" w:author="Unknown"/>
          <w:rFonts w:ascii="Consolas" w:eastAsia="Times New Roman" w:hAnsi="Consolas" w:cs="Consolas"/>
          <w:color w:val="313131"/>
          <w:sz w:val="18"/>
          <w:szCs w:val="18"/>
        </w:rPr>
      </w:pPr>
      <w:ins w:id="13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2" w:author="Unknown"/>
          <w:rFonts w:ascii="Consolas" w:eastAsia="Times New Roman" w:hAnsi="Consolas" w:cs="Consolas"/>
          <w:color w:val="313131"/>
          <w:sz w:val="18"/>
          <w:szCs w:val="18"/>
        </w:rPr>
      </w:pPr>
      <w:ins w:id="13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4" w:author="Unknown"/>
          <w:rFonts w:ascii="Consolas" w:eastAsia="Times New Roman" w:hAnsi="Consolas" w:cs="Consolas"/>
          <w:color w:val="313131"/>
          <w:sz w:val="18"/>
          <w:szCs w:val="18"/>
        </w:rPr>
      </w:pPr>
      <w:ins w:id="13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6" w:author="Unknown"/>
          <w:rFonts w:ascii="Consolas" w:eastAsia="Times New Roman" w:hAnsi="Consolas" w:cs="Consolas"/>
          <w:color w:val="313131"/>
          <w:sz w:val="18"/>
          <w:szCs w:val="18"/>
        </w:rPr>
      </w:pPr>
      <w:ins w:id="13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8" w:author="Unknown"/>
          <w:rFonts w:ascii="Consolas" w:eastAsia="Times New Roman" w:hAnsi="Consolas" w:cs="Consolas"/>
          <w:color w:val="313131"/>
          <w:sz w:val="18"/>
          <w:szCs w:val="18"/>
        </w:rPr>
      </w:pPr>
      <w:ins w:id="13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var count = 0;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0" w:author="Unknown"/>
          <w:rFonts w:ascii="Consolas" w:eastAsia="Times New Roman" w:hAnsi="Consolas" w:cs="Consolas"/>
          <w:color w:val="313131"/>
          <w:sz w:val="18"/>
          <w:szCs w:val="18"/>
        </w:rPr>
      </w:pPr>
      <w:ins w:id="14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2" w:author="Unknown"/>
          <w:rFonts w:ascii="Consolas" w:eastAsia="Times New Roman" w:hAnsi="Consolas" w:cs="Consolas"/>
          <w:color w:val="313131"/>
          <w:sz w:val="18"/>
          <w:szCs w:val="18"/>
        </w:rPr>
      </w:pPr>
      <w:ins w:id="14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document.write("Starting Loop" + "&lt;br /&gt;");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4" w:author="Unknown"/>
          <w:rFonts w:ascii="Consolas" w:eastAsia="Times New Roman" w:hAnsi="Consolas" w:cs="Consolas"/>
          <w:color w:val="313131"/>
          <w:sz w:val="18"/>
          <w:szCs w:val="18"/>
        </w:rPr>
      </w:pPr>
      <w:ins w:id="14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do{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6" w:author="Unknown"/>
          <w:rFonts w:ascii="Consolas" w:eastAsia="Times New Roman" w:hAnsi="Consolas" w:cs="Consolas"/>
          <w:color w:val="313131"/>
          <w:sz w:val="18"/>
          <w:szCs w:val="18"/>
        </w:rPr>
      </w:pPr>
      <w:ins w:id="14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document.write("Current Count : " + count + "&lt;br /&gt;");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8" w:author="Unknown"/>
          <w:rFonts w:ascii="Consolas" w:eastAsia="Times New Roman" w:hAnsi="Consolas" w:cs="Consolas"/>
          <w:color w:val="313131"/>
          <w:sz w:val="18"/>
          <w:szCs w:val="18"/>
        </w:rPr>
      </w:pPr>
      <w:ins w:id="14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count++;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0" w:author="Unknown"/>
          <w:rFonts w:ascii="Consolas" w:eastAsia="Times New Roman" w:hAnsi="Consolas" w:cs="Consolas"/>
          <w:color w:val="313131"/>
          <w:sz w:val="18"/>
          <w:szCs w:val="18"/>
        </w:rPr>
      </w:pPr>
      <w:ins w:id="15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2" w:author="Unknown"/>
          <w:rFonts w:ascii="Consolas" w:eastAsia="Times New Roman" w:hAnsi="Consolas" w:cs="Consolas"/>
          <w:color w:val="313131"/>
          <w:sz w:val="18"/>
          <w:szCs w:val="18"/>
        </w:rPr>
      </w:pPr>
      <w:ins w:id="15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4" w:author="Unknown"/>
          <w:rFonts w:ascii="Consolas" w:eastAsia="Times New Roman" w:hAnsi="Consolas" w:cs="Consolas"/>
          <w:color w:val="313131"/>
          <w:sz w:val="18"/>
          <w:szCs w:val="18"/>
        </w:rPr>
      </w:pPr>
      <w:ins w:id="15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while (count &lt; 5);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6" w:author="Unknown"/>
          <w:rFonts w:ascii="Consolas" w:eastAsia="Times New Roman" w:hAnsi="Consolas" w:cs="Consolas"/>
          <w:color w:val="313131"/>
          <w:sz w:val="18"/>
          <w:szCs w:val="18"/>
        </w:rPr>
      </w:pPr>
      <w:ins w:id="15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 ("Loop stopped!");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8" w:author="Unknown"/>
          <w:rFonts w:ascii="Consolas" w:eastAsia="Times New Roman" w:hAnsi="Consolas" w:cs="Consolas"/>
          <w:color w:val="313131"/>
          <w:sz w:val="18"/>
          <w:szCs w:val="18"/>
        </w:rPr>
      </w:pPr>
      <w:ins w:id="15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0" w:author="Unknown"/>
          <w:rFonts w:ascii="Consolas" w:eastAsia="Times New Roman" w:hAnsi="Consolas" w:cs="Consolas"/>
          <w:color w:val="313131"/>
          <w:sz w:val="18"/>
          <w:szCs w:val="18"/>
        </w:rPr>
      </w:pPr>
      <w:ins w:id="16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2" w:author="Unknown"/>
          <w:rFonts w:ascii="Consolas" w:eastAsia="Times New Roman" w:hAnsi="Consolas" w:cs="Consolas"/>
          <w:color w:val="313131"/>
          <w:sz w:val="18"/>
          <w:szCs w:val="18"/>
        </w:rPr>
      </w:pPr>
      <w:ins w:id="16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4" w:author="Unknown"/>
          <w:rFonts w:ascii="Consolas" w:eastAsia="Times New Roman" w:hAnsi="Consolas" w:cs="Consolas"/>
          <w:color w:val="313131"/>
          <w:sz w:val="18"/>
          <w:szCs w:val="18"/>
        </w:rPr>
      </w:pPr>
      <w:ins w:id="16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&lt;p&gt;Set the variable to different value and then try...&lt;/p&gt;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6" w:author="Unknown"/>
          <w:rFonts w:ascii="Consolas" w:eastAsia="Times New Roman" w:hAnsi="Consolas" w:cs="Consolas"/>
          <w:color w:val="313131"/>
          <w:sz w:val="18"/>
          <w:szCs w:val="18"/>
        </w:rPr>
      </w:pPr>
      <w:ins w:id="16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8" w:author="Unknown"/>
          <w:rFonts w:ascii="Consolas" w:eastAsia="Times New Roman" w:hAnsi="Consolas" w:cs="Consolas"/>
          <w:color w:val="313131"/>
          <w:sz w:val="18"/>
          <w:szCs w:val="18"/>
        </w:rPr>
      </w:pPr>
      <w:ins w:id="16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990355" w:rsidRPr="00990355" w:rsidRDefault="00990355" w:rsidP="0099035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70" w:author="Unknown"/>
          <w:rFonts w:ascii="Arial" w:eastAsia="Times New Roman" w:hAnsi="Arial" w:cs="Arial"/>
          <w:color w:val="000000"/>
          <w:sz w:val="27"/>
          <w:szCs w:val="27"/>
        </w:rPr>
      </w:pPr>
      <w:ins w:id="171" w:author="Unknown">
        <w:r w:rsidRPr="0099035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72" w:author="Unknown"/>
          <w:rFonts w:ascii="Consolas" w:eastAsia="Times New Roman" w:hAnsi="Consolas" w:cs="Consolas"/>
          <w:color w:val="313131"/>
          <w:sz w:val="18"/>
          <w:szCs w:val="18"/>
        </w:rPr>
      </w:pPr>
      <w:ins w:id="17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Starting Loop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74" w:author="Unknown"/>
          <w:rFonts w:ascii="Consolas" w:eastAsia="Times New Roman" w:hAnsi="Consolas" w:cs="Consolas"/>
          <w:color w:val="313131"/>
          <w:sz w:val="18"/>
          <w:szCs w:val="18"/>
        </w:rPr>
      </w:pPr>
      <w:ins w:id="17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Count : 0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76" w:author="Unknown"/>
          <w:rFonts w:ascii="Consolas" w:eastAsia="Times New Roman" w:hAnsi="Consolas" w:cs="Consolas"/>
          <w:color w:val="313131"/>
          <w:sz w:val="18"/>
          <w:szCs w:val="18"/>
        </w:rPr>
      </w:pPr>
      <w:ins w:id="17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Count : 1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78" w:author="Unknown"/>
          <w:rFonts w:ascii="Consolas" w:eastAsia="Times New Roman" w:hAnsi="Consolas" w:cs="Consolas"/>
          <w:color w:val="313131"/>
          <w:sz w:val="18"/>
          <w:szCs w:val="18"/>
        </w:rPr>
      </w:pPr>
      <w:ins w:id="179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Count : 2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0" w:author="Unknown"/>
          <w:rFonts w:ascii="Consolas" w:eastAsia="Times New Roman" w:hAnsi="Consolas" w:cs="Consolas"/>
          <w:color w:val="313131"/>
          <w:sz w:val="18"/>
          <w:szCs w:val="18"/>
        </w:rPr>
      </w:pPr>
      <w:ins w:id="181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Current Count : 3 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2" w:author="Unknown"/>
          <w:rFonts w:ascii="Consolas" w:eastAsia="Times New Roman" w:hAnsi="Consolas" w:cs="Consolas"/>
          <w:color w:val="313131"/>
          <w:sz w:val="18"/>
          <w:szCs w:val="18"/>
        </w:rPr>
      </w:pPr>
      <w:ins w:id="183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Current Count : 4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4" w:author="Unknown"/>
          <w:rFonts w:ascii="Consolas" w:eastAsia="Times New Roman" w:hAnsi="Consolas" w:cs="Consolas"/>
          <w:color w:val="313131"/>
          <w:sz w:val="18"/>
          <w:szCs w:val="18"/>
        </w:rPr>
      </w:pPr>
      <w:ins w:id="185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Loop Stopped!</w:t>
        </w:r>
      </w:ins>
    </w:p>
    <w:p w:rsidR="00990355" w:rsidRPr="00990355" w:rsidRDefault="00990355" w:rsidP="009903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6" w:author="Unknown"/>
          <w:rFonts w:ascii="Consolas" w:eastAsia="Times New Roman" w:hAnsi="Consolas" w:cs="Consolas"/>
          <w:color w:val="313131"/>
          <w:sz w:val="18"/>
          <w:szCs w:val="18"/>
        </w:rPr>
      </w:pPr>
      <w:ins w:id="187" w:author="Unknown">
        <w:r w:rsidRPr="0099035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 to different value and then try...</w:t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rPr>
          <w:ins w:id="188" w:author="Unknown"/>
          <w:rFonts w:ascii="Arial" w:eastAsia="Times New Roman" w:hAnsi="Arial" w:cs="Arial"/>
          <w:color w:val="313131"/>
          <w:sz w:val="21"/>
          <w:szCs w:val="21"/>
        </w:rPr>
      </w:pPr>
      <w:ins w:id="189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2" style="width:0;height:0" o:hralign="center" o:hrstd="t" o:hr="t" fillcolor="#a0a0a0" stroked="f"/>
          </w:pict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90" w:author="Unknown"/>
          <w:rFonts w:ascii="Arial" w:eastAsia="Times New Roman" w:hAnsi="Arial" w:cs="Arial"/>
          <w:color w:val="313131"/>
          <w:sz w:val="21"/>
          <w:szCs w:val="21"/>
        </w:rPr>
      </w:pPr>
      <w:ins w:id="191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"http://www.tutorialspoint.com/javascript/javascript_switch_case.htm"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before="105" w:after="105" w:line="330" w:lineRule="atLeast"/>
        <w:ind w:left="-450" w:right="-450"/>
        <w:jc w:val="center"/>
        <w:rPr>
          <w:ins w:id="192" w:author="Unknown"/>
          <w:rFonts w:ascii="Arial" w:eastAsia="Times New Roman" w:hAnsi="Arial" w:cs="Arial"/>
          <w:color w:val="313131"/>
          <w:sz w:val="21"/>
          <w:szCs w:val="21"/>
        </w:rPr>
      </w:pPr>
      <w:ins w:id="193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before="105" w:after="105" w:line="330" w:lineRule="atLeast"/>
        <w:ind w:left="-450" w:right="-450"/>
        <w:jc w:val="center"/>
        <w:rPr>
          <w:ins w:id="194" w:author="Unknown"/>
          <w:rFonts w:ascii="Arial" w:eastAsia="Times New Roman" w:hAnsi="Arial" w:cs="Arial"/>
          <w:color w:val="313131"/>
          <w:sz w:val="21"/>
          <w:szCs w:val="21"/>
        </w:rPr>
      </w:pPr>
      <w:ins w:id="195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"http://www.tutorialspoint.com/javascript/pdf/javascript_while_loop.pdf" \o "JavaScript while Loops" \t "_blank"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96" w:author="Unknown"/>
          <w:rFonts w:ascii="Arial" w:eastAsia="Times New Roman" w:hAnsi="Arial" w:cs="Arial"/>
          <w:color w:val="313131"/>
          <w:sz w:val="21"/>
          <w:szCs w:val="21"/>
        </w:rPr>
      </w:pPr>
      <w:ins w:id="197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"http://www.tutorialspoint.com/javascript/javascript_for_loop.htm"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990355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99035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rPr>
          <w:ins w:id="198" w:author="Unknown"/>
          <w:rFonts w:ascii="Arial" w:eastAsia="Times New Roman" w:hAnsi="Arial" w:cs="Arial"/>
          <w:color w:val="313131"/>
          <w:sz w:val="21"/>
          <w:szCs w:val="21"/>
        </w:rPr>
      </w:pPr>
      <w:ins w:id="199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3" style="width:0;height:0" o:hralign="center" o:hrstd="t" o:hr="t" fillcolor="#a0a0a0" stroked="f"/>
          </w:pict>
        </w:r>
      </w:ins>
    </w:p>
    <w:p w:rsidR="00990355" w:rsidRPr="00990355" w:rsidRDefault="00990355" w:rsidP="0099035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0" w:author="Unknown"/>
          <w:rFonts w:ascii="Arial" w:eastAsia="Times New Roman" w:hAnsi="Arial" w:cs="Arial"/>
          <w:color w:val="313131"/>
          <w:sz w:val="21"/>
          <w:szCs w:val="21"/>
        </w:rPr>
      </w:pPr>
      <w:ins w:id="201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990355" w:rsidRPr="00990355" w:rsidRDefault="00990355" w:rsidP="00990355">
      <w:pPr>
        <w:spacing w:after="75" w:line="330" w:lineRule="atLeast"/>
        <w:ind w:left="-675" w:right="-675"/>
        <w:rPr>
          <w:ins w:id="202" w:author="Unknown"/>
          <w:rFonts w:ascii="Arial" w:eastAsia="Times New Roman" w:hAnsi="Arial" w:cs="Arial"/>
          <w:color w:val="313131"/>
          <w:sz w:val="20"/>
          <w:szCs w:val="20"/>
        </w:rPr>
      </w:pPr>
      <w:ins w:id="203" w:author="Unknown"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4" w:author="Unknown">
        <w:r w:rsidRPr="00990355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5" w:author="Unknown">
        <w:r w:rsidRPr="00990355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6" w:author="Unknown">
        <w:r w:rsidRPr="00990355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7" w:author="Unknown">
        <w:r w:rsidRPr="00990355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8" w:author="Unknown">
        <w:r w:rsidRPr="00990355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99035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spacing w:after="0" w:line="330" w:lineRule="atLeast"/>
        <w:rPr>
          <w:ins w:id="209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utorials Poin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5" w:rsidRPr="00990355" w:rsidRDefault="00990355" w:rsidP="00990355">
      <w:pPr>
        <w:numPr>
          <w:ilvl w:val="0"/>
          <w:numId w:val="8"/>
        </w:numPr>
        <w:spacing w:after="0" w:line="180" w:lineRule="atLeast"/>
        <w:ind w:left="-225"/>
        <w:rPr>
          <w:ins w:id="210" w:author="Unknown"/>
          <w:rFonts w:ascii="Arial" w:eastAsia="Times New Roman" w:hAnsi="Arial" w:cs="Arial"/>
          <w:color w:val="313131"/>
          <w:sz w:val="21"/>
          <w:szCs w:val="21"/>
        </w:rPr>
      </w:pPr>
      <w:ins w:id="211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after="0" w:line="330" w:lineRule="atLeast"/>
        <w:rPr>
          <w:ins w:id="212" w:author="Unknown"/>
          <w:rFonts w:ascii="Arial" w:eastAsia="Times New Roman" w:hAnsi="Arial" w:cs="Arial"/>
          <w:color w:val="313131"/>
          <w:sz w:val="21"/>
          <w:szCs w:val="21"/>
        </w:rPr>
      </w:pPr>
      <w:ins w:id="213" w:author="Unknown">
        <w:r w:rsidRPr="00990355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990355" w:rsidRPr="00990355" w:rsidRDefault="00990355" w:rsidP="00990355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14" w:author="Unknown"/>
          <w:rFonts w:ascii="Arial" w:eastAsia="Times New Roman" w:hAnsi="Arial" w:cs="Arial"/>
          <w:color w:val="313131"/>
          <w:sz w:val="21"/>
          <w:szCs w:val="21"/>
        </w:rPr>
      </w:pPr>
      <w:ins w:id="215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after="0" w:line="330" w:lineRule="atLeast"/>
        <w:rPr>
          <w:ins w:id="216" w:author="Unknown"/>
          <w:rFonts w:ascii="Arial" w:eastAsia="Times New Roman" w:hAnsi="Arial" w:cs="Arial"/>
          <w:color w:val="313131"/>
          <w:sz w:val="21"/>
          <w:szCs w:val="21"/>
        </w:rPr>
      </w:pPr>
      <w:ins w:id="217" w:author="Unknown">
        <w:r w:rsidRPr="00990355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990355" w:rsidRPr="00990355" w:rsidRDefault="00990355" w:rsidP="00990355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18" w:author="Unknown"/>
          <w:rFonts w:ascii="Arial" w:eastAsia="Times New Roman" w:hAnsi="Arial" w:cs="Arial"/>
          <w:color w:val="313131"/>
          <w:sz w:val="21"/>
          <w:szCs w:val="21"/>
        </w:rPr>
      </w:pPr>
      <w:ins w:id="219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after="0" w:line="330" w:lineRule="atLeast"/>
        <w:rPr>
          <w:ins w:id="220" w:author="Unknown"/>
          <w:rFonts w:ascii="Arial" w:eastAsia="Times New Roman" w:hAnsi="Arial" w:cs="Arial"/>
          <w:color w:val="313131"/>
          <w:sz w:val="21"/>
          <w:szCs w:val="21"/>
        </w:rPr>
      </w:pPr>
      <w:ins w:id="221" w:author="Unknown">
        <w:r w:rsidRPr="00990355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990355" w:rsidRPr="00990355" w:rsidRDefault="00990355" w:rsidP="00990355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22" w:author="Unknown"/>
          <w:rFonts w:ascii="Arial" w:eastAsia="Times New Roman" w:hAnsi="Arial" w:cs="Arial"/>
          <w:color w:val="313131"/>
          <w:sz w:val="21"/>
          <w:szCs w:val="21"/>
        </w:rPr>
      </w:pPr>
      <w:ins w:id="223" w:author="Unknown"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9035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99035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90355" w:rsidRPr="00990355" w:rsidRDefault="00990355" w:rsidP="00990355">
      <w:pPr>
        <w:spacing w:after="0" w:line="360" w:lineRule="atLeast"/>
        <w:rPr>
          <w:ins w:id="224" w:author="Unknown"/>
          <w:rFonts w:ascii="Arial" w:eastAsia="Times New Roman" w:hAnsi="Arial" w:cs="Arial"/>
          <w:color w:val="FFFFFF"/>
          <w:sz w:val="21"/>
          <w:szCs w:val="21"/>
        </w:rPr>
      </w:pPr>
      <w:ins w:id="225" w:author="Unknown">
        <w:r w:rsidRPr="00990355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990355" w:rsidRPr="00990355" w:rsidRDefault="00990355" w:rsidP="00990355">
      <w:pPr>
        <w:spacing w:after="0" w:line="330" w:lineRule="atLeast"/>
        <w:jc w:val="center"/>
        <w:rPr>
          <w:ins w:id="226" w:author="Unknown"/>
          <w:rFonts w:ascii="Arial" w:eastAsia="Times New Roman" w:hAnsi="Arial" w:cs="Arial"/>
          <w:color w:val="313131"/>
          <w:sz w:val="29"/>
          <w:szCs w:val="29"/>
        </w:rPr>
      </w:pPr>
      <w:ins w:id="227" w:author="Unknown">
        <w:r w:rsidRPr="00990355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61" type="#_x0000_t75" style="width:49.5pt;height:18pt" o:ole="">
              <v:imagedata r:id="rId8" o:title=""/>
            </v:shape>
            <w:control r:id="rId75" w:name="DefaultOcxName1" w:shapeid="_x0000_i1061"/>
          </w:object>
        </w:r>
        <w:r w:rsidRPr="00990355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 go</w:t>
        </w:r>
      </w:ins>
    </w:p>
    <w:p w:rsidR="00525669" w:rsidRDefault="00990355">
      <w:bookmarkStart w:id="228" w:name="_GoBack"/>
      <w:bookmarkEnd w:id="228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62B"/>
    <w:multiLevelType w:val="multilevel"/>
    <w:tmpl w:val="AED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A4E8C"/>
    <w:multiLevelType w:val="multilevel"/>
    <w:tmpl w:val="247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51D49"/>
    <w:multiLevelType w:val="multilevel"/>
    <w:tmpl w:val="446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22EF0"/>
    <w:multiLevelType w:val="multilevel"/>
    <w:tmpl w:val="D30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C3516"/>
    <w:multiLevelType w:val="multilevel"/>
    <w:tmpl w:val="A08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A190C"/>
    <w:multiLevelType w:val="multilevel"/>
    <w:tmpl w:val="3EE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A0F16"/>
    <w:multiLevelType w:val="multilevel"/>
    <w:tmpl w:val="D76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85977"/>
    <w:multiLevelType w:val="multilevel"/>
    <w:tmpl w:val="D3F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55"/>
    <w:rsid w:val="001870DD"/>
    <w:rsid w:val="00961426"/>
    <w:rsid w:val="009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0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03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3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03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0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0355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9903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03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035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990355"/>
  </w:style>
  <w:style w:type="paragraph" w:styleId="NormalWeb">
    <w:name w:val="Normal (Web)"/>
    <w:basedOn w:val="Normal"/>
    <w:uiPriority w:val="99"/>
    <w:semiHidden/>
    <w:unhideWhenUsed/>
    <w:rsid w:val="0099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0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03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3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03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0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0355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9903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03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035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990355"/>
  </w:style>
  <w:style w:type="paragraph" w:styleId="NormalWeb">
    <w:name w:val="Normal (Web)"/>
    <w:basedOn w:val="Normal"/>
    <w:uiPriority w:val="99"/>
    <w:semiHidden/>
    <w:unhideWhenUsed/>
    <w:rsid w:val="0099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58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5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9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4592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7221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149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733367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51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43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image" Target="media/image5.jpeg"/><Relationship Id="rId7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image" Target="media/image4.png"/><Relationship Id="rId73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jpe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hyperlink" Target="javascript:void(0)" TargetMode="External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1451</Words>
  <Characters>8272</Characters>
  <Application>Microsoft Office Word</Application>
  <DocSecurity>0</DocSecurity>
  <Lines>68</Lines>
  <Paragraphs>19</Paragraphs>
  <ScaleCrop>false</ScaleCrop>
  <Company>home</Company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2015-08-30T05:14:00Z</dcterms:created>
  <dcterms:modified xsi:type="dcterms:W3CDTF">2015-08-30T05:15:00Z</dcterms:modified>
</cp:coreProperties>
</file>