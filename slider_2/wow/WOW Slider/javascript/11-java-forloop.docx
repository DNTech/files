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3B" w:rsidRPr="00AC573B" w:rsidRDefault="00AC573B" w:rsidP="00AC573B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10" name="Picture 10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3B" w:rsidRPr="00AC573B" w:rsidRDefault="00AC573B" w:rsidP="00AC57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57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C573B" w:rsidRPr="00AC573B" w:rsidRDefault="00AC573B" w:rsidP="00AC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9.5pt;height:18pt" o:ole="">
            <v:imagedata r:id="rId8" o:title=""/>
          </v:shape>
          <w:control r:id="rId9" w:name="DefaultOcxName" w:shapeid="_x0000_i1060"/>
        </w:object>
      </w:r>
    </w:p>
    <w:p w:rsidR="00AC573B" w:rsidRPr="00AC573B" w:rsidRDefault="00AC573B" w:rsidP="00AC57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57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C573B" w:rsidRPr="00AC573B" w:rsidRDefault="00AC573B" w:rsidP="00AC573B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C573B">
          <w:rPr>
            <w:rFonts w:ascii="Times New Roman" w:eastAsia="Times New Roman" w:hAnsi="Times New Roman" w:cs="Times New Roman"/>
            <w:color w:val="999999"/>
          </w:rPr>
          <w:t> </w:t>
        </w:r>
        <w:r w:rsidRPr="00AC573B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AC573B" w:rsidRPr="00AC573B" w:rsidRDefault="00AC573B" w:rsidP="00AC573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C573B">
          <w:rPr>
            <w:rFonts w:ascii="Times New Roman" w:eastAsia="Times New Roman" w:hAnsi="Times New Roman" w:cs="Times New Roman"/>
            <w:color w:val="999999"/>
          </w:rPr>
          <w:t> </w:t>
        </w:r>
        <w:r w:rsidRPr="00AC573B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AC573B" w:rsidRPr="00AC573B" w:rsidRDefault="00AC573B" w:rsidP="00AC573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C573B">
          <w:rPr>
            <w:rFonts w:ascii="Times New Roman" w:eastAsia="Times New Roman" w:hAnsi="Times New Roman" w:cs="Times New Roman"/>
            <w:color w:val="999999"/>
          </w:rPr>
          <w:t> </w:t>
        </w:r>
        <w:r w:rsidRPr="00AC573B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AC573B" w:rsidRPr="00AC573B" w:rsidRDefault="00AC573B" w:rsidP="00AC573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C573B">
          <w:rPr>
            <w:rFonts w:ascii="Times New Roman" w:eastAsia="Times New Roman" w:hAnsi="Times New Roman" w:cs="Times New Roman"/>
            <w:color w:val="999999"/>
          </w:rPr>
          <w:t> </w:t>
        </w:r>
        <w:r w:rsidRPr="00AC573B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AC573B" w:rsidRPr="00AC573B" w:rsidRDefault="00AC573B" w:rsidP="00AC573B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C573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AC573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AC573B" w:rsidRPr="00AC573B" w:rsidRDefault="00AC573B" w:rsidP="00AC573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C573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AC573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AC573B" w:rsidRPr="00AC573B" w:rsidRDefault="00AC573B" w:rsidP="00AC573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C573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AC573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AC573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AC573B" w:rsidRPr="00AC573B" w:rsidRDefault="00AC573B" w:rsidP="00AC573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C573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AC573B" w:rsidRPr="00AC573B" w:rsidRDefault="00AC573B" w:rsidP="00AC573B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9" name="Picture 9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3B" w:rsidRPr="00AC573B" w:rsidRDefault="00AC573B" w:rsidP="00AC573B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proofErr w:type="spellStart"/>
      <w:r w:rsidRPr="00AC573B">
        <w:rPr>
          <w:rFonts w:ascii="Arial" w:eastAsia="Times New Roman" w:hAnsi="Arial" w:cs="Arial"/>
          <w:color w:val="FFFFFF"/>
          <w:sz w:val="21"/>
          <w:szCs w:val="21"/>
        </w:rPr>
        <w:t>Javascript</w:t>
      </w:r>
      <w:proofErr w:type="spellEnd"/>
      <w:r w:rsidRPr="00AC573B">
        <w:rPr>
          <w:rFonts w:ascii="Arial" w:eastAsia="Times New Roman" w:hAnsi="Arial" w:cs="Arial"/>
          <w:color w:val="FFFFFF"/>
          <w:sz w:val="21"/>
          <w:szCs w:val="21"/>
        </w:rPr>
        <w:t xml:space="preserve"> Basics Tutorial</w:t>
      </w:r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Home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Overview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Syntax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Enabling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Placement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Variables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Operators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If...Else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Switch Case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While Loop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 xml:space="preserve"> - For Loop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For...in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Loop Control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Functions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Events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Cookies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Page Redirect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Dialog Boxes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Void Keyword</w:t>
        </w:r>
      </w:hyperlink>
    </w:p>
    <w:p w:rsidR="00AC573B" w:rsidRPr="00AC573B" w:rsidRDefault="00AC573B" w:rsidP="00AC573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Page Printing</w:t>
        </w:r>
      </w:hyperlink>
    </w:p>
    <w:p w:rsidR="00AC573B" w:rsidRPr="00AC573B" w:rsidRDefault="00AC573B" w:rsidP="00AC573B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AC573B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Objects</w:t>
        </w:r>
      </w:hyperlink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Number</w:t>
        </w:r>
      </w:hyperlink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Boolean</w:t>
        </w:r>
      </w:hyperlink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Strings</w:t>
        </w:r>
      </w:hyperlink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Arrays</w:t>
        </w:r>
      </w:hyperlink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Date</w:t>
        </w:r>
      </w:hyperlink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Math</w:t>
        </w:r>
      </w:hyperlink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</w:t>
        </w:r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RegExp</w:t>
        </w:r>
        <w:proofErr w:type="spellEnd"/>
      </w:hyperlink>
    </w:p>
    <w:p w:rsidR="00AC573B" w:rsidRPr="00AC573B" w:rsidRDefault="00AC573B" w:rsidP="00AC573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HTML DOM</w:t>
        </w:r>
      </w:hyperlink>
    </w:p>
    <w:p w:rsidR="00AC573B" w:rsidRPr="00AC573B" w:rsidRDefault="00AC573B" w:rsidP="00AC573B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AC573B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AC573B" w:rsidRPr="00AC573B" w:rsidRDefault="00AC573B" w:rsidP="00AC573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Error Handling</w:t>
        </w:r>
      </w:hyperlink>
    </w:p>
    <w:p w:rsidR="00AC573B" w:rsidRPr="00AC573B" w:rsidRDefault="00AC573B" w:rsidP="00AC573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Validations</w:t>
        </w:r>
      </w:hyperlink>
    </w:p>
    <w:p w:rsidR="00AC573B" w:rsidRPr="00AC573B" w:rsidRDefault="00AC573B" w:rsidP="00AC573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Animation</w:t>
        </w:r>
      </w:hyperlink>
    </w:p>
    <w:p w:rsidR="00AC573B" w:rsidRPr="00AC573B" w:rsidRDefault="00AC573B" w:rsidP="00AC573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Multimedia</w:t>
        </w:r>
      </w:hyperlink>
    </w:p>
    <w:p w:rsidR="00AC573B" w:rsidRPr="00AC573B" w:rsidRDefault="00AC573B" w:rsidP="00AC573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Debugging</w:t>
        </w:r>
      </w:hyperlink>
    </w:p>
    <w:p w:rsidR="00AC573B" w:rsidRPr="00AC573B" w:rsidRDefault="00AC573B" w:rsidP="00AC573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Image Map</w:t>
        </w:r>
      </w:hyperlink>
    </w:p>
    <w:p w:rsidR="00AC573B" w:rsidRPr="00AC573B" w:rsidRDefault="00AC573B" w:rsidP="00AC573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Browsers</w:t>
        </w:r>
      </w:hyperlink>
    </w:p>
    <w:p w:rsidR="00AC573B" w:rsidRPr="00AC573B" w:rsidRDefault="00AC573B" w:rsidP="00AC573B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AC573B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AC573B" w:rsidRPr="00AC573B" w:rsidRDefault="00AC573B" w:rsidP="00AC573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Questions And Answers</w:t>
        </w:r>
      </w:hyperlink>
    </w:p>
    <w:p w:rsidR="00AC573B" w:rsidRPr="00AC573B" w:rsidRDefault="00AC573B" w:rsidP="00AC573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Quick Guide</w:t>
        </w:r>
      </w:hyperlink>
    </w:p>
    <w:p w:rsidR="00AC573B" w:rsidRPr="00AC573B" w:rsidRDefault="00AC573B" w:rsidP="00AC573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Functions</w:t>
        </w:r>
      </w:hyperlink>
    </w:p>
    <w:p w:rsidR="00AC573B" w:rsidRPr="00AC573B" w:rsidRDefault="00AC573B" w:rsidP="00AC573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proofErr w:type="spellStart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Resources</w:t>
        </w:r>
      </w:hyperlink>
    </w:p>
    <w:p w:rsidR="00AC573B" w:rsidRPr="00AC573B" w:rsidRDefault="00AC573B" w:rsidP="00AC573B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AC573B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AC573B" w:rsidRPr="00AC573B" w:rsidRDefault="00AC573B" w:rsidP="00AC573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AC573B" w:rsidRPr="00AC573B" w:rsidRDefault="00AC573B" w:rsidP="00AC573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AC573B" w:rsidRPr="00AC573B" w:rsidRDefault="00AC573B" w:rsidP="00AC573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AC573B" w:rsidRPr="00AC573B" w:rsidRDefault="00AC573B" w:rsidP="00AC573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AC573B" w:rsidRPr="00AC573B" w:rsidRDefault="00AC573B" w:rsidP="00AC573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AC573B" w:rsidRPr="00AC573B" w:rsidRDefault="00AC573B" w:rsidP="00AC573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AC573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AC573B" w:rsidRPr="00AC573B" w:rsidRDefault="00AC573B" w:rsidP="00AC573B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AC573B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JavaScript - For Loop</w:t>
      </w:r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AC573B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AC573B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rPr>
          <w:ins w:id="0" w:author="Unknown"/>
          <w:rFonts w:ascii="Arial" w:eastAsia="Times New Roman" w:hAnsi="Arial" w:cs="Arial"/>
          <w:color w:val="313131"/>
          <w:sz w:val="21"/>
          <w:szCs w:val="21"/>
        </w:rPr>
      </w:pPr>
      <w:ins w:id="1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"http://www.tutorialspoint.com/javascript/javascript_while_loop.htm"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"http://www.tutorialspoint.com/javascript/javascript_forin_loop.htm"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rPr>
          <w:ins w:id="6" w:author="Unknown"/>
          <w:rFonts w:ascii="Arial" w:eastAsia="Times New Roman" w:hAnsi="Arial" w:cs="Arial"/>
          <w:color w:val="313131"/>
          <w:sz w:val="21"/>
          <w:szCs w:val="21"/>
        </w:rPr>
      </w:pPr>
      <w:ins w:id="7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AC573B" w:rsidRPr="00AC573B" w:rsidRDefault="00AC573B" w:rsidP="00AC573B">
      <w:pPr>
        <w:shd w:val="clear" w:color="auto" w:fill="FFFFFF"/>
        <w:spacing w:after="240" w:line="360" w:lineRule="atLeast"/>
        <w:ind w:left="-402" w:right="-402"/>
        <w:jc w:val="both"/>
        <w:rPr>
          <w:ins w:id="8" w:author="Unknown"/>
          <w:rFonts w:ascii="Arial" w:eastAsia="Times New Roman" w:hAnsi="Arial" w:cs="Arial"/>
          <w:color w:val="000000"/>
          <w:sz w:val="21"/>
          <w:szCs w:val="21"/>
        </w:rPr>
      </w:pPr>
      <w:proofErr w:type="gramStart"/>
      <w:ins w:id="9" w:author="Unknown"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The '</w:t>
        </w:r>
        <w:r w:rsidRPr="00AC573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for</w:t>
        </w:r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' loop is the most compact form of looping.</w:t>
        </w:r>
        <w:proofErr w:type="gramEnd"/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 xml:space="preserve"> It includes the following three important parts −</w:t>
        </w:r>
      </w:ins>
    </w:p>
    <w:p w:rsidR="00AC573B" w:rsidRPr="00AC573B" w:rsidRDefault="00AC573B" w:rsidP="00AC573B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0" w:author="Unknown"/>
          <w:rFonts w:ascii="Arial" w:eastAsia="Times New Roman" w:hAnsi="Arial" w:cs="Arial"/>
          <w:color w:val="000000"/>
          <w:sz w:val="21"/>
          <w:szCs w:val="21"/>
        </w:rPr>
      </w:pPr>
      <w:ins w:id="11" w:author="Unknown"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AC573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loop initialization</w:t>
        </w:r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 where we initialize our counter to a starting value. The initialization statement is executed before the loop begins.</w:t>
        </w:r>
      </w:ins>
    </w:p>
    <w:p w:rsidR="00AC573B" w:rsidRPr="00AC573B" w:rsidRDefault="00AC573B" w:rsidP="00AC573B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2" w:author="Unknown"/>
          <w:rFonts w:ascii="Arial" w:eastAsia="Times New Roman" w:hAnsi="Arial" w:cs="Arial"/>
          <w:color w:val="000000"/>
          <w:sz w:val="21"/>
          <w:szCs w:val="21"/>
        </w:rPr>
      </w:pPr>
      <w:ins w:id="13" w:author="Unknown"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AC573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test statement</w:t>
        </w:r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 which will test if a given condition is true or not. If the condition is true, then the code given inside the loop will be executed, otherwise the control will come out of the loop.</w:t>
        </w:r>
      </w:ins>
    </w:p>
    <w:p w:rsidR="00AC573B" w:rsidRPr="00AC573B" w:rsidRDefault="00AC573B" w:rsidP="00AC573B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4" w:author="Unknown"/>
          <w:rFonts w:ascii="Arial" w:eastAsia="Times New Roman" w:hAnsi="Arial" w:cs="Arial"/>
          <w:color w:val="000000"/>
          <w:sz w:val="21"/>
          <w:szCs w:val="21"/>
        </w:rPr>
      </w:pPr>
      <w:ins w:id="15" w:author="Unknown"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AC573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iteration statement</w:t>
        </w:r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 where you can increase or decrease your counter.</w:t>
        </w:r>
      </w:ins>
    </w:p>
    <w:p w:rsidR="00AC573B" w:rsidRPr="00AC573B" w:rsidRDefault="00AC573B" w:rsidP="00AC573B">
      <w:pPr>
        <w:shd w:val="clear" w:color="auto" w:fill="FFFFFF"/>
        <w:spacing w:after="240" w:line="360" w:lineRule="atLeast"/>
        <w:ind w:left="-402" w:right="-402"/>
        <w:jc w:val="both"/>
        <w:rPr>
          <w:ins w:id="16" w:author="Unknown"/>
          <w:rFonts w:ascii="Arial" w:eastAsia="Times New Roman" w:hAnsi="Arial" w:cs="Arial"/>
          <w:color w:val="000000"/>
          <w:sz w:val="21"/>
          <w:szCs w:val="21"/>
        </w:rPr>
      </w:pPr>
      <w:ins w:id="17" w:author="Unknown"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You can put all the three parts in a single line separated by semicolons.</w:t>
        </w:r>
      </w:ins>
    </w:p>
    <w:p w:rsidR="00AC573B" w:rsidRPr="00AC573B" w:rsidRDefault="00AC573B" w:rsidP="00AC573B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8" w:author="Unknown"/>
          <w:rFonts w:ascii="Arial" w:eastAsia="Times New Roman" w:hAnsi="Arial" w:cs="Arial"/>
          <w:color w:val="000000"/>
          <w:sz w:val="27"/>
          <w:szCs w:val="27"/>
        </w:rPr>
      </w:pPr>
      <w:ins w:id="19" w:author="Unknown">
        <w:r w:rsidRPr="00AC573B">
          <w:rPr>
            <w:rFonts w:ascii="Arial" w:eastAsia="Times New Roman" w:hAnsi="Arial" w:cs="Arial"/>
            <w:color w:val="000000"/>
            <w:sz w:val="27"/>
            <w:szCs w:val="27"/>
          </w:rPr>
          <w:t>Flow Chart</w:t>
        </w:r>
      </w:ins>
    </w:p>
    <w:p w:rsidR="00AC573B" w:rsidRPr="00AC573B" w:rsidRDefault="00AC573B" w:rsidP="00AC573B">
      <w:pPr>
        <w:shd w:val="clear" w:color="auto" w:fill="FFFFFF"/>
        <w:spacing w:after="240" w:line="360" w:lineRule="atLeast"/>
        <w:ind w:left="-402" w:right="-402"/>
        <w:jc w:val="both"/>
        <w:rPr>
          <w:ins w:id="20" w:author="Unknown"/>
          <w:rFonts w:ascii="Arial" w:eastAsia="Times New Roman" w:hAnsi="Arial" w:cs="Arial"/>
          <w:color w:val="000000"/>
          <w:sz w:val="21"/>
          <w:szCs w:val="21"/>
        </w:rPr>
      </w:pPr>
      <w:ins w:id="21" w:author="Unknown"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The flow chart of a for loop in JavaScript would be as follows −</w:t>
        </w:r>
      </w:ins>
    </w:p>
    <w:p w:rsidR="00AC573B" w:rsidRPr="00AC573B" w:rsidRDefault="00AC573B" w:rsidP="00AC573B">
      <w:pPr>
        <w:shd w:val="clear" w:color="auto" w:fill="FFFFFF"/>
        <w:spacing w:after="0" w:line="330" w:lineRule="atLeast"/>
        <w:ind w:left="-450" w:right="-450"/>
        <w:rPr>
          <w:ins w:id="22" w:author="Unknown"/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4048125" cy="2743200"/>
            <wp:effectExtent l="0" t="0" r="9525" b="0"/>
            <wp:docPr id="8" name="Picture 8" descr="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 Loo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3B" w:rsidRPr="00AC573B" w:rsidRDefault="00AC573B" w:rsidP="00AC573B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23" w:author="Unknown"/>
          <w:rFonts w:ascii="Arial" w:eastAsia="Times New Roman" w:hAnsi="Arial" w:cs="Arial"/>
          <w:color w:val="000000"/>
          <w:sz w:val="27"/>
          <w:szCs w:val="27"/>
        </w:rPr>
      </w:pPr>
      <w:ins w:id="24" w:author="Unknown">
        <w:r w:rsidRPr="00AC573B">
          <w:rPr>
            <w:rFonts w:ascii="Arial" w:eastAsia="Times New Roman" w:hAnsi="Arial" w:cs="Arial"/>
            <w:color w:val="000000"/>
            <w:sz w:val="27"/>
            <w:szCs w:val="27"/>
          </w:rPr>
          <w:t>Syntax</w:t>
        </w:r>
      </w:ins>
    </w:p>
    <w:p w:rsidR="00AC573B" w:rsidRPr="00AC573B" w:rsidRDefault="00AC573B" w:rsidP="00AC573B">
      <w:pPr>
        <w:shd w:val="clear" w:color="auto" w:fill="FFFFFF"/>
        <w:spacing w:after="240" w:line="360" w:lineRule="atLeast"/>
        <w:ind w:left="-402" w:right="-402"/>
        <w:jc w:val="both"/>
        <w:rPr>
          <w:ins w:id="25" w:author="Unknown"/>
          <w:rFonts w:ascii="Arial" w:eastAsia="Times New Roman" w:hAnsi="Arial" w:cs="Arial"/>
          <w:color w:val="000000"/>
          <w:sz w:val="21"/>
          <w:szCs w:val="21"/>
        </w:rPr>
      </w:pPr>
      <w:ins w:id="26" w:author="Unknown"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The syntax of for loop is JavaScript is as follows −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7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ins w:id="28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for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(initialization; test condition; iteration statement){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" w:author="Unknown"/>
          <w:rFonts w:ascii="Consolas" w:eastAsia="Times New Roman" w:hAnsi="Consolas" w:cs="Consolas"/>
          <w:color w:val="313131"/>
          <w:sz w:val="18"/>
          <w:szCs w:val="18"/>
        </w:rPr>
      </w:pPr>
      <w:ins w:id="30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Statement(s) to be executed if test condition is true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1" w:author="Unknown"/>
          <w:rFonts w:ascii="Consolas" w:eastAsia="Times New Roman" w:hAnsi="Consolas" w:cs="Consolas"/>
          <w:color w:val="313131"/>
          <w:sz w:val="18"/>
          <w:szCs w:val="18"/>
        </w:rPr>
      </w:pPr>
      <w:ins w:id="32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}</w:t>
        </w:r>
      </w:ins>
    </w:p>
    <w:p w:rsidR="00AC573B" w:rsidRPr="00AC573B" w:rsidRDefault="00AC573B" w:rsidP="00AC573B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33" w:author="Unknown"/>
          <w:rFonts w:ascii="Arial" w:eastAsia="Times New Roman" w:hAnsi="Arial" w:cs="Arial"/>
          <w:color w:val="000000"/>
          <w:sz w:val="27"/>
          <w:szCs w:val="27"/>
        </w:rPr>
      </w:pPr>
      <w:ins w:id="34" w:author="Unknown">
        <w:r w:rsidRPr="00AC573B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AC573B" w:rsidRPr="00AC573B" w:rsidRDefault="00AC573B" w:rsidP="00AC573B">
      <w:pPr>
        <w:shd w:val="clear" w:color="auto" w:fill="FFFFFF"/>
        <w:spacing w:after="240" w:line="360" w:lineRule="atLeast"/>
        <w:ind w:left="-402" w:right="-402"/>
        <w:jc w:val="both"/>
        <w:rPr>
          <w:ins w:id="35" w:author="Unknown"/>
          <w:rFonts w:ascii="Arial" w:eastAsia="Times New Roman" w:hAnsi="Arial" w:cs="Arial"/>
          <w:color w:val="000000"/>
          <w:sz w:val="21"/>
          <w:szCs w:val="21"/>
        </w:rPr>
      </w:pPr>
      <w:ins w:id="36" w:author="Unknown">
        <w:r w:rsidRPr="00AC573B">
          <w:rPr>
            <w:rFonts w:ascii="Arial" w:eastAsia="Times New Roman" w:hAnsi="Arial" w:cs="Arial"/>
            <w:color w:val="000000"/>
            <w:sz w:val="21"/>
            <w:szCs w:val="21"/>
          </w:rPr>
          <w:t>Try the following example to learn how a for loop works in JavaScript.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" w:author="Unknown"/>
          <w:rFonts w:ascii="Consolas" w:eastAsia="Times New Roman" w:hAnsi="Consolas" w:cs="Consolas"/>
          <w:color w:val="313131"/>
          <w:sz w:val="18"/>
          <w:szCs w:val="18"/>
        </w:rPr>
      </w:pPr>
      <w:ins w:id="38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&lt;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html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&gt;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" w:author="Unknown"/>
          <w:rFonts w:ascii="Consolas" w:eastAsia="Times New Roman" w:hAnsi="Consolas" w:cs="Consolas"/>
          <w:color w:val="313131"/>
          <w:sz w:val="18"/>
          <w:szCs w:val="18"/>
        </w:rPr>
      </w:pPr>
      <w:ins w:id="40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body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&gt;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" w:author="Unknown"/>
          <w:rFonts w:ascii="Consolas" w:eastAsia="Times New Roman" w:hAnsi="Consolas" w:cs="Consolas"/>
          <w:color w:val="313131"/>
          <w:sz w:val="18"/>
          <w:szCs w:val="18"/>
        </w:rPr>
      </w:pPr>
      <w:ins w:id="42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" w:author="Unknown"/>
          <w:rFonts w:ascii="Consolas" w:eastAsia="Times New Roman" w:hAnsi="Consolas" w:cs="Consolas"/>
          <w:color w:val="313131"/>
          <w:sz w:val="18"/>
          <w:szCs w:val="18"/>
        </w:rPr>
      </w:pPr>
      <w:ins w:id="44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&lt;script type="text/</w:t>
        </w:r>
        <w:proofErr w:type="spell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javascript</w:t>
        </w:r>
        <w:proofErr w:type="spell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"&gt;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5" w:author="Unknown"/>
          <w:rFonts w:ascii="Consolas" w:eastAsia="Times New Roman" w:hAnsi="Consolas" w:cs="Consolas"/>
          <w:color w:val="313131"/>
          <w:sz w:val="18"/>
          <w:szCs w:val="18"/>
        </w:rPr>
      </w:pPr>
      <w:ins w:id="46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&lt;!--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7" w:author="Unknown"/>
          <w:rFonts w:ascii="Consolas" w:eastAsia="Times New Roman" w:hAnsi="Consolas" w:cs="Consolas"/>
          <w:color w:val="313131"/>
          <w:sz w:val="18"/>
          <w:szCs w:val="18"/>
        </w:rPr>
      </w:pPr>
      <w:ins w:id="48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proofErr w:type="spellStart"/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var</w:t>
        </w:r>
        <w:proofErr w:type="spellEnd"/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count;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9" w:author="Unknown"/>
          <w:rFonts w:ascii="Consolas" w:eastAsia="Times New Roman" w:hAnsi="Consolas" w:cs="Consolas"/>
          <w:color w:val="313131"/>
          <w:sz w:val="18"/>
          <w:szCs w:val="18"/>
        </w:rPr>
      </w:pPr>
      <w:ins w:id="50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proofErr w:type="spellStart"/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document.write</w:t>
        </w:r>
        <w:proofErr w:type="spell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(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"Starting Loop" + "&lt;</w:t>
        </w:r>
        <w:proofErr w:type="spell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br</w:t>
        </w:r>
        <w:proofErr w:type="spell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/&gt;");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1" w:author="Unknown"/>
          <w:rFonts w:ascii="Consolas" w:eastAsia="Times New Roman" w:hAnsi="Consolas" w:cs="Consolas"/>
          <w:color w:val="313131"/>
          <w:sz w:val="18"/>
          <w:szCs w:val="18"/>
        </w:rPr>
      </w:pPr>
      <w:ins w:id="52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3" w:author="Unknown"/>
          <w:rFonts w:ascii="Consolas" w:eastAsia="Times New Roman" w:hAnsi="Consolas" w:cs="Consolas"/>
          <w:color w:val="313131"/>
          <w:sz w:val="18"/>
          <w:szCs w:val="18"/>
        </w:rPr>
      </w:pPr>
      <w:ins w:id="54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for(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= 0; count &lt; 10; count++){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5" w:author="Unknown"/>
          <w:rFonts w:ascii="Consolas" w:eastAsia="Times New Roman" w:hAnsi="Consolas" w:cs="Consolas"/>
          <w:color w:val="313131"/>
          <w:sz w:val="18"/>
          <w:szCs w:val="18"/>
        </w:rPr>
      </w:pPr>
      <w:ins w:id="56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</w:t>
        </w:r>
        <w:proofErr w:type="spellStart"/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document.write</w:t>
        </w:r>
        <w:proofErr w:type="spell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(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"Current Count : " + count );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7" w:author="Unknown"/>
          <w:rFonts w:ascii="Consolas" w:eastAsia="Times New Roman" w:hAnsi="Consolas" w:cs="Consolas"/>
          <w:color w:val="313131"/>
          <w:sz w:val="18"/>
          <w:szCs w:val="18"/>
        </w:rPr>
      </w:pPr>
      <w:ins w:id="58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</w:t>
        </w:r>
        <w:proofErr w:type="spellStart"/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document.write</w:t>
        </w:r>
        <w:proofErr w:type="spell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(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"&lt;</w:t>
        </w:r>
        <w:proofErr w:type="spell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br</w:t>
        </w:r>
        <w:proofErr w:type="spell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/&gt;");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" w:author="Unknown"/>
          <w:rFonts w:ascii="Consolas" w:eastAsia="Times New Roman" w:hAnsi="Consolas" w:cs="Consolas"/>
          <w:color w:val="313131"/>
          <w:sz w:val="18"/>
          <w:szCs w:val="18"/>
        </w:rPr>
      </w:pPr>
      <w:ins w:id="60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}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1" w:author="Unknown"/>
          <w:rFonts w:ascii="Consolas" w:eastAsia="Times New Roman" w:hAnsi="Consolas" w:cs="Consolas"/>
          <w:color w:val="313131"/>
          <w:sz w:val="18"/>
          <w:szCs w:val="18"/>
        </w:rPr>
      </w:pPr>
      <w:ins w:id="62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3" w:author="Unknown"/>
          <w:rFonts w:ascii="Consolas" w:eastAsia="Times New Roman" w:hAnsi="Consolas" w:cs="Consolas"/>
          <w:color w:val="313131"/>
          <w:sz w:val="18"/>
          <w:szCs w:val="18"/>
        </w:rPr>
      </w:pPr>
      <w:ins w:id="64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proofErr w:type="spellStart"/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document.write</w:t>
        </w:r>
        <w:proofErr w:type="spell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(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"Loop stopped!");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5" w:author="Unknown"/>
          <w:rFonts w:ascii="Consolas" w:eastAsia="Times New Roman" w:hAnsi="Consolas" w:cs="Consolas"/>
          <w:color w:val="313131"/>
          <w:sz w:val="18"/>
          <w:szCs w:val="18"/>
        </w:rPr>
      </w:pPr>
      <w:ins w:id="66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//--&gt;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" w:author="Unknown"/>
          <w:rFonts w:ascii="Consolas" w:eastAsia="Times New Roman" w:hAnsi="Consolas" w:cs="Consolas"/>
          <w:color w:val="313131"/>
          <w:sz w:val="18"/>
          <w:szCs w:val="18"/>
        </w:rPr>
      </w:pPr>
      <w:ins w:id="68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&lt;/script&gt;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" w:author="Unknown"/>
          <w:rFonts w:ascii="Consolas" w:eastAsia="Times New Roman" w:hAnsi="Consolas" w:cs="Consolas"/>
          <w:color w:val="313131"/>
          <w:sz w:val="18"/>
          <w:szCs w:val="18"/>
        </w:rPr>
      </w:pPr>
      <w:ins w:id="70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1" w:author="Unknown"/>
          <w:rFonts w:ascii="Consolas" w:eastAsia="Times New Roman" w:hAnsi="Consolas" w:cs="Consolas"/>
          <w:color w:val="313131"/>
          <w:sz w:val="18"/>
          <w:szCs w:val="18"/>
        </w:rPr>
      </w:pPr>
      <w:ins w:id="72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&lt;p&gt;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Set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the variable to different value and then try...&lt;/p&gt;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3" w:author="Unknown"/>
          <w:rFonts w:ascii="Consolas" w:eastAsia="Times New Roman" w:hAnsi="Consolas" w:cs="Consolas"/>
          <w:color w:val="313131"/>
          <w:sz w:val="18"/>
          <w:szCs w:val="18"/>
        </w:rPr>
      </w:pPr>
      <w:ins w:id="74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&lt;/body&gt;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5" w:author="Unknown"/>
          <w:rFonts w:ascii="Consolas" w:eastAsia="Times New Roman" w:hAnsi="Consolas" w:cs="Consolas"/>
          <w:color w:val="313131"/>
          <w:sz w:val="18"/>
          <w:szCs w:val="18"/>
        </w:rPr>
      </w:pPr>
      <w:ins w:id="76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&lt;/html&gt;</w:t>
        </w:r>
      </w:ins>
    </w:p>
    <w:p w:rsidR="00AC573B" w:rsidRPr="00AC573B" w:rsidRDefault="00AC573B" w:rsidP="00AC573B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77" w:author="Unknown"/>
          <w:rFonts w:ascii="Arial" w:eastAsia="Times New Roman" w:hAnsi="Arial" w:cs="Arial"/>
          <w:color w:val="000000"/>
          <w:sz w:val="27"/>
          <w:szCs w:val="27"/>
        </w:rPr>
      </w:pPr>
      <w:ins w:id="78" w:author="Unknown">
        <w:r w:rsidRPr="00AC573B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79" w:author="Unknown"/>
          <w:rFonts w:ascii="Consolas" w:eastAsia="Times New Roman" w:hAnsi="Consolas" w:cs="Consolas"/>
          <w:color w:val="313131"/>
          <w:sz w:val="18"/>
          <w:szCs w:val="18"/>
        </w:rPr>
      </w:pPr>
      <w:ins w:id="80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Starting Loop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1" w:author="Unknown"/>
          <w:rFonts w:ascii="Consolas" w:eastAsia="Times New Roman" w:hAnsi="Consolas" w:cs="Consolas"/>
          <w:color w:val="313131"/>
          <w:sz w:val="18"/>
          <w:szCs w:val="18"/>
        </w:rPr>
      </w:pPr>
      <w:ins w:id="82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0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3" w:author="Unknown"/>
          <w:rFonts w:ascii="Consolas" w:eastAsia="Times New Roman" w:hAnsi="Consolas" w:cs="Consolas"/>
          <w:color w:val="313131"/>
          <w:sz w:val="18"/>
          <w:szCs w:val="18"/>
        </w:rPr>
      </w:pPr>
      <w:ins w:id="84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1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5" w:author="Unknown"/>
          <w:rFonts w:ascii="Consolas" w:eastAsia="Times New Roman" w:hAnsi="Consolas" w:cs="Consolas"/>
          <w:color w:val="313131"/>
          <w:sz w:val="18"/>
          <w:szCs w:val="18"/>
        </w:rPr>
      </w:pPr>
      <w:ins w:id="86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2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7" w:author="Unknown"/>
          <w:rFonts w:ascii="Consolas" w:eastAsia="Times New Roman" w:hAnsi="Consolas" w:cs="Consolas"/>
          <w:color w:val="313131"/>
          <w:sz w:val="18"/>
          <w:szCs w:val="18"/>
        </w:rPr>
      </w:pPr>
      <w:ins w:id="88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3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9" w:author="Unknown"/>
          <w:rFonts w:ascii="Consolas" w:eastAsia="Times New Roman" w:hAnsi="Consolas" w:cs="Consolas"/>
          <w:color w:val="313131"/>
          <w:sz w:val="18"/>
          <w:szCs w:val="18"/>
        </w:rPr>
      </w:pPr>
      <w:ins w:id="90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4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1" w:author="Unknown"/>
          <w:rFonts w:ascii="Consolas" w:eastAsia="Times New Roman" w:hAnsi="Consolas" w:cs="Consolas"/>
          <w:color w:val="313131"/>
          <w:sz w:val="18"/>
          <w:szCs w:val="18"/>
        </w:rPr>
      </w:pPr>
      <w:ins w:id="92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5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3" w:author="Unknown"/>
          <w:rFonts w:ascii="Consolas" w:eastAsia="Times New Roman" w:hAnsi="Consolas" w:cs="Consolas"/>
          <w:color w:val="313131"/>
          <w:sz w:val="18"/>
          <w:szCs w:val="18"/>
        </w:rPr>
      </w:pPr>
      <w:ins w:id="94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6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5" w:author="Unknown"/>
          <w:rFonts w:ascii="Consolas" w:eastAsia="Times New Roman" w:hAnsi="Consolas" w:cs="Consolas"/>
          <w:color w:val="313131"/>
          <w:sz w:val="18"/>
          <w:szCs w:val="18"/>
        </w:rPr>
      </w:pPr>
      <w:ins w:id="96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7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7" w:author="Unknown"/>
          <w:rFonts w:ascii="Consolas" w:eastAsia="Times New Roman" w:hAnsi="Consolas" w:cs="Consolas"/>
          <w:color w:val="313131"/>
          <w:sz w:val="18"/>
          <w:szCs w:val="18"/>
        </w:rPr>
      </w:pPr>
      <w:ins w:id="98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8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9" w:author="Unknown"/>
          <w:rFonts w:ascii="Consolas" w:eastAsia="Times New Roman" w:hAnsi="Consolas" w:cs="Consolas"/>
          <w:color w:val="313131"/>
          <w:sz w:val="18"/>
          <w:szCs w:val="18"/>
        </w:rPr>
      </w:pPr>
      <w:ins w:id="100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</w:t>
        </w:r>
        <w:proofErr w:type="gramStart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Count :</w:t>
        </w:r>
        <w:proofErr w:type="gramEnd"/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9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01" w:author="Unknown"/>
          <w:rFonts w:ascii="Consolas" w:eastAsia="Times New Roman" w:hAnsi="Consolas" w:cs="Consolas"/>
          <w:color w:val="313131"/>
          <w:sz w:val="18"/>
          <w:szCs w:val="18"/>
        </w:rPr>
      </w:pPr>
      <w:ins w:id="102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Loop stopped! </w:t>
        </w:r>
      </w:ins>
    </w:p>
    <w:p w:rsidR="00AC573B" w:rsidRPr="00AC573B" w:rsidRDefault="00AC573B" w:rsidP="00AC57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03" w:author="Unknown"/>
          <w:rFonts w:ascii="Consolas" w:eastAsia="Times New Roman" w:hAnsi="Consolas" w:cs="Consolas"/>
          <w:color w:val="313131"/>
          <w:sz w:val="18"/>
          <w:szCs w:val="18"/>
        </w:rPr>
      </w:pPr>
      <w:ins w:id="104" w:author="Unknown">
        <w:r w:rsidRPr="00AC573B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 to different value and then try...</w:t>
        </w:r>
      </w:ins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rPr>
          <w:ins w:id="105" w:author="Unknown"/>
          <w:rFonts w:ascii="Arial" w:eastAsia="Times New Roman" w:hAnsi="Arial" w:cs="Arial"/>
          <w:color w:val="313131"/>
          <w:sz w:val="21"/>
          <w:szCs w:val="21"/>
        </w:rPr>
      </w:pPr>
      <w:ins w:id="106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1" style="width:0;height:0" o:hralign="center" o:hrstd="t" o:hr="t" fillcolor="#a0a0a0" stroked="f"/>
          </w:pict>
        </w:r>
      </w:ins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07" w:author="Unknown"/>
          <w:rFonts w:ascii="Arial" w:eastAsia="Times New Roman" w:hAnsi="Arial" w:cs="Arial"/>
          <w:color w:val="313131"/>
          <w:sz w:val="21"/>
          <w:szCs w:val="21"/>
        </w:rPr>
      </w:pPr>
      <w:ins w:id="108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"http://www.tutorialspoint.com/javascript/javascript_while_loop.htm"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pacing w:before="105" w:after="105" w:line="330" w:lineRule="atLeast"/>
        <w:ind w:left="-450" w:right="-450"/>
        <w:jc w:val="center"/>
        <w:rPr>
          <w:ins w:id="109" w:author="Unknown"/>
          <w:rFonts w:ascii="Arial" w:eastAsia="Times New Roman" w:hAnsi="Arial" w:cs="Arial"/>
          <w:color w:val="313131"/>
          <w:sz w:val="21"/>
          <w:szCs w:val="21"/>
        </w:rPr>
      </w:pPr>
      <w:ins w:id="110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25623F" w:rsidP="00AC573B">
      <w:pPr>
        <w:spacing w:before="105" w:after="105" w:line="330" w:lineRule="atLeast"/>
        <w:ind w:left="-450" w:right="-450"/>
        <w:jc w:val="center"/>
        <w:rPr>
          <w:ins w:id="111" w:author="Unknown"/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bookmarkStart w:id="112" w:name="_GoBack"/>
      <w:bookmarkEnd w:id="112"/>
      <w:ins w:id="113" w:author="Unknown">
        <w:r w:rsidR="00AC573B"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="00AC573B"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"http://www.tutorialspoint.com/javascript/pdf/javascript_for_loop.pdf" \o "JavaScript For Loop" \t "_blank" </w:instrText>
        </w:r>
        <w:r w:rsidR="00AC573B"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="00AC573B" w:rsidRPr="00AC573B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="00AC573B" w:rsidRPr="00AC573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="00AC573B"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14" w:author="Unknown"/>
          <w:rFonts w:ascii="Arial" w:eastAsia="Times New Roman" w:hAnsi="Arial" w:cs="Arial"/>
          <w:color w:val="313131"/>
          <w:sz w:val="21"/>
          <w:szCs w:val="21"/>
        </w:rPr>
      </w:pPr>
      <w:ins w:id="115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"http://www.tutorialspoint.com/javascript/javascript_forin_loop.htm"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AC573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rPr>
          <w:ins w:id="116" w:author="Unknown"/>
          <w:rFonts w:ascii="Arial" w:eastAsia="Times New Roman" w:hAnsi="Arial" w:cs="Arial"/>
          <w:color w:val="313131"/>
          <w:sz w:val="21"/>
          <w:szCs w:val="21"/>
        </w:rPr>
      </w:pPr>
      <w:ins w:id="117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2" style="width:0;height:0" o:hralign="center" o:hrstd="t" o:hr="t" fillcolor="#a0a0a0" stroked="f"/>
          </w:pict>
        </w:r>
      </w:ins>
    </w:p>
    <w:p w:rsidR="00AC573B" w:rsidRPr="00AC573B" w:rsidRDefault="00AC573B" w:rsidP="00AC573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18" w:author="Unknown"/>
          <w:rFonts w:ascii="Arial" w:eastAsia="Times New Roman" w:hAnsi="Arial" w:cs="Arial"/>
          <w:color w:val="313131"/>
          <w:sz w:val="21"/>
          <w:szCs w:val="21"/>
        </w:rPr>
      </w:pPr>
      <w:ins w:id="119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AC573B" w:rsidRPr="00AC573B" w:rsidRDefault="00AC573B" w:rsidP="00AC573B">
      <w:pPr>
        <w:spacing w:after="75" w:line="330" w:lineRule="atLeast"/>
        <w:ind w:left="-675" w:right="-675"/>
        <w:rPr>
          <w:ins w:id="120" w:author="Unknown"/>
          <w:rFonts w:ascii="Arial" w:eastAsia="Times New Roman" w:hAnsi="Arial" w:cs="Arial"/>
          <w:color w:val="313131"/>
          <w:sz w:val="20"/>
          <w:szCs w:val="20"/>
        </w:rPr>
      </w:pPr>
      <w:ins w:id="121" w:author="Unknown"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2" w:author="Unknown">
        <w:r w:rsidRPr="00AC573B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3" w:author="Unknown">
        <w:r w:rsidRPr="00AC573B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4" w:author="Unknown">
        <w:r w:rsidRPr="00AC573B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5" w:author="Unknown">
        <w:r w:rsidRPr="00AC573B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6" w:author="Unknown">
        <w:r w:rsidRPr="00AC573B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AC573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3B" w:rsidRPr="00AC573B" w:rsidRDefault="00AC573B" w:rsidP="00AC573B">
      <w:pPr>
        <w:spacing w:after="0" w:line="330" w:lineRule="atLeast"/>
        <w:rPr>
          <w:ins w:id="127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utorials Poin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3B" w:rsidRPr="00AC573B" w:rsidRDefault="00AC573B" w:rsidP="00AC573B">
      <w:pPr>
        <w:numPr>
          <w:ilvl w:val="0"/>
          <w:numId w:val="9"/>
        </w:numPr>
        <w:spacing w:after="0" w:line="180" w:lineRule="atLeast"/>
        <w:ind w:left="-225"/>
        <w:rPr>
          <w:ins w:id="128" w:author="Unknown"/>
          <w:rFonts w:ascii="Arial" w:eastAsia="Times New Roman" w:hAnsi="Arial" w:cs="Arial"/>
          <w:color w:val="313131"/>
          <w:sz w:val="21"/>
          <w:szCs w:val="21"/>
        </w:rPr>
      </w:pPr>
      <w:ins w:id="129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Write for us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pacing w:after="0" w:line="330" w:lineRule="atLeast"/>
        <w:rPr>
          <w:ins w:id="130" w:author="Unknown"/>
          <w:rFonts w:ascii="Arial" w:eastAsia="Times New Roman" w:hAnsi="Arial" w:cs="Arial"/>
          <w:color w:val="313131"/>
          <w:sz w:val="21"/>
          <w:szCs w:val="21"/>
        </w:rPr>
      </w:pPr>
      <w:ins w:id="131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AC573B" w:rsidRPr="00AC573B" w:rsidRDefault="00AC573B" w:rsidP="00AC573B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132" w:author="Unknown"/>
          <w:rFonts w:ascii="Arial" w:eastAsia="Times New Roman" w:hAnsi="Arial" w:cs="Arial"/>
          <w:color w:val="313131"/>
          <w:sz w:val="21"/>
          <w:szCs w:val="21"/>
        </w:rPr>
      </w:pPr>
      <w:ins w:id="133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FAQ's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pacing w:after="0" w:line="330" w:lineRule="atLeast"/>
        <w:rPr>
          <w:ins w:id="134" w:author="Unknown"/>
          <w:rFonts w:ascii="Arial" w:eastAsia="Times New Roman" w:hAnsi="Arial" w:cs="Arial"/>
          <w:color w:val="313131"/>
          <w:sz w:val="21"/>
          <w:szCs w:val="21"/>
        </w:rPr>
      </w:pPr>
      <w:ins w:id="135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AC573B" w:rsidRPr="00AC573B" w:rsidRDefault="00AC573B" w:rsidP="00AC573B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136" w:author="Unknown"/>
          <w:rFonts w:ascii="Arial" w:eastAsia="Times New Roman" w:hAnsi="Arial" w:cs="Arial"/>
          <w:color w:val="313131"/>
          <w:sz w:val="21"/>
          <w:szCs w:val="21"/>
        </w:rPr>
      </w:pPr>
      <w:ins w:id="137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Helping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pacing w:after="0" w:line="330" w:lineRule="atLeast"/>
        <w:rPr>
          <w:ins w:id="138" w:author="Unknown"/>
          <w:rFonts w:ascii="Arial" w:eastAsia="Times New Roman" w:hAnsi="Arial" w:cs="Arial"/>
          <w:color w:val="313131"/>
          <w:sz w:val="21"/>
          <w:szCs w:val="21"/>
        </w:rPr>
      </w:pPr>
      <w:ins w:id="139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AC573B" w:rsidRPr="00AC573B" w:rsidRDefault="00AC573B" w:rsidP="00AC573B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140" w:author="Unknown"/>
          <w:rFonts w:ascii="Arial" w:eastAsia="Times New Roman" w:hAnsi="Arial" w:cs="Arial"/>
          <w:color w:val="313131"/>
          <w:sz w:val="21"/>
          <w:szCs w:val="21"/>
        </w:rPr>
      </w:pPr>
      <w:ins w:id="141" w:author="Unknown"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AC573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Contact</w:t>
        </w:r>
        <w:r w:rsidRPr="00AC573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AC573B" w:rsidRPr="00AC573B" w:rsidRDefault="00AC573B" w:rsidP="00AC573B">
      <w:pPr>
        <w:spacing w:after="0" w:line="360" w:lineRule="atLeast"/>
        <w:rPr>
          <w:ins w:id="142" w:author="Unknown"/>
          <w:rFonts w:ascii="Arial" w:eastAsia="Times New Roman" w:hAnsi="Arial" w:cs="Arial"/>
          <w:color w:val="FFFFFF"/>
          <w:sz w:val="21"/>
          <w:szCs w:val="21"/>
        </w:rPr>
      </w:pPr>
      <w:ins w:id="143" w:author="Unknown">
        <w:r w:rsidRPr="00AC573B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AC573B" w:rsidRPr="00AC573B" w:rsidRDefault="00AC573B" w:rsidP="00AC573B">
      <w:pPr>
        <w:spacing w:after="0" w:line="330" w:lineRule="atLeast"/>
        <w:jc w:val="center"/>
        <w:rPr>
          <w:ins w:id="144" w:author="Unknown"/>
          <w:rFonts w:ascii="Arial" w:eastAsia="Times New Roman" w:hAnsi="Arial" w:cs="Arial"/>
          <w:color w:val="313131"/>
          <w:sz w:val="29"/>
          <w:szCs w:val="29"/>
        </w:rPr>
      </w:pPr>
      <w:ins w:id="145" w:author="Unknown">
        <w:r w:rsidRPr="00AC573B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59" type="#_x0000_t75" style="width:49.5pt;height:18pt" o:ole="">
              <v:imagedata r:id="rId8" o:title=""/>
            </v:shape>
            <w:control r:id="rId74" w:name="DefaultOcxName1" w:shapeid="_x0000_i1059"/>
          </w:object>
        </w:r>
        <w:r w:rsidRPr="00AC573B">
          <w:rPr>
            <w:rFonts w:ascii="Arial" w:eastAsia="Times New Roman" w:hAnsi="Arial" w:cs="Arial"/>
            <w:color w:val="313131"/>
            <w:sz w:val="29"/>
            <w:szCs w:val="29"/>
          </w:rPr>
          <w:t> </w:t>
        </w:r>
        <w:proofErr w:type="gramStart"/>
        <w:r w:rsidRPr="00AC573B">
          <w:rPr>
            <w:rFonts w:ascii="Arial" w:eastAsia="Times New Roman" w:hAnsi="Arial" w:cs="Arial"/>
            <w:color w:val="313131"/>
            <w:sz w:val="29"/>
            <w:szCs w:val="29"/>
          </w:rPr>
          <w:t>go</w:t>
        </w:r>
        <w:proofErr w:type="gramEnd"/>
      </w:ins>
    </w:p>
    <w:p w:rsidR="00525669" w:rsidRDefault="0025623F"/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41AF8"/>
    <w:multiLevelType w:val="multilevel"/>
    <w:tmpl w:val="9252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42F52"/>
    <w:multiLevelType w:val="multilevel"/>
    <w:tmpl w:val="32C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4544A"/>
    <w:multiLevelType w:val="multilevel"/>
    <w:tmpl w:val="A686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76C56"/>
    <w:multiLevelType w:val="multilevel"/>
    <w:tmpl w:val="C91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FC540C"/>
    <w:multiLevelType w:val="multilevel"/>
    <w:tmpl w:val="1DF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197CE0"/>
    <w:multiLevelType w:val="multilevel"/>
    <w:tmpl w:val="DC7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602B8A"/>
    <w:multiLevelType w:val="multilevel"/>
    <w:tmpl w:val="2B6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3A28E9"/>
    <w:multiLevelType w:val="multilevel"/>
    <w:tmpl w:val="64F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51039"/>
    <w:multiLevelType w:val="multilevel"/>
    <w:tmpl w:val="24A8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3B"/>
    <w:rsid w:val="001870DD"/>
    <w:rsid w:val="0025623F"/>
    <w:rsid w:val="00961426"/>
    <w:rsid w:val="00AC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5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57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573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57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573B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AC573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57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573B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AC573B"/>
  </w:style>
  <w:style w:type="paragraph" w:styleId="NormalWeb">
    <w:name w:val="Normal (Web)"/>
    <w:basedOn w:val="Normal"/>
    <w:uiPriority w:val="99"/>
    <w:semiHidden/>
    <w:unhideWhenUsed/>
    <w:rsid w:val="00AC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7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5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57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573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57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573B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AC573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57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573B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AC573B"/>
  </w:style>
  <w:style w:type="paragraph" w:styleId="NormalWeb">
    <w:name w:val="Normal (Web)"/>
    <w:basedOn w:val="Normal"/>
    <w:uiPriority w:val="99"/>
    <w:semiHidden/>
    <w:unhideWhenUsed/>
    <w:rsid w:val="00AC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7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12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4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78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215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2937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0106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8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735838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03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90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image" Target="media/image6.jpe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hyperlink" Target="javascript:void(0)" TargetMode="External"/><Relationship Id="rId74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Relationship Id="rId61" Type="http://schemas.openxmlformats.org/officeDocument/2006/relationships/hyperlink" Target="http://www.tutorialspoint.com/effective_resume_writing.htm" TargetMode="External"/><Relationship Id="rId10" Type="http://schemas.openxmlformats.org/officeDocument/2006/relationships/hyperlink" Target="http://www.tutorialspoint.com/free_online_whiteboard.htm" TargetMode="External"/><Relationship Id="rId19" Type="http://schemas.openxmlformats.org/officeDocument/2006/relationships/hyperlink" Target="http://www.tutorialspoint.com/javascript/index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image" Target="media/image4.jpeg"/><Relationship Id="rId73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image" Target="media/image7.jpeg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image" Target="media/image10.jpeg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image" Target="media/image5.jpeg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image" Target="media/image8.jpe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1280</Words>
  <Characters>7301</Characters>
  <Application>Microsoft Office Word</Application>
  <DocSecurity>0</DocSecurity>
  <Lines>60</Lines>
  <Paragraphs>17</Paragraphs>
  <ScaleCrop>false</ScaleCrop>
  <Company>home</Company>
  <LinksUpToDate>false</LinksUpToDate>
  <CharactersWithSpaces>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2</cp:revision>
  <dcterms:created xsi:type="dcterms:W3CDTF">2015-08-30T05:15:00Z</dcterms:created>
  <dcterms:modified xsi:type="dcterms:W3CDTF">2015-08-30T05:16:00Z</dcterms:modified>
</cp:coreProperties>
</file>