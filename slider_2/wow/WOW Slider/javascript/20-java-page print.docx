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AB" w:rsidRPr="000D4DAB" w:rsidRDefault="000D4DAB" w:rsidP="000D4DAB">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0D4DAB" w:rsidRPr="000D4DAB" w:rsidRDefault="000D4DAB" w:rsidP="000D4DAB">
      <w:pPr>
        <w:pBdr>
          <w:bottom w:val="single" w:sz="6" w:space="1" w:color="auto"/>
        </w:pBdr>
        <w:spacing w:after="0" w:line="240" w:lineRule="auto"/>
        <w:jc w:val="center"/>
        <w:rPr>
          <w:rFonts w:ascii="Arial" w:eastAsia="Times New Roman" w:hAnsi="Arial" w:cs="Arial"/>
          <w:vanish/>
          <w:sz w:val="16"/>
          <w:szCs w:val="16"/>
        </w:rPr>
      </w:pPr>
      <w:r w:rsidRPr="000D4DAB">
        <w:rPr>
          <w:rFonts w:ascii="Arial" w:eastAsia="Times New Roman" w:hAnsi="Arial" w:cs="Arial"/>
          <w:vanish/>
          <w:sz w:val="16"/>
          <w:szCs w:val="16"/>
        </w:rPr>
        <w:t>Top of Form</w:t>
      </w:r>
    </w:p>
    <w:p w:rsidR="000D4DAB" w:rsidRPr="000D4DAB" w:rsidRDefault="000D4DAB" w:rsidP="000D4DAB">
      <w:pPr>
        <w:spacing w:after="0" w:line="240" w:lineRule="auto"/>
        <w:rPr>
          <w:rFonts w:ascii="Times New Roman" w:eastAsia="Times New Roman" w:hAnsi="Times New Roman" w:cs="Times New Roman"/>
          <w:sz w:val="24"/>
          <w:szCs w:val="24"/>
        </w:rPr>
      </w:pPr>
      <w:r w:rsidRPr="000D4DA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0D4DAB" w:rsidRPr="000D4DAB" w:rsidRDefault="000D4DAB" w:rsidP="000D4DAB">
      <w:pPr>
        <w:pBdr>
          <w:top w:val="single" w:sz="6" w:space="1" w:color="auto"/>
        </w:pBdr>
        <w:spacing w:after="0" w:line="240" w:lineRule="auto"/>
        <w:jc w:val="center"/>
        <w:rPr>
          <w:rFonts w:ascii="Arial" w:eastAsia="Times New Roman" w:hAnsi="Arial" w:cs="Arial"/>
          <w:vanish/>
          <w:sz w:val="16"/>
          <w:szCs w:val="16"/>
        </w:rPr>
      </w:pPr>
      <w:r w:rsidRPr="000D4DAB">
        <w:rPr>
          <w:rFonts w:ascii="Arial" w:eastAsia="Times New Roman" w:hAnsi="Arial" w:cs="Arial"/>
          <w:vanish/>
          <w:sz w:val="16"/>
          <w:szCs w:val="16"/>
        </w:rPr>
        <w:t>Bottom of Form</w:t>
      </w:r>
    </w:p>
    <w:p w:rsidR="000D4DAB" w:rsidRPr="000D4DAB" w:rsidRDefault="000D4DAB" w:rsidP="000D4DAB">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0D4DAB">
          <w:rPr>
            <w:rFonts w:ascii="Times New Roman" w:eastAsia="Times New Roman" w:hAnsi="Times New Roman" w:cs="Times New Roman"/>
            <w:color w:val="999999"/>
          </w:rPr>
          <w:t> </w:t>
        </w:r>
        <w:r w:rsidRPr="000D4DAB">
          <w:rPr>
            <w:rFonts w:ascii="Times New Roman" w:eastAsia="Times New Roman" w:hAnsi="Times New Roman" w:cs="Times New Roman"/>
            <w:color w:val="999999"/>
            <w:u w:val="single"/>
          </w:rPr>
          <w:t> Whiteboard</w:t>
        </w:r>
      </w:hyperlink>
    </w:p>
    <w:p w:rsidR="000D4DAB" w:rsidRPr="000D4DAB" w:rsidRDefault="000D4DAB" w:rsidP="000D4DAB">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0D4DAB">
          <w:rPr>
            <w:rFonts w:ascii="Times New Roman" w:eastAsia="Times New Roman" w:hAnsi="Times New Roman" w:cs="Times New Roman"/>
            <w:color w:val="999999"/>
          </w:rPr>
          <w:t> </w:t>
        </w:r>
        <w:r w:rsidRPr="000D4DAB">
          <w:rPr>
            <w:rFonts w:ascii="Times New Roman" w:eastAsia="Times New Roman" w:hAnsi="Times New Roman" w:cs="Times New Roman"/>
            <w:color w:val="999999"/>
            <w:u w:val="single"/>
          </w:rPr>
          <w:t> Quizzes</w:t>
        </w:r>
      </w:hyperlink>
    </w:p>
    <w:p w:rsidR="000D4DAB" w:rsidRPr="000D4DAB" w:rsidRDefault="000D4DAB" w:rsidP="000D4DAB">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0D4DAB">
          <w:rPr>
            <w:rFonts w:ascii="Times New Roman" w:eastAsia="Times New Roman" w:hAnsi="Times New Roman" w:cs="Times New Roman"/>
            <w:color w:val="999999"/>
          </w:rPr>
          <w:t> </w:t>
        </w:r>
        <w:r w:rsidRPr="000D4DAB">
          <w:rPr>
            <w:rFonts w:ascii="Times New Roman" w:eastAsia="Times New Roman" w:hAnsi="Times New Roman" w:cs="Times New Roman"/>
            <w:color w:val="999999"/>
            <w:u w:val="single"/>
          </w:rPr>
          <w:t> Shared</w:t>
        </w:r>
      </w:hyperlink>
    </w:p>
    <w:p w:rsidR="000D4DAB" w:rsidRPr="000D4DAB" w:rsidRDefault="000D4DAB" w:rsidP="000D4DAB">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0D4DAB">
          <w:rPr>
            <w:rFonts w:ascii="Times New Roman" w:eastAsia="Times New Roman" w:hAnsi="Times New Roman" w:cs="Times New Roman"/>
            <w:color w:val="999999"/>
          </w:rPr>
          <w:t> </w:t>
        </w:r>
        <w:r w:rsidRPr="000D4DAB">
          <w:rPr>
            <w:rFonts w:ascii="Times New Roman" w:eastAsia="Times New Roman" w:hAnsi="Times New Roman" w:cs="Times New Roman"/>
            <w:color w:val="999999"/>
            <w:u w:val="single"/>
          </w:rPr>
          <w:t> Articles</w:t>
        </w:r>
      </w:hyperlink>
    </w:p>
    <w:p w:rsidR="000D4DAB" w:rsidRPr="000D4DAB" w:rsidRDefault="000D4DAB" w:rsidP="000D4DAB">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0D4DAB">
          <w:rPr>
            <w:rFonts w:ascii="Times New Roman" w:eastAsia="Times New Roman" w:hAnsi="Times New Roman" w:cs="Times New Roman"/>
            <w:b/>
            <w:bCs/>
            <w:caps/>
            <w:color w:val="000000"/>
            <w:sz w:val="18"/>
            <w:szCs w:val="18"/>
          </w:rPr>
          <w:t> </w:t>
        </w:r>
        <w:r w:rsidRPr="000D4DAB">
          <w:rPr>
            <w:rFonts w:ascii="Times New Roman" w:eastAsia="Times New Roman" w:hAnsi="Times New Roman" w:cs="Times New Roman"/>
            <w:b/>
            <w:bCs/>
            <w:caps/>
            <w:color w:val="000000"/>
            <w:sz w:val="18"/>
            <w:szCs w:val="18"/>
            <w:u w:val="single"/>
          </w:rPr>
          <w:t>HOME</w:t>
        </w:r>
      </w:hyperlink>
    </w:p>
    <w:p w:rsidR="000D4DAB" w:rsidRPr="000D4DAB" w:rsidRDefault="000D4DAB" w:rsidP="000D4DAB">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0D4DAB">
          <w:rPr>
            <w:rFonts w:ascii="Times New Roman" w:eastAsia="Times New Roman" w:hAnsi="Times New Roman" w:cs="Times New Roman"/>
            <w:b/>
            <w:bCs/>
            <w:caps/>
            <w:color w:val="000000"/>
            <w:sz w:val="18"/>
            <w:szCs w:val="18"/>
            <w:u w:val="single"/>
          </w:rPr>
          <w:t>TUTORIALS LIBRARY</w:t>
        </w:r>
        <w:r w:rsidRPr="000D4DAB">
          <w:rPr>
            <w:rFonts w:ascii="Times New Roman" w:eastAsia="Times New Roman" w:hAnsi="Times New Roman" w:cs="Times New Roman"/>
            <w:b/>
            <w:bCs/>
            <w:caps/>
            <w:color w:val="000000"/>
            <w:sz w:val="18"/>
            <w:szCs w:val="18"/>
          </w:rPr>
          <w:t> </w:t>
        </w:r>
      </w:hyperlink>
    </w:p>
    <w:p w:rsidR="000D4DAB" w:rsidRPr="000D4DAB" w:rsidRDefault="000D4DAB" w:rsidP="000D4DAB">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0D4DAB">
          <w:rPr>
            <w:rFonts w:ascii="Times New Roman" w:eastAsia="Times New Roman" w:hAnsi="Times New Roman" w:cs="Times New Roman"/>
            <w:b/>
            <w:bCs/>
            <w:caps/>
            <w:color w:val="000000"/>
            <w:sz w:val="18"/>
            <w:szCs w:val="18"/>
          </w:rPr>
          <w:t> </w:t>
        </w:r>
        <w:r w:rsidRPr="000D4DAB">
          <w:rPr>
            <w:rFonts w:ascii="Times New Roman" w:eastAsia="Times New Roman" w:hAnsi="Times New Roman" w:cs="Times New Roman"/>
            <w:b/>
            <w:bCs/>
            <w:caps/>
            <w:color w:val="000000"/>
            <w:sz w:val="18"/>
            <w:szCs w:val="18"/>
            <w:u w:val="single"/>
          </w:rPr>
          <w:t>CODING GROUND</w:t>
        </w:r>
        <w:r w:rsidRPr="000D4DAB">
          <w:rPr>
            <w:rFonts w:ascii="Times New Roman" w:eastAsia="Times New Roman" w:hAnsi="Times New Roman" w:cs="Times New Roman"/>
            <w:b/>
            <w:bCs/>
            <w:caps/>
            <w:color w:val="000000"/>
            <w:sz w:val="18"/>
            <w:szCs w:val="18"/>
          </w:rPr>
          <w:t> </w:t>
        </w:r>
      </w:hyperlink>
    </w:p>
    <w:p w:rsidR="000D4DAB" w:rsidRPr="000D4DAB" w:rsidRDefault="000D4DAB" w:rsidP="000D4DAB">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0D4DAB">
          <w:rPr>
            <w:rFonts w:ascii="Times New Roman" w:eastAsia="Times New Roman" w:hAnsi="Times New Roman" w:cs="Times New Roman"/>
            <w:b/>
            <w:bCs/>
            <w:caps/>
            <w:color w:val="000000"/>
            <w:sz w:val="18"/>
            <w:szCs w:val="18"/>
            <w:u w:val="single"/>
          </w:rPr>
          <w:t>ABSOLUTE CLASSES</w:t>
        </w:r>
      </w:hyperlink>
    </w:p>
    <w:p w:rsidR="000D4DAB" w:rsidRPr="000D4DAB" w:rsidRDefault="000D4DAB" w:rsidP="000D4DAB">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0D4DAB" w:rsidRPr="000D4DAB" w:rsidRDefault="000D4DAB" w:rsidP="000D4DAB">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0D4DAB">
        <w:rPr>
          <w:rFonts w:ascii="Arial" w:eastAsia="Times New Roman" w:hAnsi="Arial" w:cs="Arial"/>
          <w:color w:val="FFFFFF"/>
          <w:sz w:val="21"/>
          <w:szCs w:val="21"/>
        </w:rPr>
        <w:t>Javascript Basics Tutorial</w:t>
      </w:r>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19" w:history="1">
        <w:r w:rsidRPr="000D4DAB">
          <w:rPr>
            <w:rFonts w:ascii="Arial" w:eastAsia="Times New Roman" w:hAnsi="Arial" w:cs="Arial"/>
            <w:color w:val="000000"/>
            <w:sz w:val="19"/>
            <w:szCs w:val="19"/>
            <w:u w:val="single"/>
          </w:rPr>
          <w:t>Javascript - Home</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0" w:history="1">
        <w:r w:rsidRPr="000D4DAB">
          <w:rPr>
            <w:rFonts w:ascii="Arial" w:eastAsia="Times New Roman" w:hAnsi="Arial" w:cs="Arial"/>
            <w:color w:val="000000"/>
            <w:sz w:val="19"/>
            <w:szCs w:val="19"/>
            <w:u w:val="single"/>
          </w:rPr>
          <w:t>Javascript - Overview</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1" w:history="1">
        <w:r w:rsidRPr="000D4DAB">
          <w:rPr>
            <w:rFonts w:ascii="Arial" w:eastAsia="Times New Roman" w:hAnsi="Arial" w:cs="Arial"/>
            <w:color w:val="000000"/>
            <w:sz w:val="19"/>
            <w:szCs w:val="19"/>
            <w:u w:val="single"/>
          </w:rPr>
          <w:t>Javascript - Syntax</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2" w:history="1">
        <w:r w:rsidRPr="000D4DAB">
          <w:rPr>
            <w:rFonts w:ascii="Arial" w:eastAsia="Times New Roman" w:hAnsi="Arial" w:cs="Arial"/>
            <w:color w:val="000000"/>
            <w:sz w:val="19"/>
            <w:szCs w:val="19"/>
            <w:u w:val="single"/>
          </w:rPr>
          <w:t>Javascript - Enabling</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3" w:history="1">
        <w:r w:rsidRPr="000D4DAB">
          <w:rPr>
            <w:rFonts w:ascii="Arial" w:eastAsia="Times New Roman" w:hAnsi="Arial" w:cs="Arial"/>
            <w:color w:val="000000"/>
            <w:sz w:val="19"/>
            <w:szCs w:val="19"/>
            <w:u w:val="single"/>
          </w:rPr>
          <w:t>Javascript - Placement</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4" w:history="1">
        <w:r w:rsidRPr="000D4DAB">
          <w:rPr>
            <w:rFonts w:ascii="Arial" w:eastAsia="Times New Roman" w:hAnsi="Arial" w:cs="Arial"/>
            <w:color w:val="000000"/>
            <w:sz w:val="19"/>
            <w:szCs w:val="19"/>
            <w:u w:val="single"/>
          </w:rPr>
          <w:t>Javascript - Variables</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5" w:history="1">
        <w:r w:rsidRPr="000D4DAB">
          <w:rPr>
            <w:rFonts w:ascii="Arial" w:eastAsia="Times New Roman" w:hAnsi="Arial" w:cs="Arial"/>
            <w:color w:val="000000"/>
            <w:sz w:val="19"/>
            <w:szCs w:val="19"/>
            <w:u w:val="single"/>
          </w:rPr>
          <w:t>Javascript - Operators</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6" w:history="1">
        <w:r w:rsidRPr="000D4DAB">
          <w:rPr>
            <w:rFonts w:ascii="Arial" w:eastAsia="Times New Roman" w:hAnsi="Arial" w:cs="Arial"/>
            <w:color w:val="000000"/>
            <w:sz w:val="19"/>
            <w:szCs w:val="19"/>
            <w:u w:val="single"/>
          </w:rPr>
          <w:t>Javascript - If...Else</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7" w:history="1">
        <w:r w:rsidRPr="000D4DAB">
          <w:rPr>
            <w:rFonts w:ascii="Arial" w:eastAsia="Times New Roman" w:hAnsi="Arial" w:cs="Arial"/>
            <w:color w:val="000000"/>
            <w:sz w:val="19"/>
            <w:szCs w:val="19"/>
            <w:u w:val="single"/>
          </w:rPr>
          <w:t>Javascript - Switch Case</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8" w:history="1">
        <w:r w:rsidRPr="000D4DAB">
          <w:rPr>
            <w:rFonts w:ascii="Arial" w:eastAsia="Times New Roman" w:hAnsi="Arial" w:cs="Arial"/>
            <w:color w:val="000000"/>
            <w:sz w:val="19"/>
            <w:szCs w:val="19"/>
            <w:u w:val="single"/>
          </w:rPr>
          <w:t>Javascript - While Loop</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29" w:history="1">
        <w:r w:rsidRPr="000D4DAB">
          <w:rPr>
            <w:rFonts w:ascii="Arial" w:eastAsia="Times New Roman" w:hAnsi="Arial" w:cs="Arial"/>
            <w:color w:val="000000"/>
            <w:sz w:val="19"/>
            <w:szCs w:val="19"/>
            <w:u w:val="single"/>
          </w:rPr>
          <w:t>Javascript - For Loop</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0" w:history="1">
        <w:r w:rsidRPr="000D4DAB">
          <w:rPr>
            <w:rFonts w:ascii="Arial" w:eastAsia="Times New Roman" w:hAnsi="Arial" w:cs="Arial"/>
            <w:color w:val="000000"/>
            <w:sz w:val="19"/>
            <w:szCs w:val="19"/>
            <w:u w:val="single"/>
          </w:rPr>
          <w:t>Javascript - For...in</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1" w:history="1">
        <w:r w:rsidRPr="000D4DAB">
          <w:rPr>
            <w:rFonts w:ascii="Arial" w:eastAsia="Times New Roman" w:hAnsi="Arial" w:cs="Arial"/>
            <w:color w:val="000000"/>
            <w:sz w:val="19"/>
            <w:szCs w:val="19"/>
            <w:u w:val="single"/>
          </w:rPr>
          <w:t>Javascript - Loop Control</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2" w:history="1">
        <w:r w:rsidRPr="000D4DAB">
          <w:rPr>
            <w:rFonts w:ascii="Arial" w:eastAsia="Times New Roman" w:hAnsi="Arial" w:cs="Arial"/>
            <w:color w:val="000000"/>
            <w:sz w:val="19"/>
            <w:szCs w:val="19"/>
            <w:u w:val="single"/>
          </w:rPr>
          <w:t>Javascript - Functions</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3" w:history="1">
        <w:r w:rsidRPr="000D4DAB">
          <w:rPr>
            <w:rFonts w:ascii="Arial" w:eastAsia="Times New Roman" w:hAnsi="Arial" w:cs="Arial"/>
            <w:color w:val="000000"/>
            <w:sz w:val="19"/>
            <w:szCs w:val="19"/>
            <w:u w:val="single"/>
          </w:rPr>
          <w:t>Javascript - Events</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4" w:history="1">
        <w:r w:rsidRPr="000D4DAB">
          <w:rPr>
            <w:rFonts w:ascii="Arial" w:eastAsia="Times New Roman" w:hAnsi="Arial" w:cs="Arial"/>
            <w:color w:val="000000"/>
            <w:sz w:val="19"/>
            <w:szCs w:val="19"/>
            <w:u w:val="single"/>
          </w:rPr>
          <w:t>Javascript - Cookies</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5" w:history="1">
        <w:r w:rsidRPr="000D4DAB">
          <w:rPr>
            <w:rFonts w:ascii="Arial" w:eastAsia="Times New Roman" w:hAnsi="Arial" w:cs="Arial"/>
            <w:color w:val="000000"/>
            <w:sz w:val="19"/>
            <w:szCs w:val="19"/>
            <w:u w:val="single"/>
          </w:rPr>
          <w:t>Javascript - Page Redirect</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6" w:history="1">
        <w:r w:rsidRPr="000D4DAB">
          <w:rPr>
            <w:rFonts w:ascii="Arial" w:eastAsia="Times New Roman" w:hAnsi="Arial" w:cs="Arial"/>
            <w:color w:val="000000"/>
            <w:sz w:val="19"/>
            <w:szCs w:val="19"/>
            <w:u w:val="single"/>
          </w:rPr>
          <w:t>Javascript - Dialog Boxes</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7" w:history="1">
        <w:r w:rsidRPr="000D4DAB">
          <w:rPr>
            <w:rFonts w:ascii="Arial" w:eastAsia="Times New Roman" w:hAnsi="Arial" w:cs="Arial"/>
            <w:color w:val="000000"/>
            <w:sz w:val="19"/>
            <w:szCs w:val="19"/>
            <w:u w:val="single"/>
          </w:rPr>
          <w:t>Javascript - Void Keyword</w:t>
        </w:r>
      </w:hyperlink>
    </w:p>
    <w:p w:rsidR="000D4DAB" w:rsidRPr="000D4DAB" w:rsidRDefault="000D4DAB" w:rsidP="000D4DAB">
      <w:pPr>
        <w:numPr>
          <w:ilvl w:val="0"/>
          <w:numId w:val="3"/>
        </w:numPr>
        <w:spacing w:after="0" w:line="210" w:lineRule="atLeast"/>
        <w:ind w:left="495"/>
        <w:rPr>
          <w:rFonts w:ascii="Arial" w:eastAsia="Times New Roman" w:hAnsi="Arial" w:cs="Arial"/>
          <w:color w:val="313131"/>
          <w:sz w:val="21"/>
          <w:szCs w:val="21"/>
        </w:rPr>
      </w:pPr>
      <w:hyperlink r:id="rId38" w:history="1">
        <w:r w:rsidRPr="000D4DAB">
          <w:rPr>
            <w:rFonts w:ascii="Arial" w:eastAsia="Times New Roman" w:hAnsi="Arial" w:cs="Arial"/>
            <w:color w:val="000000"/>
            <w:sz w:val="19"/>
            <w:szCs w:val="19"/>
            <w:u w:val="single"/>
            <w:shd w:val="clear" w:color="auto" w:fill="D6D6D6"/>
          </w:rPr>
          <w:t>Javascript - Page Printing</w:t>
        </w:r>
      </w:hyperlink>
    </w:p>
    <w:p w:rsidR="000D4DAB" w:rsidRPr="000D4DAB" w:rsidRDefault="000D4DAB" w:rsidP="000D4DAB">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0D4DAB">
        <w:rPr>
          <w:rFonts w:ascii="Arial" w:eastAsia="Times New Roman" w:hAnsi="Arial" w:cs="Arial"/>
          <w:color w:val="FFFFFF"/>
          <w:sz w:val="21"/>
          <w:szCs w:val="21"/>
        </w:rPr>
        <w:t>JavaScript Objects</w:t>
      </w:r>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39" w:history="1">
        <w:r w:rsidRPr="000D4DAB">
          <w:rPr>
            <w:rFonts w:ascii="Arial" w:eastAsia="Times New Roman" w:hAnsi="Arial" w:cs="Arial"/>
            <w:color w:val="000000"/>
            <w:sz w:val="19"/>
            <w:szCs w:val="19"/>
            <w:u w:val="single"/>
          </w:rPr>
          <w:t>Javascript - Objects</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0" w:history="1">
        <w:r w:rsidRPr="000D4DAB">
          <w:rPr>
            <w:rFonts w:ascii="Arial" w:eastAsia="Times New Roman" w:hAnsi="Arial" w:cs="Arial"/>
            <w:color w:val="000000"/>
            <w:sz w:val="19"/>
            <w:szCs w:val="19"/>
            <w:u w:val="single"/>
          </w:rPr>
          <w:t>Javascript - Number</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1" w:history="1">
        <w:r w:rsidRPr="000D4DAB">
          <w:rPr>
            <w:rFonts w:ascii="Arial" w:eastAsia="Times New Roman" w:hAnsi="Arial" w:cs="Arial"/>
            <w:color w:val="000000"/>
            <w:sz w:val="19"/>
            <w:szCs w:val="19"/>
            <w:u w:val="single"/>
          </w:rPr>
          <w:t>Javascript - Boolean</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2" w:history="1">
        <w:r w:rsidRPr="000D4DAB">
          <w:rPr>
            <w:rFonts w:ascii="Arial" w:eastAsia="Times New Roman" w:hAnsi="Arial" w:cs="Arial"/>
            <w:color w:val="000000"/>
            <w:sz w:val="19"/>
            <w:szCs w:val="19"/>
            <w:u w:val="single"/>
          </w:rPr>
          <w:t>Javascript - Strings</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3" w:history="1">
        <w:r w:rsidRPr="000D4DAB">
          <w:rPr>
            <w:rFonts w:ascii="Arial" w:eastAsia="Times New Roman" w:hAnsi="Arial" w:cs="Arial"/>
            <w:color w:val="000000"/>
            <w:sz w:val="19"/>
            <w:szCs w:val="19"/>
            <w:u w:val="single"/>
          </w:rPr>
          <w:t>Javascript - Arrays</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4" w:history="1">
        <w:r w:rsidRPr="000D4DAB">
          <w:rPr>
            <w:rFonts w:ascii="Arial" w:eastAsia="Times New Roman" w:hAnsi="Arial" w:cs="Arial"/>
            <w:color w:val="000000"/>
            <w:sz w:val="19"/>
            <w:szCs w:val="19"/>
            <w:u w:val="single"/>
          </w:rPr>
          <w:t>Javascript - Date</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5" w:history="1">
        <w:r w:rsidRPr="000D4DAB">
          <w:rPr>
            <w:rFonts w:ascii="Arial" w:eastAsia="Times New Roman" w:hAnsi="Arial" w:cs="Arial"/>
            <w:color w:val="000000"/>
            <w:sz w:val="19"/>
            <w:szCs w:val="19"/>
            <w:u w:val="single"/>
          </w:rPr>
          <w:t>Javascript - Math</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6" w:history="1">
        <w:r w:rsidRPr="000D4DAB">
          <w:rPr>
            <w:rFonts w:ascii="Arial" w:eastAsia="Times New Roman" w:hAnsi="Arial" w:cs="Arial"/>
            <w:color w:val="000000"/>
            <w:sz w:val="19"/>
            <w:szCs w:val="19"/>
            <w:u w:val="single"/>
          </w:rPr>
          <w:t>Javascript - RegExp</w:t>
        </w:r>
      </w:hyperlink>
    </w:p>
    <w:p w:rsidR="000D4DAB" w:rsidRPr="000D4DAB" w:rsidRDefault="000D4DAB" w:rsidP="000D4DAB">
      <w:pPr>
        <w:numPr>
          <w:ilvl w:val="0"/>
          <w:numId w:val="4"/>
        </w:numPr>
        <w:spacing w:after="0" w:line="210" w:lineRule="atLeast"/>
        <w:ind w:left="495"/>
        <w:rPr>
          <w:rFonts w:ascii="Arial" w:eastAsia="Times New Roman" w:hAnsi="Arial" w:cs="Arial"/>
          <w:color w:val="313131"/>
          <w:sz w:val="21"/>
          <w:szCs w:val="21"/>
        </w:rPr>
      </w:pPr>
      <w:hyperlink r:id="rId47" w:history="1">
        <w:r w:rsidRPr="000D4DAB">
          <w:rPr>
            <w:rFonts w:ascii="Arial" w:eastAsia="Times New Roman" w:hAnsi="Arial" w:cs="Arial"/>
            <w:color w:val="000000"/>
            <w:sz w:val="19"/>
            <w:szCs w:val="19"/>
            <w:u w:val="single"/>
          </w:rPr>
          <w:t>Javascript - HTML DOM</w:t>
        </w:r>
      </w:hyperlink>
    </w:p>
    <w:p w:rsidR="000D4DAB" w:rsidRPr="000D4DAB" w:rsidRDefault="000D4DAB" w:rsidP="000D4DAB">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0D4DAB">
        <w:rPr>
          <w:rFonts w:ascii="Arial" w:eastAsia="Times New Roman" w:hAnsi="Arial" w:cs="Arial"/>
          <w:color w:val="FFFFFF"/>
          <w:sz w:val="21"/>
          <w:szCs w:val="21"/>
        </w:rPr>
        <w:t>JavaScript Advanced</w:t>
      </w:r>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48" w:history="1">
        <w:r w:rsidRPr="000D4DAB">
          <w:rPr>
            <w:rFonts w:ascii="Arial" w:eastAsia="Times New Roman" w:hAnsi="Arial" w:cs="Arial"/>
            <w:color w:val="000000"/>
            <w:sz w:val="19"/>
            <w:szCs w:val="19"/>
            <w:u w:val="single"/>
          </w:rPr>
          <w:t>Javascript - Error Handling</w:t>
        </w:r>
      </w:hyperlink>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49" w:history="1">
        <w:r w:rsidRPr="000D4DAB">
          <w:rPr>
            <w:rFonts w:ascii="Arial" w:eastAsia="Times New Roman" w:hAnsi="Arial" w:cs="Arial"/>
            <w:color w:val="000000"/>
            <w:sz w:val="19"/>
            <w:szCs w:val="19"/>
            <w:u w:val="single"/>
          </w:rPr>
          <w:t>Javascript - Validations</w:t>
        </w:r>
      </w:hyperlink>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50" w:history="1">
        <w:r w:rsidRPr="000D4DAB">
          <w:rPr>
            <w:rFonts w:ascii="Arial" w:eastAsia="Times New Roman" w:hAnsi="Arial" w:cs="Arial"/>
            <w:color w:val="000000"/>
            <w:sz w:val="19"/>
            <w:szCs w:val="19"/>
            <w:u w:val="single"/>
          </w:rPr>
          <w:t>Javascript - Animation</w:t>
        </w:r>
      </w:hyperlink>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51" w:history="1">
        <w:r w:rsidRPr="000D4DAB">
          <w:rPr>
            <w:rFonts w:ascii="Arial" w:eastAsia="Times New Roman" w:hAnsi="Arial" w:cs="Arial"/>
            <w:color w:val="000000"/>
            <w:sz w:val="19"/>
            <w:szCs w:val="19"/>
            <w:u w:val="single"/>
          </w:rPr>
          <w:t>Javascript - Multimedia</w:t>
        </w:r>
      </w:hyperlink>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52" w:history="1">
        <w:r w:rsidRPr="000D4DAB">
          <w:rPr>
            <w:rFonts w:ascii="Arial" w:eastAsia="Times New Roman" w:hAnsi="Arial" w:cs="Arial"/>
            <w:color w:val="000000"/>
            <w:sz w:val="19"/>
            <w:szCs w:val="19"/>
            <w:u w:val="single"/>
          </w:rPr>
          <w:t>Javascript - Debugging</w:t>
        </w:r>
      </w:hyperlink>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53" w:history="1">
        <w:r w:rsidRPr="000D4DAB">
          <w:rPr>
            <w:rFonts w:ascii="Arial" w:eastAsia="Times New Roman" w:hAnsi="Arial" w:cs="Arial"/>
            <w:color w:val="000000"/>
            <w:sz w:val="19"/>
            <w:szCs w:val="19"/>
            <w:u w:val="single"/>
          </w:rPr>
          <w:t>Javascript - Image Map</w:t>
        </w:r>
      </w:hyperlink>
    </w:p>
    <w:p w:rsidR="000D4DAB" w:rsidRPr="000D4DAB" w:rsidRDefault="000D4DAB" w:rsidP="000D4DAB">
      <w:pPr>
        <w:numPr>
          <w:ilvl w:val="0"/>
          <w:numId w:val="5"/>
        </w:numPr>
        <w:spacing w:after="0" w:line="210" w:lineRule="atLeast"/>
        <w:ind w:left="495"/>
        <w:rPr>
          <w:rFonts w:ascii="Arial" w:eastAsia="Times New Roman" w:hAnsi="Arial" w:cs="Arial"/>
          <w:color w:val="313131"/>
          <w:sz w:val="21"/>
          <w:szCs w:val="21"/>
        </w:rPr>
      </w:pPr>
      <w:hyperlink r:id="rId54" w:history="1">
        <w:r w:rsidRPr="000D4DAB">
          <w:rPr>
            <w:rFonts w:ascii="Arial" w:eastAsia="Times New Roman" w:hAnsi="Arial" w:cs="Arial"/>
            <w:color w:val="000000"/>
            <w:sz w:val="19"/>
            <w:szCs w:val="19"/>
            <w:u w:val="single"/>
          </w:rPr>
          <w:t>Javascript - Browsers</w:t>
        </w:r>
      </w:hyperlink>
    </w:p>
    <w:p w:rsidR="000D4DAB" w:rsidRPr="000D4DAB" w:rsidRDefault="000D4DAB" w:rsidP="000D4DAB">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0D4DAB">
        <w:rPr>
          <w:rFonts w:ascii="Arial" w:eastAsia="Times New Roman" w:hAnsi="Arial" w:cs="Arial"/>
          <w:color w:val="FFFFFF"/>
          <w:sz w:val="21"/>
          <w:szCs w:val="21"/>
        </w:rPr>
        <w:t>IMS DB Resources</w:t>
      </w:r>
    </w:p>
    <w:p w:rsidR="000D4DAB" w:rsidRPr="000D4DAB" w:rsidRDefault="000D4DAB" w:rsidP="000D4DAB">
      <w:pPr>
        <w:numPr>
          <w:ilvl w:val="0"/>
          <w:numId w:val="6"/>
        </w:numPr>
        <w:spacing w:after="0" w:line="210" w:lineRule="atLeast"/>
        <w:ind w:left="495"/>
        <w:rPr>
          <w:rFonts w:ascii="Arial" w:eastAsia="Times New Roman" w:hAnsi="Arial" w:cs="Arial"/>
          <w:color w:val="313131"/>
          <w:sz w:val="21"/>
          <w:szCs w:val="21"/>
        </w:rPr>
      </w:pPr>
      <w:hyperlink r:id="rId55" w:history="1">
        <w:r w:rsidRPr="000D4DAB">
          <w:rPr>
            <w:rFonts w:ascii="Arial" w:eastAsia="Times New Roman" w:hAnsi="Arial" w:cs="Arial"/>
            <w:color w:val="000000"/>
            <w:sz w:val="19"/>
            <w:szCs w:val="19"/>
            <w:u w:val="single"/>
          </w:rPr>
          <w:t>Javascript - Questions And Answers</w:t>
        </w:r>
      </w:hyperlink>
    </w:p>
    <w:p w:rsidR="000D4DAB" w:rsidRPr="000D4DAB" w:rsidRDefault="000D4DAB" w:rsidP="000D4DAB">
      <w:pPr>
        <w:numPr>
          <w:ilvl w:val="0"/>
          <w:numId w:val="6"/>
        </w:numPr>
        <w:spacing w:after="0" w:line="210" w:lineRule="atLeast"/>
        <w:ind w:left="495"/>
        <w:rPr>
          <w:rFonts w:ascii="Arial" w:eastAsia="Times New Roman" w:hAnsi="Arial" w:cs="Arial"/>
          <w:color w:val="313131"/>
          <w:sz w:val="21"/>
          <w:szCs w:val="21"/>
        </w:rPr>
      </w:pPr>
      <w:hyperlink r:id="rId56" w:history="1">
        <w:r w:rsidRPr="000D4DAB">
          <w:rPr>
            <w:rFonts w:ascii="Arial" w:eastAsia="Times New Roman" w:hAnsi="Arial" w:cs="Arial"/>
            <w:color w:val="000000"/>
            <w:sz w:val="19"/>
            <w:szCs w:val="19"/>
            <w:u w:val="single"/>
          </w:rPr>
          <w:t>Javascript - Quick Guide</w:t>
        </w:r>
      </w:hyperlink>
    </w:p>
    <w:p w:rsidR="000D4DAB" w:rsidRPr="000D4DAB" w:rsidRDefault="000D4DAB" w:rsidP="000D4DAB">
      <w:pPr>
        <w:numPr>
          <w:ilvl w:val="0"/>
          <w:numId w:val="6"/>
        </w:numPr>
        <w:spacing w:after="0" w:line="210" w:lineRule="atLeast"/>
        <w:ind w:left="495"/>
        <w:rPr>
          <w:rFonts w:ascii="Arial" w:eastAsia="Times New Roman" w:hAnsi="Arial" w:cs="Arial"/>
          <w:color w:val="313131"/>
          <w:sz w:val="21"/>
          <w:szCs w:val="21"/>
        </w:rPr>
      </w:pPr>
      <w:hyperlink r:id="rId57" w:history="1">
        <w:r w:rsidRPr="000D4DAB">
          <w:rPr>
            <w:rFonts w:ascii="Arial" w:eastAsia="Times New Roman" w:hAnsi="Arial" w:cs="Arial"/>
            <w:color w:val="000000"/>
            <w:sz w:val="19"/>
            <w:szCs w:val="19"/>
            <w:u w:val="single"/>
          </w:rPr>
          <w:t>Javascript - Functions</w:t>
        </w:r>
      </w:hyperlink>
    </w:p>
    <w:p w:rsidR="000D4DAB" w:rsidRPr="000D4DAB" w:rsidRDefault="000D4DAB" w:rsidP="000D4DAB">
      <w:pPr>
        <w:numPr>
          <w:ilvl w:val="0"/>
          <w:numId w:val="6"/>
        </w:numPr>
        <w:spacing w:after="0" w:line="210" w:lineRule="atLeast"/>
        <w:ind w:left="495"/>
        <w:rPr>
          <w:rFonts w:ascii="Arial" w:eastAsia="Times New Roman" w:hAnsi="Arial" w:cs="Arial"/>
          <w:color w:val="313131"/>
          <w:sz w:val="21"/>
          <w:szCs w:val="21"/>
        </w:rPr>
      </w:pPr>
      <w:hyperlink r:id="rId58" w:history="1">
        <w:r w:rsidRPr="000D4DAB">
          <w:rPr>
            <w:rFonts w:ascii="Arial" w:eastAsia="Times New Roman" w:hAnsi="Arial" w:cs="Arial"/>
            <w:color w:val="000000"/>
            <w:sz w:val="19"/>
            <w:szCs w:val="19"/>
            <w:u w:val="single"/>
          </w:rPr>
          <w:t>Javascript - Resources</w:t>
        </w:r>
      </w:hyperlink>
    </w:p>
    <w:p w:rsidR="000D4DAB" w:rsidRPr="000D4DAB" w:rsidRDefault="000D4DAB" w:rsidP="000D4DAB">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0D4DAB">
        <w:rPr>
          <w:rFonts w:ascii="Arial" w:eastAsia="Times New Roman" w:hAnsi="Arial" w:cs="Arial"/>
          <w:color w:val="000000"/>
          <w:sz w:val="21"/>
          <w:szCs w:val="21"/>
        </w:rPr>
        <w:t>Selected Reading</w:t>
      </w:r>
    </w:p>
    <w:p w:rsidR="000D4DAB" w:rsidRPr="000D4DAB" w:rsidRDefault="000D4DAB" w:rsidP="000D4DAB">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0D4DAB">
          <w:rPr>
            <w:rFonts w:ascii="Arial" w:eastAsia="Times New Roman" w:hAnsi="Arial" w:cs="Arial"/>
            <w:color w:val="000000"/>
            <w:sz w:val="19"/>
            <w:szCs w:val="19"/>
            <w:u w:val="single"/>
          </w:rPr>
          <w:t>Developer's Best Practices</w:t>
        </w:r>
      </w:hyperlink>
    </w:p>
    <w:p w:rsidR="000D4DAB" w:rsidRPr="000D4DAB" w:rsidRDefault="000D4DAB" w:rsidP="000D4DAB">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0D4DAB">
          <w:rPr>
            <w:rFonts w:ascii="Arial" w:eastAsia="Times New Roman" w:hAnsi="Arial" w:cs="Arial"/>
            <w:color w:val="000000"/>
            <w:sz w:val="19"/>
            <w:szCs w:val="19"/>
            <w:u w:val="single"/>
          </w:rPr>
          <w:t>Questions and Answers</w:t>
        </w:r>
      </w:hyperlink>
    </w:p>
    <w:p w:rsidR="000D4DAB" w:rsidRPr="000D4DAB" w:rsidRDefault="000D4DAB" w:rsidP="000D4DAB">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0D4DAB">
          <w:rPr>
            <w:rFonts w:ascii="Arial" w:eastAsia="Times New Roman" w:hAnsi="Arial" w:cs="Arial"/>
            <w:color w:val="000000"/>
            <w:sz w:val="19"/>
            <w:szCs w:val="19"/>
            <w:u w:val="single"/>
          </w:rPr>
          <w:t>Effective Resume Writing</w:t>
        </w:r>
      </w:hyperlink>
    </w:p>
    <w:p w:rsidR="000D4DAB" w:rsidRPr="000D4DAB" w:rsidRDefault="000D4DAB" w:rsidP="000D4DAB">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0D4DAB">
          <w:rPr>
            <w:rFonts w:ascii="Arial" w:eastAsia="Times New Roman" w:hAnsi="Arial" w:cs="Arial"/>
            <w:color w:val="000000"/>
            <w:sz w:val="19"/>
            <w:szCs w:val="19"/>
            <w:u w:val="single"/>
          </w:rPr>
          <w:t>HR Interview Questions</w:t>
        </w:r>
      </w:hyperlink>
    </w:p>
    <w:p w:rsidR="000D4DAB" w:rsidRPr="000D4DAB" w:rsidRDefault="000D4DAB" w:rsidP="000D4DAB">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0D4DAB">
          <w:rPr>
            <w:rFonts w:ascii="Arial" w:eastAsia="Times New Roman" w:hAnsi="Arial" w:cs="Arial"/>
            <w:color w:val="000000"/>
            <w:sz w:val="19"/>
            <w:szCs w:val="19"/>
            <w:u w:val="single"/>
          </w:rPr>
          <w:t>Computer Glossary</w:t>
        </w:r>
      </w:hyperlink>
    </w:p>
    <w:p w:rsidR="000D4DAB" w:rsidRPr="000D4DAB" w:rsidRDefault="000D4DAB" w:rsidP="000D4DAB">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0D4DAB">
          <w:rPr>
            <w:rFonts w:ascii="Arial" w:eastAsia="Times New Roman" w:hAnsi="Arial" w:cs="Arial"/>
            <w:color w:val="000000"/>
            <w:sz w:val="19"/>
            <w:szCs w:val="19"/>
            <w:u w:val="single"/>
          </w:rPr>
          <w:t>Who is Who</w:t>
        </w:r>
      </w:hyperlink>
    </w:p>
    <w:p w:rsidR="000D4DAB" w:rsidRPr="000D4DAB" w:rsidRDefault="000D4DAB" w:rsidP="000D4DAB">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0D4DAB">
        <w:rPr>
          <w:rFonts w:ascii="Arial" w:eastAsia="Times New Roman" w:hAnsi="Arial" w:cs="Arial"/>
          <w:color w:val="121214"/>
          <w:spacing w:val="-15"/>
          <w:kern w:val="36"/>
          <w:sz w:val="42"/>
          <w:szCs w:val="42"/>
        </w:rPr>
        <w:t>JavaScript - Page Printing</w:t>
      </w:r>
    </w:p>
    <w:p w:rsidR="000D4DAB" w:rsidRPr="000D4DAB" w:rsidRDefault="000D4DAB" w:rsidP="000D4DAB">
      <w:pPr>
        <w:shd w:val="clear" w:color="auto" w:fill="FFFFFF"/>
        <w:spacing w:before="105" w:after="105" w:line="330" w:lineRule="atLeast"/>
        <w:ind w:left="-450" w:right="-450"/>
        <w:jc w:val="center"/>
        <w:rPr>
          <w:rFonts w:ascii="Arial" w:eastAsia="Times New Roman" w:hAnsi="Arial" w:cs="Arial"/>
          <w:color w:val="313131"/>
          <w:sz w:val="21"/>
          <w:szCs w:val="21"/>
        </w:rPr>
      </w:pPr>
      <w:r w:rsidRPr="000D4DAB">
        <w:rPr>
          <w:rFonts w:ascii="Arial" w:eastAsia="Times New Roman" w:hAnsi="Arial" w:cs="Arial"/>
          <w:color w:val="313131"/>
          <w:sz w:val="21"/>
          <w:szCs w:val="21"/>
        </w:rPr>
        <w:pict>
          <v:rect id="_x0000_i1027" style="width:0;height:0" o:hralign="center" o:hrstd="t" o:hr="t" fillcolor="#a0a0a0" stroked="f"/>
        </w:pict>
      </w:r>
    </w:p>
    <w:p w:rsidR="000D4DAB" w:rsidRPr="000D4DAB" w:rsidRDefault="000D4DAB" w:rsidP="000D4DAB">
      <w:pPr>
        <w:shd w:val="clear" w:color="auto" w:fill="FFFFFF"/>
        <w:spacing w:before="105" w:after="105" w:line="330" w:lineRule="atLeast"/>
        <w:ind w:left="-450" w:right="-450"/>
        <w:jc w:val="center"/>
        <w:rPr>
          <w:rFonts w:ascii="Arial" w:eastAsia="Times New Roman" w:hAnsi="Arial" w:cs="Arial"/>
          <w:color w:val="313131"/>
          <w:sz w:val="21"/>
          <w:szCs w:val="21"/>
        </w:rPr>
      </w:pPr>
      <w:r w:rsidRPr="000D4DAB">
        <w:rPr>
          <w:rFonts w:ascii="Arial" w:eastAsia="Times New Roman" w:hAnsi="Arial" w:cs="Arial"/>
          <w:color w:val="313131"/>
          <w:sz w:val="21"/>
          <w:szCs w:val="21"/>
        </w:rPr>
        <w:t>Advertisements</w:t>
      </w:r>
    </w:p>
    <w:p w:rsidR="000D4DAB" w:rsidRPr="000D4DAB" w:rsidRDefault="000D4DAB" w:rsidP="000D4DAB">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0D4DAB">
          <w:rPr>
            <w:rFonts w:ascii="Arial" w:eastAsia="Times New Roman" w:hAnsi="Arial" w:cs="Arial"/>
            <w:color w:val="313131"/>
            <w:sz w:val="21"/>
            <w:szCs w:val="21"/>
          </w:rPr>
          <w:pict>
            <v:rect id="_x0000_i1028" style="width:0;height:0" o:hralign="center" o:hrstd="t" o:hr="t" fillcolor="#a0a0a0" stroked="f"/>
          </w:pict>
        </w:r>
      </w:ins>
    </w:p>
    <w:p w:rsidR="000D4DAB" w:rsidRPr="000D4DAB" w:rsidRDefault="000D4DAB" w:rsidP="000D4DAB">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"http://www.tutorialspoint.com/javascript/javascript_void_keyword.htm" </w:instrText>
        </w:r>
        <w:r w:rsidRPr="000D4DAB">
          <w:rPr>
            <w:rFonts w:ascii="Arial" w:eastAsia="Times New Roman" w:hAnsi="Arial" w:cs="Arial"/>
            <w:color w:val="313131"/>
            <w:sz w:val="21"/>
            <w:szCs w:val="21"/>
          </w:rPr>
          <w:fldChar w:fldCharType="separate"/>
        </w:r>
        <w:r w:rsidRPr="000D4DAB">
          <w:rPr>
            <w:rFonts w:ascii="Times New Roman" w:eastAsia="Times New Roman" w:hAnsi="Times New Roman" w:cs="Times New Roman"/>
            <w:color w:val="000000"/>
            <w:sz w:val="23"/>
            <w:szCs w:val="23"/>
          </w:rPr>
          <w:t> </w:t>
        </w:r>
        <w:r w:rsidRPr="000D4DAB">
          <w:rPr>
            <w:rFonts w:ascii="Arial" w:eastAsia="Times New Roman" w:hAnsi="Arial" w:cs="Arial"/>
            <w:color w:val="000000"/>
            <w:sz w:val="23"/>
            <w:szCs w:val="23"/>
            <w:u w:val="single"/>
          </w:rPr>
          <w:t>Previous Page</w:t>
        </w:r>
        <w:r w:rsidRPr="000D4DAB">
          <w:rPr>
            <w:rFonts w:ascii="Arial" w:eastAsia="Times New Roman" w:hAnsi="Arial" w:cs="Arial"/>
            <w:color w:val="313131"/>
            <w:sz w:val="21"/>
            <w:szCs w:val="21"/>
          </w:rPr>
          <w:fldChar w:fldCharType="end"/>
        </w:r>
      </w:ins>
    </w:p>
    <w:p w:rsidR="000D4DAB" w:rsidRPr="000D4DAB" w:rsidRDefault="000D4DAB" w:rsidP="000D4DAB">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"http://www.tutorialspoint.com/javascript/javascript_objects.htm" </w:instrText>
        </w:r>
        <w:r w:rsidRPr="000D4DAB">
          <w:rPr>
            <w:rFonts w:ascii="Arial" w:eastAsia="Times New Roman" w:hAnsi="Arial" w:cs="Arial"/>
            <w:color w:val="313131"/>
            <w:sz w:val="21"/>
            <w:szCs w:val="21"/>
          </w:rPr>
          <w:fldChar w:fldCharType="separate"/>
        </w:r>
        <w:r w:rsidRPr="000D4DAB">
          <w:rPr>
            <w:rFonts w:ascii="Arial" w:eastAsia="Times New Roman" w:hAnsi="Arial" w:cs="Arial"/>
            <w:color w:val="000000"/>
            <w:sz w:val="23"/>
            <w:szCs w:val="23"/>
            <w:u w:val="single"/>
          </w:rPr>
          <w:t>Next Page</w:t>
        </w:r>
        <w:r w:rsidRPr="000D4DAB">
          <w:rPr>
            <w:rFonts w:ascii="Times New Roman" w:eastAsia="Times New Roman" w:hAnsi="Times New Roman" w:cs="Times New Roman"/>
            <w:color w:val="000000"/>
            <w:sz w:val="23"/>
            <w:szCs w:val="23"/>
          </w:rPr>
          <w:t> </w:t>
        </w:r>
        <w:r w:rsidRPr="000D4DAB">
          <w:rPr>
            <w:rFonts w:ascii="Arial" w:eastAsia="Times New Roman" w:hAnsi="Arial" w:cs="Arial"/>
            <w:color w:val="000000"/>
            <w:sz w:val="23"/>
            <w:szCs w:val="23"/>
            <w:u w:val="single"/>
          </w:rPr>
          <w:t> </w:t>
        </w:r>
        <w:r w:rsidRPr="000D4DAB">
          <w:rPr>
            <w:rFonts w:ascii="Arial" w:eastAsia="Times New Roman" w:hAnsi="Arial" w:cs="Arial"/>
            <w:color w:val="313131"/>
            <w:sz w:val="21"/>
            <w:szCs w:val="21"/>
          </w:rPr>
          <w:fldChar w:fldCharType="end"/>
        </w:r>
      </w:ins>
    </w:p>
    <w:p w:rsidR="000D4DAB" w:rsidRPr="000D4DAB" w:rsidRDefault="000D4DAB" w:rsidP="000D4DAB">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0D4DAB">
          <w:rPr>
            <w:rFonts w:ascii="Arial" w:eastAsia="Times New Roman" w:hAnsi="Arial" w:cs="Arial"/>
            <w:color w:val="313131"/>
            <w:sz w:val="21"/>
            <w:szCs w:val="21"/>
          </w:rPr>
          <w:pict>
            <v:rect id="_x0000_i1029" style="width:0;height:0" o:hralign="center" o:hrstd="t" o:hr="t" fillcolor="#a0a0a0" stroked="f"/>
          </w:pict>
        </w:r>
      </w:ins>
    </w:p>
    <w:p w:rsidR="000D4DAB" w:rsidRPr="000D4DAB" w:rsidRDefault="000D4DAB" w:rsidP="000D4DAB">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0D4DAB">
          <w:rPr>
            <w:rFonts w:ascii="Arial" w:eastAsia="Times New Roman" w:hAnsi="Arial" w:cs="Arial"/>
            <w:color w:val="000000"/>
            <w:sz w:val="21"/>
            <w:szCs w:val="21"/>
          </w:rPr>
          <w:t>Many times you would like to place a button on your webpage to print the content of that web page via an actual printer. JavaScript helps you to implement this functionality using the</w:t>
        </w:r>
        <w:r w:rsidRPr="000D4DAB">
          <w:rPr>
            <w:rFonts w:ascii="Times New Roman" w:eastAsia="Times New Roman" w:hAnsi="Times New Roman" w:cs="Times New Roman"/>
            <w:color w:val="000000"/>
            <w:sz w:val="21"/>
            <w:szCs w:val="21"/>
          </w:rPr>
          <w:t> </w:t>
        </w:r>
        <w:r w:rsidRPr="000D4DAB">
          <w:rPr>
            <w:rFonts w:ascii="Arial" w:eastAsia="Times New Roman" w:hAnsi="Arial" w:cs="Arial"/>
            <w:b/>
            <w:bCs/>
            <w:color w:val="000000"/>
            <w:sz w:val="21"/>
            <w:szCs w:val="21"/>
          </w:rPr>
          <w:t>print</w:t>
        </w:r>
        <w:r w:rsidRPr="000D4DAB">
          <w:rPr>
            <w:rFonts w:ascii="Arial" w:eastAsia="Times New Roman" w:hAnsi="Arial" w:cs="Arial"/>
            <w:color w:val="000000"/>
            <w:sz w:val="21"/>
            <w:szCs w:val="21"/>
          </w:rPr>
          <w:t>function of</w:t>
        </w:r>
        <w:r w:rsidRPr="000D4DAB">
          <w:rPr>
            <w:rFonts w:ascii="Times New Roman" w:eastAsia="Times New Roman" w:hAnsi="Times New Roman" w:cs="Times New Roman"/>
            <w:color w:val="000000"/>
            <w:sz w:val="21"/>
            <w:szCs w:val="21"/>
          </w:rPr>
          <w:t> </w:t>
        </w:r>
        <w:r w:rsidRPr="000D4DAB">
          <w:rPr>
            <w:rFonts w:ascii="Arial" w:eastAsia="Times New Roman" w:hAnsi="Arial" w:cs="Arial"/>
            <w:b/>
            <w:bCs/>
            <w:color w:val="000000"/>
            <w:sz w:val="21"/>
            <w:szCs w:val="21"/>
          </w:rPr>
          <w:t>window</w:t>
        </w:r>
        <w:r w:rsidRPr="000D4DAB">
          <w:rPr>
            <w:rFonts w:ascii="Times New Roman" w:eastAsia="Times New Roman" w:hAnsi="Times New Roman" w:cs="Times New Roman"/>
            <w:color w:val="000000"/>
            <w:sz w:val="21"/>
            <w:szCs w:val="21"/>
          </w:rPr>
          <w:t> </w:t>
        </w:r>
        <w:r w:rsidRPr="000D4DAB">
          <w:rPr>
            <w:rFonts w:ascii="Arial" w:eastAsia="Times New Roman" w:hAnsi="Arial" w:cs="Arial"/>
            <w:color w:val="000000"/>
            <w:sz w:val="21"/>
            <w:szCs w:val="21"/>
          </w:rPr>
          <w:t>object.</w:t>
        </w:r>
      </w:ins>
    </w:p>
    <w:p w:rsidR="000D4DAB" w:rsidRPr="000D4DAB" w:rsidRDefault="000D4DAB" w:rsidP="000D4DAB">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0D4DAB">
          <w:rPr>
            <w:rFonts w:ascii="Arial" w:eastAsia="Times New Roman" w:hAnsi="Arial" w:cs="Arial"/>
            <w:color w:val="000000"/>
            <w:sz w:val="21"/>
            <w:szCs w:val="21"/>
          </w:rPr>
          <w:t>The JavaScript print function</w:t>
        </w:r>
        <w:r w:rsidRPr="000D4DAB">
          <w:rPr>
            <w:rFonts w:ascii="Times New Roman" w:eastAsia="Times New Roman" w:hAnsi="Times New Roman" w:cs="Times New Roman"/>
            <w:color w:val="000000"/>
            <w:sz w:val="21"/>
            <w:szCs w:val="21"/>
          </w:rPr>
          <w:t> </w:t>
        </w:r>
        <w:r w:rsidRPr="000D4DAB">
          <w:rPr>
            <w:rFonts w:ascii="Arial" w:eastAsia="Times New Roman" w:hAnsi="Arial" w:cs="Arial"/>
            <w:b/>
            <w:bCs/>
            <w:color w:val="000000"/>
            <w:sz w:val="21"/>
            <w:szCs w:val="21"/>
          </w:rPr>
          <w:t>window.print()</w:t>
        </w:r>
        <w:r w:rsidRPr="000D4DAB">
          <w:rPr>
            <w:rFonts w:ascii="Times New Roman" w:eastAsia="Times New Roman" w:hAnsi="Times New Roman" w:cs="Times New Roman"/>
            <w:color w:val="000000"/>
            <w:sz w:val="21"/>
            <w:szCs w:val="21"/>
          </w:rPr>
          <w:t> </w:t>
        </w:r>
        <w:r w:rsidRPr="000D4DAB">
          <w:rPr>
            <w:rFonts w:ascii="Arial" w:eastAsia="Times New Roman" w:hAnsi="Arial" w:cs="Arial"/>
            <w:color w:val="000000"/>
            <w:sz w:val="21"/>
            <w:szCs w:val="21"/>
          </w:rPr>
          <w:t>prints the current web page when executed. You can call this function directly using the</w:t>
        </w:r>
        <w:r w:rsidRPr="000D4DAB">
          <w:rPr>
            <w:rFonts w:ascii="Times New Roman" w:eastAsia="Times New Roman" w:hAnsi="Times New Roman" w:cs="Times New Roman"/>
            <w:color w:val="000000"/>
            <w:sz w:val="21"/>
            <w:szCs w:val="21"/>
          </w:rPr>
          <w:t> </w:t>
        </w:r>
        <w:r w:rsidRPr="000D4DAB">
          <w:rPr>
            <w:rFonts w:ascii="Arial" w:eastAsia="Times New Roman" w:hAnsi="Arial" w:cs="Arial"/>
            <w:b/>
            <w:bCs/>
            <w:color w:val="000000"/>
            <w:sz w:val="21"/>
            <w:szCs w:val="21"/>
          </w:rPr>
          <w:t>onclick</w:t>
        </w:r>
        <w:r w:rsidRPr="000D4DAB">
          <w:rPr>
            <w:rFonts w:ascii="Times New Roman" w:eastAsia="Times New Roman" w:hAnsi="Times New Roman" w:cs="Times New Roman"/>
            <w:color w:val="000000"/>
            <w:sz w:val="21"/>
            <w:szCs w:val="21"/>
          </w:rPr>
          <w:t> </w:t>
        </w:r>
        <w:r w:rsidRPr="000D4DAB">
          <w:rPr>
            <w:rFonts w:ascii="Arial" w:eastAsia="Times New Roman" w:hAnsi="Arial" w:cs="Arial"/>
            <w:color w:val="000000"/>
            <w:sz w:val="21"/>
            <w:szCs w:val="21"/>
          </w:rPr>
          <w:t>event as shown in the following example.</w:t>
        </w:r>
      </w:ins>
    </w:p>
    <w:p w:rsidR="000D4DAB" w:rsidRPr="000D4DAB" w:rsidRDefault="000D4DAB" w:rsidP="000D4DAB">
      <w:pPr>
        <w:shd w:val="clear" w:color="auto" w:fill="FFFFFF"/>
        <w:spacing w:before="48" w:after="48" w:line="360" w:lineRule="atLeast"/>
        <w:ind w:left="-450" w:right="-402"/>
        <w:outlineLvl w:val="2"/>
        <w:rPr>
          <w:ins w:id="12" w:author="Unknown"/>
          <w:rFonts w:ascii="Arial" w:eastAsia="Times New Roman" w:hAnsi="Arial" w:cs="Arial"/>
          <w:color w:val="000000"/>
          <w:sz w:val="27"/>
          <w:szCs w:val="27"/>
        </w:rPr>
      </w:pPr>
      <w:ins w:id="13" w:author="Unknown">
        <w:r w:rsidRPr="000D4DAB">
          <w:rPr>
            <w:rFonts w:ascii="Arial" w:eastAsia="Times New Roman" w:hAnsi="Arial" w:cs="Arial"/>
            <w:color w:val="000000"/>
            <w:sz w:val="27"/>
            <w:szCs w:val="27"/>
          </w:rPr>
          <w:t>Example</w:t>
        </w:r>
      </w:ins>
    </w:p>
    <w:p w:rsidR="000D4DAB" w:rsidRPr="000D4DAB" w:rsidRDefault="000D4DAB" w:rsidP="000D4DAB">
      <w:pPr>
        <w:shd w:val="clear" w:color="auto" w:fill="FFFFFF"/>
        <w:spacing w:after="240" w:line="360" w:lineRule="atLeast"/>
        <w:ind w:left="-402" w:right="-402"/>
        <w:jc w:val="both"/>
        <w:rPr>
          <w:ins w:id="14" w:author="Unknown"/>
          <w:rFonts w:ascii="Arial" w:eastAsia="Times New Roman" w:hAnsi="Arial" w:cs="Arial"/>
          <w:color w:val="000000"/>
          <w:sz w:val="21"/>
          <w:szCs w:val="21"/>
        </w:rPr>
      </w:pPr>
      <w:ins w:id="15" w:author="Unknown">
        <w:r w:rsidRPr="000D4DAB">
          <w:rPr>
            <w:rFonts w:ascii="Arial" w:eastAsia="Times New Roman" w:hAnsi="Arial" w:cs="Arial"/>
            <w:color w:val="000000"/>
            <w:sz w:val="21"/>
            <w:szCs w:val="21"/>
          </w:rPr>
          <w:t>Try the following example.</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 w:author="Unknown"/>
          <w:rFonts w:ascii="Consolas" w:eastAsia="Times New Roman" w:hAnsi="Consolas" w:cs="Consolas"/>
          <w:color w:val="313131"/>
          <w:sz w:val="18"/>
          <w:szCs w:val="18"/>
        </w:rPr>
      </w:pPr>
      <w:ins w:id="17" w:author="Unknown">
        <w:r w:rsidRPr="000D4DAB">
          <w:rPr>
            <w:rFonts w:ascii="Consolas" w:eastAsia="Times New Roman" w:hAnsi="Consolas" w:cs="Consolas"/>
            <w:color w:val="313131"/>
            <w:sz w:val="18"/>
            <w:szCs w:val="18"/>
          </w:rPr>
          <w:t>&lt;html&gt;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 w:author="Unknown"/>
          <w:rFonts w:ascii="Consolas" w:eastAsia="Times New Roman" w:hAnsi="Consolas" w:cs="Consolas"/>
          <w:color w:val="313131"/>
          <w:sz w:val="18"/>
          <w:szCs w:val="18"/>
        </w:rPr>
      </w:pPr>
      <w:ins w:id="19" w:author="Unknown">
        <w:r w:rsidRPr="000D4DAB">
          <w:rPr>
            <w:rFonts w:ascii="Consolas" w:eastAsia="Times New Roman" w:hAnsi="Consolas" w:cs="Consolas"/>
            <w:color w:val="313131"/>
            <w:sz w:val="18"/>
            <w:szCs w:val="18"/>
          </w:rPr>
          <w:t xml:space="preserve">   &lt;head&gt;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 w:author="Unknown"/>
          <w:rFonts w:ascii="Consolas" w:eastAsia="Times New Roman" w:hAnsi="Consolas" w:cs="Consolas"/>
          <w:color w:val="313131"/>
          <w:sz w:val="18"/>
          <w:szCs w:val="18"/>
        </w:rPr>
      </w:pPr>
      <w:ins w:id="21" w:author="Unknown">
        <w:r w:rsidRPr="000D4DAB">
          <w:rPr>
            <w:rFonts w:ascii="Consolas" w:eastAsia="Times New Roman" w:hAnsi="Consolas" w:cs="Consolas"/>
            <w:color w:val="313131"/>
            <w:sz w:val="18"/>
            <w:szCs w:val="18"/>
          </w:rPr>
          <w:t xml:space="preserve">      </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 w:author="Unknown"/>
          <w:rFonts w:ascii="Consolas" w:eastAsia="Times New Roman" w:hAnsi="Consolas" w:cs="Consolas"/>
          <w:color w:val="313131"/>
          <w:sz w:val="18"/>
          <w:szCs w:val="18"/>
        </w:rPr>
      </w:pPr>
      <w:ins w:id="23" w:author="Unknown">
        <w:r w:rsidRPr="000D4DAB">
          <w:rPr>
            <w:rFonts w:ascii="Consolas" w:eastAsia="Times New Roman" w:hAnsi="Consolas" w:cs="Consolas"/>
            <w:color w:val="313131"/>
            <w:sz w:val="18"/>
            <w:szCs w:val="18"/>
          </w:rPr>
          <w:t xml:space="preserve">      &lt;script type="text/javascript"&gt;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 w:author="Unknown"/>
          <w:rFonts w:ascii="Consolas" w:eastAsia="Times New Roman" w:hAnsi="Consolas" w:cs="Consolas"/>
          <w:color w:val="313131"/>
          <w:sz w:val="18"/>
          <w:szCs w:val="18"/>
        </w:rPr>
      </w:pPr>
      <w:ins w:id="25" w:author="Unknown">
        <w:r w:rsidRPr="000D4DAB">
          <w:rPr>
            <w:rFonts w:ascii="Consolas" w:eastAsia="Times New Roman" w:hAnsi="Consolas" w:cs="Consolas"/>
            <w:color w:val="313131"/>
            <w:sz w:val="18"/>
            <w:szCs w:val="18"/>
          </w:rPr>
          <w:t xml:space="preserve">         &lt;!--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 w:author="Unknown"/>
          <w:rFonts w:ascii="Consolas" w:eastAsia="Times New Roman" w:hAnsi="Consolas" w:cs="Consolas"/>
          <w:color w:val="313131"/>
          <w:sz w:val="18"/>
          <w:szCs w:val="18"/>
        </w:rPr>
      </w:pPr>
      <w:ins w:id="27" w:author="Unknown">
        <w:r w:rsidRPr="000D4DAB">
          <w:rPr>
            <w:rFonts w:ascii="Consolas" w:eastAsia="Times New Roman" w:hAnsi="Consolas" w:cs="Consolas"/>
            <w:color w:val="313131"/>
            <w:sz w:val="18"/>
            <w:szCs w:val="18"/>
          </w:rPr>
          <w:t xml:space="preserve">         //--&gt;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 w:author="Unknown"/>
          <w:rFonts w:ascii="Consolas" w:eastAsia="Times New Roman" w:hAnsi="Consolas" w:cs="Consolas"/>
          <w:color w:val="313131"/>
          <w:sz w:val="18"/>
          <w:szCs w:val="18"/>
        </w:rPr>
      </w:pPr>
      <w:ins w:id="29" w:author="Unknown">
        <w:r w:rsidRPr="000D4DAB">
          <w:rPr>
            <w:rFonts w:ascii="Consolas" w:eastAsia="Times New Roman" w:hAnsi="Consolas" w:cs="Consolas"/>
            <w:color w:val="313131"/>
            <w:sz w:val="18"/>
            <w:szCs w:val="18"/>
          </w:rPr>
          <w:t xml:space="preserve">      &lt;/script&gt;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0D4DAB">
          <w:rPr>
            <w:rFonts w:ascii="Consolas" w:eastAsia="Times New Roman" w:hAnsi="Consolas" w:cs="Consolas"/>
            <w:color w:val="313131"/>
            <w:sz w:val="18"/>
            <w:szCs w:val="18"/>
          </w:rPr>
          <w:t xml:space="preserve">   </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 w:author="Unknown"/>
          <w:rFonts w:ascii="Consolas" w:eastAsia="Times New Roman" w:hAnsi="Consolas" w:cs="Consolas"/>
          <w:color w:val="313131"/>
          <w:sz w:val="18"/>
          <w:szCs w:val="18"/>
        </w:rPr>
      </w:pPr>
      <w:ins w:id="33" w:author="Unknown">
        <w:r w:rsidRPr="000D4DAB">
          <w:rPr>
            <w:rFonts w:ascii="Consolas" w:eastAsia="Times New Roman" w:hAnsi="Consolas" w:cs="Consolas"/>
            <w:color w:val="313131"/>
            <w:sz w:val="18"/>
            <w:szCs w:val="18"/>
          </w:rPr>
          <w:t xml:space="preserve">   &lt;/head&gt;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4" w:author="Unknown"/>
          <w:rFonts w:ascii="Consolas" w:eastAsia="Times New Roman" w:hAnsi="Consolas" w:cs="Consolas"/>
          <w:color w:val="313131"/>
          <w:sz w:val="18"/>
          <w:szCs w:val="18"/>
        </w:rPr>
      </w:pPr>
      <w:ins w:id="35" w:author="Unknown">
        <w:r w:rsidRPr="000D4DAB">
          <w:rPr>
            <w:rFonts w:ascii="Consolas" w:eastAsia="Times New Roman" w:hAnsi="Consolas" w:cs="Consolas"/>
            <w:color w:val="313131"/>
            <w:sz w:val="18"/>
            <w:szCs w:val="18"/>
          </w:rPr>
          <w:t xml:space="preserve">   </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6" w:author="Unknown"/>
          <w:rFonts w:ascii="Consolas" w:eastAsia="Times New Roman" w:hAnsi="Consolas" w:cs="Consolas"/>
          <w:color w:val="313131"/>
          <w:sz w:val="18"/>
          <w:szCs w:val="18"/>
        </w:rPr>
      </w:pPr>
      <w:ins w:id="37" w:author="Unknown">
        <w:r w:rsidRPr="000D4DAB">
          <w:rPr>
            <w:rFonts w:ascii="Consolas" w:eastAsia="Times New Roman" w:hAnsi="Consolas" w:cs="Consolas"/>
            <w:color w:val="313131"/>
            <w:sz w:val="18"/>
            <w:szCs w:val="18"/>
          </w:rPr>
          <w:t xml:space="preserve">   &lt;body&gt;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8" w:author="Unknown"/>
          <w:rFonts w:ascii="Consolas" w:eastAsia="Times New Roman" w:hAnsi="Consolas" w:cs="Consolas"/>
          <w:color w:val="313131"/>
          <w:sz w:val="18"/>
          <w:szCs w:val="18"/>
        </w:rPr>
      </w:pPr>
      <w:ins w:id="39" w:author="Unknown">
        <w:r w:rsidRPr="000D4DAB">
          <w:rPr>
            <w:rFonts w:ascii="Consolas" w:eastAsia="Times New Roman" w:hAnsi="Consolas" w:cs="Consolas"/>
            <w:color w:val="313131"/>
            <w:sz w:val="18"/>
            <w:szCs w:val="18"/>
          </w:rPr>
          <w:t xml:space="preserve">      </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0" w:author="Unknown"/>
          <w:rFonts w:ascii="Consolas" w:eastAsia="Times New Roman" w:hAnsi="Consolas" w:cs="Consolas"/>
          <w:color w:val="313131"/>
          <w:sz w:val="18"/>
          <w:szCs w:val="18"/>
        </w:rPr>
      </w:pPr>
      <w:ins w:id="41" w:author="Unknown">
        <w:r w:rsidRPr="000D4DAB">
          <w:rPr>
            <w:rFonts w:ascii="Consolas" w:eastAsia="Times New Roman" w:hAnsi="Consolas" w:cs="Consolas"/>
            <w:color w:val="313131"/>
            <w:sz w:val="18"/>
            <w:szCs w:val="18"/>
          </w:rPr>
          <w:t xml:space="preserve">      &lt;form&gt;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2" w:author="Unknown"/>
          <w:rFonts w:ascii="Consolas" w:eastAsia="Times New Roman" w:hAnsi="Consolas" w:cs="Consolas"/>
          <w:color w:val="313131"/>
          <w:sz w:val="18"/>
          <w:szCs w:val="18"/>
        </w:rPr>
      </w:pPr>
      <w:ins w:id="43" w:author="Unknown">
        <w:r w:rsidRPr="000D4DAB">
          <w:rPr>
            <w:rFonts w:ascii="Consolas" w:eastAsia="Times New Roman" w:hAnsi="Consolas" w:cs="Consolas"/>
            <w:color w:val="313131"/>
            <w:sz w:val="18"/>
            <w:szCs w:val="18"/>
          </w:rPr>
          <w:t xml:space="preserve">         &lt;input type="button" value="Print" onclick="window.print()" /&gt;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4" w:author="Unknown"/>
          <w:rFonts w:ascii="Consolas" w:eastAsia="Times New Roman" w:hAnsi="Consolas" w:cs="Consolas"/>
          <w:color w:val="313131"/>
          <w:sz w:val="18"/>
          <w:szCs w:val="18"/>
        </w:rPr>
      </w:pPr>
      <w:ins w:id="45" w:author="Unknown">
        <w:r w:rsidRPr="000D4DAB">
          <w:rPr>
            <w:rFonts w:ascii="Consolas" w:eastAsia="Times New Roman" w:hAnsi="Consolas" w:cs="Consolas"/>
            <w:color w:val="313131"/>
            <w:sz w:val="18"/>
            <w:szCs w:val="18"/>
          </w:rPr>
          <w:t xml:space="preserve">      &lt;/form&gt;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6" w:author="Unknown"/>
          <w:rFonts w:ascii="Consolas" w:eastAsia="Times New Roman" w:hAnsi="Consolas" w:cs="Consolas"/>
          <w:color w:val="313131"/>
          <w:sz w:val="18"/>
          <w:szCs w:val="18"/>
        </w:rPr>
      </w:pPr>
      <w:ins w:id="47" w:author="Unknown">
        <w:r w:rsidRPr="000D4DAB">
          <w:rPr>
            <w:rFonts w:ascii="Consolas" w:eastAsia="Times New Roman" w:hAnsi="Consolas" w:cs="Consolas"/>
            <w:color w:val="313131"/>
            <w:sz w:val="18"/>
            <w:szCs w:val="18"/>
          </w:rPr>
          <w:t xml:space="preserve">   </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8" w:author="Unknown"/>
          <w:rFonts w:ascii="Consolas" w:eastAsia="Times New Roman" w:hAnsi="Consolas" w:cs="Consolas"/>
          <w:color w:val="313131"/>
          <w:sz w:val="18"/>
          <w:szCs w:val="18"/>
        </w:rPr>
      </w:pPr>
      <w:ins w:id="49" w:author="Unknown">
        <w:r w:rsidRPr="000D4DAB">
          <w:rPr>
            <w:rFonts w:ascii="Consolas" w:eastAsia="Times New Roman" w:hAnsi="Consolas" w:cs="Consolas"/>
            <w:color w:val="313131"/>
            <w:sz w:val="18"/>
            <w:szCs w:val="18"/>
          </w:rPr>
          <w:t xml:space="preserve">   &lt;/body&gt;</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0" w:author="Unknown"/>
          <w:rFonts w:ascii="Consolas" w:eastAsia="Times New Roman" w:hAnsi="Consolas" w:cs="Consolas"/>
          <w:color w:val="313131"/>
          <w:sz w:val="18"/>
          <w:szCs w:val="18"/>
        </w:rPr>
      </w:pPr>
      <w:ins w:id="51" w:author="Unknown">
        <w:r w:rsidRPr="000D4DAB">
          <w:rPr>
            <w:rFonts w:ascii="Consolas" w:eastAsia="Times New Roman" w:hAnsi="Consolas" w:cs="Consolas"/>
            <w:color w:val="313131"/>
            <w:sz w:val="18"/>
            <w:szCs w:val="18"/>
          </w:rPr>
          <w:t>&lt;html&gt;</w:t>
        </w:r>
      </w:ins>
    </w:p>
    <w:p w:rsidR="000D4DAB" w:rsidRPr="000D4DAB" w:rsidRDefault="000D4DAB" w:rsidP="000D4DAB">
      <w:pPr>
        <w:shd w:val="clear" w:color="auto" w:fill="FFFFFF"/>
        <w:spacing w:before="48" w:after="48" w:line="360" w:lineRule="atLeast"/>
        <w:ind w:left="-450" w:right="-402"/>
        <w:outlineLvl w:val="2"/>
        <w:rPr>
          <w:ins w:id="52" w:author="Unknown"/>
          <w:rFonts w:ascii="Arial" w:eastAsia="Times New Roman" w:hAnsi="Arial" w:cs="Arial"/>
          <w:color w:val="000000"/>
          <w:sz w:val="27"/>
          <w:szCs w:val="27"/>
        </w:rPr>
      </w:pPr>
      <w:ins w:id="53" w:author="Unknown">
        <w:r w:rsidRPr="000D4DAB">
          <w:rPr>
            <w:rFonts w:ascii="Arial" w:eastAsia="Times New Roman" w:hAnsi="Arial" w:cs="Arial"/>
            <w:color w:val="000000"/>
            <w:sz w:val="27"/>
            <w:szCs w:val="27"/>
          </w:rPr>
          <w:t>Output</w:t>
        </w:r>
      </w:ins>
    </w:p>
    <w:p w:rsidR="000D4DAB" w:rsidRPr="000D4DAB" w:rsidRDefault="000D4DAB" w:rsidP="000D4DAB">
      <w:pPr>
        <w:shd w:val="clear" w:color="auto" w:fill="FFFFFF"/>
        <w:spacing w:after="240" w:line="360" w:lineRule="atLeast"/>
        <w:ind w:left="-402" w:right="-402"/>
        <w:jc w:val="both"/>
        <w:rPr>
          <w:ins w:id="54" w:author="Unknown"/>
          <w:rFonts w:ascii="Arial" w:eastAsia="Times New Roman" w:hAnsi="Arial" w:cs="Arial"/>
          <w:color w:val="000000"/>
          <w:sz w:val="21"/>
          <w:szCs w:val="21"/>
        </w:rPr>
      </w:pPr>
      <w:ins w:id="55" w:author="Unknown">
        <w:r w:rsidRPr="000D4DAB">
          <w:rPr>
            <w:rFonts w:ascii="Arial" w:eastAsia="Times New Roman" w:hAnsi="Arial" w:cs="Arial"/>
            <w:color w:val="000000"/>
            <w:sz w:val="21"/>
            <w:szCs w:val="21"/>
          </w:rPr>
          <w:t>Although it serves the purpose of getting a printout, it is not a recommended way. A printer friendly page is really just a page with text, no images, graphics, or advertising.</w:t>
        </w:r>
      </w:ins>
    </w:p>
    <w:p w:rsidR="000D4DAB" w:rsidRPr="000D4DAB" w:rsidRDefault="000D4DAB" w:rsidP="000D4DAB">
      <w:pPr>
        <w:shd w:val="clear" w:color="auto" w:fill="FFFFFF"/>
        <w:spacing w:after="240" w:line="360" w:lineRule="atLeast"/>
        <w:ind w:left="-402" w:right="-402"/>
        <w:jc w:val="both"/>
        <w:rPr>
          <w:ins w:id="56" w:author="Unknown"/>
          <w:rFonts w:ascii="Arial" w:eastAsia="Times New Roman" w:hAnsi="Arial" w:cs="Arial"/>
          <w:color w:val="000000"/>
          <w:sz w:val="21"/>
          <w:szCs w:val="21"/>
        </w:rPr>
      </w:pPr>
      <w:ins w:id="57" w:author="Unknown">
        <w:r w:rsidRPr="000D4DAB">
          <w:rPr>
            <w:rFonts w:ascii="Arial" w:eastAsia="Times New Roman" w:hAnsi="Arial" w:cs="Arial"/>
            <w:color w:val="000000"/>
            <w:sz w:val="21"/>
            <w:szCs w:val="21"/>
          </w:rPr>
          <w:t>You can make a page printer friendly in the following ways −</w:t>
        </w:r>
      </w:ins>
    </w:p>
    <w:p w:rsidR="000D4DAB" w:rsidRPr="000D4DAB" w:rsidRDefault="000D4DAB" w:rsidP="000D4DAB">
      <w:pPr>
        <w:numPr>
          <w:ilvl w:val="0"/>
          <w:numId w:val="8"/>
        </w:numPr>
        <w:shd w:val="clear" w:color="auto" w:fill="FFFFFF"/>
        <w:spacing w:after="240" w:line="360" w:lineRule="atLeast"/>
        <w:ind w:left="318" w:right="-402"/>
        <w:jc w:val="both"/>
        <w:rPr>
          <w:ins w:id="58" w:author="Unknown"/>
          <w:rFonts w:ascii="Arial" w:eastAsia="Times New Roman" w:hAnsi="Arial" w:cs="Arial"/>
          <w:color w:val="000000"/>
          <w:sz w:val="21"/>
          <w:szCs w:val="21"/>
        </w:rPr>
      </w:pPr>
      <w:ins w:id="59" w:author="Unknown">
        <w:r w:rsidRPr="000D4DAB">
          <w:rPr>
            <w:rFonts w:ascii="Arial" w:eastAsia="Times New Roman" w:hAnsi="Arial" w:cs="Arial"/>
            <w:color w:val="000000"/>
            <w:sz w:val="21"/>
            <w:szCs w:val="21"/>
          </w:rPr>
          <w:t>Make a copy of the page and leave out unwanted text and graphics, then link to that printer friendly page from the original. Check</w:t>
        </w:r>
        <w:r w:rsidRPr="000D4DAB">
          <w:rPr>
            <w:rFonts w:ascii="Times New Roman" w:eastAsia="Times New Roman" w:hAnsi="Times New Roman" w:cs="Times New Roman"/>
            <w:color w:val="000000"/>
            <w:sz w:val="21"/>
            <w:szCs w:val="21"/>
          </w:rPr>
          <w:t> </w:t>
        </w:r>
        <w:r w:rsidRPr="000D4DAB">
          <w:rPr>
            <w:rFonts w:ascii="Arial" w:eastAsia="Times New Roman" w:hAnsi="Arial" w:cs="Arial"/>
            <w:color w:val="000000"/>
            <w:sz w:val="21"/>
            <w:szCs w:val="21"/>
          </w:rPr>
          <w:fldChar w:fldCharType="begin"/>
        </w:r>
        <w:r w:rsidRPr="000D4DAB">
          <w:rPr>
            <w:rFonts w:ascii="Arial" w:eastAsia="Times New Roman" w:hAnsi="Arial" w:cs="Arial"/>
            <w:color w:val="000000"/>
            <w:sz w:val="21"/>
            <w:szCs w:val="21"/>
          </w:rPr>
          <w:instrText xml:space="preserve"> HYPERLINK "http://www.tutorialspoint.com/javascript/printfriendly.htm" \t "_blank" </w:instrText>
        </w:r>
        <w:r w:rsidRPr="000D4DAB">
          <w:rPr>
            <w:rFonts w:ascii="Arial" w:eastAsia="Times New Roman" w:hAnsi="Arial" w:cs="Arial"/>
            <w:color w:val="000000"/>
            <w:sz w:val="21"/>
            <w:szCs w:val="21"/>
          </w:rPr>
          <w:fldChar w:fldCharType="separate"/>
        </w:r>
        <w:r w:rsidRPr="000D4DAB">
          <w:rPr>
            <w:rFonts w:ascii="Arial" w:eastAsia="Times New Roman" w:hAnsi="Arial" w:cs="Arial"/>
            <w:color w:val="313131"/>
            <w:sz w:val="21"/>
            <w:szCs w:val="21"/>
            <w:u w:val="single"/>
          </w:rPr>
          <w:t>Example</w:t>
        </w:r>
        <w:r w:rsidRPr="000D4DAB">
          <w:rPr>
            <w:rFonts w:ascii="Arial" w:eastAsia="Times New Roman" w:hAnsi="Arial" w:cs="Arial"/>
            <w:color w:val="000000"/>
            <w:sz w:val="21"/>
            <w:szCs w:val="21"/>
          </w:rPr>
          <w:fldChar w:fldCharType="end"/>
        </w:r>
        <w:r w:rsidRPr="000D4DAB">
          <w:rPr>
            <w:rFonts w:ascii="Arial" w:eastAsia="Times New Roman" w:hAnsi="Arial" w:cs="Arial"/>
            <w:color w:val="000000"/>
            <w:sz w:val="21"/>
            <w:szCs w:val="21"/>
          </w:rPr>
          <w:t>.</w:t>
        </w:r>
      </w:ins>
    </w:p>
    <w:p w:rsidR="000D4DAB" w:rsidRPr="000D4DAB" w:rsidRDefault="000D4DAB" w:rsidP="000D4DAB">
      <w:pPr>
        <w:numPr>
          <w:ilvl w:val="0"/>
          <w:numId w:val="8"/>
        </w:numPr>
        <w:shd w:val="clear" w:color="auto" w:fill="FFFFFF"/>
        <w:spacing w:after="240" w:line="360" w:lineRule="atLeast"/>
        <w:ind w:left="318" w:right="-402"/>
        <w:jc w:val="both"/>
        <w:rPr>
          <w:ins w:id="60" w:author="Unknown"/>
          <w:rFonts w:ascii="Arial" w:eastAsia="Times New Roman" w:hAnsi="Arial" w:cs="Arial"/>
          <w:color w:val="000000"/>
          <w:sz w:val="21"/>
          <w:szCs w:val="21"/>
        </w:rPr>
      </w:pPr>
      <w:ins w:id="61" w:author="Unknown">
        <w:r w:rsidRPr="000D4DAB">
          <w:rPr>
            <w:rFonts w:ascii="Arial" w:eastAsia="Times New Roman" w:hAnsi="Arial" w:cs="Arial"/>
            <w:color w:val="000000"/>
            <w:sz w:val="21"/>
            <w:szCs w:val="21"/>
          </w:rPr>
          <w:t>If you do not want to keep an extra copy of a page, then you can mark your printable text using proper comments like &lt;!-- PRINT STARTS HERE --&gt;..... &lt;!-- PRINT ENDS HERE --&gt; and then you can use PERL or any other script in the background to purge printable text and display for final printing. We at Tutorialspoint use this method to provide print facility to our site visitors. Check</w:t>
        </w:r>
        <w:r w:rsidRPr="000D4DAB">
          <w:rPr>
            <w:rFonts w:ascii="Times New Roman" w:eastAsia="Times New Roman" w:hAnsi="Times New Roman" w:cs="Times New Roman"/>
            <w:color w:val="000000"/>
            <w:sz w:val="21"/>
            <w:szCs w:val="21"/>
          </w:rPr>
          <w:t> </w:t>
        </w:r>
        <w:r w:rsidRPr="000D4DAB">
          <w:rPr>
            <w:rFonts w:ascii="Arial" w:eastAsia="Times New Roman" w:hAnsi="Arial" w:cs="Arial"/>
            <w:color w:val="000000"/>
            <w:sz w:val="21"/>
            <w:szCs w:val="21"/>
          </w:rPr>
          <w:fldChar w:fldCharType="begin"/>
        </w:r>
        <w:r w:rsidRPr="000D4DAB">
          <w:rPr>
            <w:rFonts w:ascii="Arial" w:eastAsia="Times New Roman" w:hAnsi="Arial" w:cs="Arial"/>
            <w:color w:val="000000"/>
            <w:sz w:val="21"/>
            <w:szCs w:val="21"/>
          </w:rPr>
          <w:instrText xml:space="preserve"> HYPERLINK "http://www.tutorialspoint.com/cgi-bin/printversion.cgi?tutorial=javascript&amp;file=javascript_page_printing.htm" \t "_blank" </w:instrText>
        </w:r>
        <w:r w:rsidRPr="000D4DAB">
          <w:rPr>
            <w:rFonts w:ascii="Arial" w:eastAsia="Times New Roman" w:hAnsi="Arial" w:cs="Arial"/>
            <w:color w:val="000000"/>
            <w:sz w:val="21"/>
            <w:szCs w:val="21"/>
          </w:rPr>
          <w:fldChar w:fldCharType="separate"/>
        </w:r>
        <w:r w:rsidRPr="000D4DAB">
          <w:rPr>
            <w:rFonts w:ascii="Arial" w:eastAsia="Times New Roman" w:hAnsi="Arial" w:cs="Arial"/>
            <w:color w:val="313131"/>
            <w:sz w:val="21"/>
            <w:szCs w:val="21"/>
            <w:u w:val="single"/>
          </w:rPr>
          <w:t>Example</w:t>
        </w:r>
        <w:r w:rsidRPr="000D4DAB">
          <w:rPr>
            <w:rFonts w:ascii="Arial" w:eastAsia="Times New Roman" w:hAnsi="Arial" w:cs="Arial"/>
            <w:color w:val="000000"/>
            <w:sz w:val="21"/>
            <w:szCs w:val="21"/>
          </w:rPr>
          <w:fldChar w:fldCharType="end"/>
        </w:r>
        <w:r w:rsidRPr="000D4DAB">
          <w:rPr>
            <w:rFonts w:ascii="Arial" w:eastAsia="Times New Roman" w:hAnsi="Arial" w:cs="Arial"/>
            <w:color w:val="000000"/>
            <w:sz w:val="21"/>
            <w:szCs w:val="21"/>
          </w:rPr>
          <w:t>.</w:t>
        </w:r>
      </w:ins>
    </w:p>
    <w:p w:rsidR="000D4DAB" w:rsidRPr="000D4DAB" w:rsidRDefault="000D4DAB" w:rsidP="000D4DAB">
      <w:pPr>
        <w:shd w:val="clear" w:color="auto" w:fill="FFFFFF"/>
        <w:spacing w:before="48" w:after="48" w:line="360" w:lineRule="atLeast"/>
        <w:ind w:left="-450" w:right="-402"/>
        <w:outlineLvl w:val="1"/>
        <w:rPr>
          <w:ins w:id="62" w:author="Unknown"/>
          <w:rFonts w:ascii="Arial" w:eastAsia="Times New Roman" w:hAnsi="Arial" w:cs="Arial"/>
          <w:color w:val="121214"/>
          <w:spacing w:val="-15"/>
          <w:sz w:val="36"/>
          <w:szCs w:val="36"/>
        </w:rPr>
      </w:pPr>
      <w:ins w:id="63" w:author="Unknown">
        <w:r w:rsidRPr="000D4DAB">
          <w:rPr>
            <w:rFonts w:ascii="Arial" w:eastAsia="Times New Roman" w:hAnsi="Arial" w:cs="Arial"/>
            <w:color w:val="121214"/>
            <w:spacing w:val="-15"/>
            <w:sz w:val="36"/>
            <w:szCs w:val="36"/>
          </w:rPr>
          <w:t>How to Print a Page</w:t>
        </w:r>
      </w:ins>
    </w:p>
    <w:p w:rsidR="000D4DAB" w:rsidRPr="000D4DAB" w:rsidRDefault="000D4DAB" w:rsidP="000D4DAB">
      <w:pPr>
        <w:shd w:val="clear" w:color="auto" w:fill="FFFFFF"/>
        <w:spacing w:after="240" w:line="360" w:lineRule="atLeast"/>
        <w:ind w:left="-402" w:right="-402"/>
        <w:jc w:val="both"/>
        <w:rPr>
          <w:ins w:id="64" w:author="Unknown"/>
          <w:rFonts w:ascii="Arial" w:eastAsia="Times New Roman" w:hAnsi="Arial" w:cs="Arial"/>
          <w:color w:val="000000"/>
          <w:sz w:val="21"/>
          <w:szCs w:val="21"/>
        </w:rPr>
      </w:pPr>
      <w:ins w:id="65" w:author="Unknown">
        <w:r w:rsidRPr="000D4DAB">
          <w:rPr>
            <w:rFonts w:ascii="Arial" w:eastAsia="Times New Roman" w:hAnsi="Arial" w:cs="Arial"/>
            <w:color w:val="000000"/>
            <w:sz w:val="21"/>
            <w:szCs w:val="21"/>
          </w:rPr>
          <w:t>If you don’t find the above facilities on a web page, then you can use the browser's standard toolbar to get print the web page. Follow the link as follows.</w:t>
        </w:r>
      </w:ins>
    </w:p>
    <w:p w:rsidR="000D4DAB" w:rsidRPr="000D4DAB" w:rsidRDefault="000D4DAB" w:rsidP="000D4D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6" w:author="Unknown"/>
          <w:rFonts w:ascii="Consolas" w:eastAsia="Times New Roman" w:hAnsi="Consolas" w:cs="Consolas"/>
          <w:color w:val="313131"/>
          <w:sz w:val="18"/>
          <w:szCs w:val="18"/>
        </w:rPr>
      </w:pPr>
      <w:ins w:id="67" w:author="Unknown">
        <w:r w:rsidRPr="000D4DAB">
          <w:rPr>
            <w:rFonts w:ascii="Consolas" w:eastAsia="Times New Roman" w:hAnsi="Consolas" w:cs="Consolas"/>
            <w:color w:val="313131"/>
            <w:sz w:val="18"/>
            <w:szCs w:val="18"/>
          </w:rPr>
          <w:t>File →  Print → Click OK  button.</w:t>
        </w:r>
      </w:ins>
    </w:p>
    <w:p w:rsidR="000D4DAB" w:rsidRPr="000D4DAB" w:rsidRDefault="000D4DAB" w:rsidP="000D4DAB">
      <w:pPr>
        <w:shd w:val="clear" w:color="auto" w:fill="FFFFFF"/>
        <w:spacing w:before="105" w:after="105" w:line="330" w:lineRule="atLeast"/>
        <w:ind w:left="-450" w:right="-450"/>
        <w:rPr>
          <w:ins w:id="68" w:author="Unknown"/>
          <w:rFonts w:ascii="Arial" w:eastAsia="Times New Roman" w:hAnsi="Arial" w:cs="Arial"/>
          <w:color w:val="313131"/>
          <w:sz w:val="21"/>
          <w:szCs w:val="21"/>
        </w:rPr>
      </w:pPr>
      <w:ins w:id="69" w:author="Unknown">
        <w:r w:rsidRPr="000D4DAB">
          <w:rPr>
            <w:rFonts w:ascii="Arial" w:eastAsia="Times New Roman" w:hAnsi="Arial" w:cs="Arial"/>
            <w:color w:val="313131"/>
            <w:sz w:val="21"/>
            <w:szCs w:val="21"/>
          </w:rPr>
          <w:pict>
            <v:rect id="_x0000_i1030" style="width:0;height:0" o:hralign="center" o:hrstd="t" o:hr="t" fillcolor="#a0a0a0" stroked="f"/>
          </w:pict>
        </w:r>
      </w:ins>
    </w:p>
    <w:p w:rsidR="000D4DAB" w:rsidRPr="000D4DAB" w:rsidRDefault="000D4DAB" w:rsidP="000D4DAB">
      <w:pPr>
        <w:shd w:val="clear" w:color="auto" w:fill="FFFFFF"/>
        <w:spacing w:before="105" w:after="105" w:line="330" w:lineRule="atLeast"/>
        <w:ind w:left="-450" w:right="-450"/>
        <w:jc w:val="center"/>
        <w:rPr>
          <w:ins w:id="70" w:author="Unknown"/>
          <w:rFonts w:ascii="Arial" w:eastAsia="Times New Roman" w:hAnsi="Arial" w:cs="Arial"/>
          <w:color w:val="313131"/>
          <w:sz w:val="21"/>
          <w:szCs w:val="21"/>
        </w:rPr>
      </w:pPr>
      <w:ins w:id="71"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"http://www.tutorialspoint.com/javascript/javascript_void_keyword.htm" </w:instrText>
        </w:r>
        <w:r w:rsidRPr="000D4DAB">
          <w:rPr>
            <w:rFonts w:ascii="Arial" w:eastAsia="Times New Roman" w:hAnsi="Arial" w:cs="Arial"/>
            <w:color w:val="313131"/>
            <w:sz w:val="21"/>
            <w:szCs w:val="21"/>
          </w:rPr>
          <w:fldChar w:fldCharType="separate"/>
        </w:r>
        <w:r w:rsidRPr="000D4DAB">
          <w:rPr>
            <w:rFonts w:ascii="Times New Roman" w:eastAsia="Times New Roman" w:hAnsi="Times New Roman" w:cs="Times New Roman"/>
            <w:color w:val="000000"/>
            <w:sz w:val="23"/>
            <w:szCs w:val="23"/>
          </w:rPr>
          <w:t> </w:t>
        </w:r>
        <w:r w:rsidRPr="000D4DAB">
          <w:rPr>
            <w:rFonts w:ascii="Arial" w:eastAsia="Times New Roman" w:hAnsi="Arial" w:cs="Arial"/>
            <w:color w:val="000000"/>
            <w:sz w:val="23"/>
            <w:szCs w:val="23"/>
            <w:u w:val="single"/>
          </w:rPr>
          <w:t>Previous Page</w:t>
        </w:r>
        <w:r w:rsidRPr="000D4DAB">
          <w:rPr>
            <w:rFonts w:ascii="Arial" w:eastAsia="Times New Roman" w:hAnsi="Arial" w:cs="Arial"/>
            <w:color w:val="313131"/>
            <w:sz w:val="21"/>
            <w:szCs w:val="21"/>
          </w:rPr>
          <w:fldChar w:fldCharType="end"/>
        </w:r>
      </w:ins>
    </w:p>
    <w:p w:rsidR="000D4DAB" w:rsidRPr="000D4DAB" w:rsidRDefault="000D4DAB" w:rsidP="000D4DAB">
      <w:pPr>
        <w:spacing w:before="105" w:after="105" w:line="330" w:lineRule="atLeast"/>
        <w:ind w:left="-450" w:right="-450"/>
        <w:jc w:val="center"/>
        <w:rPr>
          <w:ins w:id="72" w:author="Unknown"/>
          <w:rFonts w:ascii="Arial" w:eastAsia="Times New Roman" w:hAnsi="Arial" w:cs="Arial"/>
          <w:color w:val="313131"/>
          <w:sz w:val="21"/>
          <w:szCs w:val="21"/>
        </w:rPr>
      </w:pPr>
      <w:ins w:id="73"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"http://www.tutorialspoint.com/cgi-bin/printpage.cgi" \t "_blank" </w:instrText>
        </w:r>
        <w:r w:rsidRPr="000D4DAB">
          <w:rPr>
            <w:rFonts w:ascii="Arial" w:eastAsia="Times New Roman" w:hAnsi="Arial" w:cs="Arial"/>
            <w:color w:val="313131"/>
            <w:sz w:val="21"/>
            <w:szCs w:val="21"/>
          </w:rPr>
          <w:fldChar w:fldCharType="separate"/>
        </w:r>
        <w:r w:rsidRPr="000D4DAB">
          <w:rPr>
            <w:rFonts w:ascii="Times New Roman" w:eastAsia="Times New Roman" w:hAnsi="Times New Roman" w:cs="Times New Roman"/>
            <w:color w:val="000000"/>
            <w:sz w:val="23"/>
            <w:szCs w:val="23"/>
          </w:rPr>
          <w:t> </w:t>
        </w:r>
        <w:r w:rsidRPr="000D4DAB">
          <w:rPr>
            <w:rFonts w:ascii="Arial" w:eastAsia="Times New Roman" w:hAnsi="Arial" w:cs="Arial"/>
            <w:color w:val="000000"/>
            <w:sz w:val="23"/>
            <w:szCs w:val="23"/>
            <w:u w:val="single"/>
          </w:rPr>
          <w:t>Print</w:t>
        </w:r>
        <w:r w:rsidRPr="000D4DAB">
          <w:rPr>
            <w:rFonts w:ascii="Arial" w:eastAsia="Times New Roman" w:hAnsi="Arial" w:cs="Arial"/>
            <w:color w:val="313131"/>
            <w:sz w:val="21"/>
            <w:szCs w:val="21"/>
          </w:rPr>
          <w:fldChar w:fldCharType="end"/>
        </w:r>
      </w:ins>
    </w:p>
    <w:p w:rsidR="000D4DAB" w:rsidRPr="000D4DAB" w:rsidRDefault="000D4DAB" w:rsidP="000D4DAB">
      <w:pPr>
        <w:spacing w:before="105" w:after="105" w:line="330" w:lineRule="atLeast"/>
        <w:ind w:left="-450" w:right="-450"/>
        <w:jc w:val="center"/>
        <w:rPr>
          <w:ins w:id="74" w:author="Unknown"/>
          <w:rFonts w:ascii="Arial" w:eastAsia="Times New Roman" w:hAnsi="Arial" w:cs="Arial"/>
          <w:color w:val="313131"/>
          <w:sz w:val="21"/>
          <w:szCs w:val="21"/>
        </w:rPr>
      </w:pPr>
      <w:ins w:id="75"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"http://www.tutorialspoint.com/javascript/pdf/javascript_page_printing.pdf" \o "JavaScript Page Printing" \t "_blank" </w:instrText>
        </w:r>
        <w:r w:rsidRPr="000D4DAB">
          <w:rPr>
            <w:rFonts w:ascii="Arial" w:eastAsia="Times New Roman" w:hAnsi="Arial" w:cs="Arial"/>
            <w:color w:val="313131"/>
            <w:sz w:val="21"/>
            <w:szCs w:val="21"/>
          </w:rPr>
          <w:fldChar w:fldCharType="separate"/>
        </w:r>
        <w:r w:rsidRPr="000D4DAB">
          <w:rPr>
            <w:rFonts w:ascii="Times New Roman" w:eastAsia="Times New Roman" w:hAnsi="Times New Roman" w:cs="Times New Roman"/>
            <w:color w:val="000000"/>
            <w:sz w:val="23"/>
            <w:szCs w:val="23"/>
          </w:rPr>
          <w:t> </w:t>
        </w:r>
        <w:r w:rsidRPr="000D4DAB">
          <w:rPr>
            <w:rFonts w:ascii="Arial" w:eastAsia="Times New Roman" w:hAnsi="Arial" w:cs="Arial"/>
            <w:color w:val="000000"/>
            <w:sz w:val="23"/>
            <w:szCs w:val="23"/>
            <w:u w:val="single"/>
          </w:rPr>
          <w:t>PDF</w:t>
        </w:r>
        <w:r w:rsidRPr="000D4DAB">
          <w:rPr>
            <w:rFonts w:ascii="Arial" w:eastAsia="Times New Roman" w:hAnsi="Arial" w:cs="Arial"/>
            <w:color w:val="313131"/>
            <w:sz w:val="21"/>
            <w:szCs w:val="21"/>
          </w:rPr>
          <w:fldChar w:fldCharType="end"/>
        </w:r>
      </w:ins>
    </w:p>
    <w:p w:rsidR="000D4DAB" w:rsidRPr="000D4DAB" w:rsidRDefault="000D4DAB" w:rsidP="000D4DAB">
      <w:pPr>
        <w:shd w:val="clear" w:color="auto" w:fill="FFFFFF"/>
        <w:spacing w:before="105" w:after="105" w:line="330" w:lineRule="atLeast"/>
        <w:ind w:left="-450" w:right="-450"/>
        <w:jc w:val="center"/>
        <w:rPr>
          <w:ins w:id="76" w:author="Unknown"/>
          <w:rFonts w:ascii="Arial" w:eastAsia="Times New Roman" w:hAnsi="Arial" w:cs="Arial"/>
          <w:color w:val="313131"/>
          <w:sz w:val="21"/>
          <w:szCs w:val="21"/>
        </w:rPr>
      </w:pPr>
      <w:ins w:id="77"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"http://www.tutorialspoint.com/javascript/javascript_objects.htm" </w:instrText>
        </w:r>
        <w:r w:rsidRPr="000D4DAB">
          <w:rPr>
            <w:rFonts w:ascii="Arial" w:eastAsia="Times New Roman" w:hAnsi="Arial" w:cs="Arial"/>
            <w:color w:val="313131"/>
            <w:sz w:val="21"/>
            <w:szCs w:val="21"/>
          </w:rPr>
          <w:fldChar w:fldCharType="separate"/>
        </w:r>
        <w:r w:rsidRPr="000D4DAB">
          <w:rPr>
            <w:rFonts w:ascii="Arial" w:eastAsia="Times New Roman" w:hAnsi="Arial" w:cs="Arial"/>
            <w:color w:val="000000"/>
            <w:sz w:val="23"/>
            <w:szCs w:val="23"/>
            <w:u w:val="single"/>
          </w:rPr>
          <w:t>Next Page</w:t>
        </w:r>
        <w:r w:rsidRPr="000D4DAB">
          <w:rPr>
            <w:rFonts w:ascii="Times New Roman" w:eastAsia="Times New Roman" w:hAnsi="Times New Roman" w:cs="Times New Roman"/>
            <w:color w:val="000000"/>
            <w:sz w:val="23"/>
            <w:szCs w:val="23"/>
          </w:rPr>
          <w:t> </w:t>
        </w:r>
        <w:r w:rsidRPr="000D4DAB">
          <w:rPr>
            <w:rFonts w:ascii="Arial" w:eastAsia="Times New Roman" w:hAnsi="Arial" w:cs="Arial"/>
            <w:color w:val="000000"/>
            <w:sz w:val="23"/>
            <w:szCs w:val="23"/>
            <w:u w:val="single"/>
          </w:rPr>
          <w:t> </w:t>
        </w:r>
        <w:r w:rsidRPr="000D4DAB">
          <w:rPr>
            <w:rFonts w:ascii="Arial" w:eastAsia="Times New Roman" w:hAnsi="Arial" w:cs="Arial"/>
            <w:color w:val="313131"/>
            <w:sz w:val="21"/>
            <w:szCs w:val="21"/>
          </w:rPr>
          <w:fldChar w:fldCharType="end"/>
        </w:r>
      </w:ins>
    </w:p>
    <w:p w:rsidR="000D4DAB" w:rsidRPr="000D4DAB" w:rsidRDefault="000D4DAB" w:rsidP="000D4DAB">
      <w:pPr>
        <w:shd w:val="clear" w:color="auto" w:fill="FFFFFF"/>
        <w:spacing w:before="105" w:after="105" w:line="330" w:lineRule="atLeast"/>
        <w:ind w:left="-450" w:right="-450"/>
        <w:rPr>
          <w:ins w:id="78" w:author="Unknown"/>
          <w:rFonts w:ascii="Arial" w:eastAsia="Times New Roman" w:hAnsi="Arial" w:cs="Arial"/>
          <w:color w:val="313131"/>
          <w:sz w:val="21"/>
          <w:szCs w:val="21"/>
        </w:rPr>
      </w:pPr>
      <w:ins w:id="79" w:author="Unknown">
        <w:r w:rsidRPr="000D4DAB">
          <w:rPr>
            <w:rFonts w:ascii="Arial" w:eastAsia="Times New Roman" w:hAnsi="Arial" w:cs="Arial"/>
            <w:color w:val="313131"/>
            <w:sz w:val="21"/>
            <w:szCs w:val="21"/>
          </w:rPr>
          <w:pict>
            <v:rect id="_x0000_i1031" style="width:0;height:0" o:hralign="center" o:hrstd="t" o:hr="t" fillcolor="#a0a0a0" stroked="f"/>
          </w:pict>
        </w:r>
      </w:ins>
    </w:p>
    <w:p w:rsidR="000D4DAB" w:rsidRPr="000D4DAB" w:rsidRDefault="000D4DAB" w:rsidP="000D4DAB">
      <w:pPr>
        <w:shd w:val="clear" w:color="auto" w:fill="FFFFFF"/>
        <w:spacing w:before="105" w:after="105" w:line="330" w:lineRule="atLeast"/>
        <w:ind w:left="-450" w:right="-450"/>
        <w:jc w:val="center"/>
        <w:rPr>
          <w:ins w:id="80" w:author="Unknown"/>
          <w:rFonts w:ascii="Arial" w:eastAsia="Times New Roman" w:hAnsi="Arial" w:cs="Arial"/>
          <w:color w:val="313131"/>
          <w:sz w:val="21"/>
          <w:szCs w:val="21"/>
        </w:rPr>
      </w:pPr>
      <w:ins w:id="81" w:author="Unknown">
        <w:r w:rsidRPr="000D4DAB">
          <w:rPr>
            <w:rFonts w:ascii="Arial" w:eastAsia="Times New Roman" w:hAnsi="Arial" w:cs="Arial"/>
            <w:color w:val="313131"/>
            <w:sz w:val="21"/>
            <w:szCs w:val="21"/>
          </w:rPr>
          <w:t>Advertisements</w:t>
        </w:r>
      </w:ins>
    </w:p>
    <w:p w:rsidR="000D4DAB" w:rsidRPr="000D4DAB" w:rsidRDefault="000D4DAB" w:rsidP="000D4DAB">
      <w:pPr>
        <w:spacing w:after="75" w:line="330" w:lineRule="atLeast"/>
        <w:ind w:left="-675" w:right="-675"/>
        <w:rPr>
          <w:ins w:id="82" w:author="Unknown"/>
          <w:rFonts w:ascii="Arial" w:eastAsia="Times New Roman" w:hAnsi="Arial" w:cs="Arial"/>
          <w:color w:val="313131"/>
          <w:sz w:val="20"/>
          <w:szCs w:val="20"/>
        </w:rPr>
      </w:pPr>
      <w:ins w:id="83" w:author="Unknown">
        <w:r w:rsidRPr="000D4DAB">
          <w:rPr>
            <w:rFonts w:ascii="Arial" w:eastAsia="Times New Roman" w:hAnsi="Arial" w:cs="Arial"/>
            <w:color w:val="313131"/>
            <w:sz w:val="20"/>
            <w:szCs w:val="20"/>
          </w:rPr>
          <w:fldChar w:fldCharType="begin"/>
        </w:r>
        <w:r w:rsidRPr="000D4DAB">
          <w:rPr>
            <w:rFonts w:ascii="Arial" w:eastAsia="Times New Roman" w:hAnsi="Arial" w:cs="Arial"/>
            <w:color w:val="313131"/>
            <w:sz w:val="20"/>
            <w:szCs w:val="20"/>
          </w:rPr>
          <w:instrText xml:space="preserve"> HYPERLINK "javascript:void(0)" </w:instrText>
        </w:r>
        <w:r w:rsidRPr="000D4DA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84" w:author="Unknown">
        <w:r w:rsidRPr="000D4DAB">
          <w:rPr>
            <w:rFonts w:ascii="Times New Roman" w:eastAsia="Times New Roman" w:hAnsi="Times New Roman" w:cs="Times New Roman"/>
            <w:color w:val="000000"/>
            <w:sz w:val="20"/>
            <w:szCs w:val="20"/>
          </w:rPr>
          <w:t> </w:t>
        </w:r>
        <w:r w:rsidRPr="000D4DAB">
          <w:rPr>
            <w:rFonts w:ascii="Arial" w:eastAsia="Times New Roman" w:hAnsi="Arial" w:cs="Arial"/>
            <w:color w:val="313131"/>
            <w:sz w:val="20"/>
            <w:szCs w:val="20"/>
          </w:rPr>
          <w:fldChar w:fldCharType="end"/>
        </w:r>
        <w:r w:rsidRPr="000D4DAB">
          <w:rPr>
            <w:rFonts w:ascii="Arial" w:eastAsia="Times New Roman" w:hAnsi="Arial" w:cs="Arial"/>
            <w:color w:val="313131"/>
            <w:sz w:val="20"/>
            <w:szCs w:val="20"/>
          </w:rPr>
          <w:fldChar w:fldCharType="begin"/>
        </w:r>
        <w:r w:rsidRPr="000D4DAB">
          <w:rPr>
            <w:rFonts w:ascii="Arial" w:eastAsia="Times New Roman" w:hAnsi="Arial" w:cs="Arial"/>
            <w:color w:val="313131"/>
            <w:sz w:val="20"/>
            <w:szCs w:val="20"/>
          </w:rPr>
          <w:instrText xml:space="preserve"> HYPERLINK "javascript:void(0)" </w:instrText>
        </w:r>
        <w:r w:rsidRPr="000D4DA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85" w:author="Unknown">
        <w:r w:rsidRPr="000D4DAB">
          <w:rPr>
            <w:rFonts w:ascii="Times New Roman" w:eastAsia="Times New Roman" w:hAnsi="Times New Roman" w:cs="Times New Roman"/>
            <w:color w:val="000000"/>
            <w:sz w:val="20"/>
            <w:szCs w:val="20"/>
          </w:rPr>
          <w:t> </w:t>
        </w:r>
        <w:r w:rsidRPr="000D4DAB">
          <w:rPr>
            <w:rFonts w:ascii="Arial" w:eastAsia="Times New Roman" w:hAnsi="Arial" w:cs="Arial"/>
            <w:color w:val="313131"/>
            <w:sz w:val="20"/>
            <w:szCs w:val="20"/>
          </w:rPr>
          <w:fldChar w:fldCharType="end"/>
        </w:r>
        <w:r w:rsidRPr="000D4DAB">
          <w:rPr>
            <w:rFonts w:ascii="Arial" w:eastAsia="Times New Roman" w:hAnsi="Arial" w:cs="Arial"/>
            <w:color w:val="313131"/>
            <w:sz w:val="20"/>
            <w:szCs w:val="20"/>
          </w:rPr>
          <w:fldChar w:fldCharType="begin"/>
        </w:r>
        <w:r w:rsidRPr="000D4DAB">
          <w:rPr>
            <w:rFonts w:ascii="Arial" w:eastAsia="Times New Roman" w:hAnsi="Arial" w:cs="Arial"/>
            <w:color w:val="313131"/>
            <w:sz w:val="20"/>
            <w:szCs w:val="20"/>
          </w:rPr>
          <w:instrText xml:space="preserve"> HYPERLINK "javascript:void(0)" </w:instrText>
        </w:r>
        <w:r w:rsidRPr="000D4DA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86" w:author="Unknown">
        <w:r w:rsidRPr="000D4DAB">
          <w:rPr>
            <w:rFonts w:ascii="Times New Roman" w:eastAsia="Times New Roman" w:hAnsi="Times New Roman" w:cs="Times New Roman"/>
            <w:color w:val="000000"/>
            <w:sz w:val="20"/>
            <w:szCs w:val="20"/>
          </w:rPr>
          <w:t> </w:t>
        </w:r>
        <w:r w:rsidRPr="000D4DAB">
          <w:rPr>
            <w:rFonts w:ascii="Arial" w:eastAsia="Times New Roman" w:hAnsi="Arial" w:cs="Arial"/>
            <w:color w:val="313131"/>
            <w:sz w:val="20"/>
            <w:szCs w:val="20"/>
          </w:rPr>
          <w:fldChar w:fldCharType="end"/>
        </w:r>
        <w:r w:rsidRPr="000D4DAB">
          <w:rPr>
            <w:rFonts w:ascii="Arial" w:eastAsia="Times New Roman" w:hAnsi="Arial" w:cs="Arial"/>
            <w:color w:val="313131"/>
            <w:sz w:val="20"/>
            <w:szCs w:val="20"/>
          </w:rPr>
          <w:fldChar w:fldCharType="begin"/>
        </w:r>
        <w:r w:rsidRPr="000D4DAB">
          <w:rPr>
            <w:rFonts w:ascii="Arial" w:eastAsia="Times New Roman" w:hAnsi="Arial" w:cs="Arial"/>
            <w:color w:val="313131"/>
            <w:sz w:val="20"/>
            <w:szCs w:val="20"/>
          </w:rPr>
          <w:instrText xml:space="preserve"> HYPERLINK "javascript:void(0)" </w:instrText>
        </w:r>
        <w:r w:rsidRPr="000D4DA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87" w:author="Unknown">
        <w:r w:rsidRPr="000D4DAB">
          <w:rPr>
            <w:rFonts w:ascii="Times New Roman" w:eastAsia="Times New Roman" w:hAnsi="Times New Roman" w:cs="Times New Roman"/>
            <w:color w:val="000000"/>
            <w:sz w:val="20"/>
            <w:szCs w:val="20"/>
          </w:rPr>
          <w:t> </w:t>
        </w:r>
        <w:r w:rsidRPr="000D4DAB">
          <w:rPr>
            <w:rFonts w:ascii="Arial" w:eastAsia="Times New Roman" w:hAnsi="Arial" w:cs="Arial"/>
            <w:color w:val="313131"/>
            <w:sz w:val="20"/>
            <w:szCs w:val="20"/>
          </w:rPr>
          <w:fldChar w:fldCharType="end"/>
        </w:r>
        <w:r w:rsidRPr="000D4DAB">
          <w:rPr>
            <w:rFonts w:ascii="Arial" w:eastAsia="Times New Roman" w:hAnsi="Arial" w:cs="Arial"/>
            <w:color w:val="313131"/>
            <w:sz w:val="20"/>
            <w:szCs w:val="20"/>
          </w:rPr>
          <w:fldChar w:fldCharType="begin"/>
        </w:r>
        <w:r w:rsidRPr="000D4DAB">
          <w:rPr>
            <w:rFonts w:ascii="Arial" w:eastAsia="Times New Roman" w:hAnsi="Arial" w:cs="Arial"/>
            <w:color w:val="313131"/>
            <w:sz w:val="20"/>
            <w:szCs w:val="20"/>
          </w:rPr>
          <w:instrText xml:space="preserve"> HYPERLINK "javascript:void(0)" </w:instrText>
        </w:r>
        <w:r w:rsidRPr="000D4DA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88" w:author="Unknown">
        <w:r w:rsidRPr="000D4DAB">
          <w:rPr>
            <w:rFonts w:ascii="Times New Roman" w:eastAsia="Times New Roman" w:hAnsi="Times New Roman" w:cs="Times New Roman"/>
            <w:color w:val="000000"/>
            <w:sz w:val="20"/>
            <w:szCs w:val="20"/>
          </w:rPr>
          <w:t> </w:t>
        </w:r>
        <w:r w:rsidRPr="000D4DAB">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0D4DAB" w:rsidRPr="000D4DAB" w:rsidRDefault="000D4DAB" w:rsidP="000D4DAB">
      <w:pPr>
        <w:spacing w:after="0" w:line="330" w:lineRule="atLeast"/>
        <w:rPr>
          <w:ins w:id="89"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0D4DAB" w:rsidRPr="000D4DAB" w:rsidRDefault="000D4DAB" w:rsidP="000D4DAB">
      <w:pPr>
        <w:numPr>
          <w:ilvl w:val="0"/>
          <w:numId w:val="9"/>
        </w:numPr>
        <w:spacing w:after="0" w:line="180" w:lineRule="atLeast"/>
        <w:ind w:left="-225"/>
        <w:rPr>
          <w:ins w:id="90" w:author="Unknown"/>
          <w:rFonts w:ascii="Arial" w:eastAsia="Times New Roman" w:hAnsi="Arial" w:cs="Arial"/>
          <w:color w:val="313131"/>
          <w:sz w:val="21"/>
          <w:szCs w:val="21"/>
        </w:rPr>
      </w:pPr>
      <w:ins w:id="91"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"http://www.tutorialspoint.com/about/tutorials_writing.htm" </w:instrText>
        </w:r>
        <w:r w:rsidRPr="000D4DAB">
          <w:rPr>
            <w:rFonts w:ascii="Arial" w:eastAsia="Times New Roman" w:hAnsi="Arial" w:cs="Arial"/>
            <w:color w:val="313131"/>
            <w:sz w:val="21"/>
            <w:szCs w:val="21"/>
          </w:rPr>
          <w:fldChar w:fldCharType="separate"/>
        </w:r>
        <w:r w:rsidRPr="000D4DAB">
          <w:rPr>
            <w:rFonts w:ascii="Arial" w:eastAsia="Times New Roman" w:hAnsi="Arial" w:cs="Arial"/>
            <w:color w:val="0000FF"/>
            <w:sz w:val="27"/>
            <w:szCs w:val="27"/>
            <w:u w:val="single"/>
          </w:rPr>
          <w:t>Write for us</w:t>
        </w:r>
        <w:r w:rsidRPr="000D4DAB">
          <w:rPr>
            <w:rFonts w:ascii="Arial" w:eastAsia="Times New Roman" w:hAnsi="Arial" w:cs="Arial"/>
            <w:color w:val="313131"/>
            <w:sz w:val="21"/>
            <w:szCs w:val="21"/>
          </w:rPr>
          <w:fldChar w:fldCharType="end"/>
        </w:r>
      </w:ins>
    </w:p>
    <w:p w:rsidR="000D4DAB" w:rsidRPr="000D4DAB" w:rsidRDefault="000D4DAB" w:rsidP="000D4DAB">
      <w:pPr>
        <w:spacing w:after="0" w:line="330" w:lineRule="atLeast"/>
        <w:rPr>
          <w:ins w:id="92" w:author="Unknown"/>
          <w:rFonts w:ascii="Arial" w:eastAsia="Times New Roman" w:hAnsi="Arial" w:cs="Arial"/>
          <w:color w:val="313131"/>
          <w:sz w:val="21"/>
          <w:szCs w:val="21"/>
        </w:rPr>
      </w:pPr>
      <w:ins w:id="93" w:author="Unknown">
        <w:r w:rsidRPr="000D4DAB">
          <w:rPr>
            <w:rFonts w:ascii="Times New Roman" w:eastAsia="Times New Roman" w:hAnsi="Times New Roman" w:cs="Times New Roman"/>
            <w:color w:val="313131"/>
            <w:sz w:val="21"/>
            <w:szCs w:val="21"/>
          </w:rPr>
          <w:t> </w:t>
        </w:r>
      </w:ins>
    </w:p>
    <w:p w:rsidR="000D4DAB" w:rsidRPr="000D4DAB" w:rsidRDefault="000D4DAB" w:rsidP="000D4DAB">
      <w:pPr>
        <w:numPr>
          <w:ilvl w:val="0"/>
          <w:numId w:val="9"/>
        </w:numPr>
        <w:pBdr>
          <w:left w:val="dotted" w:sz="6" w:space="6" w:color="FFFFFF"/>
        </w:pBdr>
        <w:spacing w:after="0" w:line="180" w:lineRule="atLeast"/>
        <w:ind w:left="-225"/>
        <w:rPr>
          <w:ins w:id="94" w:author="Unknown"/>
          <w:rFonts w:ascii="Arial" w:eastAsia="Times New Roman" w:hAnsi="Arial" w:cs="Arial"/>
          <w:color w:val="313131"/>
          <w:sz w:val="21"/>
          <w:szCs w:val="21"/>
        </w:rPr>
      </w:pPr>
      <w:ins w:id="95"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"http://www.tutorialspoint.com/about/faq.htm" </w:instrText>
        </w:r>
        <w:r w:rsidRPr="000D4DAB">
          <w:rPr>
            <w:rFonts w:ascii="Arial" w:eastAsia="Times New Roman" w:hAnsi="Arial" w:cs="Arial"/>
            <w:color w:val="313131"/>
            <w:sz w:val="21"/>
            <w:szCs w:val="21"/>
          </w:rPr>
          <w:fldChar w:fldCharType="separate"/>
        </w:r>
        <w:r w:rsidRPr="000D4DAB">
          <w:rPr>
            <w:rFonts w:ascii="Arial" w:eastAsia="Times New Roman" w:hAnsi="Arial" w:cs="Arial"/>
            <w:color w:val="0000FF"/>
            <w:sz w:val="27"/>
            <w:szCs w:val="27"/>
            <w:u w:val="single"/>
          </w:rPr>
          <w:t>FAQ's</w:t>
        </w:r>
        <w:r w:rsidRPr="000D4DAB">
          <w:rPr>
            <w:rFonts w:ascii="Arial" w:eastAsia="Times New Roman" w:hAnsi="Arial" w:cs="Arial"/>
            <w:color w:val="313131"/>
            <w:sz w:val="21"/>
            <w:szCs w:val="21"/>
          </w:rPr>
          <w:fldChar w:fldCharType="end"/>
        </w:r>
      </w:ins>
    </w:p>
    <w:p w:rsidR="000D4DAB" w:rsidRPr="000D4DAB" w:rsidRDefault="000D4DAB" w:rsidP="000D4DAB">
      <w:pPr>
        <w:spacing w:after="0" w:line="330" w:lineRule="atLeast"/>
        <w:rPr>
          <w:ins w:id="96" w:author="Unknown"/>
          <w:rFonts w:ascii="Arial" w:eastAsia="Times New Roman" w:hAnsi="Arial" w:cs="Arial"/>
          <w:color w:val="313131"/>
          <w:sz w:val="21"/>
          <w:szCs w:val="21"/>
        </w:rPr>
      </w:pPr>
      <w:ins w:id="97" w:author="Unknown">
        <w:r w:rsidRPr="000D4DAB">
          <w:rPr>
            <w:rFonts w:ascii="Times New Roman" w:eastAsia="Times New Roman" w:hAnsi="Times New Roman" w:cs="Times New Roman"/>
            <w:color w:val="313131"/>
            <w:sz w:val="21"/>
            <w:szCs w:val="21"/>
          </w:rPr>
          <w:t> </w:t>
        </w:r>
      </w:ins>
    </w:p>
    <w:p w:rsidR="000D4DAB" w:rsidRPr="000D4DAB" w:rsidRDefault="000D4DAB" w:rsidP="000D4DAB">
      <w:pPr>
        <w:numPr>
          <w:ilvl w:val="0"/>
          <w:numId w:val="9"/>
        </w:numPr>
        <w:pBdr>
          <w:left w:val="dotted" w:sz="6" w:space="6" w:color="FFFFFF"/>
        </w:pBdr>
        <w:spacing w:after="0" w:line="180" w:lineRule="atLeast"/>
        <w:ind w:left="-225"/>
        <w:rPr>
          <w:ins w:id="98" w:author="Unknown"/>
          <w:rFonts w:ascii="Arial" w:eastAsia="Times New Roman" w:hAnsi="Arial" w:cs="Arial"/>
          <w:color w:val="313131"/>
          <w:sz w:val="21"/>
          <w:szCs w:val="21"/>
        </w:rPr>
      </w:pPr>
      <w:ins w:id="99"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"http://www.tutorialspoint.com/about/about_helping.htm" </w:instrText>
        </w:r>
        <w:r w:rsidRPr="000D4DAB">
          <w:rPr>
            <w:rFonts w:ascii="Arial" w:eastAsia="Times New Roman" w:hAnsi="Arial" w:cs="Arial"/>
            <w:color w:val="313131"/>
            <w:sz w:val="21"/>
            <w:szCs w:val="21"/>
          </w:rPr>
          <w:fldChar w:fldCharType="separate"/>
        </w:r>
        <w:r w:rsidRPr="000D4DAB">
          <w:rPr>
            <w:rFonts w:ascii="Arial" w:eastAsia="Times New Roman" w:hAnsi="Arial" w:cs="Arial"/>
            <w:color w:val="0000FF"/>
            <w:sz w:val="27"/>
            <w:szCs w:val="27"/>
            <w:u w:val="single"/>
          </w:rPr>
          <w:t>Helping</w:t>
        </w:r>
        <w:r w:rsidRPr="000D4DAB">
          <w:rPr>
            <w:rFonts w:ascii="Arial" w:eastAsia="Times New Roman" w:hAnsi="Arial" w:cs="Arial"/>
            <w:color w:val="313131"/>
            <w:sz w:val="21"/>
            <w:szCs w:val="21"/>
          </w:rPr>
          <w:fldChar w:fldCharType="end"/>
        </w:r>
      </w:ins>
    </w:p>
    <w:p w:rsidR="000D4DAB" w:rsidRPr="000D4DAB" w:rsidRDefault="000D4DAB" w:rsidP="000D4DAB">
      <w:pPr>
        <w:spacing w:after="0" w:line="330" w:lineRule="atLeast"/>
        <w:rPr>
          <w:ins w:id="100" w:author="Unknown"/>
          <w:rFonts w:ascii="Arial" w:eastAsia="Times New Roman" w:hAnsi="Arial" w:cs="Arial"/>
          <w:color w:val="313131"/>
          <w:sz w:val="21"/>
          <w:szCs w:val="21"/>
        </w:rPr>
      </w:pPr>
      <w:ins w:id="101" w:author="Unknown">
        <w:r w:rsidRPr="000D4DAB">
          <w:rPr>
            <w:rFonts w:ascii="Times New Roman" w:eastAsia="Times New Roman" w:hAnsi="Times New Roman" w:cs="Times New Roman"/>
            <w:color w:val="313131"/>
            <w:sz w:val="21"/>
            <w:szCs w:val="21"/>
          </w:rPr>
          <w:t> </w:t>
        </w:r>
      </w:ins>
    </w:p>
    <w:p w:rsidR="000D4DAB" w:rsidRPr="000D4DAB" w:rsidRDefault="000D4DAB" w:rsidP="000D4DAB">
      <w:pPr>
        <w:numPr>
          <w:ilvl w:val="0"/>
          <w:numId w:val="9"/>
        </w:numPr>
        <w:pBdr>
          <w:left w:val="dotted" w:sz="6" w:space="6" w:color="FFFFFF"/>
        </w:pBdr>
        <w:spacing w:after="0" w:line="180" w:lineRule="atLeast"/>
        <w:ind w:left="-225"/>
        <w:rPr>
          <w:ins w:id="102" w:author="Unknown"/>
          <w:rFonts w:ascii="Arial" w:eastAsia="Times New Roman" w:hAnsi="Arial" w:cs="Arial"/>
          <w:color w:val="313131"/>
          <w:sz w:val="21"/>
          <w:szCs w:val="21"/>
        </w:rPr>
      </w:pPr>
      <w:ins w:id="103" w:author="Unknown">
        <w:r w:rsidRPr="000D4DAB">
          <w:rPr>
            <w:rFonts w:ascii="Arial" w:eastAsia="Times New Roman" w:hAnsi="Arial" w:cs="Arial"/>
            <w:color w:val="313131"/>
            <w:sz w:val="21"/>
            <w:szCs w:val="21"/>
          </w:rPr>
          <w:fldChar w:fldCharType="begin"/>
        </w:r>
        <w:r w:rsidRPr="000D4DAB">
          <w:rPr>
            <w:rFonts w:ascii="Arial" w:eastAsia="Times New Roman" w:hAnsi="Arial" w:cs="Arial"/>
            <w:color w:val="313131"/>
            <w:sz w:val="21"/>
            <w:szCs w:val="21"/>
          </w:rPr>
          <w:instrText xml:space="preserve"> HYPERLINK "http://www.tutorialspoint.com/about/contact_us.htm" </w:instrText>
        </w:r>
        <w:r w:rsidRPr="000D4DAB">
          <w:rPr>
            <w:rFonts w:ascii="Arial" w:eastAsia="Times New Roman" w:hAnsi="Arial" w:cs="Arial"/>
            <w:color w:val="313131"/>
            <w:sz w:val="21"/>
            <w:szCs w:val="21"/>
          </w:rPr>
          <w:fldChar w:fldCharType="separate"/>
        </w:r>
        <w:r w:rsidRPr="000D4DAB">
          <w:rPr>
            <w:rFonts w:ascii="Arial" w:eastAsia="Times New Roman" w:hAnsi="Arial" w:cs="Arial"/>
            <w:color w:val="0000FF"/>
            <w:sz w:val="27"/>
            <w:szCs w:val="27"/>
            <w:u w:val="single"/>
          </w:rPr>
          <w:t>Contact</w:t>
        </w:r>
        <w:r w:rsidRPr="000D4DAB">
          <w:rPr>
            <w:rFonts w:ascii="Arial" w:eastAsia="Times New Roman" w:hAnsi="Arial" w:cs="Arial"/>
            <w:color w:val="313131"/>
            <w:sz w:val="21"/>
            <w:szCs w:val="21"/>
          </w:rPr>
          <w:fldChar w:fldCharType="end"/>
        </w:r>
      </w:ins>
    </w:p>
    <w:p w:rsidR="000D4DAB" w:rsidRPr="000D4DAB" w:rsidRDefault="000D4DAB" w:rsidP="000D4DAB">
      <w:pPr>
        <w:spacing w:after="0" w:line="360" w:lineRule="atLeast"/>
        <w:rPr>
          <w:ins w:id="104" w:author="Unknown"/>
          <w:rFonts w:ascii="Arial" w:eastAsia="Times New Roman" w:hAnsi="Arial" w:cs="Arial"/>
          <w:color w:val="FFFFFF"/>
          <w:sz w:val="21"/>
          <w:szCs w:val="21"/>
        </w:rPr>
      </w:pPr>
      <w:ins w:id="105" w:author="Unknown">
        <w:r w:rsidRPr="000D4DAB">
          <w:rPr>
            <w:rFonts w:ascii="Arial" w:eastAsia="Times New Roman" w:hAnsi="Arial" w:cs="Arial"/>
            <w:color w:val="FFFFFF"/>
            <w:sz w:val="21"/>
            <w:szCs w:val="21"/>
          </w:rPr>
          <w:t>© Copyright 2015. All Rights Reserved.</w:t>
        </w:r>
      </w:ins>
    </w:p>
    <w:p w:rsidR="000D4DAB" w:rsidRPr="000D4DAB" w:rsidRDefault="000D4DAB" w:rsidP="000D4DAB">
      <w:pPr>
        <w:spacing w:after="0" w:line="330" w:lineRule="atLeast"/>
        <w:jc w:val="center"/>
        <w:rPr>
          <w:ins w:id="106" w:author="Unknown"/>
          <w:rFonts w:ascii="Arial" w:eastAsia="Times New Roman" w:hAnsi="Arial" w:cs="Arial"/>
          <w:color w:val="313131"/>
          <w:sz w:val="29"/>
          <w:szCs w:val="29"/>
        </w:rPr>
      </w:pPr>
      <w:ins w:id="107" w:author="Unknown">
        <w:r w:rsidRPr="000D4DAB">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0D4DAB">
          <w:rPr>
            <w:rFonts w:ascii="Times New Roman" w:eastAsia="Times New Roman" w:hAnsi="Times New Roman" w:cs="Times New Roman"/>
            <w:color w:val="313131"/>
            <w:sz w:val="29"/>
            <w:szCs w:val="29"/>
          </w:rPr>
          <w:t> go</w:t>
        </w:r>
      </w:ins>
    </w:p>
    <w:p w:rsidR="00525669" w:rsidRDefault="000D4DAB">
      <w:bookmarkStart w:id="108" w:name="_GoBack"/>
      <w:bookmarkEnd w:id="108"/>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3D4"/>
    <w:multiLevelType w:val="multilevel"/>
    <w:tmpl w:val="37FA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432B4"/>
    <w:multiLevelType w:val="multilevel"/>
    <w:tmpl w:val="9E9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834E1"/>
    <w:multiLevelType w:val="multilevel"/>
    <w:tmpl w:val="A15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83145"/>
    <w:multiLevelType w:val="multilevel"/>
    <w:tmpl w:val="A56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2825D0"/>
    <w:multiLevelType w:val="multilevel"/>
    <w:tmpl w:val="872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5737D"/>
    <w:multiLevelType w:val="multilevel"/>
    <w:tmpl w:val="96C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06CEC"/>
    <w:multiLevelType w:val="multilevel"/>
    <w:tmpl w:val="C7D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8516B9"/>
    <w:multiLevelType w:val="multilevel"/>
    <w:tmpl w:val="CBD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B1E93"/>
    <w:multiLevelType w:val="multilevel"/>
    <w:tmpl w:val="6A8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4"/>
  </w:num>
  <w:num w:numId="5">
    <w:abstractNumId w:val="6"/>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AB"/>
    <w:rsid w:val="000D4DAB"/>
    <w:rsid w:val="001870DD"/>
    <w:rsid w:val="009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D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4DAB"/>
    <w:rPr>
      <w:color w:val="0000FF"/>
      <w:u w:val="single"/>
    </w:rPr>
  </w:style>
  <w:style w:type="paragraph" w:styleId="z-TopofForm">
    <w:name w:val="HTML Top of Form"/>
    <w:basedOn w:val="Normal"/>
    <w:next w:val="Normal"/>
    <w:link w:val="z-TopofFormChar"/>
    <w:hidden/>
    <w:uiPriority w:val="99"/>
    <w:semiHidden/>
    <w:unhideWhenUsed/>
    <w:rsid w:val="000D4D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4DAB"/>
    <w:rPr>
      <w:rFonts w:ascii="Arial" w:eastAsia="Times New Roman" w:hAnsi="Arial" w:cs="Arial"/>
      <w:vanish/>
      <w:sz w:val="16"/>
      <w:szCs w:val="16"/>
    </w:rPr>
  </w:style>
  <w:style w:type="character" w:customStyle="1" w:styleId="input-group-btn">
    <w:name w:val="input-group-btn"/>
    <w:basedOn w:val="DefaultParagraphFont"/>
    <w:rsid w:val="000D4DAB"/>
  </w:style>
  <w:style w:type="paragraph" w:styleId="z-BottomofForm">
    <w:name w:val="HTML Bottom of Form"/>
    <w:basedOn w:val="Normal"/>
    <w:next w:val="Normal"/>
    <w:link w:val="z-BottomofFormChar"/>
    <w:hidden/>
    <w:uiPriority w:val="99"/>
    <w:semiHidden/>
    <w:unhideWhenUsed/>
    <w:rsid w:val="000D4D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4DAB"/>
    <w:rPr>
      <w:rFonts w:ascii="Arial" w:eastAsia="Times New Roman" w:hAnsi="Arial" w:cs="Arial"/>
      <w:vanish/>
      <w:sz w:val="16"/>
      <w:szCs w:val="16"/>
    </w:rPr>
  </w:style>
  <w:style w:type="character" w:customStyle="1" w:styleId="apple-converted-space">
    <w:name w:val="apple-converted-space"/>
    <w:basedOn w:val="DefaultParagraphFont"/>
    <w:rsid w:val="000D4DAB"/>
  </w:style>
  <w:style w:type="paragraph" w:styleId="NormalWeb">
    <w:name w:val="Normal (Web)"/>
    <w:basedOn w:val="Normal"/>
    <w:uiPriority w:val="99"/>
    <w:semiHidden/>
    <w:unhideWhenUsed/>
    <w:rsid w:val="000D4D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D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4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D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4DAB"/>
    <w:rPr>
      <w:color w:val="0000FF"/>
      <w:u w:val="single"/>
    </w:rPr>
  </w:style>
  <w:style w:type="paragraph" w:styleId="z-TopofForm">
    <w:name w:val="HTML Top of Form"/>
    <w:basedOn w:val="Normal"/>
    <w:next w:val="Normal"/>
    <w:link w:val="z-TopofFormChar"/>
    <w:hidden/>
    <w:uiPriority w:val="99"/>
    <w:semiHidden/>
    <w:unhideWhenUsed/>
    <w:rsid w:val="000D4D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4DAB"/>
    <w:rPr>
      <w:rFonts w:ascii="Arial" w:eastAsia="Times New Roman" w:hAnsi="Arial" w:cs="Arial"/>
      <w:vanish/>
      <w:sz w:val="16"/>
      <w:szCs w:val="16"/>
    </w:rPr>
  </w:style>
  <w:style w:type="character" w:customStyle="1" w:styleId="input-group-btn">
    <w:name w:val="input-group-btn"/>
    <w:basedOn w:val="DefaultParagraphFont"/>
    <w:rsid w:val="000D4DAB"/>
  </w:style>
  <w:style w:type="paragraph" w:styleId="z-BottomofForm">
    <w:name w:val="HTML Bottom of Form"/>
    <w:basedOn w:val="Normal"/>
    <w:next w:val="Normal"/>
    <w:link w:val="z-BottomofFormChar"/>
    <w:hidden/>
    <w:uiPriority w:val="99"/>
    <w:semiHidden/>
    <w:unhideWhenUsed/>
    <w:rsid w:val="000D4D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4DAB"/>
    <w:rPr>
      <w:rFonts w:ascii="Arial" w:eastAsia="Times New Roman" w:hAnsi="Arial" w:cs="Arial"/>
      <w:vanish/>
      <w:sz w:val="16"/>
      <w:szCs w:val="16"/>
    </w:rPr>
  </w:style>
  <w:style w:type="character" w:customStyle="1" w:styleId="apple-converted-space">
    <w:name w:val="apple-converted-space"/>
    <w:basedOn w:val="DefaultParagraphFont"/>
    <w:rsid w:val="000D4DAB"/>
  </w:style>
  <w:style w:type="paragraph" w:styleId="NormalWeb">
    <w:name w:val="Normal (Web)"/>
    <w:basedOn w:val="Normal"/>
    <w:uiPriority w:val="99"/>
    <w:semiHidden/>
    <w:unhideWhenUsed/>
    <w:rsid w:val="000D4D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D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4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3618">
      <w:bodyDiv w:val="1"/>
      <w:marLeft w:val="0"/>
      <w:marRight w:val="0"/>
      <w:marTop w:val="0"/>
      <w:marBottom w:val="0"/>
      <w:divBdr>
        <w:top w:val="none" w:sz="0" w:space="0" w:color="auto"/>
        <w:left w:val="none" w:sz="0" w:space="0" w:color="auto"/>
        <w:bottom w:val="none" w:sz="0" w:space="0" w:color="auto"/>
        <w:right w:val="none" w:sz="0" w:space="0" w:color="auto"/>
      </w:divBdr>
      <w:divsChild>
        <w:div w:id="1103964598">
          <w:marLeft w:val="0"/>
          <w:marRight w:val="0"/>
          <w:marTop w:val="0"/>
          <w:marBottom w:val="0"/>
          <w:divBdr>
            <w:top w:val="none" w:sz="0" w:space="0" w:color="auto"/>
            <w:left w:val="none" w:sz="0" w:space="0" w:color="auto"/>
            <w:bottom w:val="none" w:sz="0" w:space="0" w:color="auto"/>
            <w:right w:val="none" w:sz="0" w:space="0" w:color="auto"/>
          </w:divBdr>
          <w:divsChild>
            <w:div w:id="2085565250">
              <w:marLeft w:val="225"/>
              <w:marRight w:val="0"/>
              <w:marTop w:val="150"/>
              <w:marBottom w:val="0"/>
              <w:divBdr>
                <w:top w:val="none" w:sz="0" w:space="0" w:color="auto"/>
                <w:left w:val="none" w:sz="0" w:space="0" w:color="auto"/>
                <w:bottom w:val="none" w:sz="0" w:space="0" w:color="auto"/>
                <w:right w:val="none" w:sz="0" w:space="0" w:color="auto"/>
              </w:divBdr>
              <w:divsChild>
                <w:div w:id="335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8791">
          <w:marLeft w:val="0"/>
          <w:marRight w:val="0"/>
          <w:marTop w:val="0"/>
          <w:marBottom w:val="0"/>
          <w:divBdr>
            <w:top w:val="none" w:sz="0" w:space="0" w:color="auto"/>
            <w:left w:val="none" w:sz="0" w:space="0" w:color="auto"/>
            <w:bottom w:val="none" w:sz="0" w:space="0" w:color="auto"/>
            <w:right w:val="none" w:sz="0" w:space="0" w:color="auto"/>
          </w:divBdr>
          <w:divsChild>
            <w:div w:id="1521700423">
              <w:marLeft w:val="0"/>
              <w:marRight w:val="0"/>
              <w:marTop w:val="0"/>
              <w:marBottom w:val="0"/>
              <w:divBdr>
                <w:top w:val="none" w:sz="0" w:space="0" w:color="auto"/>
                <w:left w:val="none" w:sz="0" w:space="0" w:color="auto"/>
                <w:bottom w:val="none" w:sz="0" w:space="0" w:color="auto"/>
                <w:right w:val="none" w:sz="0" w:space="0" w:color="auto"/>
              </w:divBdr>
            </w:div>
          </w:divsChild>
        </w:div>
        <w:div w:id="428505820">
          <w:marLeft w:val="0"/>
          <w:marRight w:val="0"/>
          <w:marTop w:val="75"/>
          <w:marBottom w:val="0"/>
          <w:divBdr>
            <w:top w:val="none" w:sz="0" w:space="0" w:color="auto"/>
            <w:left w:val="none" w:sz="0" w:space="0" w:color="auto"/>
            <w:bottom w:val="none" w:sz="0" w:space="0" w:color="auto"/>
            <w:right w:val="none" w:sz="0" w:space="0" w:color="auto"/>
          </w:divBdr>
          <w:divsChild>
            <w:div w:id="944002769">
              <w:marLeft w:val="0"/>
              <w:marRight w:val="0"/>
              <w:marTop w:val="0"/>
              <w:marBottom w:val="0"/>
              <w:divBdr>
                <w:top w:val="none" w:sz="0" w:space="0" w:color="auto"/>
                <w:left w:val="none" w:sz="0" w:space="0" w:color="auto"/>
                <w:bottom w:val="none" w:sz="0" w:space="0" w:color="auto"/>
                <w:right w:val="none" w:sz="0" w:space="0" w:color="auto"/>
              </w:divBdr>
              <w:divsChild>
                <w:div w:id="1861312170">
                  <w:marLeft w:val="-225"/>
                  <w:marRight w:val="-225"/>
                  <w:marTop w:val="0"/>
                  <w:marBottom w:val="0"/>
                  <w:divBdr>
                    <w:top w:val="none" w:sz="0" w:space="0" w:color="auto"/>
                    <w:left w:val="none" w:sz="0" w:space="0" w:color="auto"/>
                    <w:bottom w:val="none" w:sz="0" w:space="0" w:color="auto"/>
                    <w:right w:val="none" w:sz="0" w:space="0" w:color="auto"/>
                  </w:divBdr>
                  <w:divsChild>
                    <w:div w:id="1931889922">
                      <w:marLeft w:val="0"/>
                      <w:marRight w:val="0"/>
                      <w:marTop w:val="0"/>
                      <w:marBottom w:val="0"/>
                      <w:divBdr>
                        <w:top w:val="none" w:sz="0" w:space="0" w:color="auto"/>
                        <w:left w:val="none" w:sz="0" w:space="0" w:color="auto"/>
                        <w:bottom w:val="none" w:sz="0" w:space="0" w:color="auto"/>
                        <w:right w:val="none" w:sz="0" w:space="0" w:color="auto"/>
                      </w:divBdr>
                      <w:divsChild>
                        <w:div w:id="1799029102">
                          <w:marLeft w:val="0"/>
                          <w:marRight w:val="0"/>
                          <w:marTop w:val="0"/>
                          <w:marBottom w:val="0"/>
                          <w:divBdr>
                            <w:top w:val="none" w:sz="0" w:space="0" w:color="auto"/>
                            <w:left w:val="none" w:sz="0" w:space="0" w:color="auto"/>
                            <w:bottom w:val="none" w:sz="0" w:space="0" w:color="auto"/>
                            <w:right w:val="none" w:sz="0" w:space="0" w:color="auto"/>
                          </w:divBdr>
                        </w:div>
                      </w:divsChild>
                    </w:div>
                    <w:div w:id="429350688">
                      <w:marLeft w:val="-225"/>
                      <w:marRight w:val="-225"/>
                      <w:marTop w:val="0"/>
                      <w:marBottom w:val="0"/>
                      <w:divBdr>
                        <w:top w:val="none" w:sz="0" w:space="0" w:color="auto"/>
                        <w:left w:val="none" w:sz="0" w:space="0" w:color="auto"/>
                        <w:bottom w:val="none" w:sz="0" w:space="0" w:color="auto"/>
                        <w:right w:val="none" w:sz="0" w:space="0" w:color="auto"/>
                      </w:divBdr>
                      <w:divsChild>
                        <w:div w:id="50077084">
                          <w:marLeft w:val="0"/>
                          <w:marRight w:val="0"/>
                          <w:marTop w:val="0"/>
                          <w:marBottom w:val="0"/>
                          <w:divBdr>
                            <w:top w:val="none" w:sz="0" w:space="0" w:color="auto"/>
                            <w:left w:val="none" w:sz="0" w:space="0" w:color="auto"/>
                            <w:bottom w:val="none" w:sz="0" w:space="0" w:color="auto"/>
                            <w:right w:val="none" w:sz="0" w:space="0" w:color="auto"/>
                          </w:divBdr>
                          <w:divsChild>
                            <w:div w:id="626593219">
                              <w:marLeft w:val="0"/>
                              <w:marRight w:val="0"/>
                              <w:marTop w:val="0"/>
                              <w:marBottom w:val="0"/>
                              <w:divBdr>
                                <w:top w:val="single" w:sz="6" w:space="0" w:color="D6D6D6"/>
                                <w:left w:val="single" w:sz="6" w:space="4" w:color="D6D6D6"/>
                                <w:bottom w:val="single" w:sz="6" w:space="0" w:color="D6D6D6"/>
                                <w:right w:val="single" w:sz="6" w:space="4" w:color="D6D6D6"/>
                              </w:divBdr>
                              <w:divsChild>
                                <w:div w:id="1838182077">
                                  <w:marLeft w:val="0"/>
                                  <w:marRight w:val="0"/>
                                  <w:marTop w:val="0"/>
                                  <w:marBottom w:val="0"/>
                                  <w:divBdr>
                                    <w:top w:val="none" w:sz="0" w:space="0" w:color="auto"/>
                                    <w:left w:val="none" w:sz="0" w:space="0" w:color="auto"/>
                                    <w:bottom w:val="none" w:sz="0" w:space="0" w:color="auto"/>
                                    <w:right w:val="none" w:sz="0" w:space="0" w:color="auto"/>
                                  </w:divBdr>
                                </w:div>
                                <w:div w:id="1995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242">
                          <w:marLeft w:val="-225"/>
                          <w:marRight w:val="-225"/>
                          <w:marTop w:val="0"/>
                          <w:marBottom w:val="0"/>
                          <w:divBdr>
                            <w:top w:val="none" w:sz="0" w:space="0" w:color="auto"/>
                            <w:left w:val="none" w:sz="0" w:space="0" w:color="auto"/>
                            <w:bottom w:val="none" w:sz="0" w:space="0" w:color="auto"/>
                            <w:right w:val="none" w:sz="0" w:space="0" w:color="auto"/>
                          </w:divBdr>
                          <w:divsChild>
                            <w:div w:id="1773279418">
                              <w:marLeft w:val="0"/>
                              <w:marRight w:val="0"/>
                              <w:marTop w:val="0"/>
                              <w:marBottom w:val="0"/>
                              <w:divBdr>
                                <w:top w:val="none" w:sz="0" w:space="0" w:color="auto"/>
                                <w:left w:val="none" w:sz="0" w:space="0" w:color="auto"/>
                                <w:bottom w:val="none" w:sz="0" w:space="0" w:color="auto"/>
                                <w:right w:val="none" w:sz="0" w:space="0" w:color="auto"/>
                              </w:divBdr>
                              <w:divsChild>
                                <w:div w:id="1831867463">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860269231">
              <w:marLeft w:val="0"/>
              <w:marRight w:val="0"/>
              <w:marTop w:val="0"/>
              <w:marBottom w:val="0"/>
              <w:divBdr>
                <w:top w:val="single" w:sz="24" w:space="31" w:color="AAAAAA"/>
                <w:left w:val="none" w:sz="0" w:space="0" w:color="auto"/>
                <w:bottom w:val="none" w:sz="0" w:space="0" w:color="auto"/>
                <w:right w:val="none" w:sz="0" w:space="0" w:color="auto"/>
              </w:divBdr>
              <w:divsChild>
                <w:div w:id="2042316367">
                  <w:marLeft w:val="0"/>
                  <w:marRight w:val="0"/>
                  <w:marTop w:val="0"/>
                  <w:marBottom w:val="0"/>
                  <w:divBdr>
                    <w:top w:val="none" w:sz="0" w:space="0" w:color="auto"/>
                    <w:left w:val="none" w:sz="0" w:space="0" w:color="auto"/>
                    <w:bottom w:val="none" w:sz="0" w:space="0" w:color="auto"/>
                    <w:right w:val="none" w:sz="0" w:space="0" w:color="auto"/>
                  </w:divBdr>
                  <w:divsChild>
                    <w:div w:id="433477521">
                      <w:marLeft w:val="-225"/>
                      <w:marRight w:val="-225"/>
                      <w:marTop w:val="0"/>
                      <w:marBottom w:val="0"/>
                      <w:divBdr>
                        <w:top w:val="none" w:sz="0" w:space="0" w:color="auto"/>
                        <w:left w:val="none" w:sz="0" w:space="0" w:color="auto"/>
                        <w:bottom w:val="none" w:sz="0" w:space="0" w:color="auto"/>
                        <w:right w:val="none" w:sz="0" w:space="0" w:color="auto"/>
                      </w:divBdr>
                      <w:divsChild>
                        <w:div w:id="520582826">
                          <w:marLeft w:val="0"/>
                          <w:marRight w:val="0"/>
                          <w:marTop w:val="0"/>
                          <w:marBottom w:val="0"/>
                          <w:divBdr>
                            <w:top w:val="none" w:sz="0" w:space="0" w:color="auto"/>
                            <w:left w:val="none" w:sz="0" w:space="0" w:color="auto"/>
                            <w:bottom w:val="none" w:sz="0" w:space="0" w:color="auto"/>
                            <w:right w:val="none" w:sz="0" w:space="0" w:color="auto"/>
                          </w:divBdr>
                        </w:div>
                        <w:div w:id="1159034032">
                          <w:marLeft w:val="0"/>
                          <w:marRight w:val="0"/>
                          <w:marTop w:val="0"/>
                          <w:marBottom w:val="0"/>
                          <w:divBdr>
                            <w:top w:val="none" w:sz="0" w:space="0" w:color="auto"/>
                            <w:left w:val="none" w:sz="0" w:space="0" w:color="auto"/>
                            <w:bottom w:val="none" w:sz="0" w:space="0" w:color="auto"/>
                            <w:right w:val="none" w:sz="0" w:space="0" w:color="auto"/>
                          </w:divBdr>
                        </w:div>
                        <w:div w:id="1101485090">
                          <w:marLeft w:val="0"/>
                          <w:marRight w:val="0"/>
                          <w:marTop w:val="0"/>
                          <w:marBottom w:val="0"/>
                          <w:divBdr>
                            <w:top w:val="none" w:sz="0" w:space="0" w:color="auto"/>
                            <w:left w:val="none" w:sz="0" w:space="0" w:color="auto"/>
                            <w:bottom w:val="none" w:sz="0" w:space="0" w:color="auto"/>
                            <w:right w:val="none" w:sz="0" w:space="0" w:color="auto"/>
                          </w:divBdr>
                        </w:div>
                        <w:div w:id="69621937">
                          <w:marLeft w:val="0"/>
                          <w:marRight w:val="0"/>
                          <w:marTop w:val="0"/>
                          <w:marBottom w:val="0"/>
                          <w:divBdr>
                            <w:top w:val="none" w:sz="0" w:space="0" w:color="auto"/>
                            <w:left w:val="none" w:sz="0" w:space="0" w:color="auto"/>
                            <w:bottom w:val="none" w:sz="0" w:space="0" w:color="auto"/>
                            <w:right w:val="none" w:sz="0" w:space="0" w:color="auto"/>
                          </w:divBdr>
                          <w:divsChild>
                            <w:div w:id="10371218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1314</Words>
  <Characters>7490</Characters>
  <Application>Microsoft Office Word</Application>
  <DocSecurity>0</DocSecurity>
  <Lines>62</Lines>
  <Paragraphs>17</Paragraphs>
  <ScaleCrop>false</ScaleCrop>
  <Company>home</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2015-08-30T07:39:00Z</dcterms:created>
  <dcterms:modified xsi:type="dcterms:W3CDTF">2015-08-30T07:39:00Z</dcterms:modified>
</cp:coreProperties>
</file>