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DD9" w:rsidRPr="00B54DD9" w:rsidRDefault="00B54DD9" w:rsidP="00B54DD9">
      <w:pPr>
        <w:spacing w:after="0" w:line="450" w:lineRule="atLeast"/>
        <w:jc w:val="center"/>
        <w:textAlignment w:val="center"/>
        <w:outlineLvl w:val="0"/>
        <w:rPr>
          <w:rFonts w:ascii="Times New Roman" w:eastAsia="Times New Roman" w:hAnsi="Times New Roman" w:cs="Times New Roman"/>
          <w:spacing w:val="-15"/>
          <w:kern w:val="36"/>
          <w:sz w:val="48"/>
          <w:szCs w:val="48"/>
        </w:rPr>
      </w:pPr>
      <w:r>
        <w:rPr>
          <w:rFonts w:ascii="Times New Roman" w:eastAsia="Times New Roman" w:hAnsi="Times New Roman" w:cs="Times New Roman"/>
          <w:noProof/>
          <w:color w:val="000000"/>
          <w:spacing w:val="-15"/>
          <w:kern w:val="36"/>
          <w:sz w:val="48"/>
          <w:szCs w:val="48"/>
        </w:rPr>
        <w:drawing>
          <wp:inline distT="0" distB="0" distL="0" distR="0">
            <wp:extent cx="2962275" cy="866775"/>
            <wp:effectExtent l="0" t="0" r="9525" b="9525"/>
            <wp:docPr id="9" name="Picture 9" descr="tutorialspoint">
              <a:hlinkClick xmlns:a="http://schemas.openxmlformats.org/drawingml/2006/main" r:id="rId6" tooltip="&quot;tutorialspoi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torialspoint">
                      <a:hlinkClick r:id="rId6" tooltip="&quot;tutorialspoin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2275" cy="866775"/>
                    </a:xfrm>
                    <a:prstGeom prst="rect">
                      <a:avLst/>
                    </a:prstGeom>
                    <a:noFill/>
                    <a:ln>
                      <a:noFill/>
                    </a:ln>
                  </pic:spPr>
                </pic:pic>
              </a:graphicData>
            </a:graphic>
          </wp:inline>
        </w:drawing>
      </w:r>
    </w:p>
    <w:p w:rsidR="00B54DD9" w:rsidRPr="00B54DD9" w:rsidRDefault="00B54DD9" w:rsidP="00B54DD9">
      <w:pPr>
        <w:pBdr>
          <w:bottom w:val="single" w:sz="6" w:space="1" w:color="auto"/>
        </w:pBdr>
        <w:spacing w:after="0" w:line="240" w:lineRule="auto"/>
        <w:jc w:val="center"/>
        <w:rPr>
          <w:rFonts w:ascii="Arial" w:eastAsia="Times New Roman" w:hAnsi="Arial" w:cs="Arial"/>
          <w:vanish/>
          <w:sz w:val="16"/>
          <w:szCs w:val="16"/>
        </w:rPr>
      </w:pPr>
      <w:r w:rsidRPr="00B54DD9">
        <w:rPr>
          <w:rFonts w:ascii="Arial" w:eastAsia="Times New Roman" w:hAnsi="Arial" w:cs="Arial"/>
          <w:vanish/>
          <w:sz w:val="16"/>
          <w:szCs w:val="16"/>
        </w:rPr>
        <w:t>Top of Form</w:t>
      </w:r>
    </w:p>
    <w:p w:rsidR="00B54DD9" w:rsidRPr="00B54DD9" w:rsidRDefault="00B54DD9" w:rsidP="00B54DD9">
      <w:pPr>
        <w:spacing w:after="0" w:line="240" w:lineRule="auto"/>
        <w:rPr>
          <w:rFonts w:ascii="Times New Roman" w:eastAsia="Times New Roman" w:hAnsi="Times New Roman" w:cs="Times New Roman"/>
          <w:sz w:val="24"/>
          <w:szCs w:val="24"/>
        </w:rPr>
      </w:pPr>
      <w:r w:rsidRPr="00B54DD9">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49.5pt;height:18pt" o:ole="">
            <v:imagedata r:id="rId8" o:title=""/>
          </v:shape>
          <w:control r:id="rId9" w:name="DefaultOcxName" w:shapeid="_x0000_i1058"/>
        </w:object>
      </w:r>
    </w:p>
    <w:p w:rsidR="00B54DD9" w:rsidRPr="00B54DD9" w:rsidRDefault="00B54DD9" w:rsidP="00B54DD9">
      <w:pPr>
        <w:pBdr>
          <w:top w:val="single" w:sz="6" w:space="1" w:color="auto"/>
        </w:pBdr>
        <w:spacing w:after="0" w:line="240" w:lineRule="auto"/>
        <w:jc w:val="center"/>
        <w:rPr>
          <w:rFonts w:ascii="Arial" w:eastAsia="Times New Roman" w:hAnsi="Arial" w:cs="Arial"/>
          <w:vanish/>
          <w:sz w:val="16"/>
          <w:szCs w:val="16"/>
        </w:rPr>
      </w:pPr>
      <w:r w:rsidRPr="00B54DD9">
        <w:rPr>
          <w:rFonts w:ascii="Arial" w:eastAsia="Times New Roman" w:hAnsi="Arial" w:cs="Arial"/>
          <w:vanish/>
          <w:sz w:val="16"/>
          <w:szCs w:val="16"/>
        </w:rPr>
        <w:t>Bottom of Form</w:t>
      </w:r>
    </w:p>
    <w:p w:rsidR="00B54DD9" w:rsidRPr="00B54DD9" w:rsidRDefault="00B54DD9" w:rsidP="00B54DD9">
      <w:pPr>
        <w:numPr>
          <w:ilvl w:val="0"/>
          <w:numId w:val="1"/>
        </w:numPr>
        <w:spacing w:beforeAutospacing="1" w:after="0" w:afterAutospacing="1" w:line="360" w:lineRule="atLeast"/>
        <w:ind w:left="0"/>
        <w:rPr>
          <w:rFonts w:ascii="Times New Roman" w:eastAsia="Times New Roman" w:hAnsi="Times New Roman" w:cs="Times New Roman"/>
          <w:sz w:val="24"/>
          <w:szCs w:val="24"/>
        </w:rPr>
      </w:pPr>
      <w:hyperlink r:id="rId10" w:history="1">
        <w:r w:rsidRPr="00B54DD9">
          <w:rPr>
            <w:rFonts w:ascii="Times New Roman" w:eastAsia="Times New Roman" w:hAnsi="Times New Roman" w:cs="Times New Roman"/>
            <w:color w:val="999999"/>
          </w:rPr>
          <w:t> </w:t>
        </w:r>
        <w:r w:rsidRPr="00B54DD9">
          <w:rPr>
            <w:rFonts w:ascii="Times New Roman" w:eastAsia="Times New Roman" w:hAnsi="Times New Roman" w:cs="Times New Roman"/>
            <w:color w:val="999999"/>
            <w:u w:val="single"/>
          </w:rPr>
          <w:t> Whiteboard</w:t>
        </w:r>
      </w:hyperlink>
    </w:p>
    <w:p w:rsidR="00B54DD9" w:rsidRPr="00B54DD9" w:rsidRDefault="00B54DD9" w:rsidP="00B54DD9">
      <w:pPr>
        <w:numPr>
          <w:ilvl w:val="0"/>
          <w:numId w:val="1"/>
        </w:numPr>
        <w:spacing w:beforeAutospacing="1" w:after="0" w:afterAutospacing="1" w:line="360" w:lineRule="atLeast"/>
        <w:ind w:left="30"/>
        <w:rPr>
          <w:rFonts w:ascii="Times New Roman" w:eastAsia="Times New Roman" w:hAnsi="Times New Roman" w:cs="Times New Roman"/>
          <w:sz w:val="24"/>
          <w:szCs w:val="24"/>
        </w:rPr>
      </w:pPr>
      <w:hyperlink r:id="rId11" w:history="1">
        <w:r w:rsidRPr="00B54DD9">
          <w:rPr>
            <w:rFonts w:ascii="Times New Roman" w:eastAsia="Times New Roman" w:hAnsi="Times New Roman" w:cs="Times New Roman"/>
            <w:color w:val="999999"/>
          </w:rPr>
          <w:t> </w:t>
        </w:r>
        <w:r w:rsidRPr="00B54DD9">
          <w:rPr>
            <w:rFonts w:ascii="Times New Roman" w:eastAsia="Times New Roman" w:hAnsi="Times New Roman" w:cs="Times New Roman"/>
            <w:color w:val="999999"/>
            <w:u w:val="single"/>
          </w:rPr>
          <w:t> Quizzes</w:t>
        </w:r>
      </w:hyperlink>
    </w:p>
    <w:p w:rsidR="00B54DD9" w:rsidRPr="00B54DD9" w:rsidRDefault="00B54DD9" w:rsidP="00B54DD9">
      <w:pPr>
        <w:numPr>
          <w:ilvl w:val="0"/>
          <w:numId w:val="1"/>
        </w:numPr>
        <w:spacing w:beforeAutospacing="1" w:after="0" w:afterAutospacing="1" w:line="360" w:lineRule="atLeast"/>
        <w:ind w:left="30"/>
        <w:rPr>
          <w:rFonts w:ascii="Times New Roman" w:eastAsia="Times New Roman" w:hAnsi="Times New Roman" w:cs="Times New Roman"/>
          <w:sz w:val="24"/>
          <w:szCs w:val="24"/>
        </w:rPr>
      </w:pPr>
      <w:hyperlink r:id="rId12" w:history="1">
        <w:r w:rsidRPr="00B54DD9">
          <w:rPr>
            <w:rFonts w:ascii="Times New Roman" w:eastAsia="Times New Roman" w:hAnsi="Times New Roman" w:cs="Times New Roman"/>
            <w:color w:val="999999"/>
          </w:rPr>
          <w:t> </w:t>
        </w:r>
        <w:r w:rsidRPr="00B54DD9">
          <w:rPr>
            <w:rFonts w:ascii="Times New Roman" w:eastAsia="Times New Roman" w:hAnsi="Times New Roman" w:cs="Times New Roman"/>
            <w:color w:val="999999"/>
            <w:u w:val="single"/>
          </w:rPr>
          <w:t> Shared</w:t>
        </w:r>
      </w:hyperlink>
    </w:p>
    <w:p w:rsidR="00B54DD9" w:rsidRPr="00B54DD9" w:rsidRDefault="00B54DD9" w:rsidP="00B54DD9">
      <w:pPr>
        <w:numPr>
          <w:ilvl w:val="0"/>
          <w:numId w:val="1"/>
        </w:numPr>
        <w:spacing w:beforeAutospacing="1" w:after="0" w:afterAutospacing="1" w:line="360" w:lineRule="atLeast"/>
        <w:ind w:left="30"/>
        <w:rPr>
          <w:rFonts w:ascii="Times New Roman" w:eastAsia="Times New Roman" w:hAnsi="Times New Roman" w:cs="Times New Roman"/>
          <w:sz w:val="24"/>
          <w:szCs w:val="24"/>
        </w:rPr>
      </w:pPr>
      <w:hyperlink r:id="rId13" w:history="1">
        <w:r w:rsidRPr="00B54DD9">
          <w:rPr>
            <w:rFonts w:ascii="Times New Roman" w:eastAsia="Times New Roman" w:hAnsi="Times New Roman" w:cs="Times New Roman"/>
            <w:color w:val="999999"/>
          </w:rPr>
          <w:t> </w:t>
        </w:r>
        <w:r w:rsidRPr="00B54DD9">
          <w:rPr>
            <w:rFonts w:ascii="Times New Roman" w:eastAsia="Times New Roman" w:hAnsi="Times New Roman" w:cs="Times New Roman"/>
            <w:color w:val="999999"/>
            <w:u w:val="single"/>
          </w:rPr>
          <w:t> Articles</w:t>
        </w:r>
      </w:hyperlink>
    </w:p>
    <w:p w:rsidR="00B54DD9" w:rsidRPr="00B54DD9" w:rsidRDefault="00B54DD9" w:rsidP="00B54DD9">
      <w:pPr>
        <w:numPr>
          <w:ilvl w:val="0"/>
          <w:numId w:val="2"/>
        </w:numPr>
        <w:spacing w:before="100" w:beforeAutospacing="1" w:after="100" w:afterAutospacing="1" w:line="360" w:lineRule="atLeast"/>
        <w:ind w:left="0" w:right="-75"/>
        <w:rPr>
          <w:rFonts w:ascii="Times New Roman" w:eastAsia="Times New Roman" w:hAnsi="Times New Roman" w:cs="Times New Roman"/>
          <w:sz w:val="24"/>
          <w:szCs w:val="24"/>
        </w:rPr>
      </w:pPr>
      <w:hyperlink r:id="rId14" w:history="1">
        <w:r w:rsidRPr="00B54DD9">
          <w:rPr>
            <w:rFonts w:ascii="Times New Roman" w:eastAsia="Times New Roman" w:hAnsi="Times New Roman" w:cs="Times New Roman"/>
            <w:b/>
            <w:bCs/>
            <w:caps/>
            <w:color w:val="000000"/>
            <w:sz w:val="18"/>
            <w:szCs w:val="18"/>
          </w:rPr>
          <w:t> </w:t>
        </w:r>
        <w:r w:rsidRPr="00B54DD9">
          <w:rPr>
            <w:rFonts w:ascii="Times New Roman" w:eastAsia="Times New Roman" w:hAnsi="Times New Roman" w:cs="Times New Roman"/>
            <w:b/>
            <w:bCs/>
            <w:caps/>
            <w:color w:val="000000"/>
            <w:sz w:val="18"/>
            <w:szCs w:val="18"/>
            <w:u w:val="single"/>
          </w:rPr>
          <w:t>HOME</w:t>
        </w:r>
      </w:hyperlink>
    </w:p>
    <w:p w:rsidR="00B54DD9" w:rsidRPr="00B54DD9" w:rsidRDefault="00B54DD9" w:rsidP="00B54DD9">
      <w:pPr>
        <w:numPr>
          <w:ilvl w:val="0"/>
          <w:numId w:val="2"/>
        </w:numPr>
        <w:spacing w:before="100" w:beforeAutospacing="1" w:after="100" w:afterAutospacing="1" w:line="360" w:lineRule="atLeast"/>
        <w:ind w:left="30" w:right="-75"/>
        <w:rPr>
          <w:rFonts w:ascii="Times New Roman" w:eastAsia="Times New Roman" w:hAnsi="Times New Roman" w:cs="Times New Roman"/>
          <w:sz w:val="24"/>
          <w:szCs w:val="24"/>
        </w:rPr>
      </w:pPr>
      <w:hyperlink r:id="rId15" w:history="1">
        <w:r w:rsidRPr="00B54DD9">
          <w:rPr>
            <w:rFonts w:ascii="Times New Roman" w:eastAsia="Times New Roman" w:hAnsi="Times New Roman" w:cs="Times New Roman"/>
            <w:b/>
            <w:bCs/>
            <w:caps/>
            <w:color w:val="000000"/>
            <w:sz w:val="18"/>
            <w:szCs w:val="18"/>
            <w:u w:val="single"/>
          </w:rPr>
          <w:t>TUTORIALS LIBRARY</w:t>
        </w:r>
        <w:r w:rsidRPr="00B54DD9">
          <w:rPr>
            <w:rFonts w:ascii="Times New Roman" w:eastAsia="Times New Roman" w:hAnsi="Times New Roman" w:cs="Times New Roman"/>
            <w:b/>
            <w:bCs/>
            <w:caps/>
            <w:color w:val="000000"/>
            <w:sz w:val="18"/>
            <w:szCs w:val="18"/>
          </w:rPr>
          <w:t> </w:t>
        </w:r>
      </w:hyperlink>
    </w:p>
    <w:p w:rsidR="00B54DD9" w:rsidRPr="00B54DD9" w:rsidRDefault="00B54DD9" w:rsidP="00B54DD9">
      <w:pPr>
        <w:numPr>
          <w:ilvl w:val="0"/>
          <w:numId w:val="2"/>
        </w:numPr>
        <w:spacing w:before="100" w:beforeAutospacing="1" w:after="100" w:afterAutospacing="1" w:line="360" w:lineRule="atLeast"/>
        <w:ind w:left="30" w:right="-75"/>
        <w:rPr>
          <w:rFonts w:ascii="Times New Roman" w:eastAsia="Times New Roman" w:hAnsi="Times New Roman" w:cs="Times New Roman"/>
          <w:sz w:val="24"/>
          <w:szCs w:val="24"/>
        </w:rPr>
      </w:pPr>
      <w:hyperlink r:id="rId16" w:history="1">
        <w:r w:rsidRPr="00B54DD9">
          <w:rPr>
            <w:rFonts w:ascii="Times New Roman" w:eastAsia="Times New Roman" w:hAnsi="Times New Roman" w:cs="Times New Roman"/>
            <w:b/>
            <w:bCs/>
            <w:caps/>
            <w:color w:val="000000"/>
            <w:sz w:val="18"/>
            <w:szCs w:val="18"/>
          </w:rPr>
          <w:t> </w:t>
        </w:r>
        <w:r w:rsidRPr="00B54DD9">
          <w:rPr>
            <w:rFonts w:ascii="Times New Roman" w:eastAsia="Times New Roman" w:hAnsi="Times New Roman" w:cs="Times New Roman"/>
            <w:b/>
            <w:bCs/>
            <w:caps/>
            <w:color w:val="000000"/>
            <w:sz w:val="18"/>
            <w:szCs w:val="18"/>
            <w:u w:val="single"/>
          </w:rPr>
          <w:t>CODING GROUND</w:t>
        </w:r>
        <w:r w:rsidRPr="00B54DD9">
          <w:rPr>
            <w:rFonts w:ascii="Times New Roman" w:eastAsia="Times New Roman" w:hAnsi="Times New Roman" w:cs="Times New Roman"/>
            <w:b/>
            <w:bCs/>
            <w:caps/>
            <w:color w:val="000000"/>
            <w:sz w:val="18"/>
            <w:szCs w:val="18"/>
          </w:rPr>
          <w:t> </w:t>
        </w:r>
      </w:hyperlink>
    </w:p>
    <w:p w:rsidR="00B54DD9" w:rsidRPr="00B54DD9" w:rsidRDefault="00B54DD9" w:rsidP="00B54DD9">
      <w:pPr>
        <w:numPr>
          <w:ilvl w:val="0"/>
          <w:numId w:val="2"/>
        </w:numPr>
        <w:spacing w:before="100" w:beforeAutospacing="1" w:after="100" w:afterAutospacing="1" w:line="360" w:lineRule="atLeast"/>
        <w:ind w:left="30" w:right="-75"/>
        <w:rPr>
          <w:rFonts w:ascii="Times New Roman" w:eastAsia="Times New Roman" w:hAnsi="Times New Roman" w:cs="Times New Roman"/>
          <w:sz w:val="24"/>
          <w:szCs w:val="24"/>
        </w:rPr>
      </w:pPr>
      <w:hyperlink r:id="rId17" w:history="1">
        <w:r w:rsidRPr="00B54DD9">
          <w:rPr>
            <w:rFonts w:ascii="Times New Roman" w:eastAsia="Times New Roman" w:hAnsi="Times New Roman" w:cs="Times New Roman"/>
            <w:b/>
            <w:bCs/>
            <w:caps/>
            <w:color w:val="000000"/>
            <w:sz w:val="18"/>
            <w:szCs w:val="18"/>
            <w:u w:val="single"/>
          </w:rPr>
          <w:t>ABSOLUTE CLASSES</w:t>
        </w:r>
      </w:hyperlink>
    </w:p>
    <w:p w:rsidR="00B54DD9" w:rsidRPr="00B54DD9" w:rsidRDefault="00B54DD9" w:rsidP="00B54DD9">
      <w:pPr>
        <w:spacing w:after="0" w:line="330" w:lineRule="atLeast"/>
        <w:rPr>
          <w:rFonts w:ascii="Arial" w:eastAsia="Times New Roman" w:hAnsi="Arial" w:cs="Arial"/>
          <w:color w:val="313131"/>
          <w:sz w:val="21"/>
          <w:szCs w:val="21"/>
        </w:rPr>
      </w:pPr>
      <w:r>
        <w:rPr>
          <w:rFonts w:ascii="Arial" w:eastAsia="Times New Roman" w:hAnsi="Arial" w:cs="Arial"/>
          <w:noProof/>
          <w:color w:val="313131"/>
          <w:sz w:val="21"/>
          <w:szCs w:val="21"/>
        </w:rPr>
        <w:drawing>
          <wp:inline distT="0" distB="0" distL="0" distR="0">
            <wp:extent cx="2428875" cy="1847850"/>
            <wp:effectExtent l="0" t="0" r="9525" b="0"/>
            <wp:docPr id="8" name="Picture 8" descr="Javascrip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script Tutoria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28875" cy="1847850"/>
                    </a:xfrm>
                    <a:prstGeom prst="rect">
                      <a:avLst/>
                    </a:prstGeom>
                    <a:noFill/>
                    <a:ln>
                      <a:noFill/>
                    </a:ln>
                  </pic:spPr>
                </pic:pic>
              </a:graphicData>
            </a:graphic>
          </wp:inline>
        </w:drawing>
      </w:r>
    </w:p>
    <w:p w:rsidR="00B54DD9" w:rsidRPr="00B54DD9" w:rsidRDefault="00B54DD9" w:rsidP="00B54DD9">
      <w:pPr>
        <w:numPr>
          <w:ilvl w:val="0"/>
          <w:numId w:val="3"/>
        </w:numPr>
        <w:pBdr>
          <w:top w:val="single" w:sz="6" w:space="0" w:color="797777"/>
          <w:left w:val="single" w:sz="6" w:space="0" w:color="797777"/>
          <w:bottom w:val="single" w:sz="6" w:space="0" w:color="797777"/>
          <w:right w:val="single" w:sz="6" w:space="0" w:color="797777"/>
        </w:pBdr>
        <w:spacing w:after="0" w:line="210" w:lineRule="atLeast"/>
        <w:ind w:left="495"/>
        <w:rPr>
          <w:rFonts w:ascii="Arial" w:eastAsia="Times New Roman" w:hAnsi="Arial" w:cs="Arial"/>
          <w:color w:val="FFFFFF"/>
          <w:sz w:val="21"/>
          <w:szCs w:val="21"/>
        </w:rPr>
      </w:pPr>
      <w:proofErr w:type="spellStart"/>
      <w:r w:rsidRPr="00B54DD9">
        <w:rPr>
          <w:rFonts w:ascii="Arial" w:eastAsia="Times New Roman" w:hAnsi="Arial" w:cs="Arial"/>
          <w:color w:val="FFFFFF"/>
          <w:sz w:val="21"/>
          <w:szCs w:val="21"/>
        </w:rPr>
        <w:t>Javascript</w:t>
      </w:r>
      <w:proofErr w:type="spellEnd"/>
      <w:r w:rsidRPr="00B54DD9">
        <w:rPr>
          <w:rFonts w:ascii="Arial" w:eastAsia="Times New Roman" w:hAnsi="Arial" w:cs="Arial"/>
          <w:color w:val="FFFFFF"/>
          <w:sz w:val="21"/>
          <w:szCs w:val="21"/>
        </w:rPr>
        <w:t xml:space="preserve"> Basics Tutorial</w:t>
      </w:r>
    </w:p>
    <w:p w:rsidR="00B54DD9" w:rsidRPr="00B54DD9" w:rsidRDefault="00B54DD9" w:rsidP="00B54DD9">
      <w:pPr>
        <w:numPr>
          <w:ilvl w:val="0"/>
          <w:numId w:val="3"/>
        </w:numPr>
        <w:spacing w:after="0" w:line="210" w:lineRule="atLeast"/>
        <w:ind w:left="495"/>
        <w:rPr>
          <w:rFonts w:ascii="Arial" w:eastAsia="Times New Roman" w:hAnsi="Arial" w:cs="Arial"/>
          <w:color w:val="313131"/>
          <w:sz w:val="21"/>
          <w:szCs w:val="21"/>
        </w:rPr>
      </w:pPr>
      <w:hyperlink r:id="rId19" w:history="1">
        <w:proofErr w:type="spellStart"/>
        <w:r w:rsidRPr="00B54DD9">
          <w:rPr>
            <w:rFonts w:ascii="Arial" w:eastAsia="Times New Roman" w:hAnsi="Arial" w:cs="Arial"/>
            <w:color w:val="000000"/>
            <w:sz w:val="19"/>
            <w:szCs w:val="19"/>
            <w:u w:val="single"/>
          </w:rPr>
          <w:t>Javascript</w:t>
        </w:r>
        <w:proofErr w:type="spellEnd"/>
        <w:r w:rsidRPr="00B54DD9">
          <w:rPr>
            <w:rFonts w:ascii="Arial" w:eastAsia="Times New Roman" w:hAnsi="Arial" w:cs="Arial"/>
            <w:color w:val="000000"/>
            <w:sz w:val="19"/>
            <w:szCs w:val="19"/>
            <w:u w:val="single"/>
          </w:rPr>
          <w:t xml:space="preserve"> - Home</w:t>
        </w:r>
      </w:hyperlink>
    </w:p>
    <w:p w:rsidR="00B54DD9" w:rsidRPr="00B54DD9" w:rsidRDefault="00B54DD9" w:rsidP="00B54DD9">
      <w:pPr>
        <w:numPr>
          <w:ilvl w:val="0"/>
          <w:numId w:val="3"/>
        </w:numPr>
        <w:spacing w:after="0" w:line="210" w:lineRule="atLeast"/>
        <w:ind w:left="495"/>
        <w:rPr>
          <w:rFonts w:ascii="Arial" w:eastAsia="Times New Roman" w:hAnsi="Arial" w:cs="Arial"/>
          <w:color w:val="313131"/>
          <w:sz w:val="21"/>
          <w:szCs w:val="21"/>
        </w:rPr>
      </w:pPr>
      <w:hyperlink r:id="rId20" w:history="1">
        <w:proofErr w:type="spellStart"/>
        <w:r w:rsidRPr="00B54DD9">
          <w:rPr>
            <w:rFonts w:ascii="Arial" w:eastAsia="Times New Roman" w:hAnsi="Arial" w:cs="Arial"/>
            <w:color w:val="000000"/>
            <w:sz w:val="19"/>
            <w:szCs w:val="19"/>
            <w:u w:val="single"/>
          </w:rPr>
          <w:t>Javascript</w:t>
        </w:r>
        <w:proofErr w:type="spellEnd"/>
        <w:r w:rsidRPr="00B54DD9">
          <w:rPr>
            <w:rFonts w:ascii="Arial" w:eastAsia="Times New Roman" w:hAnsi="Arial" w:cs="Arial"/>
            <w:color w:val="000000"/>
            <w:sz w:val="19"/>
            <w:szCs w:val="19"/>
            <w:u w:val="single"/>
          </w:rPr>
          <w:t xml:space="preserve"> - Overview</w:t>
        </w:r>
      </w:hyperlink>
    </w:p>
    <w:p w:rsidR="00B54DD9" w:rsidRPr="00B54DD9" w:rsidRDefault="00B54DD9" w:rsidP="00B54DD9">
      <w:pPr>
        <w:numPr>
          <w:ilvl w:val="0"/>
          <w:numId w:val="3"/>
        </w:numPr>
        <w:spacing w:after="0" w:line="210" w:lineRule="atLeast"/>
        <w:ind w:left="495"/>
        <w:rPr>
          <w:rFonts w:ascii="Arial" w:eastAsia="Times New Roman" w:hAnsi="Arial" w:cs="Arial"/>
          <w:color w:val="313131"/>
          <w:sz w:val="21"/>
          <w:szCs w:val="21"/>
        </w:rPr>
      </w:pPr>
      <w:hyperlink r:id="rId21" w:history="1">
        <w:proofErr w:type="spellStart"/>
        <w:r w:rsidRPr="00B54DD9">
          <w:rPr>
            <w:rFonts w:ascii="Arial" w:eastAsia="Times New Roman" w:hAnsi="Arial" w:cs="Arial"/>
            <w:color w:val="000000"/>
            <w:sz w:val="19"/>
            <w:szCs w:val="19"/>
            <w:u w:val="single"/>
          </w:rPr>
          <w:t>Javascript</w:t>
        </w:r>
        <w:proofErr w:type="spellEnd"/>
        <w:r w:rsidRPr="00B54DD9">
          <w:rPr>
            <w:rFonts w:ascii="Arial" w:eastAsia="Times New Roman" w:hAnsi="Arial" w:cs="Arial"/>
            <w:color w:val="000000"/>
            <w:sz w:val="19"/>
            <w:szCs w:val="19"/>
            <w:u w:val="single"/>
          </w:rPr>
          <w:t xml:space="preserve"> - Syntax</w:t>
        </w:r>
      </w:hyperlink>
    </w:p>
    <w:p w:rsidR="00B54DD9" w:rsidRPr="00B54DD9" w:rsidRDefault="00B54DD9" w:rsidP="00B54DD9">
      <w:pPr>
        <w:numPr>
          <w:ilvl w:val="0"/>
          <w:numId w:val="3"/>
        </w:numPr>
        <w:spacing w:after="0" w:line="210" w:lineRule="atLeast"/>
        <w:ind w:left="495"/>
        <w:rPr>
          <w:rFonts w:ascii="Arial" w:eastAsia="Times New Roman" w:hAnsi="Arial" w:cs="Arial"/>
          <w:color w:val="313131"/>
          <w:sz w:val="21"/>
          <w:szCs w:val="21"/>
        </w:rPr>
      </w:pPr>
      <w:hyperlink r:id="rId22" w:history="1">
        <w:proofErr w:type="spellStart"/>
        <w:r w:rsidRPr="00B54DD9">
          <w:rPr>
            <w:rFonts w:ascii="Arial" w:eastAsia="Times New Roman" w:hAnsi="Arial" w:cs="Arial"/>
            <w:color w:val="000000"/>
            <w:sz w:val="19"/>
            <w:szCs w:val="19"/>
            <w:u w:val="single"/>
          </w:rPr>
          <w:t>Javascript</w:t>
        </w:r>
        <w:proofErr w:type="spellEnd"/>
        <w:r w:rsidRPr="00B54DD9">
          <w:rPr>
            <w:rFonts w:ascii="Arial" w:eastAsia="Times New Roman" w:hAnsi="Arial" w:cs="Arial"/>
            <w:color w:val="000000"/>
            <w:sz w:val="19"/>
            <w:szCs w:val="19"/>
            <w:u w:val="single"/>
          </w:rPr>
          <w:t xml:space="preserve"> - Enabling</w:t>
        </w:r>
      </w:hyperlink>
    </w:p>
    <w:p w:rsidR="00B54DD9" w:rsidRPr="00B54DD9" w:rsidRDefault="00B54DD9" w:rsidP="00B54DD9">
      <w:pPr>
        <w:numPr>
          <w:ilvl w:val="0"/>
          <w:numId w:val="3"/>
        </w:numPr>
        <w:spacing w:after="0" w:line="210" w:lineRule="atLeast"/>
        <w:ind w:left="495"/>
        <w:rPr>
          <w:rFonts w:ascii="Arial" w:eastAsia="Times New Roman" w:hAnsi="Arial" w:cs="Arial"/>
          <w:color w:val="313131"/>
          <w:sz w:val="21"/>
          <w:szCs w:val="21"/>
        </w:rPr>
      </w:pPr>
      <w:hyperlink r:id="rId23" w:history="1">
        <w:proofErr w:type="spellStart"/>
        <w:r w:rsidRPr="00B54DD9">
          <w:rPr>
            <w:rFonts w:ascii="Arial" w:eastAsia="Times New Roman" w:hAnsi="Arial" w:cs="Arial"/>
            <w:color w:val="000000"/>
            <w:sz w:val="19"/>
            <w:szCs w:val="19"/>
            <w:u w:val="single"/>
          </w:rPr>
          <w:t>Javascript</w:t>
        </w:r>
        <w:proofErr w:type="spellEnd"/>
        <w:r w:rsidRPr="00B54DD9">
          <w:rPr>
            <w:rFonts w:ascii="Arial" w:eastAsia="Times New Roman" w:hAnsi="Arial" w:cs="Arial"/>
            <w:color w:val="000000"/>
            <w:sz w:val="19"/>
            <w:szCs w:val="19"/>
            <w:u w:val="single"/>
          </w:rPr>
          <w:t xml:space="preserve"> - Placement</w:t>
        </w:r>
      </w:hyperlink>
    </w:p>
    <w:p w:rsidR="00B54DD9" w:rsidRPr="00B54DD9" w:rsidRDefault="00B54DD9" w:rsidP="00B54DD9">
      <w:pPr>
        <w:numPr>
          <w:ilvl w:val="0"/>
          <w:numId w:val="3"/>
        </w:numPr>
        <w:spacing w:after="0" w:line="210" w:lineRule="atLeast"/>
        <w:ind w:left="495"/>
        <w:rPr>
          <w:rFonts w:ascii="Arial" w:eastAsia="Times New Roman" w:hAnsi="Arial" w:cs="Arial"/>
          <w:color w:val="313131"/>
          <w:sz w:val="21"/>
          <w:szCs w:val="21"/>
        </w:rPr>
      </w:pPr>
      <w:hyperlink r:id="rId24" w:history="1">
        <w:proofErr w:type="spellStart"/>
        <w:r w:rsidRPr="00B54DD9">
          <w:rPr>
            <w:rFonts w:ascii="Arial" w:eastAsia="Times New Roman" w:hAnsi="Arial" w:cs="Arial"/>
            <w:color w:val="000000"/>
            <w:sz w:val="19"/>
            <w:szCs w:val="19"/>
            <w:u w:val="single"/>
          </w:rPr>
          <w:t>Javascript</w:t>
        </w:r>
        <w:proofErr w:type="spellEnd"/>
        <w:r w:rsidRPr="00B54DD9">
          <w:rPr>
            <w:rFonts w:ascii="Arial" w:eastAsia="Times New Roman" w:hAnsi="Arial" w:cs="Arial"/>
            <w:color w:val="000000"/>
            <w:sz w:val="19"/>
            <w:szCs w:val="19"/>
            <w:u w:val="single"/>
          </w:rPr>
          <w:t xml:space="preserve"> - Variables</w:t>
        </w:r>
      </w:hyperlink>
    </w:p>
    <w:p w:rsidR="00B54DD9" w:rsidRPr="00B54DD9" w:rsidRDefault="00B54DD9" w:rsidP="00B54DD9">
      <w:pPr>
        <w:numPr>
          <w:ilvl w:val="0"/>
          <w:numId w:val="3"/>
        </w:numPr>
        <w:spacing w:after="0" w:line="210" w:lineRule="atLeast"/>
        <w:ind w:left="495"/>
        <w:rPr>
          <w:rFonts w:ascii="Arial" w:eastAsia="Times New Roman" w:hAnsi="Arial" w:cs="Arial"/>
          <w:color w:val="313131"/>
          <w:sz w:val="21"/>
          <w:szCs w:val="21"/>
        </w:rPr>
      </w:pPr>
      <w:hyperlink r:id="rId25" w:history="1">
        <w:proofErr w:type="spellStart"/>
        <w:r w:rsidRPr="00B54DD9">
          <w:rPr>
            <w:rFonts w:ascii="Arial" w:eastAsia="Times New Roman" w:hAnsi="Arial" w:cs="Arial"/>
            <w:color w:val="000000"/>
            <w:sz w:val="19"/>
            <w:szCs w:val="19"/>
            <w:u w:val="single"/>
          </w:rPr>
          <w:t>Javascript</w:t>
        </w:r>
        <w:proofErr w:type="spellEnd"/>
        <w:r w:rsidRPr="00B54DD9">
          <w:rPr>
            <w:rFonts w:ascii="Arial" w:eastAsia="Times New Roman" w:hAnsi="Arial" w:cs="Arial"/>
            <w:color w:val="000000"/>
            <w:sz w:val="19"/>
            <w:szCs w:val="19"/>
            <w:u w:val="single"/>
          </w:rPr>
          <w:t xml:space="preserve"> - Operators</w:t>
        </w:r>
      </w:hyperlink>
    </w:p>
    <w:p w:rsidR="00B54DD9" w:rsidRPr="00B54DD9" w:rsidRDefault="00B54DD9" w:rsidP="00B54DD9">
      <w:pPr>
        <w:numPr>
          <w:ilvl w:val="0"/>
          <w:numId w:val="3"/>
        </w:numPr>
        <w:spacing w:after="0" w:line="210" w:lineRule="atLeast"/>
        <w:ind w:left="495"/>
        <w:rPr>
          <w:rFonts w:ascii="Arial" w:eastAsia="Times New Roman" w:hAnsi="Arial" w:cs="Arial"/>
          <w:color w:val="313131"/>
          <w:sz w:val="21"/>
          <w:szCs w:val="21"/>
        </w:rPr>
      </w:pPr>
      <w:hyperlink r:id="rId26" w:history="1">
        <w:proofErr w:type="spellStart"/>
        <w:r w:rsidRPr="00B54DD9">
          <w:rPr>
            <w:rFonts w:ascii="Arial" w:eastAsia="Times New Roman" w:hAnsi="Arial" w:cs="Arial"/>
            <w:color w:val="000000"/>
            <w:sz w:val="19"/>
            <w:szCs w:val="19"/>
            <w:u w:val="single"/>
          </w:rPr>
          <w:t>Javascript</w:t>
        </w:r>
        <w:proofErr w:type="spellEnd"/>
        <w:r w:rsidRPr="00B54DD9">
          <w:rPr>
            <w:rFonts w:ascii="Arial" w:eastAsia="Times New Roman" w:hAnsi="Arial" w:cs="Arial"/>
            <w:color w:val="000000"/>
            <w:sz w:val="19"/>
            <w:szCs w:val="19"/>
            <w:u w:val="single"/>
          </w:rPr>
          <w:t xml:space="preserve"> - If...Else</w:t>
        </w:r>
      </w:hyperlink>
    </w:p>
    <w:p w:rsidR="00B54DD9" w:rsidRPr="00B54DD9" w:rsidRDefault="00B54DD9" w:rsidP="00B54DD9">
      <w:pPr>
        <w:numPr>
          <w:ilvl w:val="0"/>
          <w:numId w:val="3"/>
        </w:numPr>
        <w:spacing w:after="0" w:line="210" w:lineRule="atLeast"/>
        <w:ind w:left="495"/>
        <w:rPr>
          <w:rFonts w:ascii="Arial" w:eastAsia="Times New Roman" w:hAnsi="Arial" w:cs="Arial"/>
          <w:color w:val="313131"/>
          <w:sz w:val="21"/>
          <w:szCs w:val="21"/>
        </w:rPr>
      </w:pPr>
      <w:hyperlink r:id="rId27" w:history="1">
        <w:proofErr w:type="spellStart"/>
        <w:r w:rsidRPr="00B54DD9">
          <w:rPr>
            <w:rFonts w:ascii="Arial" w:eastAsia="Times New Roman" w:hAnsi="Arial" w:cs="Arial"/>
            <w:color w:val="000000"/>
            <w:sz w:val="19"/>
            <w:szCs w:val="19"/>
            <w:u w:val="single"/>
          </w:rPr>
          <w:t>Javascript</w:t>
        </w:r>
        <w:proofErr w:type="spellEnd"/>
        <w:r w:rsidRPr="00B54DD9">
          <w:rPr>
            <w:rFonts w:ascii="Arial" w:eastAsia="Times New Roman" w:hAnsi="Arial" w:cs="Arial"/>
            <w:color w:val="000000"/>
            <w:sz w:val="19"/>
            <w:szCs w:val="19"/>
            <w:u w:val="single"/>
          </w:rPr>
          <w:t xml:space="preserve"> - Switch Case</w:t>
        </w:r>
      </w:hyperlink>
    </w:p>
    <w:p w:rsidR="00B54DD9" w:rsidRPr="00B54DD9" w:rsidRDefault="00B54DD9" w:rsidP="00B54DD9">
      <w:pPr>
        <w:numPr>
          <w:ilvl w:val="0"/>
          <w:numId w:val="3"/>
        </w:numPr>
        <w:spacing w:after="0" w:line="210" w:lineRule="atLeast"/>
        <w:ind w:left="495"/>
        <w:rPr>
          <w:rFonts w:ascii="Arial" w:eastAsia="Times New Roman" w:hAnsi="Arial" w:cs="Arial"/>
          <w:color w:val="313131"/>
          <w:sz w:val="21"/>
          <w:szCs w:val="21"/>
        </w:rPr>
      </w:pPr>
      <w:hyperlink r:id="rId28" w:history="1">
        <w:proofErr w:type="spellStart"/>
        <w:r w:rsidRPr="00B54DD9">
          <w:rPr>
            <w:rFonts w:ascii="Arial" w:eastAsia="Times New Roman" w:hAnsi="Arial" w:cs="Arial"/>
            <w:color w:val="000000"/>
            <w:sz w:val="19"/>
            <w:szCs w:val="19"/>
            <w:u w:val="single"/>
          </w:rPr>
          <w:t>Javascript</w:t>
        </w:r>
        <w:proofErr w:type="spellEnd"/>
        <w:r w:rsidRPr="00B54DD9">
          <w:rPr>
            <w:rFonts w:ascii="Arial" w:eastAsia="Times New Roman" w:hAnsi="Arial" w:cs="Arial"/>
            <w:color w:val="000000"/>
            <w:sz w:val="19"/>
            <w:szCs w:val="19"/>
            <w:u w:val="single"/>
          </w:rPr>
          <w:t xml:space="preserve"> - While Loop</w:t>
        </w:r>
      </w:hyperlink>
    </w:p>
    <w:p w:rsidR="00B54DD9" w:rsidRPr="00B54DD9" w:rsidRDefault="00B54DD9" w:rsidP="00B54DD9">
      <w:pPr>
        <w:numPr>
          <w:ilvl w:val="0"/>
          <w:numId w:val="3"/>
        </w:numPr>
        <w:spacing w:after="0" w:line="210" w:lineRule="atLeast"/>
        <w:ind w:left="495"/>
        <w:rPr>
          <w:rFonts w:ascii="Arial" w:eastAsia="Times New Roman" w:hAnsi="Arial" w:cs="Arial"/>
          <w:color w:val="313131"/>
          <w:sz w:val="21"/>
          <w:szCs w:val="21"/>
        </w:rPr>
      </w:pPr>
      <w:hyperlink r:id="rId29" w:history="1">
        <w:proofErr w:type="spellStart"/>
        <w:r w:rsidRPr="00B54DD9">
          <w:rPr>
            <w:rFonts w:ascii="Arial" w:eastAsia="Times New Roman" w:hAnsi="Arial" w:cs="Arial"/>
            <w:color w:val="000000"/>
            <w:sz w:val="19"/>
            <w:szCs w:val="19"/>
            <w:u w:val="single"/>
          </w:rPr>
          <w:t>Javascript</w:t>
        </w:r>
        <w:proofErr w:type="spellEnd"/>
        <w:r w:rsidRPr="00B54DD9">
          <w:rPr>
            <w:rFonts w:ascii="Arial" w:eastAsia="Times New Roman" w:hAnsi="Arial" w:cs="Arial"/>
            <w:color w:val="000000"/>
            <w:sz w:val="19"/>
            <w:szCs w:val="19"/>
            <w:u w:val="single"/>
          </w:rPr>
          <w:t xml:space="preserve"> - For Loop</w:t>
        </w:r>
      </w:hyperlink>
    </w:p>
    <w:p w:rsidR="00B54DD9" w:rsidRPr="00B54DD9" w:rsidRDefault="00B54DD9" w:rsidP="00B54DD9">
      <w:pPr>
        <w:numPr>
          <w:ilvl w:val="0"/>
          <w:numId w:val="3"/>
        </w:numPr>
        <w:spacing w:after="0" w:line="210" w:lineRule="atLeast"/>
        <w:ind w:left="495"/>
        <w:rPr>
          <w:rFonts w:ascii="Arial" w:eastAsia="Times New Roman" w:hAnsi="Arial" w:cs="Arial"/>
          <w:color w:val="313131"/>
          <w:sz w:val="21"/>
          <w:szCs w:val="21"/>
        </w:rPr>
      </w:pPr>
      <w:hyperlink r:id="rId30" w:history="1">
        <w:proofErr w:type="spellStart"/>
        <w:r w:rsidRPr="00B54DD9">
          <w:rPr>
            <w:rFonts w:ascii="Arial" w:eastAsia="Times New Roman" w:hAnsi="Arial" w:cs="Arial"/>
            <w:color w:val="000000"/>
            <w:sz w:val="19"/>
            <w:szCs w:val="19"/>
            <w:u w:val="single"/>
          </w:rPr>
          <w:t>Javascript</w:t>
        </w:r>
        <w:proofErr w:type="spellEnd"/>
        <w:r w:rsidRPr="00B54DD9">
          <w:rPr>
            <w:rFonts w:ascii="Arial" w:eastAsia="Times New Roman" w:hAnsi="Arial" w:cs="Arial"/>
            <w:color w:val="000000"/>
            <w:sz w:val="19"/>
            <w:szCs w:val="19"/>
            <w:u w:val="single"/>
          </w:rPr>
          <w:t xml:space="preserve"> - For...in</w:t>
        </w:r>
      </w:hyperlink>
    </w:p>
    <w:p w:rsidR="00B54DD9" w:rsidRPr="00B54DD9" w:rsidRDefault="00B54DD9" w:rsidP="00B54DD9">
      <w:pPr>
        <w:numPr>
          <w:ilvl w:val="0"/>
          <w:numId w:val="3"/>
        </w:numPr>
        <w:spacing w:after="0" w:line="210" w:lineRule="atLeast"/>
        <w:ind w:left="495"/>
        <w:rPr>
          <w:rFonts w:ascii="Arial" w:eastAsia="Times New Roman" w:hAnsi="Arial" w:cs="Arial"/>
          <w:color w:val="313131"/>
          <w:sz w:val="21"/>
          <w:szCs w:val="21"/>
        </w:rPr>
      </w:pPr>
      <w:hyperlink r:id="rId31" w:history="1">
        <w:proofErr w:type="spellStart"/>
        <w:r w:rsidRPr="00B54DD9">
          <w:rPr>
            <w:rFonts w:ascii="Arial" w:eastAsia="Times New Roman" w:hAnsi="Arial" w:cs="Arial"/>
            <w:color w:val="000000"/>
            <w:sz w:val="19"/>
            <w:szCs w:val="19"/>
            <w:u w:val="single"/>
          </w:rPr>
          <w:t>Javascript</w:t>
        </w:r>
        <w:proofErr w:type="spellEnd"/>
        <w:r w:rsidRPr="00B54DD9">
          <w:rPr>
            <w:rFonts w:ascii="Arial" w:eastAsia="Times New Roman" w:hAnsi="Arial" w:cs="Arial"/>
            <w:color w:val="000000"/>
            <w:sz w:val="19"/>
            <w:szCs w:val="19"/>
            <w:u w:val="single"/>
          </w:rPr>
          <w:t xml:space="preserve"> - Loop Control</w:t>
        </w:r>
      </w:hyperlink>
    </w:p>
    <w:p w:rsidR="00B54DD9" w:rsidRPr="00B54DD9" w:rsidRDefault="00B54DD9" w:rsidP="00B54DD9">
      <w:pPr>
        <w:numPr>
          <w:ilvl w:val="0"/>
          <w:numId w:val="3"/>
        </w:numPr>
        <w:spacing w:after="0" w:line="210" w:lineRule="atLeast"/>
        <w:ind w:left="495"/>
        <w:rPr>
          <w:rFonts w:ascii="Arial" w:eastAsia="Times New Roman" w:hAnsi="Arial" w:cs="Arial"/>
          <w:color w:val="313131"/>
          <w:sz w:val="21"/>
          <w:szCs w:val="21"/>
        </w:rPr>
      </w:pPr>
      <w:hyperlink r:id="rId32" w:history="1">
        <w:proofErr w:type="spellStart"/>
        <w:r w:rsidRPr="00B54DD9">
          <w:rPr>
            <w:rFonts w:ascii="Arial" w:eastAsia="Times New Roman" w:hAnsi="Arial" w:cs="Arial"/>
            <w:color w:val="000000"/>
            <w:sz w:val="19"/>
            <w:szCs w:val="19"/>
            <w:u w:val="single"/>
          </w:rPr>
          <w:t>Javascript</w:t>
        </w:r>
        <w:proofErr w:type="spellEnd"/>
        <w:r w:rsidRPr="00B54DD9">
          <w:rPr>
            <w:rFonts w:ascii="Arial" w:eastAsia="Times New Roman" w:hAnsi="Arial" w:cs="Arial"/>
            <w:color w:val="000000"/>
            <w:sz w:val="19"/>
            <w:szCs w:val="19"/>
            <w:u w:val="single"/>
          </w:rPr>
          <w:t xml:space="preserve"> - Functions</w:t>
        </w:r>
      </w:hyperlink>
    </w:p>
    <w:p w:rsidR="00B54DD9" w:rsidRPr="00B54DD9" w:rsidRDefault="00B54DD9" w:rsidP="00B54DD9">
      <w:pPr>
        <w:numPr>
          <w:ilvl w:val="0"/>
          <w:numId w:val="3"/>
        </w:numPr>
        <w:spacing w:after="0" w:line="210" w:lineRule="atLeast"/>
        <w:ind w:left="495"/>
        <w:rPr>
          <w:rFonts w:ascii="Arial" w:eastAsia="Times New Roman" w:hAnsi="Arial" w:cs="Arial"/>
          <w:color w:val="313131"/>
          <w:sz w:val="21"/>
          <w:szCs w:val="21"/>
        </w:rPr>
      </w:pPr>
      <w:hyperlink r:id="rId33" w:history="1">
        <w:proofErr w:type="spellStart"/>
        <w:r w:rsidRPr="00B54DD9">
          <w:rPr>
            <w:rFonts w:ascii="Arial" w:eastAsia="Times New Roman" w:hAnsi="Arial" w:cs="Arial"/>
            <w:color w:val="000000"/>
            <w:sz w:val="19"/>
            <w:szCs w:val="19"/>
            <w:u w:val="single"/>
          </w:rPr>
          <w:t>Javascript</w:t>
        </w:r>
        <w:proofErr w:type="spellEnd"/>
        <w:r w:rsidRPr="00B54DD9">
          <w:rPr>
            <w:rFonts w:ascii="Arial" w:eastAsia="Times New Roman" w:hAnsi="Arial" w:cs="Arial"/>
            <w:color w:val="000000"/>
            <w:sz w:val="19"/>
            <w:szCs w:val="19"/>
            <w:u w:val="single"/>
          </w:rPr>
          <w:t xml:space="preserve"> - Events</w:t>
        </w:r>
      </w:hyperlink>
    </w:p>
    <w:p w:rsidR="00B54DD9" w:rsidRPr="00B54DD9" w:rsidRDefault="00B54DD9" w:rsidP="00B54DD9">
      <w:pPr>
        <w:numPr>
          <w:ilvl w:val="0"/>
          <w:numId w:val="3"/>
        </w:numPr>
        <w:spacing w:after="0" w:line="210" w:lineRule="atLeast"/>
        <w:ind w:left="495"/>
        <w:rPr>
          <w:rFonts w:ascii="Arial" w:eastAsia="Times New Roman" w:hAnsi="Arial" w:cs="Arial"/>
          <w:color w:val="313131"/>
          <w:sz w:val="21"/>
          <w:szCs w:val="21"/>
        </w:rPr>
      </w:pPr>
      <w:hyperlink r:id="rId34" w:history="1">
        <w:proofErr w:type="spellStart"/>
        <w:r w:rsidRPr="00B54DD9">
          <w:rPr>
            <w:rFonts w:ascii="Arial" w:eastAsia="Times New Roman" w:hAnsi="Arial" w:cs="Arial"/>
            <w:color w:val="000000"/>
            <w:sz w:val="19"/>
            <w:szCs w:val="19"/>
            <w:u w:val="single"/>
          </w:rPr>
          <w:t>Javascript</w:t>
        </w:r>
        <w:proofErr w:type="spellEnd"/>
        <w:r w:rsidRPr="00B54DD9">
          <w:rPr>
            <w:rFonts w:ascii="Arial" w:eastAsia="Times New Roman" w:hAnsi="Arial" w:cs="Arial"/>
            <w:color w:val="000000"/>
            <w:sz w:val="19"/>
            <w:szCs w:val="19"/>
            <w:u w:val="single"/>
          </w:rPr>
          <w:t xml:space="preserve"> - Cookies</w:t>
        </w:r>
      </w:hyperlink>
    </w:p>
    <w:p w:rsidR="00B54DD9" w:rsidRPr="00B54DD9" w:rsidRDefault="00B54DD9" w:rsidP="00B54DD9">
      <w:pPr>
        <w:numPr>
          <w:ilvl w:val="0"/>
          <w:numId w:val="3"/>
        </w:numPr>
        <w:spacing w:after="0" w:line="210" w:lineRule="atLeast"/>
        <w:ind w:left="495"/>
        <w:rPr>
          <w:rFonts w:ascii="Arial" w:eastAsia="Times New Roman" w:hAnsi="Arial" w:cs="Arial"/>
          <w:color w:val="313131"/>
          <w:sz w:val="21"/>
          <w:szCs w:val="21"/>
        </w:rPr>
      </w:pPr>
      <w:hyperlink r:id="rId35" w:history="1">
        <w:proofErr w:type="spellStart"/>
        <w:r w:rsidRPr="00B54DD9">
          <w:rPr>
            <w:rFonts w:ascii="Arial" w:eastAsia="Times New Roman" w:hAnsi="Arial" w:cs="Arial"/>
            <w:color w:val="000000"/>
            <w:sz w:val="19"/>
            <w:szCs w:val="19"/>
            <w:u w:val="single"/>
            <w:shd w:val="clear" w:color="auto" w:fill="D6D6D6"/>
          </w:rPr>
          <w:t>Javascript</w:t>
        </w:r>
        <w:proofErr w:type="spellEnd"/>
        <w:r w:rsidRPr="00B54DD9">
          <w:rPr>
            <w:rFonts w:ascii="Arial" w:eastAsia="Times New Roman" w:hAnsi="Arial" w:cs="Arial"/>
            <w:color w:val="000000"/>
            <w:sz w:val="19"/>
            <w:szCs w:val="19"/>
            <w:u w:val="single"/>
            <w:shd w:val="clear" w:color="auto" w:fill="D6D6D6"/>
          </w:rPr>
          <w:t xml:space="preserve"> - Page Redirect</w:t>
        </w:r>
      </w:hyperlink>
    </w:p>
    <w:p w:rsidR="00B54DD9" w:rsidRPr="00B54DD9" w:rsidRDefault="00B54DD9" w:rsidP="00B54DD9">
      <w:pPr>
        <w:numPr>
          <w:ilvl w:val="0"/>
          <w:numId w:val="3"/>
        </w:numPr>
        <w:spacing w:after="0" w:line="210" w:lineRule="atLeast"/>
        <w:ind w:left="495"/>
        <w:rPr>
          <w:rFonts w:ascii="Arial" w:eastAsia="Times New Roman" w:hAnsi="Arial" w:cs="Arial"/>
          <w:color w:val="313131"/>
          <w:sz w:val="21"/>
          <w:szCs w:val="21"/>
        </w:rPr>
      </w:pPr>
      <w:hyperlink r:id="rId36" w:history="1">
        <w:proofErr w:type="spellStart"/>
        <w:r w:rsidRPr="00B54DD9">
          <w:rPr>
            <w:rFonts w:ascii="Arial" w:eastAsia="Times New Roman" w:hAnsi="Arial" w:cs="Arial"/>
            <w:color w:val="000000"/>
            <w:sz w:val="19"/>
            <w:szCs w:val="19"/>
            <w:u w:val="single"/>
          </w:rPr>
          <w:t>Javascript</w:t>
        </w:r>
        <w:proofErr w:type="spellEnd"/>
        <w:r w:rsidRPr="00B54DD9">
          <w:rPr>
            <w:rFonts w:ascii="Arial" w:eastAsia="Times New Roman" w:hAnsi="Arial" w:cs="Arial"/>
            <w:color w:val="000000"/>
            <w:sz w:val="19"/>
            <w:szCs w:val="19"/>
            <w:u w:val="single"/>
          </w:rPr>
          <w:t xml:space="preserve"> - Dialog Boxes</w:t>
        </w:r>
      </w:hyperlink>
    </w:p>
    <w:p w:rsidR="00B54DD9" w:rsidRPr="00B54DD9" w:rsidRDefault="00B54DD9" w:rsidP="00B54DD9">
      <w:pPr>
        <w:numPr>
          <w:ilvl w:val="0"/>
          <w:numId w:val="3"/>
        </w:numPr>
        <w:spacing w:after="0" w:line="210" w:lineRule="atLeast"/>
        <w:ind w:left="495"/>
        <w:rPr>
          <w:rFonts w:ascii="Arial" w:eastAsia="Times New Roman" w:hAnsi="Arial" w:cs="Arial"/>
          <w:color w:val="313131"/>
          <w:sz w:val="21"/>
          <w:szCs w:val="21"/>
        </w:rPr>
      </w:pPr>
      <w:hyperlink r:id="rId37" w:history="1">
        <w:proofErr w:type="spellStart"/>
        <w:r w:rsidRPr="00B54DD9">
          <w:rPr>
            <w:rFonts w:ascii="Arial" w:eastAsia="Times New Roman" w:hAnsi="Arial" w:cs="Arial"/>
            <w:color w:val="000000"/>
            <w:sz w:val="19"/>
            <w:szCs w:val="19"/>
            <w:u w:val="single"/>
          </w:rPr>
          <w:t>Javascript</w:t>
        </w:r>
        <w:proofErr w:type="spellEnd"/>
        <w:r w:rsidRPr="00B54DD9">
          <w:rPr>
            <w:rFonts w:ascii="Arial" w:eastAsia="Times New Roman" w:hAnsi="Arial" w:cs="Arial"/>
            <w:color w:val="000000"/>
            <w:sz w:val="19"/>
            <w:szCs w:val="19"/>
            <w:u w:val="single"/>
          </w:rPr>
          <w:t xml:space="preserve"> - Void Keyword</w:t>
        </w:r>
      </w:hyperlink>
    </w:p>
    <w:p w:rsidR="00B54DD9" w:rsidRPr="00B54DD9" w:rsidRDefault="00B54DD9" w:rsidP="00B54DD9">
      <w:pPr>
        <w:numPr>
          <w:ilvl w:val="0"/>
          <w:numId w:val="3"/>
        </w:numPr>
        <w:spacing w:after="0" w:line="210" w:lineRule="atLeast"/>
        <w:ind w:left="495"/>
        <w:rPr>
          <w:rFonts w:ascii="Arial" w:eastAsia="Times New Roman" w:hAnsi="Arial" w:cs="Arial"/>
          <w:color w:val="313131"/>
          <w:sz w:val="21"/>
          <w:szCs w:val="21"/>
        </w:rPr>
      </w:pPr>
      <w:hyperlink r:id="rId38" w:history="1">
        <w:proofErr w:type="spellStart"/>
        <w:r w:rsidRPr="00B54DD9">
          <w:rPr>
            <w:rFonts w:ascii="Arial" w:eastAsia="Times New Roman" w:hAnsi="Arial" w:cs="Arial"/>
            <w:color w:val="000000"/>
            <w:sz w:val="19"/>
            <w:szCs w:val="19"/>
            <w:u w:val="single"/>
          </w:rPr>
          <w:t>Javascript</w:t>
        </w:r>
        <w:proofErr w:type="spellEnd"/>
        <w:r w:rsidRPr="00B54DD9">
          <w:rPr>
            <w:rFonts w:ascii="Arial" w:eastAsia="Times New Roman" w:hAnsi="Arial" w:cs="Arial"/>
            <w:color w:val="000000"/>
            <w:sz w:val="19"/>
            <w:szCs w:val="19"/>
            <w:u w:val="single"/>
          </w:rPr>
          <w:t xml:space="preserve"> - Page Printing</w:t>
        </w:r>
      </w:hyperlink>
    </w:p>
    <w:p w:rsidR="00B54DD9" w:rsidRPr="00B54DD9" w:rsidRDefault="00B54DD9" w:rsidP="00B54DD9">
      <w:pPr>
        <w:numPr>
          <w:ilvl w:val="0"/>
          <w:numId w:val="4"/>
        </w:numPr>
        <w:pBdr>
          <w:top w:val="single" w:sz="6" w:space="0" w:color="797777"/>
          <w:left w:val="single" w:sz="6" w:space="0" w:color="797777"/>
          <w:bottom w:val="single" w:sz="6" w:space="0" w:color="797777"/>
          <w:right w:val="single" w:sz="6" w:space="0" w:color="797777"/>
        </w:pBdr>
        <w:spacing w:after="0" w:line="210" w:lineRule="atLeast"/>
        <w:ind w:left="495"/>
        <w:rPr>
          <w:rFonts w:ascii="Arial" w:eastAsia="Times New Roman" w:hAnsi="Arial" w:cs="Arial"/>
          <w:color w:val="FFFFFF"/>
          <w:sz w:val="21"/>
          <w:szCs w:val="21"/>
        </w:rPr>
      </w:pPr>
      <w:r w:rsidRPr="00B54DD9">
        <w:rPr>
          <w:rFonts w:ascii="Arial" w:eastAsia="Times New Roman" w:hAnsi="Arial" w:cs="Arial"/>
          <w:color w:val="FFFFFF"/>
          <w:sz w:val="21"/>
          <w:szCs w:val="21"/>
        </w:rPr>
        <w:t>JavaScript Objects</w:t>
      </w:r>
    </w:p>
    <w:p w:rsidR="00B54DD9" w:rsidRPr="00B54DD9" w:rsidRDefault="00B54DD9" w:rsidP="00B54DD9">
      <w:pPr>
        <w:numPr>
          <w:ilvl w:val="0"/>
          <w:numId w:val="4"/>
        </w:numPr>
        <w:spacing w:after="0" w:line="210" w:lineRule="atLeast"/>
        <w:ind w:left="495"/>
        <w:rPr>
          <w:rFonts w:ascii="Arial" w:eastAsia="Times New Roman" w:hAnsi="Arial" w:cs="Arial"/>
          <w:color w:val="313131"/>
          <w:sz w:val="21"/>
          <w:szCs w:val="21"/>
        </w:rPr>
      </w:pPr>
      <w:hyperlink r:id="rId39" w:history="1">
        <w:proofErr w:type="spellStart"/>
        <w:r w:rsidRPr="00B54DD9">
          <w:rPr>
            <w:rFonts w:ascii="Arial" w:eastAsia="Times New Roman" w:hAnsi="Arial" w:cs="Arial"/>
            <w:color w:val="000000"/>
            <w:sz w:val="19"/>
            <w:szCs w:val="19"/>
            <w:u w:val="single"/>
          </w:rPr>
          <w:t>Javascript</w:t>
        </w:r>
        <w:proofErr w:type="spellEnd"/>
        <w:r w:rsidRPr="00B54DD9">
          <w:rPr>
            <w:rFonts w:ascii="Arial" w:eastAsia="Times New Roman" w:hAnsi="Arial" w:cs="Arial"/>
            <w:color w:val="000000"/>
            <w:sz w:val="19"/>
            <w:szCs w:val="19"/>
            <w:u w:val="single"/>
          </w:rPr>
          <w:t xml:space="preserve"> - Objects</w:t>
        </w:r>
      </w:hyperlink>
    </w:p>
    <w:p w:rsidR="00B54DD9" w:rsidRPr="00B54DD9" w:rsidRDefault="00B54DD9" w:rsidP="00B54DD9">
      <w:pPr>
        <w:numPr>
          <w:ilvl w:val="0"/>
          <w:numId w:val="4"/>
        </w:numPr>
        <w:spacing w:after="0" w:line="210" w:lineRule="atLeast"/>
        <w:ind w:left="495"/>
        <w:rPr>
          <w:rFonts w:ascii="Arial" w:eastAsia="Times New Roman" w:hAnsi="Arial" w:cs="Arial"/>
          <w:color w:val="313131"/>
          <w:sz w:val="21"/>
          <w:szCs w:val="21"/>
        </w:rPr>
      </w:pPr>
      <w:hyperlink r:id="rId40" w:history="1">
        <w:proofErr w:type="spellStart"/>
        <w:r w:rsidRPr="00B54DD9">
          <w:rPr>
            <w:rFonts w:ascii="Arial" w:eastAsia="Times New Roman" w:hAnsi="Arial" w:cs="Arial"/>
            <w:color w:val="000000"/>
            <w:sz w:val="19"/>
            <w:szCs w:val="19"/>
            <w:u w:val="single"/>
          </w:rPr>
          <w:t>Javascript</w:t>
        </w:r>
        <w:proofErr w:type="spellEnd"/>
        <w:r w:rsidRPr="00B54DD9">
          <w:rPr>
            <w:rFonts w:ascii="Arial" w:eastAsia="Times New Roman" w:hAnsi="Arial" w:cs="Arial"/>
            <w:color w:val="000000"/>
            <w:sz w:val="19"/>
            <w:szCs w:val="19"/>
            <w:u w:val="single"/>
          </w:rPr>
          <w:t xml:space="preserve"> - Number</w:t>
        </w:r>
      </w:hyperlink>
    </w:p>
    <w:p w:rsidR="00B54DD9" w:rsidRPr="00B54DD9" w:rsidRDefault="00B54DD9" w:rsidP="00B54DD9">
      <w:pPr>
        <w:numPr>
          <w:ilvl w:val="0"/>
          <w:numId w:val="4"/>
        </w:numPr>
        <w:spacing w:after="0" w:line="210" w:lineRule="atLeast"/>
        <w:ind w:left="495"/>
        <w:rPr>
          <w:rFonts w:ascii="Arial" w:eastAsia="Times New Roman" w:hAnsi="Arial" w:cs="Arial"/>
          <w:color w:val="313131"/>
          <w:sz w:val="21"/>
          <w:szCs w:val="21"/>
        </w:rPr>
      </w:pPr>
      <w:hyperlink r:id="rId41" w:history="1">
        <w:proofErr w:type="spellStart"/>
        <w:r w:rsidRPr="00B54DD9">
          <w:rPr>
            <w:rFonts w:ascii="Arial" w:eastAsia="Times New Roman" w:hAnsi="Arial" w:cs="Arial"/>
            <w:color w:val="000000"/>
            <w:sz w:val="19"/>
            <w:szCs w:val="19"/>
            <w:u w:val="single"/>
          </w:rPr>
          <w:t>Javascript</w:t>
        </w:r>
        <w:proofErr w:type="spellEnd"/>
        <w:r w:rsidRPr="00B54DD9">
          <w:rPr>
            <w:rFonts w:ascii="Arial" w:eastAsia="Times New Roman" w:hAnsi="Arial" w:cs="Arial"/>
            <w:color w:val="000000"/>
            <w:sz w:val="19"/>
            <w:szCs w:val="19"/>
            <w:u w:val="single"/>
          </w:rPr>
          <w:t xml:space="preserve"> - Boolean</w:t>
        </w:r>
      </w:hyperlink>
    </w:p>
    <w:p w:rsidR="00B54DD9" w:rsidRPr="00B54DD9" w:rsidRDefault="00B54DD9" w:rsidP="00B54DD9">
      <w:pPr>
        <w:numPr>
          <w:ilvl w:val="0"/>
          <w:numId w:val="4"/>
        </w:numPr>
        <w:spacing w:after="0" w:line="210" w:lineRule="atLeast"/>
        <w:ind w:left="495"/>
        <w:rPr>
          <w:rFonts w:ascii="Arial" w:eastAsia="Times New Roman" w:hAnsi="Arial" w:cs="Arial"/>
          <w:color w:val="313131"/>
          <w:sz w:val="21"/>
          <w:szCs w:val="21"/>
        </w:rPr>
      </w:pPr>
      <w:hyperlink r:id="rId42" w:history="1">
        <w:proofErr w:type="spellStart"/>
        <w:r w:rsidRPr="00B54DD9">
          <w:rPr>
            <w:rFonts w:ascii="Arial" w:eastAsia="Times New Roman" w:hAnsi="Arial" w:cs="Arial"/>
            <w:color w:val="000000"/>
            <w:sz w:val="19"/>
            <w:szCs w:val="19"/>
            <w:u w:val="single"/>
          </w:rPr>
          <w:t>Javascript</w:t>
        </w:r>
        <w:proofErr w:type="spellEnd"/>
        <w:r w:rsidRPr="00B54DD9">
          <w:rPr>
            <w:rFonts w:ascii="Arial" w:eastAsia="Times New Roman" w:hAnsi="Arial" w:cs="Arial"/>
            <w:color w:val="000000"/>
            <w:sz w:val="19"/>
            <w:szCs w:val="19"/>
            <w:u w:val="single"/>
          </w:rPr>
          <w:t xml:space="preserve"> - Strings</w:t>
        </w:r>
      </w:hyperlink>
    </w:p>
    <w:p w:rsidR="00B54DD9" w:rsidRPr="00B54DD9" w:rsidRDefault="00B54DD9" w:rsidP="00B54DD9">
      <w:pPr>
        <w:numPr>
          <w:ilvl w:val="0"/>
          <w:numId w:val="4"/>
        </w:numPr>
        <w:spacing w:after="0" w:line="210" w:lineRule="atLeast"/>
        <w:ind w:left="495"/>
        <w:rPr>
          <w:rFonts w:ascii="Arial" w:eastAsia="Times New Roman" w:hAnsi="Arial" w:cs="Arial"/>
          <w:color w:val="313131"/>
          <w:sz w:val="21"/>
          <w:szCs w:val="21"/>
        </w:rPr>
      </w:pPr>
      <w:hyperlink r:id="rId43" w:history="1">
        <w:proofErr w:type="spellStart"/>
        <w:r w:rsidRPr="00B54DD9">
          <w:rPr>
            <w:rFonts w:ascii="Arial" w:eastAsia="Times New Roman" w:hAnsi="Arial" w:cs="Arial"/>
            <w:color w:val="000000"/>
            <w:sz w:val="19"/>
            <w:szCs w:val="19"/>
            <w:u w:val="single"/>
          </w:rPr>
          <w:t>Javascript</w:t>
        </w:r>
        <w:proofErr w:type="spellEnd"/>
        <w:r w:rsidRPr="00B54DD9">
          <w:rPr>
            <w:rFonts w:ascii="Arial" w:eastAsia="Times New Roman" w:hAnsi="Arial" w:cs="Arial"/>
            <w:color w:val="000000"/>
            <w:sz w:val="19"/>
            <w:szCs w:val="19"/>
            <w:u w:val="single"/>
          </w:rPr>
          <w:t xml:space="preserve"> - Arrays</w:t>
        </w:r>
      </w:hyperlink>
    </w:p>
    <w:p w:rsidR="00B54DD9" w:rsidRPr="00B54DD9" w:rsidRDefault="00B54DD9" w:rsidP="00B54DD9">
      <w:pPr>
        <w:numPr>
          <w:ilvl w:val="0"/>
          <w:numId w:val="4"/>
        </w:numPr>
        <w:spacing w:after="0" w:line="210" w:lineRule="atLeast"/>
        <w:ind w:left="495"/>
        <w:rPr>
          <w:rFonts w:ascii="Arial" w:eastAsia="Times New Roman" w:hAnsi="Arial" w:cs="Arial"/>
          <w:color w:val="313131"/>
          <w:sz w:val="21"/>
          <w:szCs w:val="21"/>
        </w:rPr>
      </w:pPr>
      <w:hyperlink r:id="rId44" w:history="1">
        <w:proofErr w:type="spellStart"/>
        <w:r w:rsidRPr="00B54DD9">
          <w:rPr>
            <w:rFonts w:ascii="Arial" w:eastAsia="Times New Roman" w:hAnsi="Arial" w:cs="Arial"/>
            <w:color w:val="000000"/>
            <w:sz w:val="19"/>
            <w:szCs w:val="19"/>
            <w:u w:val="single"/>
          </w:rPr>
          <w:t>Javascript</w:t>
        </w:r>
        <w:proofErr w:type="spellEnd"/>
        <w:r w:rsidRPr="00B54DD9">
          <w:rPr>
            <w:rFonts w:ascii="Arial" w:eastAsia="Times New Roman" w:hAnsi="Arial" w:cs="Arial"/>
            <w:color w:val="000000"/>
            <w:sz w:val="19"/>
            <w:szCs w:val="19"/>
            <w:u w:val="single"/>
          </w:rPr>
          <w:t xml:space="preserve"> - Date</w:t>
        </w:r>
      </w:hyperlink>
    </w:p>
    <w:p w:rsidR="00B54DD9" w:rsidRPr="00B54DD9" w:rsidRDefault="00B54DD9" w:rsidP="00B54DD9">
      <w:pPr>
        <w:numPr>
          <w:ilvl w:val="0"/>
          <w:numId w:val="4"/>
        </w:numPr>
        <w:spacing w:after="0" w:line="210" w:lineRule="atLeast"/>
        <w:ind w:left="495"/>
        <w:rPr>
          <w:rFonts w:ascii="Arial" w:eastAsia="Times New Roman" w:hAnsi="Arial" w:cs="Arial"/>
          <w:color w:val="313131"/>
          <w:sz w:val="21"/>
          <w:szCs w:val="21"/>
        </w:rPr>
      </w:pPr>
      <w:hyperlink r:id="rId45" w:history="1">
        <w:proofErr w:type="spellStart"/>
        <w:r w:rsidRPr="00B54DD9">
          <w:rPr>
            <w:rFonts w:ascii="Arial" w:eastAsia="Times New Roman" w:hAnsi="Arial" w:cs="Arial"/>
            <w:color w:val="000000"/>
            <w:sz w:val="19"/>
            <w:szCs w:val="19"/>
            <w:u w:val="single"/>
          </w:rPr>
          <w:t>Javascript</w:t>
        </w:r>
        <w:proofErr w:type="spellEnd"/>
        <w:r w:rsidRPr="00B54DD9">
          <w:rPr>
            <w:rFonts w:ascii="Arial" w:eastAsia="Times New Roman" w:hAnsi="Arial" w:cs="Arial"/>
            <w:color w:val="000000"/>
            <w:sz w:val="19"/>
            <w:szCs w:val="19"/>
            <w:u w:val="single"/>
          </w:rPr>
          <w:t xml:space="preserve"> - Math</w:t>
        </w:r>
      </w:hyperlink>
    </w:p>
    <w:p w:rsidR="00B54DD9" w:rsidRPr="00B54DD9" w:rsidRDefault="00B54DD9" w:rsidP="00B54DD9">
      <w:pPr>
        <w:numPr>
          <w:ilvl w:val="0"/>
          <w:numId w:val="4"/>
        </w:numPr>
        <w:spacing w:after="0" w:line="210" w:lineRule="atLeast"/>
        <w:ind w:left="495"/>
        <w:rPr>
          <w:rFonts w:ascii="Arial" w:eastAsia="Times New Roman" w:hAnsi="Arial" w:cs="Arial"/>
          <w:color w:val="313131"/>
          <w:sz w:val="21"/>
          <w:szCs w:val="21"/>
        </w:rPr>
      </w:pPr>
      <w:hyperlink r:id="rId46" w:history="1">
        <w:proofErr w:type="spellStart"/>
        <w:r w:rsidRPr="00B54DD9">
          <w:rPr>
            <w:rFonts w:ascii="Arial" w:eastAsia="Times New Roman" w:hAnsi="Arial" w:cs="Arial"/>
            <w:color w:val="000000"/>
            <w:sz w:val="19"/>
            <w:szCs w:val="19"/>
            <w:u w:val="single"/>
          </w:rPr>
          <w:t>Javascript</w:t>
        </w:r>
        <w:proofErr w:type="spellEnd"/>
        <w:r w:rsidRPr="00B54DD9">
          <w:rPr>
            <w:rFonts w:ascii="Arial" w:eastAsia="Times New Roman" w:hAnsi="Arial" w:cs="Arial"/>
            <w:color w:val="000000"/>
            <w:sz w:val="19"/>
            <w:szCs w:val="19"/>
            <w:u w:val="single"/>
          </w:rPr>
          <w:t xml:space="preserve"> - </w:t>
        </w:r>
        <w:proofErr w:type="spellStart"/>
        <w:r w:rsidRPr="00B54DD9">
          <w:rPr>
            <w:rFonts w:ascii="Arial" w:eastAsia="Times New Roman" w:hAnsi="Arial" w:cs="Arial"/>
            <w:color w:val="000000"/>
            <w:sz w:val="19"/>
            <w:szCs w:val="19"/>
            <w:u w:val="single"/>
          </w:rPr>
          <w:t>RegExp</w:t>
        </w:r>
        <w:proofErr w:type="spellEnd"/>
      </w:hyperlink>
    </w:p>
    <w:p w:rsidR="00B54DD9" w:rsidRPr="00B54DD9" w:rsidRDefault="00B54DD9" w:rsidP="00B54DD9">
      <w:pPr>
        <w:numPr>
          <w:ilvl w:val="0"/>
          <w:numId w:val="4"/>
        </w:numPr>
        <w:spacing w:after="0" w:line="210" w:lineRule="atLeast"/>
        <w:ind w:left="495"/>
        <w:rPr>
          <w:rFonts w:ascii="Arial" w:eastAsia="Times New Roman" w:hAnsi="Arial" w:cs="Arial"/>
          <w:color w:val="313131"/>
          <w:sz w:val="21"/>
          <w:szCs w:val="21"/>
        </w:rPr>
      </w:pPr>
      <w:hyperlink r:id="rId47" w:history="1">
        <w:proofErr w:type="spellStart"/>
        <w:r w:rsidRPr="00B54DD9">
          <w:rPr>
            <w:rFonts w:ascii="Arial" w:eastAsia="Times New Roman" w:hAnsi="Arial" w:cs="Arial"/>
            <w:color w:val="000000"/>
            <w:sz w:val="19"/>
            <w:szCs w:val="19"/>
            <w:u w:val="single"/>
          </w:rPr>
          <w:t>Javascript</w:t>
        </w:r>
        <w:proofErr w:type="spellEnd"/>
        <w:r w:rsidRPr="00B54DD9">
          <w:rPr>
            <w:rFonts w:ascii="Arial" w:eastAsia="Times New Roman" w:hAnsi="Arial" w:cs="Arial"/>
            <w:color w:val="000000"/>
            <w:sz w:val="19"/>
            <w:szCs w:val="19"/>
            <w:u w:val="single"/>
          </w:rPr>
          <w:t xml:space="preserve"> - HTML DOM</w:t>
        </w:r>
      </w:hyperlink>
    </w:p>
    <w:p w:rsidR="00B54DD9" w:rsidRPr="00B54DD9" w:rsidRDefault="00B54DD9" w:rsidP="00B54DD9">
      <w:pPr>
        <w:numPr>
          <w:ilvl w:val="0"/>
          <w:numId w:val="5"/>
        </w:numPr>
        <w:pBdr>
          <w:top w:val="single" w:sz="6" w:space="0" w:color="797777"/>
          <w:left w:val="single" w:sz="6" w:space="0" w:color="797777"/>
          <w:bottom w:val="single" w:sz="6" w:space="0" w:color="797777"/>
          <w:right w:val="single" w:sz="6" w:space="0" w:color="797777"/>
        </w:pBdr>
        <w:spacing w:after="0" w:line="210" w:lineRule="atLeast"/>
        <w:ind w:left="495"/>
        <w:rPr>
          <w:rFonts w:ascii="Arial" w:eastAsia="Times New Roman" w:hAnsi="Arial" w:cs="Arial"/>
          <w:color w:val="FFFFFF"/>
          <w:sz w:val="21"/>
          <w:szCs w:val="21"/>
        </w:rPr>
      </w:pPr>
      <w:r w:rsidRPr="00B54DD9">
        <w:rPr>
          <w:rFonts w:ascii="Arial" w:eastAsia="Times New Roman" w:hAnsi="Arial" w:cs="Arial"/>
          <w:color w:val="FFFFFF"/>
          <w:sz w:val="21"/>
          <w:szCs w:val="21"/>
        </w:rPr>
        <w:t>JavaScript Advanced</w:t>
      </w:r>
    </w:p>
    <w:p w:rsidR="00B54DD9" w:rsidRPr="00B54DD9" w:rsidRDefault="00B54DD9" w:rsidP="00B54DD9">
      <w:pPr>
        <w:numPr>
          <w:ilvl w:val="0"/>
          <w:numId w:val="5"/>
        </w:numPr>
        <w:spacing w:after="0" w:line="210" w:lineRule="atLeast"/>
        <w:ind w:left="495"/>
        <w:rPr>
          <w:rFonts w:ascii="Arial" w:eastAsia="Times New Roman" w:hAnsi="Arial" w:cs="Arial"/>
          <w:color w:val="313131"/>
          <w:sz w:val="21"/>
          <w:szCs w:val="21"/>
        </w:rPr>
      </w:pPr>
      <w:hyperlink r:id="rId48" w:history="1">
        <w:proofErr w:type="spellStart"/>
        <w:r w:rsidRPr="00B54DD9">
          <w:rPr>
            <w:rFonts w:ascii="Arial" w:eastAsia="Times New Roman" w:hAnsi="Arial" w:cs="Arial"/>
            <w:color w:val="000000"/>
            <w:sz w:val="19"/>
            <w:szCs w:val="19"/>
            <w:u w:val="single"/>
          </w:rPr>
          <w:t>Javascript</w:t>
        </w:r>
        <w:proofErr w:type="spellEnd"/>
        <w:r w:rsidRPr="00B54DD9">
          <w:rPr>
            <w:rFonts w:ascii="Arial" w:eastAsia="Times New Roman" w:hAnsi="Arial" w:cs="Arial"/>
            <w:color w:val="000000"/>
            <w:sz w:val="19"/>
            <w:szCs w:val="19"/>
            <w:u w:val="single"/>
          </w:rPr>
          <w:t xml:space="preserve"> - Error Handling</w:t>
        </w:r>
      </w:hyperlink>
    </w:p>
    <w:p w:rsidR="00B54DD9" w:rsidRPr="00B54DD9" w:rsidRDefault="00B54DD9" w:rsidP="00B54DD9">
      <w:pPr>
        <w:numPr>
          <w:ilvl w:val="0"/>
          <w:numId w:val="5"/>
        </w:numPr>
        <w:spacing w:after="0" w:line="210" w:lineRule="atLeast"/>
        <w:ind w:left="495"/>
        <w:rPr>
          <w:rFonts w:ascii="Arial" w:eastAsia="Times New Roman" w:hAnsi="Arial" w:cs="Arial"/>
          <w:color w:val="313131"/>
          <w:sz w:val="21"/>
          <w:szCs w:val="21"/>
        </w:rPr>
      </w:pPr>
      <w:hyperlink r:id="rId49" w:history="1">
        <w:proofErr w:type="spellStart"/>
        <w:r w:rsidRPr="00B54DD9">
          <w:rPr>
            <w:rFonts w:ascii="Arial" w:eastAsia="Times New Roman" w:hAnsi="Arial" w:cs="Arial"/>
            <w:color w:val="000000"/>
            <w:sz w:val="19"/>
            <w:szCs w:val="19"/>
            <w:u w:val="single"/>
          </w:rPr>
          <w:t>Javascript</w:t>
        </w:r>
        <w:proofErr w:type="spellEnd"/>
        <w:r w:rsidRPr="00B54DD9">
          <w:rPr>
            <w:rFonts w:ascii="Arial" w:eastAsia="Times New Roman" w:hAnsi="Arial" w:cs="Arial"/>
            <w:color w:val="000000"/>
            <w:sz w:val="19"/>
            <w:szCs w:val="19"/>
            <w:u w:val="single"/>
          </w:rPr>
          <w:t xml:space="preserve"> - Validations</w:t>
        </w:r>
      </w:hyperlink>
    </w:p>
    <w:p w:rsidR="00B54DD9" w:rsidRPr="00B54DD9" w:rsidRDefault="00B54DD9" w:rsidP="00B54DD9">
      <w:pPr>
        <w:numPr>
          <w:ilvl w:val="0"/>
          <w:numId w:val="5"/>
        </w:numPr>
        <w:spacing w:after="0" w:line="210" w:lineRule="atLeast"/>
        <w:ind w:left="495"/>
        <w:rPr>
          <w:rFonts w:ascii="Arial" w:eastAsia="Times New Roman" w:hAnsi="Arial" w:cs="Arial"/>
          <w:color w:val="313131"/>
          <w:sz w:val="21"/>
          <w:szCs w:val="21"/>
        </w:rPr>
      </w:pPr>
      <w:hyperlink r:id="rId50" w:history="1">
        <w:proofErr w:type="spellStart"/>
        <w:r w:rsidRPr="00B54DD9">
          <w:rPr>
            <w:rFonts w:ascii="Arial" w:eastAsia="Times New Roman" w:hAnsi="Arial" w:cs="Arial"/>
            <w:color w:val="000000"/>
            <w:sz w:val="19"/>
            <w:szCs w:val="19"/>
            <w:u w:val="single"/>
          </w:rPr>
          <w:t>Javascript</w:t>
        </w:r>
        <w:proofErr w:type="spellEnd"/>
        <w:r w:rsidRPr="00B54DD9">
          <w:rPr>
            <w:rFonts w:ascii="Arial" w:eastAsia="Times New Roman" w:hAnsi="Arial" w:cs="Arial"/>
            <w:color w:val="000000"/>
            <w:sz w:val="19"/>
            <w:szCs w:val="19"/>
            <w:u w:val="single"/>
          </w:rPr>
          <w:t xml:space="preserve"> - Animation</w:t>
        </w:r>
      </w:hyperlink>
    </w:p>
    <w:p w:rsidR="00B54DD9" w:rsidRPr="00B54DD9" w:rsidRDefault="00B54DD9" w:rsidP="00B54DD9">
      <w:pPr>
        <w:numPr>
          <w:ilvl w:val="0"/>
          <w:numId w:val="5"/>
        </w:numPr>
        <w:spacing w:after="0" w:line="210" w:lineRule="atLeast"/>
        <w:ind w:left="495"/>
        <w:rPr>
          <w:rFonts w:ascii="Arial" w:eastAsia="Times New Roman" w:hAnsi="Arial" w:cs="Arial"/>
          <w:color w:val="313131"/>
          <w:sz w:val="21"/>
          <w:szCs w:val="21"/>
        </w:rPr>
      </w:pPr>
      <w:hyperlink r:id="rId51" w:history="1">
        <w:proofErr w:type="spellStart"/>
        <w:r w:rsidRPr="00B54DD9">
          <w:rPr>
            <w:rFonts w:ascii="Arial" w:eastAsia="Times New Roman" w:hAnsi="Arial" w:cs="Arial"/>
            <w:color w:val="000000"/>
            <w:sz w:val="19"/>
            <w:szCs w:val="19"/>
            <w:u w:val="single"/>
          </w:rPr>
          <w:t>Javascript</w:t>
        </w:r>
        <w:proofErr w:type="spellEnd"/>
        <w:r w:rsidRPr="00B54DD9">
          <w:rPr>
            <w:rFonts w:ascii="Arial" w:eastAsia="Times New Roman" w:hAnsi="Arial" w:cs="Arial"/>
            <w:color w:val="000000"/>
            <w:sz w:val="19"/>
            <w:szCs w:val="19"/>
            <w:u w:val="single"/>
          </w:rPr>
          <w:t xml:space="preserve"> - Multimedia</w:t>
        </w:r>
      </w:hyperlink>
    </w:p>
    <w:p w:rsidR="00B54DD9" w:rsidRPr="00B54DD9" w:rsidRDefault="00B54DD9" w:rsidP="00B54DD9">
      <w:pPr>
        <w:numPr>
          <w:ilvl w:val="0"/>
          <w:numId w:val="5"/>
        </w:numPr>
        <w:spacing w:after="0" w:line="210" w:lineRule="atLeast"/>
        <w:ind w:left="495"/>
        <w:rPr>
          <w:rFonts w:ascii="Arial" w:eastAsia="Times New Roman" w:hAnsi="Arial" w:cs="Arial"/>
          <w:color w:val="313131"/>
          <w:sz w:val="21"/>
          <w:szCs w:val="21"/>
        </w:rPr>
      </w:pPr>
      <w:hyperlink r:id="rId52" w:history="1">
        <w:proofErr w:type="spellStart"/>
        <w:r w:rsidRPr="00B54DD9">
          <w:rPr>
            <w:rFonts w:ascii="Arial" w:eastAsia="Times New Roman" w:hAnsi="Arial" w:cs="Arial"/>
            <w:color w:val="000000"/>
            <w:sz w:val="19"/>
            <w:szCs w:val="19"/>
            <w:u w:val="single"/>
          </w:rPr>
          <w:t>Javascript</w:t>
        </w:r>
        <w:proofErr w:type="spellEnd"/>
        <w:r w:rsidRPr="00B54DD9">
          <w:rPr>
            <w:rFonts w:ascii="Arial" w:eastAsia="Times New Roman" w:hAnsi="Arial" w:cs="Arial"/>
            <w:color w:val="000000"/>
            <w:sz w:val="19"/>
            <w:szCs w:val="19"/>
            <w:u w:val="single"/>
          </w:rPr>
          <w:t xml:space="preserve"> - Debugging</w:t>
        </w:r>
      </w:hyperlink>
    </w:p>
    <w:p w:rsidR="00B54DD9" w:rsidRPr="00B54DD9" w:rsidRDefault="00B54DD9" w:rsidP="00B54DD9">
      <w:pPr>
        <w:numPr>
          <w:ilvl w:val="0"/>
          <w:numId w:val="5"/>
        </w:numPr>
        <w:spacing w:after="0" w:line="210" w:lineRule="atLeast"/>
        <w:ind w:left="495"/>
        <w:rPr>
          <w:rFonts w:ascii="Arial" w:eastAsia="Times New Roman" w:hAnsi="Arial" w:cs="Arial"/>
          <w:color w:val="313131"/>
          <w:sz w:val="21"/>
          <w:szCs w:val="21"/>
        </w:rPr>
      </w:pPr>
      <w:hyperlink r:id="rId53" w:history="1">
        <w:proofErr w:type="spellStart"/>
        <w:r w:rsidRPr="00B54DD9">
          <w:rPr>
            <w:rFonts w:ascii="Arial" w:eastAsia="Times New Roman" w:hAnsi="Arial" w:cs="Arial"/>
            <w:color w:val="000000"/>
            <w:sz w:val="19"/>
            <w:szCs w:val="19"/>
            <w:u w:val="single"/>
          </w:rPr>
          <w:t>Javascript</w:t>
        </w:r>
        <w:proofErr w:type="spellEnd"/>
        <w:r w:rsidRPr="00B54DD9">
          <w:rPr>
            <w:rFonts w:ascii="Arial" w:eastAsia="Times New Roman" w:hAnsi="Arial" w:cs="Arial"/>
            <w:color w:val="000000"/>
            <w:sz w:val="19"/>
            <w:szCs w:val="19"/>
            <w:u w:val="single"/>
          </w:rPr>
          <w:t xml:space="preserve"> - Image Map</w:t>
        </w:r>
      </w:hyperlink>
    </w:p>
    <w:p w:rsidR="00B54DD9" w:rsidRPr="00B54DD9" w:rsidRDefault="00B54DD9" w:rsidP="00B54DD9">
      <w:pPr>
        <w:numPr>
          <w:ilvl w:val="0"/>
          <w:numId w:val="5"/>
        </w:numPr>
        <w:spacing w:after="0" w:line="210" w:lineRule="atLeast"/>
        <w:ind w:left="495"/>
        <w:rPr>
          <w:rFonts w:ascii="Arial" w:eastAsia="Times New Roman" w:hAnsi="Arial" w:cs="Arial"/>
          <w:color w:val="313131"/>
          <w:sz w:val="21"/>
          <w:szCs w:val="21"/>
        </w:rPr>
      </w:pPr>
      <w:hyperlink r:id="rId54" w:history="1">
        <w:proofErr w:type="spellStart"/>
        <w:r w:rsidRPr="00B54DD9">
          <w:rPr>
            <w:rFonts w:ascii="Arial" w:eastAsia="Times New Roman" w:hAnsi="Arial" w:cs="Arial"/>
            <w:color w:val="000000"/>
            <w:sz w:val="19"/>
            <w:szCs w:val="19"/>
            <w:u w:val="single"/>
          </w:rPr>
          <w:t>Javascript</w:t>
        </w:r>
        <w:proofErr w:type="spellEnd"/>
        <w:r w:rsidRPr="00B54DD9">
          <w:rPr>
            <w:rFonts w:ascii="Arial" w:eastAsia="Times New Roman" w:hAnsi="Arial" w:cs="Arial"/>
            <w:color w:val="000000"/>
            <w:sz w:val="19"/>
            <w:szCs w:val="19"/>
            <w:u w:val="single"/>
          </w:rPr>
          <w:t xml:space="preserve"> - Browsers</w:t>
        </w:r>
      </w:hyperlink>
    </w:p>
    <w:p w:rsidR="00B54DD9" w:rsidRPr="00B54DD9" w:rsidRDefault="00B54DD9" w:rsidP="00B54DD9">
      <w:pPr>
        <w:numPr>
          <w:ilvl w:val="0"/>
          <w:numId w:val="6"/>
        </w:numPr>
        <w:pBdr>
          <w:top w:val="single" w:sz="6" w:space="0" w:color="797777"/>
          <w:left w:val="single" w:sz="6" w:space="0" w:color="797777"/>
          <w:bottom w:val="single" w:sz="6" w:space="0" w:color="797777"/>
          <w:right w:val="single" w:sz="6" w:space="0" w:color="797777"/>
        </w:pBdr>
        <w:spacing w:after="0" w:line="210" w:lineRule="atLeast"/>
        <w:ind w:left="495"/>
        <w:rPr>
          <w:rFonts w:ascii="Arial" w:eastAsia="Times New Roman" w:hAnsi="Arial" w:cs="Arial"/>
          <w:color w:val="FFFFFF"/>
          <w:sz w:val="21"/>
          <w:szCs w:val="21"/>
        </w:rPr>
      </w:pPr>
      <w:r w:rsidRPr="00B54DD9">
        <w:rPr>
          <w:rFonts w:ascii="Arial" w:eastAsia="Times New Roman" w:hAnsi="Arial" w:cs="Arial"/>
          <w:color w:val="FFFFFF"/>
          <w:sz w:val="21"/>
          <w:szCs w:val="21"/>
        </w:rPr>
        <w:t>IMS DB Resources</w:t>
      </w:r>
    </w:p>
    <w:p w:rsidR="00B54DD9" w:rsidRPr="00B54DD9" w:rsidRDefault="00B54DD9" w:rsidP="00B54DD9">
      <w:pPr>
        <w:numPr>
          <w:ilvl w:val="0"/>
          <w:numId w:val="6"/>
        </w:numPr>
        <w:spacing w:after="0" w:line="210" w:lineRule="atLeast"/>
        <w:ind w:left="495"/>
        <w:rPr>
          <w:rFonts w:ascii="Arial" w:eastAsia="Times New Roman" w:hAnsi="Arial" w:cs="Arial"/>
          <w:color w:val="313131"/>
          <w:sz w:val="21"/>
          <w:szCs w:val="21"/>
        </w:rPr>
      </w:pPr>
      <w:hyperlink r:id="rId55" w:history="1">
        <w:proofErr w:type="spellStart"/>
        <w:r w:rsidRPr="00B54DD9">
          <w:rPr>
            <w:rFonts w:ascii="Arial" w:eastAsia="Times New Roman" w:hAnsi="Arial" w:cs="Arial"/>
            <w:color w:val="000000"/>
            <w:sz w:val="19"/>
            <w:szCs w:val="19"/>
            <w:u w:val="single"/>
          </w:rPr>
          <w:t>Javascript</w:t>
        </w:r>
        <w:proofErr w:type="spellEnd"/>
        <w:r w:rsidRPr="00B54DD9">
          <w:rPr>
            <w:rFonts w:ascii="Arial" w:eastAsia="Times New Roman" w:hAnsi="Arial" w:cs="Arial"/>
            <w:color w:val="000000"/>
            <w:sz w:val="19"/>
            <w:szCs w:val="19"/>
            <w:u w:val="single"/>
          </w:rPr>
          <w:t xml:space="preserve"> - Questions And Answers</w:t>
        </w:r>
      </w:hyperlink>
    </w:p>
    <w:p w:rsidR="00B54DD9" w:rsidRPr="00B54DD9" w:rsidRDefault="00B54DD9" w:rsidP="00B54DD9">
      <w:pPr>
        <w:numPr>
          <w:ilvl w:val="0"/>
          <w:numId w:val="6"/>
        </w:numPr>
        <w:spacing w:after="0" w:line="210" w:lineRule="atLeast"/>
        <w:ind w:left="495"/>
        <w:rPr>
          <w:rFonts w:ascii="Arial" w:eastAsia="Times New Roman" w:hAnsi="Arial" w:cs="Arial"/>
          <w:color w:val="313131"/>
          <w:sz w:val="21"/>
          <w:szCs w:val="21"/>
        </w:rPr>
      </w:pPr>
      <w:hyperlink r:id="rId56" w:history="1">
        <w:proofErr w:type="spellStart"/>
        <w:r w:rsidRPr="00B54DD9">
          <w:rPr>
            <w:rFonts w:ascii="Arial" w:eastAsia="Times New Roman" w:hAnsi="Arial" w:cs="Arial"/>
            <w:color w:val="000000"/>
            <w:sz w:val="19"/>
            <w:szCs w:val="19"/>
            <w:u w:val="single"/>
          </w:rPr>
          <w:t>Javascript</w:t>
        </w:r>
        <w:proofErr w:type="spellEnd"/>
        <w:r w:rsidRPr="00B54DD9">
          <w:rPr>
            <w:rFonts w:ascii="Arial" w:eastAsia="Times New Roman" w:hAnsi="Arial" w:cs="Arial"/>
            <w:color w:val="000000"/>
            <w:sz w:val="19"/>
            <w:szCs w:val="19"/>
            <w:u w:val="single"/>
          </w:rPr>
          <w:t xml:space="preserve"> - Quick Guide</w:t>
        </w:r>
      </w:hyperlink>
    </w:p>
    <w:p w:rsidR="00B54DD9" w:rsidRPr="00B54DD9" w:rsidRDefault="00B54DD9" w:rsidP="00B54DD9">
      <w:pPr>
        <w:numPr>
          <w:ilvl w:val="0"/>
          <w:numId w:val="6"/>
        </w:numPr>
        <w:spacing w:after="0" w:line="210" w:lineRule="atLeast"/>
        <w:ind w:left="495"/>
        <w:rPr>
          <w:rFonts w:ascii="Arial" w:eastAsia="Times New Roman" w:hAnsi="Arial" w:cs="Arial"/>
          <w:color w:val="313131"/>
          <w:sz w:val="21"/>
          <w:szCs w:val="21"/>
        </w:rPr>
      </w:pPr>
      <w:hyperlink r:id="rId57" w:history="1">
        <w:proofErr w:type="spellStart"/>
        <w:r w:rsidRPr="00B54DD9">
          <w:rPr>
            <w:rFonts w:ascii="Arial" w:eastAsia="Times New Roman" w:hAnsi="Arial" w:cs="Arial"/>
            <w:color w:val="000000"/>
            <w:sz w:val="19"/>
            <w:szCs w:val="19"/>
            <w:u w:val="single"/>
          </w:rPr>
          <w:t>Javascript</w:t>
        </w:r>
        <w:proofErr w:type="spellEnd"/>
        <w:r w:rsidRPr="00B54DD9">
          <w:rPr>
            <w:rFonts w:ascii="Arial" w:eastAsia="Times New Roman" w:hAnsi="Arial" w:cs="Arial"/>
            <w:color w:val="000000"/>
            <w:sz w:val="19"/>
            <w:szCs w:val="19"/>
            <w:u w:val="single"/>
          </w:rPr>
          <w:t xml:space="preserve"> - Functions</w:t>
        </w:r>
      </w:hyperlink>
    </w:p>
    <w:p w:rsidR="00B54DD9" w:rsidRPr="00B54DD9" w:rsidRDefault="00B54DD9" w:rsidP="00B54DD9">
      <w:pPr>
        <w:numPr>
          <w:ilvl w:val="0"/>
          <w:numId w:val="6"/>
        </w:numPr>
        <w:spacing w:after="0" w:line="210" w:lineRule="atLeast"/>
        <w:ind w:left="495"/>
        <w:rPr>
          <w:rFonts w:ascii="Arial" w:eastAsia="Times New Roman" w:hAnsi="Arial" w:cs="Arial"/>
          <w:color w:val="313131"/>
          <w:sz w:val="21"/>
          <w:szCs w:val="21"/>
        </w:rPr>
      </w:pPr>
      <w:hyperlink r:id="rId58" w:history="1">
        <w:proofErr w:type="spellStart"/>
        <w:r w:rsidRPr="00B54DD9">
          <w:rPr>
            <w:rFonts w:ascii="Arial" w:eastAsia="Times New Roman" w:hAnsi="Arial" w:cs="Arial"/>
            <w:color w:val="000000"/>
            <w:sz w:val="19"/>
            <w:szCs w:val="19"/>
            <w:u w:val="single"/>
          </w:rPr>
          <w:t>Javascript</w:t>
        </w:r>
        <w:proofErr w:type="spellEnd"/>
        <w:r w:rsidRPr="00B54DD9">
          <w:rPr>
            <w:rFonts w:ascii="Arial" w:eastAsia="Times New Roman" w:hAnsi="Arial" w:cs="Arial"/>
            <w:color w:val="000000"/>
            <w:sz w:val="19"/>
            <w:szCs w:val="19"/>
            <w:u w:val="single"/>
          </w:rPr>
          <w:t xml:space="preserve"> - Resources</w:t>
        </w:r>
      </w:hyperlink>
    </w:p>
    <w:p w:rsidR="00B54DD9" w:rsidRPr="00B54DD9" w:rsidRDefault="00B54DD9" w:rsidP="00B54DD9">
      <w:pPr>
        <w:numPr>
          <w:ilvl w:val="0"/>
          <w:numId w:val="7"/>
        </w:numPr>
        <w:pBdr>
          <w:top w:val="single" w:sz="6" w:space="0" w:color="AAAAAA"/>
          <w:left w:val="single" w:sz="6" w:space="0" w:color="AAAAAA"/>
          <w:bottom w:val="single" w:sz="6" w:space="0" w:color="AAAAAA"/>
          <w:right w:val="single" w:sz="6" w:space="0" w:color="AAAAAA"/>
        </w:pBdr>
        <w:shd w:val="clear" w:color="auto" w:fill="C1C1C1"/>
        <w:spacing w:after="0" w:line="210" w:lineRule="atLeast"/>
        <w:ind w:left="495"/>
        <w:rPr>
          <w:rFonts w:ascii="Arial" w:eastAsia="Times New Roman" w:hAnsi="Arial" w:cs="Arial"/>
          <w:color w:val="000000"/>
          <w:sz w:val="21"/>
          <w:szCs w:val="21"/>
        </w:rPr>
      </w:pPr>
      <w:r w:rsidRPr="00B54DD9">
        <w:rPr>
          <w:rFonts w:ascii="Arial" w:eastAsia="Times New Roman" w:hAnsi="Arial" w:cs="Arial"/>
          <w:color w:val="000000"/>
          <w:sz w:val="21"/>
          <w:szCs w:val="21"/>
        </w:rPr>
        <w:t>Selected Reading</w:t>
      </w:r>
    </w:p>
    <w:p w:rsidR="00B54DD9" w:rsidRPr="00B54DD9" w:rsidRDefault="00B54DD9" w:rsidP="00B54DD9">
      <w:pPr>
        <w:numPr>
          <w:ilvl w:val="0"/>
          <w:numId w:val="7"/>
        </w:numPr>
        <w:spacing w:after="0" w:line="210" w:lineRule="atLeast"/>
        <w:ind w:left="495"/>
        <w:rPr>
          <w:rFonts w:ascii="Arial" w:eastAsia="Times New Roman" w:hAnsi="Arial" w:cs="Arial"/>
          <w:color w:val="313131"/>
          <w:sz w:val="21"/>
          <w:szCs w:val="21"/>
        </w:rPr>
      </w:pPr>
      <w:hyperlink r:id="rId59" w:tgtFrame="_top" w:history="1">
        <w:r w:rsidRPr="00B54DD9">
          <w:rPr>
            <w:rFonts w:ascii="Arial" w:eastAsia="Times New Roman" w:hAnsi="Arial" w:cs="Arial"/>
            <w:color w:val="000000"/>
            <w:sz w:val="19"/>
            <w:szCs w:val="19"/>
            <w:u w:val="single"/>
          </w:rPr>
          <w:t>Developer's Best Practices</w:t>
        </w:r>
      </w:hyperlink>
    </w:p>
    <w:p w:rsidR="00B54DD9" w:rsidRPr="00B54DD9" w:rsidRDefault="00B54DD9" w:rsidP="00B54DD9">
      <w:pPr>
        <w:numPr>
          <w:ilvl w:val="0"/>
          <w:numId w:val="7"/>
        </w:numPr>
        <w:spacing w:after="0" w:line="210" w:lineRule="atLeast"/>
        <w:ind w:left="495"/>
        <w:rPr>
          <w:rFonts w:ascii="Arial" w:eastAsia="Times New Roman" w:hAnsi="Arial" w:cs="Arial"/>
          <w:color w:val="313131"/>
          <w:sz w:val="21"/>
          <w:szCs w:val="21"/>
        </w:rPr>
      </w:pPr>
      <w:hyperlink r:id="rId60" w:tgtFrame="_top" w:history="1">
        <w:r w:rsidRPr="00B54DD9">
          <w:rPr>
            <w:rFonts w:ascii="Arial" w:eastAsia="Times New Roman" w:hAnsi="Arial" w:cs="Arial"/>
            <w:color w:val="000000"/>
            <w:sz w:val="19"/>
            <w:szCs w:val="19"/>
            <w:u w:val="single"/>
          </w:rPr>
          <w:t>Questions and Answers</w:t>
        </w:r>
      </w:hyperlink>
    </w:p>
    <w:p w:rsidR="00B54DD9" w:rsidRPr="00B54DD9" w:rsidRDefault="00B54DD9" w:rsidP="00B54DD9">
      <w:pPr>
        <w:numPr>
          <w:ilvl w:val="0"/>
          <w:numId w:val="7"/>
        </w:numPr>
        <w:spacing w:after="0" w:line="210" w:lineRule="atLeast"/>
        <w:ind w:left="495"/>
        <w:rPr>
          <w:rFonts w:ascii="Arial" w:eastAsia="Times New Roman" w:hAnsi="Arial" w:cs="Arial"/>
          <w:color w:val="313131"/>
          <w:sz w:val="21"/>
          <w:szCs w:val="21"/>
        </w:rPr>
      </w:pPr>
      <w:hyperlink r:id="rId61" w:tgtFrame="_top" w:history="1">
        <w:r w:rsidRPr="00B54DD9">
          <w:rPr>
            <w:rFonts w:ascii="Arial" w:eastAsia="Times New Roman" w:hAnsi="Arial" w:cs="Arial"/>
            <w:color w:val="000000"/>
            <w:sz w:val="19"/>
            <w:szCs w:val="19"/>
            <w:u w:val="single"/>
          </w:rPr>
          <w:t>Effective Resume Writing</w:t>
        </w:r>
      </w:hyperlink>
    </w:p>
    <w:p w:rsidR="00B54DD9" w:rsidRPr="00B54DD9" w:rsidRDefault="00B54DD9" w:rsidP="00B54DD9">
      <w:pPr>
        <w:numPr>
          <w:ilvl w:val="0"/>
          <w:numId w:val="7"/>
        </w:numPr>
        <w:spacing w:after="0" w:line="210" w:lineRule="atLeast"/>
        <w:ind w:left="495"/>
        <w:rPr>
          <w:rFonts w:ascii="Arial" w:eastAsia="Times New Roman" w:hAnsi="Arial" w:cs="Arial"/>
          <w:color w:val="313131"/>
          <w:sz w:val="21"/>
          <w:szCs w:val="21"/>
        </w:rPr>
      </w:pPr>
      <w:hyperlink r:id="rId62" w:tgtFrame="_top" w:history="1">
        <w:r w:rsidRPr="00B54DD9">
          <w:rPr>
            <w:rFonts w:ascii="Arial" w:eastAsia="Times New Roman" w:hAnsi="Arial" w:cs="Arial"/>
            <w:color w:val="000000"/>
            <w:sz w:val="19"/>
            <w:szCs w:val="19"/>
            <w:u w:val="single"/>
          </w:rPr>
          <w:t>HR Interview Questions</w:t>
        </w:r>
      </w:hyperlink>
    </w:p>
    <w:p w:rsidR="00B54DD9" w:rsidRPr="00B54DD9" w:rsidRDefault="00B54DD9" w:rsidP="00B54DD9">
      <w:pPr>
        <w:numPr>
          <w:ilvl w:val="0"/>
          <w:numId w:val="7"/>
        </w:numPr>
        <w:spacing w:after="0" w:line="210" w:lineRule="atLeast"/>
        <w:ind w:left="495"/>
        <w:rPr>
          <w:rFonts w:ascii="Arial" w:eastAsia="Times New Roman" w:hAnsi="Arial" w:cs="Arial"/>
          <w:color w:val="313131"/>
          <w:sz w:val="21"/>
          <w:szCs w:val="21"/>
        </w:rPr>
      </w:pPr>
      <w:hyperlink r:id="rId63" w:tgtFrame="_top" w:history="1">
        <w:r w:rsidRPr="00B54DD9">
          <w:rPr>
            <w:rFonts w:ascii="Arial" w:eastAsia="Times New Roman" w:hAnsi="Arial" w:cs="Arial"/>
            <w:color w:val="000000"/>
            <w:sz w:val="19"/>
            <w:szCs w:val="19"/>
            <w:u w:val="single"/>
          </w:rPr>
          <w:t>Computer Glossary</w:t>
        </w:r>
      </w:hyperlink>
    </w:p>
    <w:p w:rsidR="00B54DD9" w:rsidRPr="00B54DD9" w:rsidRDefault="00B54DD9" w:rsidP="00B54DD9">
      <w:pPr>
        <w:numPr>
          <w:ilvl w:val="0"/>
          <w:numId w:val="7"/>
        </w:numPr>
        <w:spacing w:after="0" w:line="210" w:lineRule="atLeast"/>
        <w:ind w:left="495"/>
        <w:rPr>
          <w:rFonts w:ascii="Arial" w:eastAsia="Times New Roman" w:hAnsi="Arial" w:cs="Arial"/>
          <w:color w:val="313131"/>
          <w:sz w:val="21"/>
          <w:szCs w:val="21"/>
        </w:rPr>
      </w:pPr>
      <w:hyperlink r:id="rId64" w:tgtFrame="_top" w:history="1">
        <w:r w:rsidRPr="00B54DD9">
          <w:rPr>
            <w:rFonts w:ascii="Arial" w:eastAsia="Times New Roman" w:hAnsi="Arial" w:cs="Arial"/>
            <w:color w:val="000000"/>
            <w:sz w:val="19"/>
            <w:szCs w:val="19"/>
            <w:u w:val="single"/>
          </w:rPr>
          <w:t>Who is Who</w:t>
        </w:r>
      </w:hyperlink>
    </w:p>
    <w:p w:rsidR="00B54DD9" w:rsidRPr="00B54DD9" w:rsidRDefault="00B54DD9" w:rsidP="00B54DD9">
      <w:pPr>
        <w:shd w:val="clear" w:color="auto" w:fill="FFFFFF"/>
        <w:spacing w:before="48" w:after="48" w:line="450" w:lineRule="atLeast"/>
        <w:ind w:left="-450" w:right="-402"/>
        <w:jc w:val="center"/>
        <w:outlineLvl w:val="0"/>
        <w:rPr>
          <w:rFonts w:ascii="Arial" w:eastAsia="Times New Roman" w:hAnsi="Arial" w:cs="Arial"/>
          <w:color w:val="121214"/>
          <w:spacing w:val="-15"/>
          <w:kern w:val="36"/>
          <w:sz w:val="42"/>
          <w:szCs w:val="42"/>
        </w:rPr>
      </w:pPr>
      <w:r w:rsidRPr="00B54DD9">
        <w:rPr>
          <w:rFonts w:ascii="Arial" w:eastAsia="Times New Roman" w:hAnsi="Arial" w:cs="Arial"/>
          <w:color w:val="121214"/>
          <w:spacing w:val="-15"/>
          <w:kern w:val="36"/>
          <w:sz w:val="42"/>
          <w:szCs w:val="42"/>
        </w:rPr>
        <w:t>JavaScript - Page Redirection</w:t>
      </w:r>
    </w:p>
    <w:p w:rsidR="00B54DD9" w:rsidRPr="00B54DD9" w:rsidRDefault="00B54DD9" w:rsidP="00B54DD9">
      <w:pPr>
        <w:shd w:val="clear" w:color="auto" w:fill="FFFFFF"/>
        <w:spacing w:before="105" w:after="105" w:line="330" w:lineRule="atLeast"/>
        <w:ind w:left="-450" w:right="-450"/>
        <w:jc w:val="center"/>
        <w:rPr>
          <w:rFonts w:ascii="Arial" w:eastAsia="Times New Roman" w:hAnsi="Arial" w:cs="Arial"/>
          <w:color w:val="313131"/>
          <w:sz w:val="21"/>
          <w:szCs w:val="21"/>
        </w:rPr>
      </w:pPr>
      <w:r w:rsidRPr="00B54DD9">
        <w:rPr>
          <w:rFonts w:ascii="Arial" w:eastAsia="Times New Roman" w:hAnsi="Arial" w:cs="Arial"/>
          <w:color w:val="313131"/>
          <w:sz w:val="21"/>
          <w:szCs w:val="21"/>
        </w:rPr>
        <w:pict>
          <v:rect id="_x0000_i1027" style="width:0;height:0" o:hralign="center" o:hrstd="t" o:hr="t" fillcolor="#a0a0a0" stroked="f"/>
        </w:pict>
      </w:r>
    </w:p>
    <w:p w:rsidR="00B54DD9" w:rsidRPr="00B54DD9" w:rsidRDefault="00B54DD9" w:rsidP="00B54DD9">
      <w:pPr>
        <w:shd w:val="clear" w:color="auto" w:fill="FFFFFF"/>
        <w:spacing w:before="105" w:after="105" w:line="330" w:lineRule="atLeast"/>
        <w:ind w:left="-450" w:right="-450"/>
        <w:jc w:val="center"/>
        <w:rPr>
          <w:rFonts w:ascii="Arial" w:eastAsia="Times New Roman" w:hAnsi="Arial" w:cs="Arial"/>
          <w:color w:val="313131"/>
          <w:sz w:val="21"/>
          <w:szCs w:val="21"/>
        </w:rPr>
      </w:pPr>
      <w:r w:rsidRPr="00B54DD9">
        <w:rPr>
          <w:rFonts w:ascii="Arial" w:eastAsia="Times New Roman" w:hAnsi="Arial" w:cs="Arial"/>
          <w:color w:val="313131"/>
          <w:sz w:val="21"/>
          <w:szCs w:val="21"/>
        </w:rPr>
        <w:t>Advertisements</w:t>
      </w:r>
    </w:p>
    <w:p w:rsidR="00B54DD9" w:rsidRPr="00B54DD9" w:rsidRDefault="00B54DD9" w:rsidP="00B54DD9">
      <w:pPr>
        <w:shd w:val="clear" w:color="auto" w:fill="FFFFFF"/>
        <w:spacing w:before="105" w:after="105" w:line="330" w:lineRule="atLeast"/>
        <w:ind w:left="-450" w:right="-450"/>
        <w:rPr>
          <w:ins w:id="0" w:author="Unknown"/>
          <w:rFonts w:ascii="Arial" w:eastAsia="Times New Roman" w:hAnsi="Arial" w:cs="Arial"/>
          <w:color w:val="313131"/>
          <w:sz w:val="21"/>
          <w:szCs w:val="21"/>
        </w:rPr>
      </w:pPr>
      <w:ins w:id="1" w:author="Unknown">
        <w:r w:rsidRPr="00B54DD9">
          <w:rPr>
            <w:rFonts w:ascii="Arial" w:eastAsia="Times New Roman" w:hAnsi="Arial" w:cs="Arial"/>
            <w:color w:val="313131"/>
            <w:sz w:val="21"/>
            <w:szCs w:val="21"/>
          </w:rPr>
          <w:pict>
            <v:rect id="_x0000_i1028" style="width:0;height:0" o:hralign="center" o:hrstd="t" o:hr="t" fillcolor="#a0a0a0" stroked="f"/>
          </w:pict>
        </w:r>
      </w:ins>
    </w:p>
    <w:p w:rsidR="00B54DD9" w:rsidRPr="00B54DD9" w:rsidRDefault="00B54DD9" w:rsidP="00B54DD9">
      <w:pPr>
        <w:shd w:val="clear" w:color="auto" w:fill="FFFFFF"/>
        <w:spacing w:before="105" w:after="105" w:line="330" w:lineRule="atLeast"/>
        <w:ind w:left="-450" w:right="-450"/>
        <w:jc w:val="center"/>
        <w:rPr>
          <w:ins w:id="2" w:author="Unknown"/>
          <w:rFonts w:ascii="Arial" w:eastAsia="Times New Roman" w:hAnsi="Arial" w:cs="Arial"/>
          <w:color w:val="313131"/>
          <w:sz w:val="21"/>
          <w:szCs w:val="21"/>
        </w:rPr>
      </w:pPr>
      <w:ins w:id="3" w:author="Unknown">
        <w:r w:rsidRPr="00B54DD9">
          <w:rPr>
            <w:rFonts w:ascii="Arial" w:eastAsia="Times New Roman" w:hAnsi="Arial" w:cs="Arial"/>
            <w:color w:val="313131"/>
            <w:sz w:val="21"/>
            <w:szCs w:val="21"/>
          </w:rPr>
          <w:fldChar w:fldCharType="begin"/>
        </w:r>
        <w:r w:rsidRPr="00B54DD9">
          <w:rPr>
            <w:rFonts w:ascii="Arial" w:eastAsia="Times New Roman" w:hAnsi="Arial" w:cs="Arial"/>
            <w:color w:val="313131"/>
            <w:sz w:val="21"/>
            <w:szCs w:val="21"/>
          </w:rPr>
          <w:instrText xml:space="preserve"> HYPERLINK "http://www.tutorialspoint.com/javascript/javascript_cookies.htm" </w:instrText>
        </w:r>
        <w:r w:rsidRPr="00B54DD9">
          <w:rPr>
            <w:rFonts w:ascii="Arial" w:eastAsia="Times New Roman" w:hAnsi="Arial" w:cs="Arial"/>
            <w:color w:val="313131"/>
            <w:sz w:val="21"/>
            <w:szCs w:val="21"/>
          </w:rPr>
          <w:fldChar w:fldCharType="separate"/>
        </w:r>
        <w:r w:rsidRPr="00B54DD9">
          <w:rPr>
            <w:rFonts w:ascii="Times New Roman" w:eastAsia="Times New Roman" w:hAnsi="Times New Roman" w:cs="Times New Roman"/>
            <w:color w:val="000000"/>
            <w:sz w:val="23"/>
            <w:szCs w:val="23"/>
          </w:rPr>
          <w:t> </w:t>
        </w:r>
        <w:r w:rsidRPr="00B54DD9">
          <w:rPr>
            <w:rFonts w:ascii="Arial" w:eastAsia="Times New Roman" w:hAnsi="Arial" w:cs="Arial"/>
            <w:color w:val="000000"/>
            <w:sz w:val="23"/>
            <w:szCs w:val="23"/>
            <w:u w:val="single"/>
          </w:rPr>
          <w:t>Previous Page</w:t>
        </w:r>
        <w:r w:rsidRPr="00B54DD9">
          <w:rPr>
            <w:rFonts w:ascii="Arial" w:eastAsia="Times New Roman" w:hAnsi="Arial" w:cs="Arial"/>
            <w:color w:val="313131"/>
            <w:sz w:val="21"/>
            <w:szCs w:val="21"/>
          </w:rPr>
          <w:fldChar w:fldCharType="end"/>
        </w:r>
      </w:ins>
    </w:p>
    <w:p w:rsidR="00B54DD9" w:rsidRPr="00B54DD9" w:rsidRDefault="00B54DD9" w:rsidP="00B54DD9">
      <w:pPr>
        <w:shd w:val="clear" w:color="auto" w:fill="FFFFFF"/>
        <w:spacing w:before="105" w:after="105" w:line="330" w:lineRule="atLeast"/>
        <w:ind w:left="-450" w:right="-450"/>
        <w:jc w:val="center"/>
        <w:rPr>
          <w:ins w:id="4" w:author="Unknown"/>
          <w:rFonts w:ascii="Arial" w:eastAsia="Times New Roman" w:hAnsi="Arial" w:cs="Arial"/>
          <w:color w:val="313131"/>
          <w:sz w:val="21"/>
          <w:szCs w:val="21"/>
        </w:rPr>
      </w:pPr>
      <w:ins w:id="5" w:author="Unknown">
        <w:r w:rsidRPr="00B54DD9">
          <w:rPr>
            <w:rFonts w:ascii="Arial" w:eastAsia="Times New Roman" w:hAnsi="Arial" w:cs="Arial"/>
            <w:color w:val="313131"/>
            <w:sz w:val="21"/>
            <w:szCs w:val="21"/>
          </w:rPr>
          <w:fldChar w:fldCharType="begin"/>
        </w:r>
        <w:r w:rsidRPr="00B54DD9">
          <w:rPr>
            <w:rFonts w:ascii="Arial" w:eastAsia="Times New Roman" w:hAnsi="Arial" w:cs="Arial"/>
            <w:color w:val="313131"/>
            <w:sz w:val="21"/>
            <w:szCs w:val="21"/>
          </w:rPr>
          <w:instrText xml:space="preserve"> HYPERLINK "http://www.tutorialspoint.com/javascript/javascript_dialog_boxes.htm" </w:instrText>
        </w:r>
        <w:r w:rsidRPr="00B54DD9">
          <w:rPr>
            <w:rFonts w:ascii="Arial" w:eastAsia="Times New Roman" w:hAnsi="Arial" w:cs="Arial"/>
            <w:color w:val="313131"/>
            <w:sz w:val="21"/>
            <w:szCs w:val="21"/>
          </w:rPr>
          <w:fldChar w:fldCharType="separate"/>
        </w:r>
        <w:r w:rsidRPr="00B54DD9">
          <w:rPr>
            <w:rFonts w:ascii="Arial" w:eastAsia="Times New Roman" w:hAnsi="Arial" w:cs="Arial"/>
            <w:color w:val="000000"/>
            <w:sz w:val="23"/>
            <w:szCs w:val="23"/>
            <w:u w:val="single"/>
          </w:rPr>
          <w:t>Next Page</w:t>
        </w:r>
        <w:r w:rsidRPr="00B54DD9">
          <w:rPr>
            <w:rFonts w:ascii="Times New Roman" w:eastAsia="Times New Roman" w:hAnsi="Times New Roman" w:cs="Times New Roman"/>
            <w:color w:val="000000"/>
            <w:sz w:val="23"/>
            <w:szCs w:val="23"/>
          </w:rPr>
          <w:t> </w:t>
        </w:r>
        <w:r w:rsidRPr="00B54DD9">
          <w:rPr>
            <w:rFonts w:ascii="Arial" w:eastAsia="Times New Roman" w:hAnsi="Arial" w:cs="Arial"/>
            <w:color w:val="000000"/>
            <w:sz w:val="23"/>
            <w:szCs w:val="23"/>
            <w:u w:val="single"/>
          </w:rPr>
          <w:t> </w:t>
        </w:r>
        <w:r w:rsidRPr="00B54DD9">
          <w:rPr>
            <w:rFonts w:ascii="Arial" w:eastAsia="Times New Roman" w:hAnsi="Arial" w:cs="Arial"/>
            <w:color w:val="313131"/>
            <w:sz w:val="21"/>
            <w:szCs w:val="21"/>
          </w:rPr>
          <w:fldChar w:fldCharType="end"/>
        </w:r>
      </w:ins>
    </w:p>
    <w:p w:rsidR="00B54DD9" w:rsidRPr="00B54DD9" w:rsidRDefault="00B54DD9" w:rsidP="00B54DD9">
      <w:pPr>
        <w:shd w:val="clear" w:color="auto" w:fill="FFFFFF"/>
        <w:spacing w:before="105" w:after="105" w:line="330" w:lineRule="atLeast"/>
        <w:ind w:left="-450" w:right="-450"/>
        <w:rPr>
          <w:ins w:id="6" w:author="Unknown"/>
          <w:rFonts w:ascii="Arial" w:eastAsia="Times New Roman" w:hAnsi="Arial" w:cs="Arial"/>
          <w:color w:val="313131"/>
          <w:sz w:val="21"/>
          <w:szCs w:val="21"/>
        </w:rPr>
      </w:pPr>
      <w:ins w:id="7" w:author="Unknown">
        <w:r w:rsidRPr="00B54DD9">
          <w:rPr>
            <w:rFonts w:ascii="Arial" w:eastAsia="Times New Roman" w:hAnsi="Arial" w:cs="Arial"/>
            <w:color w:val="313131"/>
            <w:sz w:val="21"/>
            <w:szCs w:val="21"/>
          </w:rPr>
          <w:pict>
            <v:rect id="_x0000_i1029" style="width:0;height:0" o:hralign="center" o:hrstd="t" o:hr="t" fillcolor="#a0a0a0" stroked="f"/>
          </w:pict>
        </w:r>
      </w:ins>
    </w:p>
    <w:p w:rsidR="00B54DD9" w:rsidRPr="00B54DD9" w:rsidRDefault="00B54DD9" w:rsidP="00B54DD9">
      <w:pPr>
        <w:shd w:val="clear" w:color="auto" w:fill="FFFFFF"/>
        <w:spacing w:before="48" w:after="48" w:line="360" w:lineRule="atLeast"/>
        <w:ind w:left="-450" w:right="-402"/>
        <w:outlineLvl w:val="1"/>
        <w:rPr>
          <w:ins w:id="8" w:author="Unknown"/>
          <w:rFonts w:ascii="Arial" w:eastAsia="Times New Roman" w:hAnsi="Arial" w:cs="Arial"/>
          <w:color w:val="121214"/>
          <w:spacing w:val="-15"/>
          <w:sz w:val="36"/>
          <w:szCs w:val="36"/>
        </w:rPr>
      </w:pPr>
      <w:ins w:id="9" w:author="Unknown">
        <w:r w:rsidRPr="00B54DD9">
          <w:rPr>
            <w:rFonts w:ascii="Arial" w:eastAsia="Times New Roman" w:hAnsi="Arial" w:cs="Arial"/>
            <w:color w:val="121214"/>
            <w:spacing w:val="-15"/>
            <w:sz w:val="36"/>
            <w:szCs w:val="36"/>
          </w:rPr>
          <w:t xml:space="preserve">What is Page </w:t>
        </w:r>
        <w:proofErr w:type="gramStart"/>
        <w:r w:rsidRPr="00B54DD9">
          <w:rPr>
            <w:rFonts w:ascii="Arial" w:eastAsia="Times New Roman" w:hAnsi="Arial" w:cs="Arial"/>
            <w:color w:val="121214"/>
            <w:spacing w:val="-15"/>
            <w:sz w:val="36"/>
            <w:szCs w:val="36"/>
          </w:rPr>
          <w:t>Redirection ?</w:t>
        </w:r>
        <w:proofErr w:type="gramEnd"/>
      </w:ins>
    </w:p>
    <w:p w:rsidR="00B54DD9" w:rsidRPr="00B54DD9" w:rsidRDefault="00B54DD9" w:rsidP="00B54DD9">
      <w:pPr>
        <w:shd w:val="clear" w:color="auto" w:fill="FFFFFF"/>
        <w:spacing w:after="240" w:line="360" w:lineRule="atLeast"/>
        <w:ind w:left="-402" w:right="-402"/>
        <w:jc w:val="both"/>
        <w:rPr>
          <w:ins w:id="10" w:author="Unknown"/>
          <w:rFonts w:ascii="Arial" w:eastAsia="Times New Roman" w:hAnsi="Arial" w:cs="Arial"/>
          <w:color w:val="000000"/>
          <w:sz w:val="21"/>
          <w:szCs w:val="21"/>
        </w:rPr>
      </w:pPr>
      <w:ins w:id="11" w:author="Unknown">
        <w:r w:rsidRPr="00B54DD9">
          <w:rPr>
            <w:rFonts w:ascii="Arial" w:eastAsia="Times New Roman" w:hAnsi="Arial" w:cs="Arial"/>
            <w:color w:val="000000"/>
            <w:sz w:val="21"/>
            <w:szCs w:val="21"/>
          </w:rPr>
          <w:t>You might have encountered a situation where you clicked a URL to reach a page X but internally you were directed to another page Y. It happens due to</w:t>
        </w:r>
        <w:r w:rsidRPr="00B54DD9">
          <w:rPr>
            <w:rFonts w:ascii="Times New Roman" w:eastAsia="Times New Roman" w:hAnsi="Times New Roman" w:cs="Times New Roman"/>
            <w:color w:val="000000"/>
            <w:sz w:val="21"/>
            <w:szCs w:val="21"/>
          </w:rPr>
          <w:t> </w:t>
        </w:r>
        <w:r w:rsidRPr="00B54DD9">
          <w:rPr>
            <w:rFonts w:ascii="Arial" w:eastAsia="Times New Roman" w:hAnsi="Arial" w:cs="Arial"/>
            <w:b/>
            <w:bCs/>
            <w:color w:val="000000"/>
            <w:sz w:val="21"/>
            <w:szCs w:val="21"/>
          </w:rPr>
          <w:t>page redirection</w:t>
        </w:r>
        <w:r w:rsidRPr="00B54DD9">
          <w:rPr>
            <w:rFonts w:ascii="Arial" w:eastAsia="Times New Roman" w:hAnsi="Arial" w:cs="Arial"/>
            <w:color w:val="000000"/>
            <w:sz w:val="21"/>
            <w:szCs w:val="21"/>
          </w:rPr>
          <w:t>. This concept is different from</w:t>
        </w:r>
        <w:r w:rsidRPr="00B54DD9">
          <w:rPr>
            <w:rFonts w:ascii="Times New Roman" w:eastAsia="Times New Roman" w:hAnsi="Times New Roman" w:cs="Times New Roman"/>
            <w:color w:val="000000"/>
            <w:sz w:val="21"/>
            <w:szCs w:val="21"/>
          </w:rPr>
          <w:t> </w:t>
        </w:r>
        <w:r w:rsidRPr="00B54DD9">
          <w:rPr>
            <w:rFonts w:ascii="Arial" w:eastAsia="Times New Roman" w:hAnsi="Arial" w:cs="Arial"/>
            <w:color w:val="000000"/>
            <w:sz w:val="21"/>
            <w:szCs w:val="21"/>
          </w:rPr>
          <w:fldChar w:fldCharType="begin"/>
        </w:r>
        <w:r w:rsidRPr="00B54DD9">
          <w:rPr>
            <w:rFonts w:ascii="Arial" w:eastAsia="Times New Roman" w:hAnsi="Arial" w:cs="Arial"/>
            <w:color w:val="000000"/>
            <w:sz w:val="21"/>
            <w:szCs w:val="21"/>
          </w:rPr>
          <w:instrText xml:space="preserve"> HYPERLINK "http://www.tutorialspoint.com/javascript/javascript_page_refresh.htm" \o "JavaScript Page Refresh" </w:instrText>
        </w:r>
        <w:r w:rsidRPr="00B54DD9">
          <w:rPr>
            <w:rFonts w:ascii="Arial" w:eastAsia="Times New Roman" w:hAnsi="Arial" w:cs="Arial"/>
            <w:color w:val="000000"/>
            <w:sz w:val="21"/>
            <w:szCs w:val="21"/>
          </w:rPr>
          <w:fldChar w:fldCharType="separate"/>
        </w:r>
        <w:r w:rsidRPr="00B54DD9">
          <w:rPr>
            <w:rFonts w:ascii="Arial" w:eastAsia="Times New Roman" w:hAnsi="Arial" w:cs="Arial"/>
            <w:b/>
            <w:bCs/>
            <w:color w:val="313131"/>
            <w:sz w:val="21"/>
            <w:szCs w:val="21"/>
            <w:u w:val="single"/>
          </w:rPr>
          <w:t>JavaScript Page Refresh</w:t>
        </w:r>
        <w:r w:rsidRPr="00B54DD9">
          <w:rPr>
            <w:rFonts w:ascii="Arial" w:eastAsia="Times New Roman" w:hAnsi="Arial" w:cs="Arial"/>
            <w:color w:val="000000"/>
            <w:sz w:val="21"/>
            <w:szCs w:val="21"/>
          </w:rPr>
          <w:fldChar w:fldCharType="end"/>
        </w:r>
        <w:r w:rsidRPr="00B54DD9">
          <w:rPr>
            <w:rFonts w:ascii="Arial" w:eastAsia="Times New Roman" w:hAnsi="Arial" w:cs="Arial"/>
            <w:color w:val="000000"/>
            <w:sz w:val="21"/>
            <w:szCs w:val="21"/>
          </w:rPr>
          <w:t>.</w:t>
        </w:r>
      </w:ins>
    </w:p>
    <w:p w:rsidR="00B54DD9" w:rsidRPr="00B54DD9" w:rsidRDefault="00B54DD9" w:rsidP="00B54DD9">
      <w:pPr>
        <w:shd w:val="clear" w:color="auto" w:fill="FFFFFF"/>
        <w:spacing w:after="240" w:line="360" w:lineRule="atLeast"/>
        <w:ind w:left="-402" w:right="-402"/>
        <w:jc w:val="both"/>
        <w:rPr>
          <w:ins w:id="12" w:author="Unknown"/>
          <w:rFonts w:ascii="Arial" w:eastAsia="Times New Roman" w:hAnsi="Arial" w:cs="Arial"/>
          <w:color w:val="000000"/>
          <w:sz w:val="21"/>
          <w:szCs w:val="21"/>
        </w:rPr>
      </w:pPr>
      <w:ins w:id="13" w:author="Unknown">
        <w:r w:rsidRPr="00B54DD9">
          <w:rPr>
            <w:rFonts w:ascii="Arial" w:eastAsia="Times New Roman" w:hAnsi="Arial" w:cs="Arial"/>
            <w:color w:val="000000"/>
            <w:sz w:val="21"/>
            <w:szCs w:val="21"/>
          </w:rPr>
          <w:t>There could be various reasons why you would like to redirect a user from the original page. We are listing down a few of the reasons −</w:t>
        </w:r>
      </w:ins>
    </w:p>
    <w:p w:rsidR="00B54DD9" w:rsidRPr="00B54DD9" w:rsidRDefault="00B54DD9" w:rsidP="00B54DD9">
      <w:pPr>
        <w:numPr>
          <w:ilvl w:val="0"/>
          <w:numId w:val="8"/>
        </w:numPr>
        <w:shd w:val="clear" w:color="auto" w:fill="FFFFFF"/>
        <w:spacing w:after="240" w:line="360" w:lineRule="atLeast"/>
        <w:ind w:left="318" w:right="-402"/>
        <w:jc w:val="both"/>
        <w:rPr>
          <w:ins w:id="14" w:author="Unknown"/>
          <w:rFonts w:ascii="Arial" w:eastAsia="Times New Roman" w:hAnsi="Arial" w:cs="Arial"/>
          <w:color w:val="000000"/>
          <w:sz w:val="21"/>
          <w:szCs w:val="21"/>
        </w:rPr>
      </w:pPr>
      <w:ins w:id="15" w:author="Unknown">
        <w:r w:rsidRPr="00B54DD9">
          <w:rPr>
            <w:rFonts w:ascii="Arial" w:eastAsia="Times New Roman" w:hAnsi="Arial" w:cs="Arial"/>
            <w:color w:val="000000"/>
            <w:sz w:val="21"/>
            <w:szCs w:val="21"/>
          </w:rPr>
          <w:t>You did not like the name of your domain and you are moving to a new one. In such a scenario, you may want to direct all your visitors to the new site. Here you can maintain your old domain but put a single page with a page redirection such that all your old domain visitors can come to your new domain.</w:t>
        </w:r>
      </w:ins>
    </w:p>
    <w:p w:rsidR="00B54DD9" w:rsidRPr="00B54DD9" w:rsidRDefault="00B54DD9" w:rsidP="00B54DD9">
      <w:pPr>
        <w:numPr>
          <w:ilvl w:val="0"/>
          <w:numId w:val="8"/>
        </w:numPr>
        <w:shd w:val="clear" w:color="auto" w:fill="FFFFFF"/>
        <w:spacing w:after="240" w:line="360" w:lineRule="atLeast"/>
        <w:ind w:left="318" w:right="-402"/>
        <w:jc w:val="both"/>
        <w:rPr>
          <w:ins w:id="16" w:author="Unknown"/>
          <w:rFonts w:ascii="Arial" w:eastAsia="Times New Roman" w:hAnsi="Arial" w:cs="Arial"/>
          <w:color w:val="000000"/>
          <w:sz w:val="21"/>
          <w:szCs w:val="21"/>
        </w:rPr>
      </w:pPr>
      <w:ins w:id="17" w:author="Unknown">
        <w:r w:rsidRPr="00B54DD9">
          <w:rPr>
            <w:rFonts w:ascii="Arial" w:eastAsia="Times New Roman" w:hAnsi="Arial" w:cs="Arial"/>
            <w:color w:val="000000"/>
            <w:sz w:val="21"/>
            <w:szCs w:val="21"/>
          </w:rPr>
          <w:t xml:space="preserve">You have built-up various pages based on browser versions or their names or may be based on different countries, </w:t>
        </w:r>
        <w:proofErr w:type="gramStart"/>
        <w:r w:rsidRPr="00B54DD9">
          <w:rPr>
            <w:rFonts w:ascii="Arial" w:eastAsia="Times New Roman" w:hAnsi="Arial" w:cs="Arial"/>
            <w:color w:val="000000"/>
            <w:sz w:val="21"/>
            <w:szCs w:val="21"/>
          </w:rPr>
          <w:t>then</w:t>
        </w:r>
        <w:proofErr w:type="gramEnd"/>
        <w:r w:rsidRPr="00B54DD9">
          <w:rPr>
            <w:rFonts w:ascii="Arial" w:eastAsia="Times New Roman" w:hAnsi="Arial" w:cs="Arial"/>
            <w:color w:val="000000"/>
            <w:sz w:val="21"/>
            <w:szCs w:val="21"/>
          </w:rPr>
          <w:t xml:space="preserve"> instead of using your server-side page redirection, you can use client-side page redirection to land your users on the appropriate page.</w:t>
        </w:r>
      </w:ins>
    </w:p>
    <w:p w:rsidR="00B54DD9" w:rsidRPr="00B54DD9" w:rsidRDefault="00B54DD9" w:rsidP="00B54DD9">
      <w:pPr>
        <w:numPr>
          <w:ilvl w:val="0"/>
          <w:numId w:val="8"/>
        </w:numPr>
        <w:shd w:val="clear" w:color="auto" w:fill="FFFFFF"/>
        <w:spacing w:after="240" w:line="360" w:lineRule="atLeast"/>
        <w:ind w:left="318" w:right="-402"/>
        <w:jc w:val="both"/>
        <w:rPr>
          <w:ins w:id="18" w:author="Unknown"/>
          <w:rFonts w:ascii="Arial" w:eastAsia="Times New Roman" w:hAnsi="Arial" w:cs="Arial"/>
          <w:color w:val="000000"/>
          <w:sz w:val="21"/>
          <w:szCs w:val="21"/>
        </w:rPr>
      </w:pPr>
      <w:ins w:id="19" w:author="Unknown">
        <w:r w:rsidRPr="00B54DD9">
          <w:rPr>
            <w:rFonts w:ascii="Arial" w:eastAsia="Times New Roman" w:hAnsi="Arial" w:cs="Arial"/>
            <w:color w:val="000000"/>
            <w:sz w:val="21"/>
            <w:szCs w:val="21"/>
          </w:rPr>
          <w:t>The Search Engines may have already indexed your pages. But while moving to another domain, you would not like to lose your visitors coming through search engines. So you can use client-side page redirection. But keep in mind this should not be done to fool the search engine, it could lead your site to get banned.</w:t>
        </w:r>
      </w:ins>
    </w:p>
    <w:p w:rsidR="00B54DD9" w:rsidRPr="00B54DD9" w:rsidRDefault="00B54DD9" w:rsidP="00B54DD9">
      <w:pPr>
        <w:shd w:val="clear" w:color="auto" w:fill="FFFFFF"/>
        <w:spacing w:before="48" w:after="48" w:line="360" w:lineRule="atLeast"/>
        <w:ind w:left="-450" w:right="-402"/>
        <w:outlineLvl w:val="1"/>
        <w:rPr>
          <w:ins w:id="20" w:author="Unknown"/>
          <w:rFonts w:ascii="Arial" w:eastAsia="Times New Roman" w:hAnsi="Arial" w:cs="Arial"/>
          <w:color w:val="121214"/>
          <w:spacing w:val="-15"/>
          <w:sz w:val="36"/>
          <w:szCs w:val="36"/>
        </w:rPr>
      </w:pPr>
      <w:ins w:id="21" w:author="Unknown">
        <w:r w:rsidRPr="00B54DD9">
          <w:rPr>
            <w:rFonts w:ascii="Arial" w:eastAsia="Times New Roman" w:hAnsi="Arial" w:cs="Arial"/>
            <w:color w:val="121214"/>
            <w:spacing w:val="-15"/>
            <w:sz w:val="36"/>
            <w:szCs w:val="36"/>
          </w:rPr>
          <w:t xml:space="preserve">How Page Re-direction </w:t>
        </w:r>
        <w:proofErr w:type="gramStart"/>
        <w:r w:rsidRPr="00B54DD9">
          <w:rPr>
            <w:rFonts w:ascii="Arial" w:eastAsia="Times New Roman" w:hAnsi="Arial" w:cs="Arial"/>
            <w:color w:val="121214"/>
            <w:spacing w:val="-15"/>
            <w:sz w:val="36"/>
            <w:szCs w:val="36"/>
          </w:rPr>
          <w:t>Works ?</w:t>
        </w:r>
        <w:proofErr w:type="gramEnd"/>
      </w:ins>
    </w:p>
    <w:p w:rsidR="00B54DD9" w:rsidRPr="00B54DD9" w:rsidRDefault="00B54DD9" w:rsidP="00B54DD9">
      <w:pPr>
        <w:shd w:val="clear" w:color="auto" w:fill="FFFFFF"/>
        <w:spacing w:after="240" w:line="360" w:lineRule="atLeast"/>
        <w:ind w:left="-402" w:right="-402"/>
        <w:jc w:val="both"/>
        <w:rPr>
          <w:ins w:id="22" w:author="Unknown"/>
          <w:rFonts w:ascii="Arial" w:eastAsia="Times New Roman" w:hAnsi="Arial" w:cs="Arial"/>
          <w:color w:val="000000"/>
          <w:sz w:val="21"/>
          <w:szCs w:val="21"/>
        </w:rPr>
      </w:pPr>
      <w:ins w:id="23" w:author="Unknown">
        <w:r w:rsidRPr="00B54DD9">
          <w:rPr>
            <w:rFonts w:ascii="Arial" w:eastAsia="Times New Roman" w:hAnsi="Arial" w:cs="Arial"/>
            <w:color w:val="000000"/>
            <w:sz w:val="21"/>
            <w:szCs w:val="21"/>
          </w:rPr>
          <w:t>The implementations of Page-Redirection are as follows.</w:t>
        </w:r>
      </w:ins>
    </w:p>
    <w:p w:rsidR="00B54DD9" w:rsidRPr="00B54DD9" w:rsidRDefault="00B54DD9" w:rsidP="00B54DD9">
      <w:pPr>
        <w:shd w:val="clear" w:color="auto" w:fill="FFFFFF"/>
        <w:spacing w:before="48" w:after="48" w:line="360" w:lineRule="atLeast"/>
        <w:ind w:left="-450" w:right="-402"/>
        <w:outlineLvl w:val="2"/>
        <w:rPr>
          <w:ins w:id="24" w:author="Unknown"/>
          <w:rFonts w:ascii="Arial" w:eastAsia="Times New Roman" w:hAnsi="Arial" w:cs="Arial"/>
          <w:color w:val="000000"/>
          <w:sz w:val="27"/>
          <w:szCs w:val="27"/>
        </w:rPr>
      </w:pPr>
      <w:ins w:id="25" w:author="Unknown">
        <w:r w:rsidRPr="00B54DD9">
          <w:rPr>
            <w:rFonts w:ascii="Arial" w:eastAsia="Times New Roman" w:hAnsi="Arial" w:cs="Arial"/>
            <w:color w:val="000000"/>
            <w:sz w:val="27"/>
            <w:szCs w:val="27"/>
          </w:rPr>
          <w:t>Example 1</w:t>
        </w:r>
      </w:ins>
    </w:p>
    <w:p w:rsidR="00B54DD9" w:rsidRPr="00B54DD9" w:rsidRDefault="00B54DD9" w:rsidP="00B54DD9">
      <w:pPr>
        <w:shd w:val="clear" w:color="auto" w:fill="FFFFFF"/>
        <w:spacing w:after="240" w:line="360" w:lineRule="atLeast"/>
        <w:ind w:left="-402" w:right="-402"/>
        <w:jc w:val="both"/>
        <w:rPr>
          <w:ins w:id="26" w:author="Unknown"/>
          <w:rFonts w:ascii="Arial" w:eastAsia="Times New Roman" w:hAnsi="Arial" w:cs="Arial"/>
          <w:color w:val="000000"/>
          <w:sz w:val="21"/>
          <w:szCs w:val="21"/>
        </w:rPr>
      </w:pPr>
      <w:ins w:id="27" w:author="Unknown">
        <w:r w:rsidRPr="00B54DD9">
          <w:rPr>
            <w:rFonts w:ascii="Arial" w:eastAsia="Times New Roman" w:hAnsi="Arial" w:cs="Arial"/>
            <w:color w:val="000000"/>
            <w:sz w:val="21"/>
            <w:szCs w:val="21"/>
          </w:rPr>
          <w:t>It is quite simple to do a page redirect using JavaScript at client side. To redirect your site visitors to a new page, you just need to add a line in your head section as follows.</w:t>
        </w:r>
      </w:ins>
    </w:p>
    <w:p w:rsidR="00B54DD9" w:rsidRPr="00B54DD9" w:rsidRDefault="00B54DD9" w:rsidP="00B54DD9">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8" w:author="Unknown"/>
          <w:rFonts w:ascii="Consolas" w:eastAsia="Times New Roman" w:hAnsi="Consolas" w:cs="Consolas"/>
          <w:color w:val="313131"/>
          <w:sz w:val="18"/>
          <w:szCs w:val="18"/>
        </w:rPr>
      </w:pPr>
      <w:ins w:id="29" w:author="Unknown">
        <w:r w:rsidRPr="00B54DD9">
          <w:rPr>
            <w:rFonts w:ascii="Consolas" w:eastAsia="Times New Roman" w:hAnsi="Consolas" w:cs="Consolas"/>
            <w:color w:val="000088"/>
            <w:sz w:val="18"/>
            <w:szCs w:val="18"/>
          </w:rPr>
          <w:t>&lt;</w:t>
        </w:r>
        <w:proofErr w:type="gramStart"/>
        <w:r w:rsidRPr="00B54DD9">
          <w:rPr>
            <w:rFonts w:ascii="Consolas" w:eastAsia="Times New Roman" w:hAnsi="Consolas" w:cs="Consolas"/>
            <w:color w:val="000088"/>
            <w:sz w:val="18"/>
            <w:szCs w:val="18"/>
          </w:rPr>
          <w:t>html</w:t>
        </w:r>
        <w:proofErr w:type="gramEnd"/>
        <w:r w:rsidRPr="00B54DD9">
          <w:rPr>
            <w:rFonts w:ascii="Consolas" w:eastAsia="Times New Roman" w:hAnsi="Consolas" w:cs="Consolas"/>
            <w:color w:val="000088"/>
            <w:sz w:val="18"/>
            <w:szCs w:val="18"/>
          </w:rPr>
          <w:t>&gt;</w:t>
        </w:r>
      </w:ins>
    </w:p>
    <w:p w:rsidR="00B54DD9" w:rsidRPr="00B54DD9" w:rsidRDefault="00B54DD9" w:rsidP="00B54DD9">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0" w:author="Unknown"/>
          <w:rFonts w:ascii="Consolas" w:eastAsia="Times New Roman" w:hAnsi="Consolas" w:cs="Consolas"/>
          <w:color w:val="313131"/>
          <w:sz w:val="18"/>
          <w:szCs w:val="18"/>
        </w:rPr>
      </w:pPr>
      <w:ins w:id="31" w:author="Unknown">
        <w:r w:rsidRPr="00B54DD9">
          <w:rPr>
            <w:rFonts w:ascii="Consolas" w:eastAsia="Times New Roman" w:hAnsi="Consolas" w:cs="Consolas"/>
            <w:color w:val="313131"/>
            <w:sz w:val="18"/>
            <w:szCs w:val="18"/>
          </w:rPr>
          <w:t xml:space="preserve">   </w:t>
        </w:r>
        <w:r w:rsidRPr="00B54DD9">
          <w:rPr>
            <w:rFonts w:ascii="Consolas" w:eastAsia="Times New Roman" w:hAnsi="Consolas" w:cs="Consolas"/>
            <w:color w:val="000088"/>
            <w:sz w:val="18"/>
            <w:szCs w:val="18"/>
          </w:rPr>
          <w:t>&lt;</w:t>
        </w:r>
        <w:proofErr w:type="gramStart"/>
        <w:r w:rsidRPr="00B54DD9">
          <w:rPr>
            <w:rFonts w:ascii="Consolas" w:eastAsia="Times New Roman" w:hAnsi="Consolas" w:cs="Consolas"/>
            <w:color w:val="000088"/>
            <w:sz w:val="18"/>
            <w:szCs w:val="18"/>
          </w:rPr>
          <w:t>head</w:t>
        </w:r>
        <w:proofErr w:type="gramEnd"/>
        <w:r w:rsidRPr="00B54DD9">
          <w:rPr>
            <w:rFonts w:ascii="Consolas" w:eastAsia="Times New Roman" w:hAnsi="Consolas" w:cs="Consolas"/>
            <w:color w:val="000088"/>
            <w:sz w:val="18"/>
            <w:szCs w:val="18"/>
          </w:rPr>
          <w:t>&gt;</w:t>
        </w:r>
      </w:ins>
    </w:p>
    <w:p w:rsidR="00B54DD9" w:rsidRPr="00B54DD9" w:rsidRDefault="00B54DD9" w:rsidP="00B54DD9">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2" w:author="Unknown"/>
          <w:rFonts w:ascii="Consolas" w:eastAsia="Times New Roman" w:hAnsi="Consolas" w:cs="Consolas"/>
          <w:color w:val="313131"/>
          <w:sz w:val="18"/>
          <w:szCs w:val="18"/>
        </w:rPr>
      </w:pPr>
      <w:ins w:id="33" w:author="Unknown">
        <w:r w:rsidRPr="00B54DD9">
          <w:rPr>
            <w:rFonts w:ascii="Consolas" w:eastAsia="Times New Roman" w:hAnsi="Consolas" w:cs="Consolas"/>
            <w:color w:val="313131"/>
            <w:sz w:val="18"/>
            <w:szCs w:val="18"/>
          </w:rPr>
          <w:t xml:space="preserve">      </w:t>
        </w:r>
      </w:ins>
    </w:p>
    <w:p w:rsidR="00B54DD9" w:rsidRPr="00B54DD9" w:rsidRDefault="00B54DD9" w:rsidP="00B54DD9">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4" w:author="Unknown"/>
          <w:rFonts w:ascii="Consolas" w:eastAsia="Times New Roman" w:hAnsi="Consolas" w:cs="Consolas"/>
          <w:color w:val="313131"/>
          <w:sz w:val="18"/>
          <w:szCs w:val="18"/>
        </w:rPr>
      </w:pPr>
      <w:ins w:id="35" w:author="Unknown">
        <w:r w:rsidRPr="00B54DD9">
          <w:rPr>
            <w:rFonts w:ascii="Consolas" w:eastAsia="Times New Roman" w:hAnsi="Consolas" w:cs="Consolas"/>
            <w:color w:val="313131"/>
            <w:sz w:val="18"/>
            <w:szCs w:val="18"/>
          </w:rPr>
          <w:t xml:space="preserve">      </w:t>
        </w:r>
        <w:r w:rsidRPr="00B54DD9">
          <w:rPr>
            <w:rFonts w:ascii="Consolas" w:eastAsia="Times New Roman" w:hAnsi="Consolas" w:cs="Consolas"/>
            <w:color w:val="000088"/>
            <w:sz w:val="18"/>
            <w:szCs w:val="18"/>
          </w:rPr>
          <w:t>&lt;script</w:t>
        </w:r>
        <w:r w:rsidRPr="00B54DD9">
          <w:rPr>
            <w:rFonts w:ascii="Consolas" w:eastAsia="Times New Roman" w:hAnsi="Consolas" w:cs="Consolas"/>
            <w:color w:val="313131"/>
            <w:sz w:val="18"/>
            <w:szCs w:val="18"/>
          </w:rPr>
          <w:t xml:space="preserve"> </w:t>
        </w:r>
        <w:r w:rsidRPr="00B54DD9">
          <w:rPr>
            <w:rFonts w:ascii="Consolas" w:eastAsia="Times New Roman" w:hAnsi="Consolas" w:cs="Consolas"/>
            <w:color w:val="7F0055"/>
            <w:sz w:val="18"/>
            <w:szCs w:val="18"/>
          </w:rPr>
          <w:t>type</w:t>
        </w:r>
        <w:r w:rsidRPr="00B54DD9">
          <w:rPr>
            <w:rFonts w:ascii="Consolas" w:eastAsia="Times New Roman" w:hAnsi="Consolas" w:cs="Consolas"/>
            <w:color w:val="666600"/>
            <w:sz w:val="18"/>
            <w:szCs w:val="18"/>
          </w:rPr>
          <w:t>=</w:t>
        </w:r>
        <w:r w:rsidRPr="00B54DD9">
          <w:rPr>
            <w:rFonts w:ascii="Consolas" w:eastAsia="Times New Roman" w:hAnsi="Consolas" w:cs="Consolas"/>
            <w:color w:val="008800"/>
            <w:sz w:val="18"/>
            <w:szCs w:val="18"/>
          </w:rPr>
          <w:t>"text/</w:t>
        </w:r>
        <w:proofErr w:type="spellStart"/>
        <w:r w:rsidRPr="00B54DD9">
          <w:rPr>
            <w:rFonts w:ascii="Consolas" w:eastAsia="Times New Roman" w:hAnsi="Consolas" w:cs="Consolas"/>
            <w:color w:val="008800"/>
            <w:sz w:val="18"/>
            <w:szCs w:val="18"/>
          </w:rPr>
          <w:t>javascript</w:t>
        </w:r>
        <w:proofErr w:type="spellEnd"/>
        <w:r w:rsidRPr="00B54DD9">
          <w:rPr>
            <w:rFonts w:ascii="Consolas" w:eastAsia="Times New Roman" w:hAnsi="Consolas" w:cs="Consolas"/>
            <w:color w:val="008800"/>
            <w:sz w:val="18"/>
            <w:szCs w:val="18"/>
          </w:rPr>
          <w:t>"</w:t>
        </w:r>
        <w:r w:rsidRPr="00B54DD9">
          <w:rPr>
            <w:rFonts w:ascii="Consolas" w:eastAsia="Times New Roman" w:hAnsi="Consolas" w:cs="Consolas"/>
            <w:color w:val="000088"/>
            <w:sz w:val="18"/>
            <w:szCs w:val="18"/>
          </w:rPr>
          <w:t>&gt;</w:t>
        </w:r>
      </w:ins>
    </w:p>
    <w:p w:rsidR="00B54DD9" w:rsidRPr="00B54DD9" w:rsidRDefault="00B54DD9" w:rsidP="00B54DD9">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6" w:author="Unknown"/>
          <w:rFonts w:ascii="Consolas" w:eastAsia="Times New Roman" w:hAnsi="Consolas" w:cs="Consolas"/>
          <w:color w:val="313131"/>
          <w:sz w:val="18"/>
          <w:szCs w:val="18"/>
        </w:rPr>
      </w:pPr>
      <w:ins w:id="37" w:author="Unknown">
        <w:r w:rsidRPr="00B54DD9">
          <w:rPr>
            <w:rFonts w:ascii="Consolas" w:eastAsia="Times New Roman" w:hAnsi="Consolas" w:cs="Consolas"/>
            <w:color w:val="313131"/>
            <w:sz w:val="18"/>
            <w:szCs w:val="18"/>
          </w:rPr>
          <w:t xml:space="preserve">         </w:t>
        </w:r>
        <w:r w:rsidRPr="00B54DD9">
          <w:rPr>
            <w:rFonts w:ascii="Consolas" w:eastAsia="Times New Roman" w:hAnsi="Consolas" w:cs="Consolas"/>
            <w:color w:val="666600"/>
            <w:sz w:val="18"/>
            <w:szCs w:val="18"/>
          </w:rPr>
          <w:t>&lt;!--</w:t>
        </w:r>
      </w:ins>
    </w:p>
    <w:p w:rsidR="00B54DD9" w:rsidRPr="00B54DD9" w:rsidRDefault="00B54DD9" w:rsidP="00B54DD9">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8" w:author="Unknown"/>
          <w:rFonts w:ascii="Consolas" w:eastAsia="Times New Roman" w:hAnsi="Consolas" w:cs="Consolas"/>
          <w:color w:val="313131"/>
          <w:sz w:val="18"/>
          <w:szCs w:val="18"/>
        </w:rPr>
      </w:pPr>
      <w:ins w:id="39" w:author="Unknown">
        <w:r w:rsidRPr="00B54DD9">
          <w:rPr>
            <w:rFonts w:ascii="Consolas" w:eastAsia="Times New Roman" w:hAnsi="Consolas" w:cs="Consolas"/>
            <w:color w:val="313131"/>
            <w:sz w:val="18"/>
            <w:szCs w:val="18"/>
          </w:rPr>
          <w:t xml:space="preserve">            </w:t>
        </w:r>
        <w:proofErr w:type="gramStart"/>
        <w:r w:rsidRPr="00B54DD9">
          <w:rPr>
            <w:rFonts w:ascii="Consolas" w:eastAsia="Times New Roman" w:hAnsi="Consolas" w:cs="Consolas"/>
            <w:color w:val="000088"/>
            <w:sz w:val="18"/>
            <w:szCs w:val="18"/>
          </w:rPr>
          <w:t>function</w:t>
        </w:r>
        <w:proofErr w:type="gramEnd"/>
        <w:r w:rsidRPr="00B54DD9">
          <w:rPr>
            <w:rFonts w:ascii="Consolas" w:eastAsia="Times New Roman" w:hAnsi="Consolas" w:cs="Consolas"/>
            <w:color w:val="313131"/>
            <w:sz w:val="18"/>
            <w:szCs w:val="18"/>
          </w:rPr>
          <w:t xml:space="preserve"> </w:t>
        </w:r>
        <w:r w:rsidRPr="00B54DD9">
          <w:rPr>
            <w:rFonts w:ascii="Consolas" w:eastAsia="Times New Roman" w:hAnsi="Consolas" w:cs="Consolas"/>
            <w:color w:val="7F0055"/>
            <w:sz w:val="18"/>
            <w:szCs w:val="18"/>
          </w:rPr>
          <w:t>Redirect</w:t>
        </w:r>
        <w:r w:rsidRPr="00B54DD9">
          <w:rPr>
            <w:rFonts w:ascii="Consolas" w:eastAsia="Times New Roman" w:hAnsi="Consolas" w:cs="Consolas"/>
            <w:color w:val="666600"/>
            <w:sz w:val="18"/>
            <w:szCs w:val="18"/>
          </w:rPr>
          <w:t>()</w:t>
        </w:r>
        <w:r w:rsidRPr="00B54DD9">
          <w:rPr>
            <w:rFonts w:ascii="Consolas" w:eastAsia="Times New Roman" w:hAnsi="Consolas" w:cs="Consolas"/>
            <w:color w:val="313131"/>
            <w:sz w:val="18"/>
            <w:szCs w:val="18"/>
          </w:rPr>
          <w:t xml:space="preserve"> </w:t>
        </w:r>
        <w:r w:rsidRPr="00B54DD9">
          <w:rPr>
            <w:rFonts w:ascii="Consolas" w:eastAsia="Times New Roman" w:hAnsi="Consolas" w:cs="Consolas"/>
            <w:color w:val="666600"/>
            <w:sz w:val="18"/>
            <w:szCs w:val="18"/>
          </w:rPr>
          <w:t>{</w:t>
        </w:r>
      </w:ins>
    </w:p>
    <w:p w:rsidR="00B54DD9" w:rsidRPr="00B54DD9" w:rsidRDefault="00B54DD9" w:rsidP="00B54DD9">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40" w:author="Unknown"/>
          <w:rFonts w:ascii="Consolas" w:eastAsia="Times New Roman" w:hAnsi="Consolas" w:cs="Consolas"/>
          <w:color w:val="313131"/>
          <w:sz w:val="18"/>
          <w:szCs w:val="18"/>
        </w:rPr>
      </w:pPr>
      <w:ins w:id="41" w:author="Unknown">
        <w:r w:rsidRPr="00B54DD9">
          <w:rPr>
            <w:rFonts w:ascii="Consolas" w:eastAsia="Times New Roman" w:hAnsi="Consolas" w:cs="Consolas"/>
            <w:color w:val="313131"/>
            <w:sz w:val="18"/>
            <w:szCs w:val="18"/>
          </w:rPr>
          <w:t xml:space="preserve">               </w:t>
        </w:r>
        <w:proofErr w:type="spellStart"/>
        <w:r w:rsidRPr="00B54DD9">
          <w:rPr>
            <w:rFonts w:ascii="Consolas" w:eastAsia="Times New Roman" w:hAnsi="Consolas" w:cs="Consolas"/>
            <w:color w:val="313131"/>
            <w:sz w:val="18"/>
            <w:szCs w:val="18"/>
          </w:rPr>
          <w:t>window</w:t>
        </w:r>
        <w:r w:rsidRPr="00B54DD9">
          <w:rPr>
            <w:rFonts w:ascii="Consolas" w:eastAsia="Times New Roman" w:hAnsi="Consolas" w:cs="Consolas"/>
            <w:color w:val="666600"/>
            <w:sz w:val="18"/>
            <w:szCs w:val="18"/>
          </w:rPr>
          <w:t>.</w:t>
        </w:r>
        <w:r w:rsidRPr="00B54DD9">
          <w:rPr>
            <w:rFonts w:ascii="Consolas" w:eastAsia="Times New Roman" w:hAnsi="Consolas" w:cs="Consolas"/>
            <w:color w:val="313131"/>
            <w:sz w:val="18"/>
            <w:szCs w:val="18"/>
          </w:rPr>
          <w:t>location</w:t>
        </w:r>
        <w:proofErr w:type="spellEnd"/>
        <w:r w:rsidRPr="00B54DD9">
          <w:rPr>
            <w:rFonts w:ascii="Consolas" w:eastAsia="Times New Roman" w:hAnsi="Consolas" w:cs="Consolas"/>
            <w:color w:val="666600"/>
            <w:sz w:val="18"/>
            <w:szCs w:val="18"/>
          </w:rPr>
          <w:t>=</w:t>
        </w:r>
        <w:r w:rsidRPr="00B54DD9">
          <w:rPr>
            <w:rFonts w:ascii="Consolas" w:eastAsia="Times New Roman" w:hAnsi="Consolas" w:cs="Consolas"/>
            <w:color w:val="008800"/>
            <w:sz w:val="18"/>
            <w:szCs w:val="18"/>
          </w:rPr>
          <w:t>"http://www.tutorialspoint.com"</w:t>
        </w:r>
        <w:r w:rsidRPr="00B54DD9">
          <w:rPr>
            <w:rFonts w:ascii="Consolas" w:eastAsia="Times New Roman" w:hAnsi="Consolas" w:cs="Consolas"/>
            <w:color w:val="666600"/>
            <w:sz w:val="18"/>
            <w:szCs w:val="18"/>
          </w:rPr>
          <w:t>;</w:t>
        </w:r>
      </w:ins>
    </w:p>
    <w:p w:rsidR="00B54DD9" w:rsidRPr="00B54DD9" w:rsidRDefault="00B54DD9" w:rsidP="00B54DD9">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42" w:author="Unknown"/>
          <w:rFonts w:ascii="Consolas" w:eastAsia="Times New Roman" w:hAnsi="Consolas" w:cs="Consolas"/>
          <w:color w:val="313131"/>
          <w:sz w:val="18"/>
          <w:szCs w:val="18"/>
        </w:rPr>
      </w:pPr>
      <w:ins w:id="43" w:author="Unknown">
        <w:r w:rsidRPr="00B54DD9">
          <w:rPr>
            <w:rFonts w:ascii="Consolas" w:eastAsia="Times New Roman" w:hAnsi="Consolas" w:cs="Consolas"/>
            <w:color w:val="313131"/>
            <w:sz w:val="18"/>
            <w:szCs w:val="18"/>
          </w:rPr>
          <w:t xml:space="preserve">            </w:t>
        </w:r>
        <w:r w:rsidRPr="00B54DD9">
          <w:rPr>
            <w:rFonts w:ascii="Consolas" w:eastAsia="Times New Roman" w:hAnsi="Consolas" w:cs="Consolas"/>
            <w:color w:val="666600"/>
            <w:sz w:val="18"/>
            <w:szCs w:val="18"/>
          </w:rPr>
          <w:t>}</w:t>
        </w:r>
      </w:ins>
    </w:p>
    <w:p w:rsidR="00B54DD9" w:rsidRPr="00B54DD9" w:rsidRDefault="00B54DD9" w:rsidP="00B54DD9">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44" w:author="Unknown"/>
          <w:rFonts w:ascii="Consolas" w:eastAsia="Times New Roman" w:hAnsi="Consolas" w:cs="Consolas"/>
          <w:color w:val="313131"/>
          <w:sz w:val="18"/>
          <w:szCs w:val="18"/>
        </w:rPr>
      </w:pPr>
      <w:ins w:id="45" w:author="Unknown">
        <w:r w:rsidRPr="00B54DD9">
          <w:rPr>
            <w:rFonts w:ascii="Consolas" w:eastAsia="Times New Roman" w:hAnsi="Consolas" w:cs="Consolas"/>
            <w:color w:val="313131"/>
            <w:sz w:val="18"/>
            <w:szCs w:val="18"/>
          </w:rPr>
          <w:t xml:space="preserve">         </w:t>
        </w:r>
        <w:r w:rsidRPr="00B54DD9">
          <w:rPr>
            <w:rFonts w:ascii="Consolas" w:eastAsia="Times New Roman" w:hAnsi="Consolas" w:cs="Consolas"/>
            <w:color w:val="880000"/>
            <w:sz w:val="18"/>
            <w:szCs w:val="18"/>
          </w:rPr>
          <w:t>//--&gt;</w:t>
        </w:r>
      </w:ins>
    </w:p>
    <w:p w:rsidR="00B54DD9" w:rsidRPr="00B54DD9" w:rsidRDefault="00B54DD9" w:rsidP="00B54DD9">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46" w:author="Unknown"/>
          <w:rFonts w:ascii="Consolas" w:eastAsia="Times New Roman" w:hAnsi="Consolas" w:cs="Consolas"/>
          <w:color w:val="313131"/>
          <w:sz w:val="18"/>
          <w:szCs w:val="18"/>
        </w:rPr>
      </w:pPr>
      <w:ins w:id="47" w:author="Unknown">
        <w:r w:rsidRPr="00B54DD9">
          <w:rPr>
            <w:rFonts w:ascii="Consolas" w:eastAsia="Times New Roman" w:hAnsi="Consolas" w:cs="Consolas"/>
            <w:color w:val="313131"/>
            <w:sz w:val="18"/>
            <w:szCs w:val="18"/>
          </w:rPr>
          <w:t xml:space="preserve">      </w:t>
        </w:r>
        <w:r w:rsidRPr="00B54DD9">
          <w:rPr>
            <w:rFonts w:ascii="Consolas" w:eastAsia="Times New Roman" w:hAnsi="Consolas" w:cs="Consolas"/>
            <w:color w:val="000088"/>
            <w:sz w:val="18"/>
            <w:szCs w:val="18"/>
          </w:rPr>
          <w:t>&lt;/script&gt;</w:t>
        </w:r>
      </w:ins>
    </w:p>
    <w:p w:rsidR="00B54DD9" w:rsidRPr="00B54DD9" w:rsidRDefault="00B54DD9" w:rsidP="00B54DD9">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48" w:author="Unknown"/>
          <w:rFonts w:ascii="Consolas" w:eastAsia="Times New Roman" w:hAnsi="Consolas" w:cs="Consolas"/>
          <w:color w:val="313131"/>
          <w:sz w:val="18"/>
          <w:szCs w:val="18"/>
        </w:rPr>
      </w:pPr>
      <w:ins w:id="49" w:author="Unknown">
        <w:r w:rsidRPr="00B54DD9">
          <w:rPr>
            <w:rFonts w:ascii="Consolas" w:eastAsia="Times New Roman" w:hAnsi="Consolas" w:cs="Consolas"/>
            <w:color w:val="313131"/>
            <w:sz w:val="18"/>
            <w:szCs w:val="18"/>
          </w:rPr>
          <w:t xml:space="preserve">      </w:t>
        </w:r>
      </w:ins>
    </w:p>
    <w:p w:rsidR="00B54DD9" w:rsidRPr="00B54DD9" w:rsidRDefault="00B54DD9" w:rsidP="00B54DD9">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50" w:author="Unknown"/>
          <w:rFonts w:ascii="Consolas" w:eastAsia="Times New Roman" w:hAnsi="Consolas" w:cs="Consolas"/>
          <w:color w:val="313131"/>
          <w:sz w:val="18"/>
          <w:szCs w:val="18"/>
        </w:rPr>
      </w:pPr>
      <w:ins w:id="51" w:author="Unknown">
        <w:r w:rsidRPr="00B54DD9">
          <w:rPr>
            <w:rFonts w:ascii="Consolas" w:eastAsia="Times New Roman" w:hAnsi="Consolas" w:cs="Consolas"/>
            <w:color w:val="313131"/>
            <w:sz w:val="18"/>
            <w:szCs w:val="18"/>
          </w:rPr>
          <w:t xml:space="preserve">   </w:t>
        </w:r>
        <w:r w:rsidRPr="00B54DD9">
          <w:rPr>
            <w:rFonts w:ascii="Consolas" w:eastAsia="Times New Roman" w:hAnsi="Consolas" w:cs="Consolas"/>
            <w:color w:val="000088"/>
            <w:sz w:val="18"/>
            <w:szCs w:val="18"/>
          </w:rPr>
          <w:t>&lt;/head&gt;</w:t>
        </w:r>
      </w:ins>
    </w:p>
    <w:p w:rsidR="00B54DD9" w:rsidRPr="00B54DD9" w:rsidRDefault="00B54DD9" w:rsidP="00B54DD9">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52" w:author="Unknown"/>
          <w:rFonts w:ascii="Consolas" w:eastAsia="Times New Roman" w:hAnsi="Consolas" w:cs="Consolas"/>
          <w:color w:val="313131"/>
          <w:sz w:val="18"/>
          <w:szCs w:val="18"/>
        </w:rPr>
      </w:pPr>
      <w:ins w:id="53" w:author="Unknown">
        <w:r w:rsidRPr="00B54DD9">
          <w:rPr>
            <w:rFonts w:ascii="Consolas" w:eastAsia="Times New Roman" w:hAnsi="Consolas" w:cs="Consolas"/>
            <w:color w:val="313131"/>
            <w:sz w:val="18"/>
            <w:szCs w:val="18"/>
          </w:rPr>
          <w:t xml:space="preserve">   </w:t>
        </w:r>
      </w:ins>
    </w:p>
    <w:p w:rsidR="00B54DD9" w:rsidRPr="00B54DD9" w:rsidRDefault="00B54DD9" w:rsidP="00B54DD9">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54" w:author="Unknown"/>
          <w:rFonts w:ascii="Consolas" w:eastAsia="Times New Roman" w:hAnsi="Consolas" w:cs="Consolas"/>
          <w:color w:val="313131"/>
          <w:sz w:val="18"/>
          <w:szCs w:val="18"/>
        </w:rPr>
      </w:pPr>
      <w:ins w:id="55" w:author="Unknown">
        <w:r w:rsidRPr="00B54DD9">
          <w:rPr>
            <w:rFonts w:ascii="Consolas" w:eastAsia="Times New Roman" w:hAnsi="Consolas" w:cs="Consolas"/>
            <w:color w:val="313131"/>
            <w:sz w:val="18"/>
            <w:szCs w:val="18"/>
          </w:rPr>
          <w:t xml:space="preserve">   </w:t>
        </w:r>
        <w:r w:rsidRPr="00B54DD9">
          <w:rPr>
            <w:rFonts w:ascii="Consolas" w:eastAsia="Times New Roman" w:hAnsi="Consolas" w:cs="Consolas"/>
            <w:color w:val="000088"/>
            <w:sz w:val="18"/>
            <w:szCs w:val="18"/>
          </w:rPr>
          <w:t>&lt;</w:t>
        </w:r>
        <w:proofErr w:type="gramStart"/>
        <w:r w:rsidRPr="00B54DD9">
          <w:rPr>
            <w:rFonts w:ascii="Consolas" w:eastAsia="Times New Roman" w:hAnsi="Consolas" w:cs="Consolas"/>
            <w:color w:val="000088"/>
            <w:sz w:val="18"/>
            <w:szCs w:val="18"/>
          </w:rPr>
          <w:t>body</w:t>
        </w:r>
        <w:proofErr w:type="gramEnd"/>
        <w:r w:rsidRPr="00B54DD9">
          <w:rPr>
            <w:rFonts w:ascii="Consolas" w:eastAsia="Times New Roman" w:hAnsi="Consolas" w:cs="Consolas"/>
            <w:color w:val="000088"/>
            <w:sz w:val="18"/>
            <w:szCs w:val="18"/>
          </w:rPr>
          <w:t>&gt;</w:t>
        </w:r>
      </w:ins>
    </w:p>
    <w:p w:rsidR="00B54DD9" w:rsidRPr="00B54DD9" w:rsidRDefault="00B54DD9" w:rsidP="00B54DD9">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56" w:author="Unknown"/>
          <w:rFonts w:ascii="Consolas" w:eastAsia="Times New Roman" w:hAnsi="Consolas" w:cs="Consolas"/>
          <w:color w:val="313131"/>
          <w:sz w:val="18"/>
          <w:szCs w:val="18"/>
        </w:rPr>
      </w:pPr>
      <w:ins w:id="57" w:author="Unknown">
        <w:r w:rsidRPr="00B54DD9">
          <w:rPr>
            <w:rFonts w:ascii="Consolas" w:eastAsia="Times New Roman" w:hAnsi="Consolas" w:cs="Consolas"/>
            <w:color w:val="313131"/>
            <w:sz w:val="18"/>
            <w:szCs w:val="18"/>
          </w:rPr>
          <w:t xml:space="preserve">      </w:t>
        </w:r>
        <w:r w:rsidRPr="00B54DD9">
          <w:rPr>
            <w:rFonts w:ascii="Consolas" w:eastAsia="Times New Roman" w:hAnsi="Consolas" w:cs="Consolas"/>
            <w:color w:val="000088"/>
            <w:sz w:val="18"/>
            <w:szCs w:val="18"/>
          </w:rPr>
          <w:t>&lt;p&gt;</w:t>
        </w:r>
        <w:r w:rsidRPr="00B54DD9">
          <w:rPr>
            <w:rFonts w:ascii="Consolas" w:eastAsia="Times New Roman" w:hAnsi="Consolas" w:cs="Consolas"/>
            <w:color w:val="313131"/>
            <w:sz w:val="18"/>
            <w:szCs w:val="18"/>
          </w:rPr>
          <w:t>Click the following button, you will be redirected to home page</w:t>
        </w:r>
        <w:proofErr w:type="gramStart"/>
        <w:r w:rsidRPr="00B54DD9">
          <w:rPr>
            <w:rFonts w:ascii="Consolas" w:eastAsia="Times New Roman" w:hAnsi="Consolas" w:cs="Consolas"/>
            <w:color w:val="313131"/>
            <w:sz w:val="18"/>
            <w:szCs w:val="18"/>
          </w:rPr>
          <w:t>.</w:t>
        </w:r>
        <w:r w:rsidRPr="00B54DD9">
          <w:rPr>
            <w:rFonts w:ascii="Consolas" w:eastAsia="Times New Roman" w:hAnsi="Consolas" w:cs="Consolas"/>
            <w:color w:val="000088"/>
            <w:sz w:val="18"/>
            <w:szCs w:val="18"/>
          </w:rPr>
          <w:t>&lt;</w:t>
        </w:r>
        <w:proofErr w:type="gramEnd"/>
        <w:r w:rsidRPr="00B54DD9">
          <w:rPr>
            <w:rFonts w:ascii="Consolas" w:eastAsia="Times New Roman" w:hAnsi="Consolas" w:cs="Consolas"/>
            <w:color w:val="000088"/>
            <w:sz w:val="18"/>
            <w:szCs w:val="18"/>
          </w:rPr>
          <w:t>/p&gt;</w:t>
        </w:r>
      </w:ins>
    </w:p>
    <w:p w:rsidR="00B54DD9" w:rsidRPr="00B54DD9" w:rsidRDefault="00B54DD9" w:rsidP="00B54DD9">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58" w:author="Unknown"/>
          <w:rFonts w:ascii="Consolas" w:eastAsia="Times New Roman" w:hAnsi="Consolas" w:cs="Consolas"/>
          <w:color w:val="313131"/>
          <w:sz w:val="18"/>
          <w:szCs w:val="18"/>
        </w:rPr>
      </w:pPr>
      <w:ins w:id="59" w:author="Unknown">
        <w:r w:rsidRPr="00B54DD9">
          <w:rPr>
            <w:rFonts w:ascii="Consolas" w:eastAsia="Times New Roman" w:hAnsi="Consolas" w:cs="Consolas"/>
            <w:color w:val="313131"/>
            <w:sz w:val="18"/>
            <w:szCs w:val="18"/>
          </w:rPr>
          <w:t xml:space="preserve">      </w:t>
        </w:r>
      </w:ins>
    </w:p>
    <w:p w:rsidR="00B54DD9" w:rsidRPr="00B54DD9" w:rsidRDefault="00B54DD9" w:rsidP="00B54DD9">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60" w:author="Unknown"/>
          <w:rFonts w:ascii="Consolas" w:eastAsia="Times New Roman" w:hAnsi="Consolas" w:cs="Consolas"/>
          <w:color w:val="313131"/>
          <w:sz w:val="18"/>
          <w:szCs w:val="18"/>
        </w:rPr>
      </w:pPr>
      <w:ins w:id="61" w:author="Unknown">
        <w:r w:rsidRPr="00B54DD9">
          <w:rPr>
            <w:rFonts w:ascii="Consolas" w:eastAsia="Times New Roman" w:hAnsi="Consolas" w:cs="Consolas"/>
            <w:color w:val="313131"/>
            <w:sz w:val="18"/>
            <w:szCs w:val="18"/>
          </w:rPr>
          <w:t xml:space="preserve">      </w:t>
        </w:r>
        <w:r w:rsidRPr="00B54DD9">
          <w:rPr>
            <w:rFonts w:ascii="Consolas" w:eastAsia="Times New Roman" w:hAnsi="Consolas" w:cs="Consolas"/>
            <w:color w:val="000088"/>
            <w:sz w:val="18"/>
            <w:szCs w:val="18"/>
          </w:rPr>
          <w:t>&lt;</w:t>
        </w:r>
        <w:proofErr w:type="gramStart"/>
        <w:r w:rsidRPr="00B54DD9">
          <w:rPr>
            <w:rFonts w:ascii="Consolas" w:eastAsia="Times New Roman" w:hAnsi="Consolas" w:cs="Consolas"/>
            <w:color w:val="000088"/>
            <w:sz w:val="18"/>
            <w:szCs w:val="18"/>
          </w:rPr>
          <w:t>form</w:t>
        </w:r>
        <w:proofErr w:type="gramEnd"/>
        <w:r w:rsidRPr="00B54DD9">
          <w:rPr>
            <w:rFonts w:ascii="Consolas" w:eastAsia="Times New Roman" w:hAnsi="Consolas" w:cs="Consolas"/>
            <w:color w:val="000088"/>
            <w:sz w:val="18"/>
            <w:szCs w:val="18"/>
          </w:rPr>
          <w:t>&gt;</w:t>
        </w:r>
      </w:ins>
    </w:p>
    <w:p w:rsidR="00B54DD9" w:rsidRPr="00B54DD9" w:rsidRDefault="00B54DD9" w:rsidP="00B54DD9">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62" w:author="Unknown"/>
          <w:rFonts w:ascii="Consolas" w:eastAsia="Times New Roman" w:hAnsi="Consolas" w:cs="Consolas"/>
          <w:color w:val="313131"/>
          <w:sz w:val="18"/>
          <w:szCs w:val="18"/>
        </w:rPr>
      </w:pPr>
      <w:ins w:id="63" w:author="Unknown">
        <w:r w:rsidRPr="00B54DD9">
          <w:rPr>
            <w:rFonts w:ascii="Consolas" w:eastAsia="Times New Roman" w:hAnsi="Consolas" w:cs="Consolas"/>
            <w:color w:val="313131"/>
            <w:sz w:val="18"/>
            <w:szCs w:val="18"/>
          </w:rPr>
          <w:t xml:space="preserve">         </w:t>
        </w:r>
        <w:r w:rsidRPr="00B54DD9">
          <w:rPr>
            <w:rFonts w:ascii="Consolas" w:eastAsia="Times New Roman" w:hAnsi="Consolas" w:cs="Consolas"/>
            <w:color w:val="000088"/>
            <w:sz w:val="18"/>
            <w:szCs w:val="18"/>
          </w:rPr>
          <w:t>&lt;input</w:t>
        </w:r>
        <w:r w:rsidRPr="00B54DD9">
          <w:rPr>
            <w:rFonts w:ascii="Consolas" w:eastAsia="Times New Roman" w:hAnsi="Consolas" w:cs="Consolas"/>
            <w:color w:val="313131"/>
            <w:sz w:val="18"/>
            <w:szCs w:val="18"/>
          </w:rPr>
          <w:t xml:space="preserve"> </w:t>
        </w:r>
        <w:r w:rsidRPr="00B54DD9">
          <w:rPr>
            <w:rFonts w:ascii="Consolas" w:eastAsia="Times New Roman" w:hAnsi="Consolas" w:cs="Consolas"/>
            <w:color w:val="7F0055"/>
            <w:sz w:val="18"/>
            <w:szCs w:val="18"/>
          </w:rPr>
          <w:t>type</w:t>
        </w:r>
        <w:r w:rsidRPr="00B54DD9">
          <w:rPr>
            <w:rFonts w:ascii="Consolas" w:eastAsia="Times New Roman" w:hAnsi="Consolas" w:cs="Consolas"/>
            <w:color w:val="666600"/>
            <w:sz w:val="18"/>
            <w:szCs w:val="18"/>
          </w:rPr>
          <w:t>=</w:t>
        </w:r>
        <w:r w:rsidRPr="00B54DD9">
          <w:rPr>
            <w:rFonts w:ascii="Consolas" w:eastAsia="Times New Roman" w:hAnsi="Consolas" w:cs="Consolas"/>
            <w:color w:val="008800"/>
            <w:sz w:val="18"/>
            <w:szCs w:val="18"/>
          </w:rPr>
          <w:t>"button"</w:t>
        </w:r>
        <w:r w:rsidRPr="00B54DD9">
          <w:rPr>
            <w:rFonts w:ascii="Consolas" w:eastAsia="Times New Roman" w:hAnsi="Consolas" w:cs="Consolas"/>
            <w:color w:val="313131"/>
            <w:sz w:val="18"/>
            <w:szCs w:val="18"/>
          </w:rPr>
          <w:t xml:space="preserve"> </w:t>
        </w:r>
        <w:r w:rsidRPr="00B54DD9">
          <w:rPr>
            <w:rFonts w:ascii="Consolas" w:eastAsia="Times New Roman" w:hAnsi="Consolas" w:cs="Consolas"/>
            <w:color w:val="7F0055"/>
            <w:sz w:val="18"/>
            <w:szCs w:val="18"/>
          </w:rPr>
          <w:t>value</w:t>
        </w:r>
        <w:r w:rsidRPr="00B54DD9">
          <w:rPr>
            <w:rFonts w:ascii="Consolas" w:eastAsia="Times New Roman" w:hAnsi="Consolas" w:cs="Consolas"/>
            <w:color w:val="666600"/>
            <w:sz w:val="18"/>
            <w:szCs w:val="18"/>
          </w:rPr>
          <w:t>=</w:t>
        </w:r>
        <w:r w:rsidRPr="00B54DD9">
          <w:rPr>
            <w:rFonts w:ascii="Consolas" w:eastAsia="Times New Roman" w:hAnsi="Consolas" w:cs="Consolas"/>
            <w:color w:val="008800"/>
            <w:sz w:val="18"/>
            <w:szCs w:val="18"/>
          </w:rPr>
          <w:t>"Redirect Me"</w:t>
        </w:r>
        <w:r w:rsidRPr="00B54DD9">
          <w:rPr>
            <w:rFonts w:ascii="Consolas" w:eastAsia="Times New Roman" w:hAnsi="Consolas" w:cs="Consolas"/>
            <w:color w:val="313131"/>
            <w:sz w:val="18"/>
            <w:szCs w:val="18"/>
          </w:rPr>
          <w:t xml:space="preserve"> </w:t>
        </w:r>
        <w:proofErr w:type="spellStart"/>
        <w:r w:rsidRPr="00B54DD9">
          <w:rPr>
            <w:rFonts w:ascii="Consolas" w:eastAsia="Times New Roman" w:hAnsi="Consolas" w:cs="Consolas"/>
            <w:color w:val="7F0055"/>
            <w:sz w:val="18"/>
            <w:szCs w:val="18"/>
          </w:rPr>
          <w:t>onclick</w:t>
        </w:r>
        <w:proofErr w:type="spellEnd"/>
        <w:r w:rsidRPr="00B54DD9">
          <w:rPr>
            <w:rFonts w:ascii="Consolas" w:eastAsia="Times New Roman" w:hAnsi="Consolas" w:cs="Consolas"/>
            <w:color w:val="666600"/>
            <w:sz w:val="18"/>
            <w:szCs w:val="18"/>
          </w:rPr>
          <w:t>=</w:t>
        </w:r>
        <w:r w:rsidRPr="00B54DD9">
          <w:rPr>
            <w:rFonts w:ascii="Consolas" w:eastAsia="Times New Roman" w:hAnsi="Consolas" w:cs="Consolas"/>
            <w:color w:val="008800"/>
            <w:sz w:val="18"/>
            <w:szCs w:val="18"/>
          </w:rPr>
          <w:t>"</w:t>
        </w:r>
        <w:proofErr w:type="gramStart"/>
        <w:r w:rsidRPr="00B54DD9">
          <w:rPr>
            <w:rFonts w:ascii="Consolas" w:eastAsia="Times New Roman" w:hAnsi="Consolas" w:cs="Consolas"/>
            <w:color w:val="7F0055"/>
            <w:sz w:val="18"/>
            <w:szCs w:val="18"/>
          </w:rPr>
          <w:t>Redirect</w:t>
        </w:r>
        <w:r w:rsidRPr="00B54DD9">
          <w:rPr>
            <w:rFonts w:ascii="Consolas" w:eastAsia="Times New Roman" w:hAnsi="Consolas" w:cs="Consolas"/>
            <w:color w:val="666600"/>
            <w:sz w:val="18"/>
            <w:szCs w:val="18"/>
          </w:rPr>
          <w:t>(</w:t>
        </w:r>
        <w:proofErr w:type="gramEnd"/>
        <w:r w:rsidRPr="00B54DD9">
          <w:rPr>
            <w:rFonts w:ascii="Consolas" w:eastAsia="Times New Roman" w:hAnsi="Consolas" w:cs="Consolas"/>
            <w:color w:val="666600"/>
            <w:sz w:val="18"/>
            <w:szCs w:val="18"/>
          </w:rPr>
          <w:t>);</w:t>
        </w:r>
        <w:r w:rsidRPr="00B54DD9">
          <w:rPr>
            <w:rFonts w:ascii="Consolas" w:eastAsia="Times New Roman" w:hAnsi="Consolas" w:cs="Consolas"/>
            <w:color w:val="008800"/>
            <w:sz w:val="18"/>
            <w:szCs w:val="18"/>
          </w:rPr>
          <w:t>"</w:t>
        </w:r>
        <w:r w:rsidRPr="00B54DD9">
          <w:rPr>
            <w:rFonts w:ascii="Consolas" w:eastAsia="Times New Roman" w:hAnsi="Consolas" w:cs="Consolas"/>
            <w:color w:val="313131"/>
            <w:sz w:val="18"/>
            <w:szCs w:val="18"/>
          </w:rPr>
          <w:t xml:space="preserve"> </w:t>
        </w:r>
        <w:r w:rsidRPr="00B54DD9">
          <w:rPr>
            <w:rFonts w:ascii="Consolas" w:eastAsia="Times New Roman" w:hAnsi="Consolas" w:cs="Consolas"/>
            <w:color w:val="000088"/>
            <w:sz w:val="18"/>
            <w:szCs w:val="18"/>
          </w:rPr>
          <w:t>/&gt;</w:t>
        </w:r>
      </w:ins>
    </w:p>
    <w:p w:rsidR="00B54DD9" w:rsidRPr="00B54DD9" w:rsidRDefault="00B54DD9" w:rsidP="00B54DD9">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64" w:author="Unknown"/>
          <w:rFonts w:ascii="Consolas" w:eastAsia="Times New Roman" w:hAnsi="Consolas" w:cs="Consolas"/>
          <w:color w:val="313131"/>
          <w:sz w:val="18"/>
          <w:szCs w:val="18"/>
        </w:rPr>
      </w:pPr>
      <w:ins w:id="65" w:author="Unknown">
        <w:r w:rsidRPr="00B54DD9">
          <w:rPr>
            <w:rFonts w:ascii="Consolas" w:eastAsia="Times New Roman" w:hAnsi="Consolas" w:cs="Consolas"/>
            <w:color w:val="313131"/>
            <w:sz w:val="18"/>
            <w:szCs w:val="18"/>
          </w:rPr>
          <w:t xml:space="preserve">      </w:t>
        </w:r>
        <w:r w:rsidRPr="00B54DD9">
          <w:rPr>
            <w:rFonts w:ascii="Consolas" w:eastAsia="Times New Roman" w:hAnsi="Consolas" w:cs="Consolas"/>
            <w:color w:val="000088"/>
            <w:sz w:val="18"/>
            <w:szCs w:val="18"/>
          </w:rPr>
          <w:t>&lt;/form&gt;</w:t>
        </w:r>
      </w:ins>
    </w:p>
    <w:p w:rsidR="00B54DD9" w:rsidRPr="00B54DD9" w:rsidRDefault="00B54DD9" w:rsidP="00B54DD9">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66" w:author="Unknown"/>
          <w:rFonts w:ascii="Consolas" w:eastAsia="Times New Roman" w:hAnsi="Consolas" w:cs="Consolas"/>
          <w:color w:val="313131"/>
          <w:sz w:val="18"/>
          <w:szCs w:val="18"/>
        </w:rPr>
      </w:pPr>
      <w:ins w:id="67" w:author="Unknown">
        <w:r w:rsidRPr="00B54DD9">
          <w:rPr>
            <w:rFonts w:ascii="Consolas" w:eastAsia="Times New Roman" w:hAnsi="Consolas" w:cs="Consolas"/>
            <w:color w:val="313131"/>
            <w:sz w:val="18"/>
            <w:szCs w:val="18"/>
          </w:rPr>
          <w:t xml:space="preserve">      </w:t>
        </w:r>
      </w:ins>
    </w:p>
    <w:p w:rsidR="00B54DD9" w:rsidRPr="00B54DD9" w:rsidRDefault="00B54DD9" w:rsidP="00B54DD9">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68" w:author="Unknown"/>
          <w:rFonts w:ascii="Consolas" w:eastAsia="Times New Roman" w:hAnsi="Consolas" w:cs="Consolas"/>
          <w:color w:val="313131"/>
          <w:sz w:val="18"/>
          <w:szCs w:val="18"/>
        </w:rPr>
      </w:pPr>
      <w:ins w:id="69" w:author="Unknown">
        <w:r w:rsidRPr="00B54DD9">
          <w:rPr>
            <w:rFonts w:ascii="Consolas" w:eastAsia="Times New Roman" w:hAnsi="Consolas" w:cs="Consolas"/>
            <w:color w:val="313131"/>
            <w:sz w:val="18"/>
            <w:szCs w:val="18"/>
          </w:rPr>
          <w:t xml:space="preserve">   </w:t>
        </w:r>
        <w:r w:rsidRPr="00B54DD9">
          <w:rPr>
            <w:rFonts w:ascii="Consolas" w:eastAsia="Times New Roman" w:hAnsi="Consolas" w:cs="Consolas"/>
            <w:color w:val="000088"/>
            <w:sz w:val="18"/>
            <w:szCs w:val="18"/>
          </w:rPr>
          <w:t>&lt;/body&gt;</w:t>
        </w:r>
      </w:ins>
    </w:p>
    <w:p w:rsidR="00B54DD9" w:rsidRPr="00B54DD9" w:rsidRDefault="00B54DD9" w:rsidP="00B54DD9">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70" w:author="Unknown"/>
          <w:rFonts w:ascii="Consolas" w:eastAsia="Times New Roman" w:hAnsi="Consolas" w:cs="Consolas"/>
          <w:color w:val="313131"/>
          <w:sz w:val="18"/>
          <w:szCs w:val="18"/>
        </w:rPr>
      </w:pPr>
      <w:ins w:id="71" w:author="Unknown">
        <w:r w:rsidRPr="00B54DD9">
          <w:rPr>
            <w:rFonts w:ascii="Consolas" w:eastAsia="Times New Roman" w:hAnsi="Consolas" w:cs="Consolas"/>
            <w:color w:val="000088"/>
            <w:sz w:val="18"/>
            <w:szCs w:val="18"/>
          </w:rPr>
          <w:t>&lt;/html&gt;</w:t>
        </w:r>
      </w:ins>
    </w:p>
    <w:p w:rsidR="00B54DD9" w:rsidRPr="00B54DD9" w:rsidRDefault="00B54DD9" w:rsidP="00B54DD9">
      <w:pPr>
        <w:shd w:val="clear" w:color="auto" w:fill="FFFFFF"/>
        <w:spacing w:before="48" w:after="48" w:line="360" w:lineRule="atLeast"/>
        <w:ind w:left="-450" w:right="-402"/>
        <w:outlineLvl w:val="2"/>
        <w:rPr>
          <w:ins w:id="72" w:author="Unknown"/>
          <w:rFonts w:ascii="Arial" w:eastAsia="Times New Roman" w:hAnsi="Arial" w:cs="Arial"/>
          <w:color w:val="000000"/>
          <w:sz w:val="27"/>
          <w:szCs w:val="27"/>
        </w:rPr>
      </w:pPr>
      <w:ins w:id="73" w:author="Unknown">
        <w:r w:rsidRPr="00B54DD9">
          <w:rPr>
            <w:rFonts w:ascii="Arial" w:eastAsia="Times New Roman" w:hAnsi="Arial" w:cs="Arial"/>
            <w:color w:val="000000"/>
            <w:sz w:val="27"/>
            <w:szCs w:val="27"/>
          </w:rPr>
          <w:t>Output</w:t>
        </w:r>
      </w:ins>
    </w:p>
    <w:p w:rsidR="00B54DD9" w:rsidRPr="00B54DD9" w:rsidRDefault="00B54DD9" w:rsidP="00B54DD9">
      <w:pPr>
        <w:shd w:val="clear" w:color="auto" w:fill="FFFFFF"/>
        <w:spacing w:before="48" w:after="48" w:line="360" w:lineRule="atLeast"/>
        <w:ind w:left="-450" w:right="-402"/>
        <w:outlineLvl w:val="2"/>
        <w:rPr>
          <w:ins w:id="74" w:author="Unknown"/>
          <w:rFonts w:ascii="Arial" w:eastAsia="Times New Roman" w:hAnsi="Arial" w:cs="Arial"/>
          <w:color w:val="000000"/>
          <w:sz w:val="27"/>
          <w:szCs w:val="27"/>
        </w:rPr>
      </w:pPr>
      <w:ins w:id="75" w:author="Unknown">
        <w:r w:rsidRPr="00B54DD9">
          <w:rPr>
            <w:rFonts w:ascii="Arial" w:eastAsia="Times New Roman" w:hAnsi="Arial" w:cs="Arial"/>
            <w:color w:val="000000"/>
            <w:sz w:val="27"/>
            <w:szCs w:val="27"/>
          </w:rPr>
          <w:t>Example 2</w:t>
        </w:r>
      </w:ins>
    </w:p>
    <w:p w:rsidR="00B54DD9" w:rsidRPr="00B54DD9" w:rsidRDefault="00B54DD9" w:rsidP="00B54DD9">
      <w:pPr>
        <w:shd w:val="clear" w:color="auto" w:fill="FFFFFF"/>
        <w:spacing w:after="240" w:line="360" w:lineRule="atLeast"/>
        <w:ind w:left="-402" w:right="-402"/>
        <w:jc w:val="both"/>
        <w:rPr>
          <w:ins w:id="76" w:author="Unknown"/>
          <w:rFonts w:ascii="Arial" w:eastAsia="Times New Roman" w:hAnsi="Arial" w:cs="Arial"/>
          <w:color w:val="000000"/>
          <w:sz w:val="21"/>
          <w:szCs w:val="21"/>
        </w:rPr>
      </w:pPr>
      <w:ins w:id="77" w:author="Unknown">
        <w:r w:rsidRPr="00B54DD9">
          <w:rPr>
            <w:rFonts w:ascii="Arial" w:eastAsia="Times New Roman" w:hAnsi="Arial" w:cs="Arial"/>
            <w:color w:val="000000"/>
            <w:sz w:val="21"/>
            <w:szCs w:val="21"/>
          </w:rPr>
          <w:t xml:space="preserve">You can show an appropriate message to your site visitors before redirecting them to a new page. This would need a bit time delay to load a new page. The following example shows how to implement the same. Here </w:t>
        </w:r>
        <w:proofErr w:type="spellStart"/>
        <w:proofErr w:type="gramStart"/>
        <w:r w:rsidRPr="00B54DD9">
          <w:rPr>
            <w:rFonts w:ascii="Arial" w:eastAsia="Times New Roman" w:hAnsi="Arial" w:cs="Arial"/>
            <w:color w:val="000000"/>
            <w:sz w:val="21"/>
            <w:szCs w:val="21"/>
          </w:rPr>
          <w:t>setTimeout</w:t>
        </w:r>
        <w:proofErr w:type="spellEnd"/>
        <w:r w:rsidRPr="00B54DD9">
          <w:rPr>
            <w:rFonts w:ascii="Arial" w:eastAsia="Times New Roman" w:hAnsi="Arial" w:cs="Arial"/>
            <w:color w:val="000000"/>
            <w:sz w:val="21"/>
            <w:szCs w:val="21"/>
          </w:rPr>
          <w:t>(</w:t>
        </w:r>
        <w:proofErr w:type="gramEnd"/>
        <w:r w:rsidRPr="00B54DD9">
          <w:rPr>
            <w:rFonts w:ascii="Arial" w:eastAsia="Times New Roman" w:hAnsi="Arial" w:cs="Arial"/>
            <w:color w:val="000000"/>
            <w:sz w:val="21"/>
            <w:szCs w:val="21"/>
          </w:rPr>
          <w:t>) is a built-in JavaScript function which can be used to execute another function after a given time interval.</w:t>
        </w:r>
      </w:ins>
    </w:p>
    <w:p w:rsidR="00B54DD9" w:rsidRPr="00B54DD9" w:rsidRDefault="00B54DD9" w:rsidP="00B54DD9">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78" w:author="Unknown"/>
          <w:rFonts w:ascii="Consolas" w:eastAsia="Times New Roman" w:hAnsi="Consolas" w:cs="Consolas"/>
          <w:color w:val="313131"/>
          <w:sz w:val="18"/>
          <w:szCs w:val="18"/>
        </w:rPr>
      </w:pPr>
      <w:ins w:id="79" w:author="Unknown">
        <w:r w:rsidRPr="00B54DD9">
          <w:rPr>
            <w:rFonts w:ascii="Consolas" w:eastAsia="Times New Roman" w:hAnsi="Consolas" w:cs="Consolas"/>
            <w:color w:val="000088"/>
            <w:sz w:val="18"/>
            <w:szCs w:val="18"/>
          </w:rPr>
          <w:t>&lt;</w:t>
        </w:r>
        <w:proofErr w:type="gramStart"/>
        <w:r w:rsidRPr="00B54DD9">
          <w:rPr>
            <w:rFonts w:ascii="Consolas" w:eastAsia="Times New Roman" w:hAnsi="Consolas" w:cs="Consolas"/>
            <w:color w:val="000088"/>
            <w:sz w:val="18"/>
            <w:szCs w:val="18"/>
          </w:rPr>
          <w:t>html</w:t>
        </w:r>
        <w:proofErr w:type="gramEnd"/>
        <w:r w:rsidRPr="00B54DD9">
          <w:rPr>
            <w:rFonts w:ascii="Consolas" w:eastAsia="Times New Roman" w:hAnsi="Consolas" w:cs="Consolas"/>
            <w:color w:val="000088"/>
            <w:sz w:val="18"/>
            <w:szCs w:val="18"/>
          </w:rPr>
          <w:t>&gt;</w:t>
        </w:r>
      </w:ins>
    </w:p>
    <w:p w:rsidR="00B54DD9" w:rsidRPr="00B54DD9" w:rsidRDefault="00B54DD9" w:rsidP="00B54DD9">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80" w:author="Unknown"/>
          <w:rFonts w:ascii="Consolas" w:eastAsia="Times New Roman" w:hAnsi="Consolas" w:cs="Consolas"/>
          <w:color w:val="313131"/>
          <w:sz w:val="18"/>
          <w:szCs w:val="18"/>
        </w:rPr>
      </w:pPr>
      <w:ins w:id="81" w:author="Unknown">
        <w:r w:rsidRPr="00B54DD9">
          <w:rPr>
            <w:rFonts w:ascii="Consolas" w:eastAsia="Times New Roman" w:hAnsi="Consolas" w:cs="Consolas"/>
            <w:color w:val="313131"/>
            <w:sz w:val="18"/>
            <w:szCs w:val="18"/>
          </w:rPr>
          <w:t xml:space="preserve">   </w:t>
        </w:r>
        <w:r w:rsidRPr="00B54DD9">
          <w:rPr>
            <w:rFonts w:ascii="Consolas" w:eastAsia="Times New Roman" w:hAnsi="Consolas" w:cs="Consolas"/>
            <w:color w:val="000088"/>
            <w:sz w:val="18"/>
            <w:szCs w:val="18"/>
          </w:rPr>
          <w:t>&lt;</w:t>
        </w:r>
        <w:proofErr w:type="gramStart"/>
        <w:r w:rsidRPr="00B54DD9">
          <w:rPr>
            <w:rFonts w:ascii="Consolas" w:eastAsia="Times New Roman" w:hAnsi="Consolas" w:cs="Consolas"/>
            <w:color w:val="000088"/>
            <w:sz w:val="18"/>
            <w:szCs w:val="18"/>
          </w:rPr>
          <w:t>head</w:t>
        </w:r>
        <w:proofErr w:type="gramEnd"/>
        <w:r w:rsidRPr="00B54DD9">
          <w:rPr>
            <w:rFonts w:ascii="Consolas" w:eastAsia="Times New Roman" w:hAnsi="Consolas" w:cs="Consolas"/>
            <w:color w:val="000088"/>
            <w:sz w:val="18"/>
            <w:szCs w:val="18"/>
          </w:rPr>
          <w:t>&gt;</w:t>
        </w:r>
      </w:ins>
    </w:p>
    <w:p w:rsidR="00B54DD9" w:rsidRPr="00B54DD9" w:rsidRDefault="00B54DD9" w:rsidP="00B54DD9">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82" w:author="Unknown"/>
          <w:rFonts w:ascii="Consolas" w:eastAsia="Times New Roman" w:hAnsi="Consolas" w:cs="Consolas"/>
          <w:color w:val="313131"/>
          <w:sz w:val="18"/>
          <w:szCs w:val="18"/>
        </w:rPr>
      </w:pPr>
      <w:ins w:id="83" w:author="Unknown">
        <w:r w:rsidRPr="00B54DD9">
          <w:rPr>
            <w:rFonts w:ascii="Consolas" w:eastAsia="Times New Roman" w:hAnsi="Consolas" w:cs="Consolas"/>
            <w:color w:val="313131"/>
            <w:sz w:val="18"/>
            <w:szCs w:val="18"/>
          </w:rPr>
          <w:t xml:space="preserve">   </w:t>
        </w:r>
      </w:ins>
    </w:p>
    <w:p w:rsidR="00B54DD9" w:rsidRPr="00B54DD9" w:rsidRDefault="00B54DD9" w:rsidP="00B54DD9">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84" w:author="Unknown"/>
          <w:rFonts w:ascii="Consolas" w:eastAsia="Times New Roman" w:hAnsi="Consolas" w:cs="Consolas"/>
          <w:color w:val="313131"/>
          <w:sz w:val="18"/>
          <w:szCs w:val="18"/>
        </w:rPr>
      </w:pPr>
      <w:ins w:id="85" w:author="Unknown">
        <w:r w:rsidRPr="00B54DD9">
          <w:rPr>
            <w:rFonts w:ascii="Consolas" w:eastAsia="Times New Roman" w:hAnsi="Consolas" w:cs="Consolas"/>
            <w:color w:val="313131"/>
            <w:sz w:val="18"/>
            <w:szCs w:val="18"/>
          </w:rPr>
          <w:t xml:space="preserve">      </w:t>
        </w:r>
        <w:r w:rsidRPr="00B54DD9">
          <w:rPr>
            <w:rFonts w:ascii="Consolas" w:eastAsia="Times New Roman" w:hAnsi="Consolas" w:cs="Consolas"/>
            <w:color w:val="000088"/>
            <w:sz w:val="18"/>
            <w:szCs w:val="18"/>
          </w:rPr>
          <w:t>&lt;script</w:t>
        </w:r>
        <w:r w:rsidRPr="00B54DD9">
          <w:rPr>
            <w:rFonts w:ascii="Consolas" w:eastAsia="Times New Roman" w:hAnsi="Consolas" w:cs="Consolas"/>
            <w:color w:val="313131"/>
            <w:sz w:val="18"/>
            <w:szCs w:val="18"/>
          </w:rPr>
          <w:t xml:space="preserve"> </w:t>
        </w:r>
        <w:r w:rsidRPr="00B54DD9">
          <w:rPr>
            <w:rFonts w:ascii="Consolas" w:eastAsia="Times New Roman" w:hAnsi="Consolas" w:cs="Consolas"/>
            <w:color w:val="7F0055"/>
            <w:sz w:val="18"/>
            <w:szCs w:val="18"/>
          </w:rPr>
          <w:t>type</w:t>
        </w:r>
        <w:r w:rsidRPr="00B54DD9">
          <w:rPr>
            <w:rFonts w:ascii="Consolas" w:eastAsia="Times New Roman" w:hAnsi="Consolas" w:cs="Consolas"/>
            <w:color w:val="666600"/>
            <w:sz w:val="18"/>
            <w:szCs w:val="18"/>
          </w:rPr>
          <w:t>=</w:t>
        </w:r>
        <w:r w:rsidRPr="00B54DD9">
          <w:rPr>
            <w:rFonts w:ascii="Consolas" w:eastAsia="Times New Roman" w:hAnsi="Consolas" w:cs="Consolas"/>
            <w:color w:val="008800"/>
            <w:sz w:val="18"/>
            <w:szCs w:val="18"/>
          </w:rPr>
          <w:t>"text/</w:t>
        </w:r>
        <w:proofErr w:type="spellStart"/>
        <w:r w:rsidRPr="00B54DD9">
          <w:rPr>
            <w:rFonts w:ascii="Consolas" w:eastAsia="Times New Roman" w:hAnsi="Consolas" w:cs="Consolas"/>
            <w:color w:val="008800"/>
            <w:sz w:val="18"/>
            <w:szCs w:val="18"/>
          </w:rPr>
          <w:t>javascript</w:t>
        </w:r>
        <w:proofErr w:type="spellEnd"/>
        <w:r w:rsidRPr="00B54DD9">
          <w:rPr>
            <w:rFonts w:ascii="Consolas" w:eastAsia="Times New Roman" w:hAnsi="Consolas" w:cs="Consolas"/>
            <w:color w:val="008800"/>
            <w:sz w:val="18"/>
            <w:szCs w:val="18"/>
          </w:rPr>
          <w:t>"</w:t>
        </w:r>
        <w:r w:rsidRPr="00B54DD9">
          <w:rPr>
            <w:rFonts w:ascii="Consolas" w:eastAsia="Times New Roman" w:hAnsi="Consolas" w:cs="Consolas"/>
            <w:color w:val="000088"/>
            <w:sz w:val="18"/>
            <w:szCs w:val="18"/>
          </w:rPr>
          <w:t>&gt;</w:t>
        </w:r>
      </w:ins>
    </w:p>
    <w:p w:rsidR="00B54DD9" w:rsidRPr="00B54DD9" w:rsidRDefault="00B54DD9" w:rsidP="00B54DD9">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86" w:author="Unknown"/>
          <w:rFonts w:ascii="Consolas" w:eastAsia="Times New Roman" w:hAnsi="Consolas" w:cs="Consolas"/>
          <w:color w:val="313131"/>
          <w:sz w:val="18"/>
          <w:szCs w:val="18"/>
        </w:rPr>
      </w:pPr>
      <w:ins w:id="87" w:author="Unknown">
        <w:r w:rsidRPr="00B54DD9">
          <w:rPr>
            <w:rFonts w:ascii="Consolas" w:eastAsia="Times New Roman" w:hAnsi="Consolas" w:cs="Consolas"/>
            <w:color w:val="313131"/>
            <w:sz w:val="18"/>
            <w:szCs w:val="18"/>
          </w:rPr>
          <w:t xml:space="preserve">         </w:t>
        </w:r>
        <w:r w:rsidRPr="00B54DD9">
          <w:rPr>
            <w:rFonts w:ascii="Consolas" w:eastAsia="Times New Roman" w:hAnsi="Consolas" w:cs="Consolas"/>
            <w:color w:val="666600"/>
            <w:sz w:val="18"/>
            <w:szCs w:val="18"/>
          </w:rPr>
          <w:t>&lt;!--</w:t>
        </w:r>
      </w:ins>
    </w:p>
    <w:p w:rsidR="00B54DD9" w:rsidRPr="00B54DD9" w:rsidRDefault="00B54DD9" w:rsidP="00B54DD9">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88" w:author="Unknown"/>
          <w:rFonts w:ascii="Consolas" w:eastAsia="Times New Roman" w:hAnsi="Consolas" w:cs="Consolas"/>
          <w:color w:val="313131"/>
          <w:sz w:val="18"/>
          <w:szCs w:val="18"/>
        </w:rPr>
      </w:pPr>
      <w:ins w:id="89" w:author="Unknown">
        <w:r w:rsidRPr="00B54DD9">
          <w:rPr>
            <w:rFonts w:ascii="Consolas" w:eastAsia="Times New Roman" w:hAnsi="Consolas" w:cs="Consolas"/>
            <w:color w:val="313131"/>
            <w:sz w:val="18"/>
            <w:szCs w:val="18"/>
          </w:rPr>
          <w:t xml:space="preserve">            </w:t>
        </w:r>
        <w:proofErr w:type="gramStart"/>
        <w:r w:rsidRPr="00B54DD9">
          <w:rPr>
            <w:rFonts w:ascii="Consolas" w:eastAsia="Times New Roman" w:hAnsi="Consolas" w:cs="Consolas"/>
            <w:color w:val="000088"/>
            <w:sz w:val="18"/>
            <w:szCs w:val="18"/>
          </w:rPr>
          <w:t>function</w:t>
        </w:r>
        <w:proofErr w:type="gramEnd"/>
        <w:r w:rsidRPr="00B54DD9">
          <w:rPr>
            <w:rFonts w:ascii="Consolas" w:eastAsia="Times New Roman" w:hAnsi="Consolas" w:cs="Consolas"/>
            <w:color w:val="313131"/>
            <w:sz w:val="18"/>
            <w:szCs w:val="18"/>
          </w:rPr>
          <w:t xml:space="preserve"> </w:t>
        </w:r>
        <w:r w:rsidRPr="00B54DD9">
          <w:rPr>
            <w:rFonts w:ascii="Consolas" w:eastAsia="Times New Roman" w:hAnsi="Consolas" w:cs="Consolas"/>
            <w:color w:val="7F0055"/>
            <w:sz w:val="18"/>
            <w:szCs w:val="18"/>
          </w:rPr>
          <w:t>Redirect</w:t>
        </w:r>
        <w:r w:rsidRPr="00B54DD9">
          <w:rPr>
            <w:rFonts w:ascii="Consolas" w:eastAsia="Times New Roman" w:hAnsi="Consolas" w:cs="Consolas"/>
            <w:color w:val="666600"/>
            <w:sz w:val="18"/>
            <w:szCs w:val="18"/>
          </w:rPr>
          <w:t>()</w:t>
        </w:r>
        <w:r w:rsidRPr="00B54DD9">
          <w:rPr>
            <w:rFonts w:ascii="Consolas" w:eastAsia="Times New Roman" w:hAnsi="Consolas" w:cs="Consolas"/>
            <w:color w:val="313131"/>
            <w:sz w:val="18"/>
            <w:szCs w:val="18"/>
          </w:rPr>
          <w:t xml:space="preserve"> </w:t>
        </w:r>
        <w:r w:rsidRPr="00B54DD9">
          <w:rPr>
            <w:rFonts w:ascii="Consolas" w:eastAsia="Times New Roman" w:hAnsi="Consolas" w:cs="Consolas"/>
            <w:color w:val="666600"/>
            <w:sz w:val="18"/>
            <w:szCs w:val="18"/>
          </w:rPr>
          <w:t>{</w:t>
        </w:r>
      </w:ins>
    </w:p>
    <w:p w:rsidR="00B54DD9" w:rsidRPr="00B54DD9" w:rsidRDefault="00B54DD9" w:rsidP="00B54DD9">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90" w:author="Unknown"/>
          <w:rFonts w:ascii="Consolas" w:eastAsia="Times New Roman" w:hAnsi="Consolas" w:cs="Consolas"/>
          <w:color w:val="313131"/>
          <w:sz w:val="18"/>
          <w:szCs w:val="18"/>
        </w:rPr>
      </w:pPr>
      <w:ins w:id="91" w:author="Unknown">
        <w:r w:rsidRPr="00B54DD9">
          <w:rPr>
            <w:rFonts w:ascii="Consolas" w:eastAsia="Times New Roman" w:hAnsi="Consolas" w:cs="Consolas"/>
            <w:color w:val="313131"/>
            <w:sz w:val="18"/>
            <w:szCs w:val="18"/>
          </w:rPr>
          <w:t xml:space="preserve">               </w:t>
        </w:r>
        <w:proofErr w:type="spellStart"/>
        <w:r w:rsidRPr="00B54DD9">
          <w:rPr>
            <w:rFonts w:ascii="Consolas" w:eastAsia="Times New Roman" w:hAnsi="Consolas" w:cs="Consolas"/>
            <w:color w:val="313131"/>
            <w:sz w:val="18"/>
            <w:szCs w:val="18"/>
          </w:rPr>
          <w:t>window</w:t>
        </w:r>
        <w:r w:rsidRPr="00B54DD9">
          <w:rPr>
            <w:rFonts w:ascii="Consolas" w:eastAsia="Times New Roman" w:hAnsi="Consolas" w:cs="Consolas"/>
            <w:color w:val="666600"/>
            <w:sz w:val="18"/>
            <w:szCs w:val="18"/>
          </w:rPr>
          <w:t>.</w:t>
        </w:r>
        <w:r w:rsidRPr="00B54DD9">
          <w:rPr>
            <w:rFonts w:ascii="Consolas" w:eastAsia="Times New Roman" w:hAnsi="Consolas" w:cs="Consolas"/>
            <w:color w:val="313131"/>
            <w:sz w:val="18"/>
            <w:szCs w:val="18"/>
          </w:rPr>
          <w:t>location</w:t>
        </w:r>
        <w:proofErr w:type="spellEnd"/>
        <w:r w:rsidRPr="00B54DD9">
          <w:rPr>
            <w:rFonts w:ascii="Consolas" w:eastAsia="Times New Roman" w:hAnsi="Consolas" w:cs="Consolas"/>
            <w:color w:val="666600"/>
            <w:sz w:val="18"/>
            <w:szCs w:val="18"/>
          </w:rPr>
          <w:t>=</w:t>
        </w:r>
        <w:r w:rsidRPr="00B54DD9">
          <w:rPr>
            <w:rFonts w:ascii="Consolas" w:eastAsia="Times New Roman" w:hAnsi="Consolas" w:cs="Consolas"/>
            <w:color w:val="008800"/>
            <w:sz w:val="18"/>
            <w:szCs w:val="18"/>
          </w:rPr>
          <w:t>"http://www.tutorialspoint.com"</w:t>
        </w:r>
        <w:r w:rsidRPr="00B54DD9">
          <w:rPr>
            <w:rFonts w:ascii="Consolas" w:eastAsia="Times New Roman" w:hAnsi="Consolas" w:cs="Consolas"/>
            <w:color w:val="666600"/>
            <w:sz w:val="18"/>
            <w:szCs w:val="18"/>
          </w:rPr>
          <w:t>;</w:t>
        </w:r>
      </w:ins>
    </w:p>
    <w:p w:rsidR="00B54DD9" w:rsidRPr="00B54DD9" w:rsidRDefault="00B54DD9" w:rsidP="00B54DD9">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92" w:author="Unknown"/>
          <w:rFonts w:ascii="Consolas" w:eastAsia="Times New Roman" w:hAnsi="Consolas" w:cs="Consolas"/>
          <w:color w:val="313131"/>
          <w:sz w:val="18"/>
          <w:szCs w:val="18"/>
        </w:rPr>
      </w:pPr>
      <w:ins w:id="93" w:author="Unknown">
        <w:r w:rsidRPr="00B54DD9">
          <w:rPr>
            <w:rFonts w:ascii="Consolas" w:eastAsia="Times New Roman" w:hAnsi="Consolas" w:cs="Consolas"/>
            <w:color w:val="313131"/>
            <w:sz w:val="18"/>
            <w:szCs w:val="18"/>
          </w:rPr>
          <w:t xml:space="preserve">            </w:t>
        </w:r>
        <w:r w:rsidRPr="00B54DD9">
          <w:rPr>
            <w:rFonts w:ascii="Consolas" w:eastAsia="Times New Roman" w:hAnsi="Consolas" w:cs="Consolas"/>
            <w:color w:val="666600"/>
            <w:sz w:val="18"/>
            <w:szCs w:val="18"/>
          </w:rPr>
          <w:t>}</w:t>
        </w:r>
      </w:ins>
    </w:p>
    <w:p w:rsidR="00B54DD9" w:rsidRPr="00B54DD9" w:rsidRDefault="00B54DD9" w:rsidP="00B54DD9">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94" w:author="Unknown"/>
          <w:rFonts w:ascii="Consolas" w:eastAsia="Times New Roman" w:hAnsi="Consolas" w:cs="Consolas"/>
          <w:color w:val="313131"/>
          <w:sz w:val="18"/>
          <w:szCs w:val="18"/>
        </w:rPr>
      </w:pPr>
      <w:ins w:id="95" w:author="Unknown">
        <w:r w:rsidRPr="00B54DD9">
          <w:rPr>
            <w:rFonts w:ascii="Consolas" w:eastAsia="Times New Roman" w:hAnsi="Consolas" w:cs="Consolas"/>
            <w:color w:val="313131"/>
            <w:sz w:val="18"/>
            <w:szCs w:val="18"/>
          </w:rPr>
          <w:t xml:space="preserve">            </w:t>
        </w:r>
      </w:ins>
    </w:p>
    <w:p w:rsidR="00B54DD9" w:rsidRPr="00B54DD9" w:rsidRDefault="00B54DD9" w:rsidP="00B54DD9">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96" w:author="Unknown"/>
          <w:rFonts w:ascii="Consolas" w:eastAsia="Times New Roman" w:hAnsi="Consolas" w:cs="Consolas"/>
          <w:color w:val="313131"/>
          <w:sz w:val="18"/>
          <w:szCs w:val="18"/>
        </w:rPr>
      </w:pPr>
      <w:ins w:id="97" w:author="Unknown">
        <w:r w:rsidRPr="00B54DD9">
          <w:rPr>
            <w:rFonts w:ascii="Consolas" w:eastAsia="Times New Roman" w:hAnsi="Consolas" w:cs="Consolas"/>
            <w:color w:val="313131"/>
            <w:sz w:val="18"/>
            <w:szCs w:val="18"/>
          </w:rPr>
          <w:t xml:space="preserve">            </w:t>
        </w:r>
        <w:proofErr w:type="spellStart"/>
        <w:proofErr w:type="gramStart"/>
        <w:r w:rsidRPr="00B54DD9">
          <w:rPr>
            <w:rFonts w:ascii="Consolas" w:eastAsia="Times New Roman" w:hAnsi="Consolas" w:cs="Consolas"/>
            <w:color w:val="313131"/>
            <w:sz w:val="18"/>
            <w:szCs w:val="18"/>
          </w:rPr>
          <w:t>document</w:t>
        </w:r>
        <w:r w:rsidRPr="00B54DD9">
          <w:rPr>
            <w:rFonts w:ascii="Consolas" w:eastAsia="Times New Roman" w:hAnsi="Consolas" w:cs="Consolas"/>
            <w:color w:val="666600"/>
            <w:sz w:val="18"/>
            <w:szCs w:val="18"/>
          </w:rPr>
          <w:t>.</w:t>
        </w:r>
        <w:r w:rsidRPr="00B54DD9">
          <w:rPr>
            <w:rFonts w:ascii="Consolas" w:eastAsia="Times New Roman" w:hAnsi="Consolas" w:cs="Consolas"/>
            <w:color w:val="313131"/>
            <w:sz w:val="18"/>
            <w:szCs w:val="18"/>
          </w:rPr>
          <w:t>write</w:t>
        </w:r>
        <w:proofErr w:type="spellEnd"/>
        <w:r w:rsidRPr="00B54DD9">
          <w:rPr>
            <w:rFonts w:ascii="Consolas" w:eastAsia="Times New Roman" w:hAnsi="Consolas" w:cs="Consolas"/>
            <w:color w:val="666600"/>
            <w:sz w:val="18"/>
            <w:szCs w:val="18"/>
          </w:rPr>
          <w:t>(</w:t>
        </w:r>
        <w:proofErr w:type="gramEnd"/>
        <w:r w:rsidRPr="00B54DD9">
          <w:rPr>
            <w:rFonts w:ascii="Consolas" w:eastAsia="Times New Roman" w:hAnsi="Consolas" w:cs="Consolas"/>
            <w:color w:val="008800"/>
            <w:sz w:val="18"/>
            <w:szCs w:val="18"/>
          </w:rPr>
          <w:t>"You will be redirected to main page in 10 sec."</w:t>
        </w:r>
        <w:r w:rsidRPr="00B54DD9">
          <w:rPr>
            <w:rFonts w:ascii="Consolas" w:eastAsia="Times New Roman" w:hAnsi="Consolas" w:cs="Consolas"/>
            <w:color w:val="666600"/>
            <w:sz w:val="18"/>
            <w:szCs w:val="18"/>
          </w:rPr>
          <w:t>);</w:t>
        </w:r>
      </w:ins>
    </w:p>
    <w:p w:rsidR="00B54DD9" w:rsidRPr="00B54DD9" w:rsidRDefault="00B54DD9" w:rsidP="00B54DD9">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98" w:author="Unknown"/>
          <w:rFonts w:ascii="Consolas" w:eastAsia="Times New Roman" w:hAnsi="Consolas" w:cs="Consolas"/>
          <w:color w:val="313131"/>
          <w:sz w:val="18"/>
          <w:szCs w:val="18"/>
        </w:rPr>
      </w:pPr>
      <w:ins w:id="99" w:author="Unknown">
        <w:r w:rsidRPr="00B54DD9">
          <w:rPr>
            <w:rFonts w:ascii="Consolas" w:eastAsia="Times New Roman" w:hAnsi="Consolas" w:cs="Consolas"/>
            <w:color w:val="313131"/>
            <w:sz w:val="18"/>
            <w:szCs w:val="18"/>
          </w:rPr>
          <w:t xml:space="preserve">            </w:t>
        </w:r>
        <w:proofErr w:type="spellStart"/>
        <w:proofErr w:type="gramStart"/>
        <w:r w:rsidRPr="00B54DD9">
          <w:rPr>
            <w:rFonts w:ascii="Consolas" w:eastAsia="Times New Roman" w:hAnsi="Consolas" w:cs="Consolas"/>
            <w:color w:val="313131"/>
            <w:sz w:val="18"/>
            <w:szCs w:val="18"/>
          </w:rPr>
          <w:t>setTimeout</w:t>
        </w:r>
        <w:proofErr w:type="spellEnd"/>
        <w:r w:rsidRPr="00B54DD9">
          <w:rPr>
            <w:rFonts w:ascii="Consolas" w:eastAsia="Times New Roman" w:hAnsi="Consolas" w:cs="Consolas"/>
            <w:color w:val="666600"/>
            <w:sz w:val="18"/>
            <w:szCs w:val="18"/>
          </w:rPr>
          <w:t>(</w:t>
        </w:r>
        <w:proofErr w:type="gramEnd"/>
        <w:r w:rsidRPr="00B54DD9">
          <w:rPr>
            <w:rFonts w:ascii="Consolas" w:eastAsia="Times New Roman" w:hAnsi="Consolas" w:cs="Consolas"/>
            <w:color w:val="008800"/>
            <w:sz w:val="18"/>
            <w:szCs w:val="18"/>
          </w:rPr>
          <w:t>'Redirect()'</w:t>
        </w:r>
        <w:r w:rsidRPr="00B54DD9">
          <w:rPr>
            <w:rFonts w:ascii="Consolas" w:eastAsia="Times New Roman" w:hAnsi="Consolas" w:cs="Consolas"/>
            <w:color w:val="666600"/>
            <w:sz w:val="18"/>
            <w:szCs w:val="18"/>
          </w:rPr>
          <w:t>,</w:t>
        </w:r>
        <w:r w:rsidRPr="00B54DD9">
          <w:rPr>
            <w:rFonts w:ascii="Consolas" w:eastAsia="Times New Roman" w:hAnsi="Consolas" w:cs="Consolas"/>
            <w:color w:val="313131"/>
            <w:sz w:val="18"/>
            <w:szCs w:val="18"/>
          </w:rPr>
          <w:t xml:space="preserve"> </w:t>
        </w:r>
        <w:r w:rsidRPr="00B54DD9">
          <w:rPr>
            <w:rFonts w:ascii="Consolas" w:eastAsia="Times New Roman" w:hAnsi="Consolas" w:cs="Consolas"/>
            <w:color w:val="006666"/>
            <w:sz w:val="18"/>
            <w:szCs w:val="18"/>
          </w:rPr>
          <w:t>10000</w:t>
        </w:r>
        <w:r w:rsidRPr="00B54DD9">
          <w:rPr>
            <w:rFonts w:ascii="Consolas" w:eastAsia="Times New Roman" w:hAnsi="Consolas" w:cs="Consolas"/>
            <w:color w:val="666600"/>
            <w:sz w:val="18"/>
            <w:szCs w:val="18"/>
          </w:rPr>
          <w:t>);</w:t>
        </w:r>
      </w:ins>
    </w:p>
    <w:p w:rsidR="00B54DD9" w:rsidRPr="00B54DD9" w:rsidRDefault="00B54DD9" w:rsidP="00B54DD9">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00" w:author="Unknown"/>
          <w:rFonts w:ascii="Consolas" w:eastAsia="Times New Roman" w:hAnsi="Consolas" w:cs="Consolas"/>
          <w:color w:val="313131"/>
          <w:sz w:val="18"/>
          <w:szCs w:val="18"/>
        </w:rPr>
      </w:pPr>
      <w:ins w:id="101" w:author="Unknown">
        <w:r w:rsidRPr="00B54DD9">
          <w:rPr>
            <w:rFonts w:ascii="Consolas" w:eastAsia="Times New Roman" w:hAnsi="Consolas" w:cs="Consolas"/>
            <w:color w:val="313131"/>
            <w:sz w:val="18"/>
            <w:szCs w:val="18"/>
          </w:rPr>
          <w:t xml:space="preserve">         </w:t>
        </w:r>
        <w:r w:rsidRPr="00B54DD9">
          <w:rPr>
            <w:rFonts w:ascii="Consolas" w:eastAsia="Times New Roman" w:hAnsi="Consolas" w:cs="Consolas"/>
            <w:color w:val="880000"/>
            <w:sz w:val="18"/>
            <w:szCs w:val="18"/>
          </w:rPr>
          <w:t>//--&gt;</w:t>
        </w:r>
      </w:ins>
    </w:p>
    <w:p w:rsidR="00B54DD9" w:rsidRPr="00B54DD9" w:rsidRDefault="00B54DD9" w:rsidP="00B54DD9">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02" w:author="Unknown"/>
          <w:rFonts w:ascii="Consolas" w:eastAsia="Times New Roman" w:hAnsi="Consolas" w:cs="Consolas"/>
          <w:color w:val="313131"/>
          <w:sz w:val="18"/>
          <w:szCs w:val="18"/>
        </w:rPr>
      </w:pPr>
      <w:ins w:id="103" w:author="Unknown">
        <w:r w:rsidRPr="00B54DD9">
          <w:rPr>
            <w:rFonts w:ascii="Consolas" w:eastAsia="Times New Roman" w:hAnsi="Consolas" w:cs="Consolas"/>
            <w:color w:val="313131"/>
            <w:sz w:val="18"/>
            <w:szCs w:val="18"/>
          </w:rPr>
          <w:t xml:space="preserve">      </w:t>
        </w:r>
        <w:r w:rsidRPr="00B54DD9">
          <w:rPr>
            <w:rFonts w:ascii="Consolas" w:eastAsia="Times New Roman" w:hAnsi="Consolas" w:cs="Consolas"/>
            <w:color w:val="000088"/>
            <w:sz w:val="18"/>
            <w:szCs w:val="18"/>
          </w:rPr>
          <w:t>&lt;/script&gt;</w:t>
        </w:r>
      </w:ins>
    </w:p>
    <w:p w:rsidR="00B54DD9" w:rsidRPr="00B54DD9" w:rsidRDefault="00B54DD9" w:rsidP="00B54DD9">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04" w:author="Unknown"/>
          <w:rFonts w:ascii="Consolas" w:eastAsia="Times New Roman" w:hAnsi="Consolas" w:cs="Consolas"/>
          <w:color w:val="313131"/>
          <w:sz w:val="18"/>
          <w:szCs w:val="18"/>
        </w:rPr>
      </w:pPr>
      <w:ins w:id="105" w:author="Unknown">
        <w:r w:rsidRPr="00B54DD9">
          <w:rPr>
            <w:rFonts w:ascii="Consolas" w:eastAsia="Times New Roman" w:hAnsi="Consolas" w:cs="Consolas"/>
            <w:color w:val="313131"/>
            <w:sz w:val="18"/>
            <w:szCs w:val="18"/>
          </w:rPr>
          <w:t xml:space="preserve">      </w:t>
        </w:r>
      </w:ins>
    </w:p>
    <w:p w:rsidR="00B54DD9" w:rsidRPr="00B54DD9" w:rsidRDefault="00B54DD9" w:rsidP="00B54DD9">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06" w:author="Unknown"/>
          <w:rFonts w:ascii="Consolas" w:eastAsia="Times New Roman" w:hAnsi="Consolas" w:cs="Consolas"/>
          <w:color w:val="313131"/>
          <w:sz w:val="18"/>
          <w:szCs w:val="18"/>
        </w:rPr>
      </w:pPr>
      <w:ins w:id="107" w:author="Unknown">
        <w:r w:rsidRPr="00B54DD9">
          <w:rPr>
            <w:rFonts w:ascii="Consolas" w:eastAsia="Times New Roman" w:hAnsi="Consolas" w:cs="Consolas"/>
            <w:color w:val="313131"/>
            <w:sz w:val="18"/>
            <w:szCs w:val="18"/>
          </w:rPr>
          <w:t xml:space="preserve">   </w:t>
        </w:r>
        <w:r w:rsidRPr="00B54DD9">
          <w:rPr>
            <w:rFonts w:ascii="Consolas" w:eastAsia="Times New Roman" w:hAnsi="Consolas" w:cs="Consolas"/>
            <w:color w:val="000088"/>
            <w:sz w:val="18"/>
            <w:szCs w:val="18"/>
          </w:rPr>
          <w:t>&lt;/head&gt;</w:t>
        </w:r>
      </w:ins>
    </w:p>
    <w:p w:rsidR="00B54DD9" w:rsidRPr="00B54DD9" w:rsidRDefault="00B54DD9" w:rsidP="00B54DD9">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08" w:author="Unknown"/>
          <w:rFonts w:ascii="Consolas" w:eastAsia="Times New Roman" w:hAnsi="Consolas" w:cs="Consolas"/>
          <w:color w:val="313131"/>
          <w:sz w:val="18"/>
          <w:szCs w:val="18"/>
        </w:rPr>
      </w:pPr>
      <w:ins w:id="109" w:author="Unknown">
        <w:r w:rsidRPr="00B54DD9">
          <w:rPr>
            <w:rFonts w:ascii="Consolas" w:eastAsia="Times New Roman" w:hAnsi="Consolas" w:cs="Consolas"/>
            <w:color w:val="313131"/>
            <w:sz w:val="18"/>
            <w:szCs w:val="18"/>
          </w:rPr>
          <w:t xml:space="preserve">   </w:t>
        </w:r>
      </w:ins>
    </w:p>
    <w:p w:rsidR="00B54DD9" w:rsidRPr="00B54DD9" w:rsidRDefault="00B54DD9" w:rsidP="00B54DD9">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10" w:author="Unknown"/>
          <w:rFonts w:ascii="Consolas" w:eastAsia="Times New Roman" w:hAnsi="Consolas" w:cs="Consolas"/>
          <w:color w:val="313131"/>
          <w:sz w:val="18"/>
          <w:szCs w:val="18"/>
        </w:rPr>
      </w:pPr>
      <w:ins w:id="111" w:author="Unknown">
        <w:r w:rsidRPr="00B54DD9">
          <w:rPr>
            <w:rFonts w:ascii="Consolas" w:eastAsia="Times New Roman" w:hAnsi="Consolas" w:cs="Consolas"/>
            <w:color w:val="313131"/>
            <w:sz w:val="18"/>
            <w:szCs w:val="18"/>
          </w:rPr>
          <w:t xml:space="preserve">   </w:t>
        </w:r>
        <w:r w:rsidRPr="00B54DD9">
          <w:rPr>
            <w:rFonts w:ascii="Consolas" w:eastAsia="Times New Roman" w:hAnsi="Consolas" w:cs="Consolas"/>
            <w:color w:val="000088"/>
            <w:sz w:val="18"/>
            <w:szCs w:val="18"/>
          </w:rPr>
          <w:t>&lt;</w:t>
        </w:r>
        <w:proofErr w:type="gramStart"/>
        <w:r w:rsidRPr="00B54DD9">
          <w:rPr>
            <w:rFonts w:ascii="Consolas" w:eastAsia="Times New Roman" w:hAnsi="Consolas" w:cs="Consolas"/>
            <w:color w:val="000088"/>
            <w:sz w:val="18"/>
            <w:szCs w:val="18"/>
          </w:rPr>
          <w:t>body</w:t>
        </w:r>
        <w:proofErr w:type="gramEnd"/>
        <w:r w:rsidRPr="00B54DD9">
          <w:rPr>
            <w:rFonts w:ascii="Consolas" w:eastAsia="Times New Roman" w:hAnsi="Consolas" w:cs="Consolas"/>
            <w:color w:val="000088"/>
            <w:sz w:val="18"/>
            <w:szCs w:val="18"/>
          </w:rPr>
          <w:t>&gt;</w:t>
        </w:r>
      </w:ins>
    </w:p>
    <w:p w:rsidR="00B54DD9" w:rsidRPr="00B54DD9" w:rsidRDefault="00B54DD9" w:rsidP="00B54DD9">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12" w:author="Unknown"/>
          <w:rFonts w:ascii="Consolas" w:eastAsia="Times New Roman" w:hAnsi="Consolas" w:cs="Consolas"/>
          <w:color w:val="313131"/>
          <w:sz w:val="18"/>
          <w:szCs w:val="18"/>
        </w:rPr>
      </w:pPr>
      <w:ins w:id="113" w:author="Unknown">
        <w:r w:rsidRPr="00B54DD9">
          <w:rPr>
            <w:rFonts w:ascii="Consolas" w:eastAsia="Times New Roman" w:hAnsi="Consolas" w:cs="Consolas"/>
            <w:color w:val="313131"/>
            <w:sz w:val="18"/>
            <w:szCs w:val="18"/>
          </w:rPr>
          <w:t xml:space="preserve">   </w:t>
        </w:r>
        <w:r w:rsidRPr="00B54DD9">
          <w:rPr>
            <w:rFonts w:ascii="Consolas" w:eastAsia="Times New Roman" w:hAnsi="Consolas" w:cs="Consolas"/>
            <w:color w:val="000088"/>
            <w:sz w:val="18"/>
            <w:szCs w:val="18"/>
          </w:rPr>
          <w:t>&lt;/body&gt;</w:t>
        </w:r>
      </w:ins>
    </w:p>
    <w:p w:rsidR="00B54DD9" w:rsidRPr="00B54DD9" w:rsidRDefault="00B54DD9" w:rsidP="00B54DD9">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14" w:author="Unknown"/>
          <w:rFonts w:ascii="Consolas" w:eastAsia="Times New Roman" w:hAnsi="Consolas" w:cs="Consolas"/>
          <w:color w:val="313131"/>
          <w:sz w:val="18"/>
          <w:szCs w:val="18"/>
        </w:rPr>
      </w:pPr>
      <w:ins w:id="115" w:author="Unknown">
        <w:r w:rsidRPr="00B54DD9">
          <w:rPr>
            <w:rFonts w:ascii="Consolas" w:eastAsia="Times New Roman" w:hAnsi="Consolas" w:cs="Consolas"/>
            <w:color w:val="000088"/>
            <w:sz w:val="18"/>
            <w:szCs w:val="18"/>
          </w:rPr>
          <w:t>&lt;/html&gt;</w:t>
        </w:r>
      </w:ins>
    </w:p>
    <w:p w:rsidR="00B54DD9" w:rsidRPr="00B54DD9" w:rsidRDefault="00B54DD9" w:rsidP="00B54DD9">
      <w:pPr>
        <w:shd w:val="clear" w:color="auto" w:fill="FFFFFF"/>
        <w:spacing w:before="48" w:after="48" w:line="360" w:lineRule="atLeast"/>
        <w:ind w:left="-450" w:right="-402"/>
        <w:outlineLvl w:val="2"/>
        <w:rPr>
          <w:ins w:id="116" w:author="Unknown"/>
          <w:rFonts w:ascii="Arial" w:eastAsia="Times New Roman" w:hAnsi="Arial" w:cs="Arial"/>
          <w:color w:val="000000"/>
          <w:sz w:val="27"/>
          <w:szCs w:val="27"/>
        </w:rPr>
      </w:pPr>
      <w:ins w:id="117" w:author="Unknown">
        <w:r w:rsidRPr="00B54DD9">
          <w:rPr>
            <w:rFonts w:ascii="Arial" w:eastAsia="Times New Roman" w:hAnsi="Arial" w:cs="Arial"/>
            <w:color w:val="000000"/>
            <w:sz w:val="27"/>
            <w:szCs w:val="27"/>
          </w:rPr>
          <w:t>Output</w:t>
        </w:r>
      </w:ins>
    </w:p>
    <w:p w:rsidR="00B54DD9" w:rsidRPr="00B54DD9" w:rsidRDefault="00B54DD9" w:rsidP="00B54DD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118" w:author="Unknown"/>
          <w:rFonts w:ascii="Consolas" w:eastAsia="Times New Roman" w:hAnsi="Consolas" w:cs="Consolas"/>
          <w:color w:val="313131"/>
          <w:sz w:val="18"/>
          <w:szCs w:val="18"/>
        </w:rPr>
      </w:pPr>
      <w:ins w:id="119" w:author="Unknown">
        <w:r w:rsidRPr="00B54DD9">
          <w:rPr>
            <w:rFonts w:ascii="Consolas" w:eastAsia="Times New Roman" w:hAnsi="Consolas" w:cs="Consolas"/>
            <w:color w:val="313131"/>
            <w:sz w:val="18"/>
            <w:szCs w:val="18"/>
          </w:rPr>
          <w:t>You will be redirected to tutorialspoint.com main page in 10 seconds!</w:t>
        </w:r>
      </w:ins>
    </w:p>
    <w:p w:rsidR="00B54DD9" w:rsidRPr="00B54DD9" w:rsidRDefault="00B54DD9" w:rsidP="00B54DD9">
      <w:pPr>
        <w:shd w:val="clear" w:color="auto" w:fill="FFFFFF"/>
        <w:spacing w:before="48" w:after="48" w:line="360" w:lineRule="atLeast"/>
        <w:ind w:left="-450" w:right="-402"/>
        <w:outlineLvl w:val="2"/>
        <w:rPr>
          <w:ins w:id="120" w:author="Unknown"/>
          <w:rFonts w:ascii="Arial" w:eastAsia="Times New Roman" w:hAnsi="Arial" w:cs="Arial"/>
          <w:color w:val="000000"/>
          <w:sz w:val="27"/>
          <w:szCs w:val="27"/>
        </w:rPr>
      </w:pPr>
      <w:ins w:id="121" w:author="Unknown">
        <w:r w:rsidRPr="00B54DD9">
          <w:rPr>
            <w:rFonts w:ascii="Arial" w:eastAsia="Times New Roman" w:hAnsi="Arial" w:cs="Arial"/>
            <w:color w:val="000000"/>
            <w:sz w:val="27"/>
            <w:szCs w:val="27"/>
          </w:rPr>
          <w:t>Example 3</w:t>
        </w:r>
      </w:ins>
    </w:p>
    <w:p w:rsidR="00B54DD9" w:rsidRPr="00B54DD9" w:rsidRDefault="00B54DD9" w:rsidP="00B54DD9">
      <w:pPr>
        <w:shd w:val="clear" w:color="auto" w:fill="FFFFFF"/>
        <w:spacing w:after="240" w:line="360" w:lineRule="atLeast"/>
        <w:ind w:left="-402" w:right="-402"/>
        <w:jc w:val="both"/>
        <w:rPr>
          <w:ins w:id="122" w:author="Unknown"/>
          <w:rFonts w:ascii="Arial" w:eastAsia="Times New Roman" w:hAnsi="Arial" w:cs="Arial"/>
          <w:color w:val="000000"/>
          <w:sz w:val="21"/>
          <w:szCs w:val="21"/>
        </w:rPr>
      </w:pPr>
      <w:ins w:id="123" w:author="Unknown">
        <w:r w:rsidRPr="00B54DD9">
          <w:rPr>
            <w:rFonts w:ascii="Arial" w:eastAsia="Times New Roman" w:hAnsi="Arial" w:cs="Arial"/>
            <w:color w:val="000000"/>
            <w:sz w:val="21"/>
            <w:szCs w:val="21"/>
          </w:rPr>
          <w:t>The following example shows how to redirect your site visitors onto a different page based on their browsers.</w:t>
        </w:r>
      </w:ins>
    </w:p>
    <w:p w:rsidR="00B54DD9" w:rsidRPr="00B54DD9" w:rsidRDefault="00B54DD9" w:rsidP="00B54D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24" w:author="Unknown"/>
          <w:rFonts w:ascii="Consolas" w:eastAsia="Times New Roman" w:hAnsi="Consolas" w:cs="Consolas"/>
          <w:color w:val="313131"/>
          <w:sz w:val="18"/>
          <w:szCs w:val="18"/>
        </w:rPr>
      </w:pPr>
      <w:ins w:id="125" w:author="Unknown">
        <w:r w:rsidRPr="00B54DD9">
          <w:rPr>
            <w:rFonts w:ascii="Consolas" w:eastAsia="Times New Roman" w:hAnsi="Consolas" w:cs="Consolas"/>
            <w:color w:val="000088"/>
            <w:sz w:val="18"/>
            <w:szCs w:val="18"/>
          </w:rPr>
          <w:t>&lt;</w:t>
        </w:r>
        <w:proofErr w:type="gramStart"/>
        <w:r w:rsidRPr="00B54DD9">
          <w:rPr>
            <w:rFonts w:ascii="Consolas" w:eastAsia="Times New Roman" w:hAnsi="Consolas" w:cs="Consolas"/>
            <w:color w:val="000088"/>
            <w:sz w:val="18"/>
            <w:szCs w:val="18"/>
          </w:rPr>
          <w:t>html</w:t>
        </w:r>
        <w:proofErr w:type="gramEnd"/>
        <w:r w:rsidRPr="00B54DD9">
          <w:rPr>
            <w:rFonts w:ascii="Consolas" w:eastAsia="Times New Roman" w:hAnsi="Consolas" w:cs="Consolas"/>
            <w:color w:val="000088"/>
            <w:sz w:val="18"/>
            <w:szCs w:val="18"/>
          </w:rPr>
          <w:t>&gt;</w:t>
        </w:r>
      </w:ins>
    </w:p>
    <w:p w:rsidR="00B54DD9" w:rsidRPr="00B54DD9" w:rsidRDefault="00B54DD9" w:rsidP="00B54D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26" w:author="Unknown"/>
          <w:rFonts w:ascii="Consolas" w:eastAsia="Times New Roman" w:hAnsi="Consolas" w:cs="Consolas"/>
          <w:color w:val="313131"/>
          <w:sz w:val="18"/>
          <w:szCs w:val="18"/>
        </w:rPr>
      </w:pPr>
      <w:ins w:id="127" w:author="Unknown">
        <w:r w:rsidRPr="00B54DD9">
          <w:rPr>
            <w:rFonts w:ascii="Consolas" w:eastAsia="Times New Roman" w:hAnsi="Consolas" w:cs="Consolas"/>
            <w:color w:val="313131"/>
            <w:sz w:val="18"/>
            <w:szCs w:val="18"/>
          </w:rPr>
          <w:t xml:space="preserve">   </w:t>
        </w:r>
        <w:r w:rsidRPr="00B54DD9">
          <w:rPr>
            <w:rFonts w:ascii="Consolas" w:eastAsia="Times New Roman" w:hAnsi="Consolas" w:cs="Consolas"/>
            <w:color w:val="000088"/>
            <w:sz w:val="18"/>
            <w:szCs w:val="18"/>
          </w:rPr>
          <w:t>&lt;</w:t>
        </w:r>
        <w:proofErr w:type="gramStart"/>
        <w:r w:rsidRPr="00B54DD9">
          <w:rPr>
            <w:rFonts w:ascii="Consolas" w:eastAsia="Times New Roman" w:hAnsi="Consolas" w:cs="Consolas"/>
            <w:color w:val="000088"/>
            <w:sz w:val="18"/>
            <w:szCs w:val="18"/>
          </w:rPr>
          <w:t>head</w:t>
        </w:r>
        <w:proofErr w:type="gramEnd"/>
        <w:r w:rsidRPr="00B54DD9">
          <w:rPr>
            <w:rFonts w:ascii="Consolas" w:eastAsia="Times New Roman" w:hAnsi="Consolas" w:cs="Consolas"/>
            <w:color w:val="000088"/>
            <w:sz w:val="18"/>
            <w:szCs w:val="18"/>
          </w:rPr>
          <w:t>&gt;</w:t>
        </w:r>
      </w:ins>
    </w:p>
    <w:p w:rsidR="00B54DD9" w:rsidRPr="00B54DD9" w:rsidRDefault="00B54DD9" w:rsidP="00B54D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28" w:author="Unknown"/>
          <w:rFonts w:ascii="Consolas" w:eastAsia="Times New Roman" w:hAnsi="Consolas" w:cs="Consolas"/>
          <w:color w:val="313131"/>
          <w:sz w:val="18"/>
          <w:szCs w:val="18"/>
        </w:rPr>
      </w:pPr>
      <w:ins w:id="129" w:author="Unknown">
        <w:r w:rsidRPr="00B54DD9">
          <w:rPr>
            <w:rFonts w:ascii="Consolas" w:eastAsia="Times New Roman" w:hAnsi="Consolas" w:cs="Consolas"/>
            <w:color w:val="313131"/>
            <w:sz w:val="18"/>
            <w:szCs w:val="18"/>
          </w:rPr>
          <w:t xml:space="preserve">   </w:t>
        </w:r>
      </w:ins>
    </w:p>
    <w:p w:rsidR="00B54DD9" w:rsidRPr="00B54DD9" w:rsidRDefault="00B54DD9" w:rsidP="00B54D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30" w:author="Unknown"/>
          <w:rFonts w:ascii="Consolas" w:eastAsia="Times New Roman" w:hAnsi="Consolas" w:cs="Consolas"/>
          <w:color w:val="313131"/>
          <w:sz w:val="18"/>
          <w:szCs w:val="18"/>
        </w:rPr>
      </w:pPr>
      <w:ins w:id="131" w:author="Unknown">
        <w:r w:rsidRPr="00B54DD9">
          <w:rPr>
            <w:rFonts w:ascii="Consolas" w:eastAsia="Times New Roman" w:hAnsi="Consolas" w:cs="Consolas"/>
            <w:color w:val="313131"/>
            <w:sz w:val="18"/>
            <w:szCs w:val="18"/>
          </w:rPr>
          <w:t xml:space="preserve">      </w:t>
        </w:r>
        <w:r w:rsidRPr="00B54DD9">
          <w:rPr>
            <w:rFonts w:ascii="Consolas" w:eastAsia="Times New Roman" w:hAnsi="Consolas" w:cs="Consolas"/>
            <w:color w:val="000088"/>
            <w:sz w:val="18"/>
            <w:szCs w:val="18"/>
          </w:rPr>
          <w:t>&lt;script</w:t>
        </w:r>
        <w:r w:rsidRPr="00B54DD9">
          <w:rPr>
            <w:rFonts w:ascii="Consolas" w:eastAsia="Times New Roman" w:hAnsi="Consolas" w:cs="Consolas"/>
            <w:color w:val="313131"/>
            <w:sz w:val="18"/>
            <w:szCs w:val="18"/>
          </w:rPr>
          <w:t xml:space="preserve"> </w:t>
        </w:r>
        <w:r w:rsidRPr="00B54DD9">
          <w:rPr>
            <w:rFonts w:ascii="Consolas" w:eastAsia="Times New Roman" w:hAnsi="Consolas" w:cs="Consolas"/>
            <w:color w:val="7F0055"/>
            <w:sz w:val="18"/>
            <w:szCs w:val="18"/>
          </w:rPr>
          <w:t>type</w:t>
        </w:r>
        <w:r w:rsidRPr="00B54DD9">
          <w:rPr>
            <w:rFonts w:ascii="Consolas" w:eastAsia="Times New Roman" w:hAnsi="Consolas" w:cs="Consolas"/>
            <w:color w:val="666600"/>
            <w:sz w:val="18"/>
            <w:szCs w:val="18"/>
          </w:rPr>
          <w:t>=</w:t>
        </w:r>
        <w:r w:rsidRPr="00B54DD9">
          <w:rPr>
            <w:rFonts w:ascii="Consolas" w:eastAsia="Times New Roman" w:hAnsi="Consolas" w:cs="Consolas"/>
            <w:color w:val="008800"/>
            <w:sz w:val="18"/>
            <w:szCs w:val="18"/>
          </w:rPr>
          <w:t>"text/</w:t>
        </w:r>
        <w:proofErr w:type="spellStart"/>
        <w:r w:rsidRPr="00B54DD9">
          <w:rPr>
            <w:rFonts w:ascii="Consolas" w:eastAsia="Times New Roman" w:hAnsi="Consolas" w:cs="Consolas"/>
            <w:color w:val="008800"/>
            <w:sz w:val="18"/>
            <w:szCs w:val="18"/>
          </w:rPr>
          <w:t>javascript</w:t>
        </w:r>
        <w:proofErr w:type="spellEnd"/>
        <w:r w:rsidRPr="00B54DD9">
          <w:rPr>
            <w:rFonts w:ascii="Consolas" w:eastAsia="Times New Roman" w:hAnsi="Consolas" w:cs="Consolas"/>
            <w:color w:val="008800"/>
            <w:sz w:val="18"/>
            <w:szCs w:val="18"/>
          </w:rPr>
          <w:t>"</w:t>
        </w:r>
        <w:r w:rsidRPr="00B54DD9">
          <w:rPr>
            <w:rFonts w:ascii="Consolas" w:eastAsia="Times New Roman" w:hAnsi="Consolas" w:cs="Consolas"/>
            <w:color w:val="000088"/>
            <w:sz w:val="18"/>
            <w:szCs w:val="18"/>
          </w:rPr>
          <w:t>&gt;</w:t>
        </w:r>
      </w:ins>
    </w:p>
    <w:p w:rsidR="00B54DD9" w:rsidRPr="00B54DD9" w:rsidRDefault="00B54DD9" w:rsidP="00B54D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32" w:author="Unknown"/>
          <w:rFonts w:ascii="Consolas" w:eastAsia="Times New Roman" w:hAnsi="Consolas" w:cs="Consolas"/>
          <w:color w:val="313131"/>
          <w:sz w:val="18"/>
          <w:szCs w:val="18"/>
        </w:rPr>
      </w:pPr>
      <w:ins w:id="133" w:author="Unknown">
        <w:r w:rsidRPr="00B54DD9">
          <w:rPr>
            <w:rFonts w:ascii="Consolas" w:eastAsia="Times New Roman" w:hAnsi="Consolas" w:cs="Consolas"/>
            <w:color w:val="313131"/>
            <w:sz w:val="18"/>
            <w:szCs w:val="18"/>
          </w:rPr>
          <w:t xml:space="preserve">         </w:t>
        </w:r>
        <w:r w:rsidRPr="00B54DD9">
          <w:rPr>
            <w:rFonts w:ascii="Consolas" w:eastAsia="Times New Roman" w:hAnsi="Consolas" w:cs="Consolas"/>
            <w:color w:val="666600"/>
            <w:sz w:val="18"/>
            <w:szCs w:val="18"/>
          </w:rPr>
          <w:t>&lt;!--</w:t>
        </w:r>
      </w:ins>
    </w:p>
    <w:p w:rsidR="00B54DD9" w:rsidRPr="00B54DD9" w:rsidRDefault="00B54DD9" w:rsidP="00B54D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34" w:author="Unknown"/>
          <w:rFonts w:ascii="Consolas" w:eastAsia="Times New Roman" w:hAnsi="Consolas" w:cs="Consolas"/>
          <w:color w:val="313131"/>
          <w:sz w:val="18"/>
          <w:szCs w:val="18"/>
        </w:rPr>
      </w:pPr>
      <w:ins w:id="135" w:author="Unknown">
        <w:r w:rsidRPr="00B54DD9">
          <w:rPr>
            <w:rFonts w:ascii="Consolas" w:eastAsia="Times New Roman" w:hAnsi="Consolas" w:cs="Consolas"/>
            <w:color w:val="313131"/>
            <w:sz w:val="18"/>
            <w:szCs w:val="18"/>
          </w:rPr>
          <w:t xml:space="preserve">            </w:t>
        </w:r>
        <w:proofErr w:type="spellStart"/>
        <w:proofErr w:type="gramStart"/>
        <w:r w:rsidRPr="00B54DD9">
          <w:rPr>
            <w:rFonts w:ascii="Consolas" w:eastAsia="Times New Roman" w:hAnsi="Consolas" w:cs="Consolas"/>
            <w:color w:val="000088"/>
            <w:sz w:val="18"/>
            <w:szCs w:val="18"/>
          </w:rPr>
          <w:t>var</w:t>
        </w:r>
        <w:proofErr w:type="spellEnd"/>
        <w:proofErr w:type="gramEnd"/>
        <w:r w:rsidRPr="00B54DD9">
          <w:rPr>
            <w:rFonts w:ascii="Consolas" w:eastAsia="Times New Roman" w:hAnsi="Consolas" w:cs="Consolas"/>
            <w:color w:val="313131"/>
            <w:sz w:val="18"/>
            <w:szCs w:val="18"/>
          </w:rPr>
          <w:t xml:space="preserve"> </w:t>
        </w:r>
        <w:proofErr w:type="spellStart"/>
        <w:r w:rsidRPr="00B54DD9">
          <w:rPr>
            <w:rFonts w:ascii="Consolas" w:eastAsia="Times New Roman" w:hAnsi="Consolas" w:cs="Consolas"/>
            <w:color w:val="313131"/>
            <w:sz w:val="18"/>
            <w:szCs w:val="18"/>
          </w:rPr>
          <w:t>browsername</w:t>
        </w:r>
        <w:proofErr w:type="spellEnd"/>
        <w:r w:rsidRPr="00B54DD9">
          <w:rPr>
            <w:rFonts w:ascii="Consolas" w:eastAsia="Times New Roman" w:hAnsi="Consolas" w:cs="Consolas"/>
            <w:color w:val="666600"/>
            <w:sz w:val="18"/>
            <w:szCs w:val="18"/>
          </w:rPr>
          <w:t>=</w:t>
        </w:r>
        <w:proofErr w:type="spellStart"/>
        <w:r w:rsidRPr="00B54DD9">
          <w:rPr>
            <w:rFonts w:ascii="Consolas" w:eastAsia="Times New Roman" w:hAnsi="Consolas" w:cs="Consolas"/>
            <w:color w:val="313131"/>
            <w:sz w:val="18"/>
            <w:szCs w:val="18"/>
          </w:rPr>
          <w:t>navigator</w:t>
        </w:r>
        <w:r w:rsidRPr="00B54DD9">
          <w:rPr>
            <w:rFonts w:ascii="Consolas" w:eastAsia="Times New Roman" w:hAnsi="Consolas" w:cs="Consolas"/>
            <w:color w:val="666600"/>
            <w:sz w:val="18"/>
            <w:szCs w:val="18"/>
          </w:rPr>
          <w:t>.</w:t>
        </w:r>
        <w:r w:rsidRPr="00B54DD9">
          <w:rPr>
            <w:rFonts w:ascii="Consolas" w:eastAsia="Times New Roman" w:hAnsi="Consolas" w:cs="Consolas"/>
            <w:color w:val="313131"/>
            <w:sz w:val="18"/>
            <w:szCs w:val="18"/>
          </w:rPr>
          <w:t>appName</w:t>
        </w:r>
        <w:proofErr w:type="spellEnd"/>
        <w:r w:rsidRPr="00B54DD9">
          <w:rPr>
            <w:rFonts w:ascii="Consolas" w:eastAsia="Times New Roman" w:hAnsi="Consolas" w:cs="Consolas"/>
            <w:color w:val="666600"/>
            <w:sz w:val="18"/>
            <w:szCs w:val="18"/>
          </w:rPr>
          <w:t>;</w:t>
        </w:r>
      </w:ins>
    </w:p>
    <w:p w:rsidR="00B54DD9" w:rsidRPr="00B54DD9" w:rsidRDefault="00B54DD9" w:rsidP="00B54D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36" w:author="Unknown"/>
          <w:rFonts w:ascii="Consolas" w:eastAsia="Times New Roman" w:hAnsi="Consolas" w:cs="Consolas"/>
          <w:color w:val="313131"/>
          <w:sz w:val="18"/>
          <w:szCs w:val="18"/>
        </w:rPr>
      </w:pPr>
      <w:ins w:id="137" w:author="Unknown">
        <w:r w:rsidRPr="00B54DD9">
          <w:rPr>
            <w:rFonts w:ascii="Consolas" w:eastAsia="Times New Roman" w:hAnsi="Consolas" w:cs="Consolas"/>
            <w:color w:val="313131"/>
            <w:sz w:val="18"/>
            <w:szCs w:val="18"/>
          </w:rPr>
          <w:t xml:space="preserve">            </w:t>
        </w:r>
        <w:proofErr w:type="gramStart"/>
        <w:r w:rsidRPr="00B54DD9">
          <w:rPr>
            <w:rFonts w:ascii="Consolas" w:eastAsia="Times New Roman" w:hAnsi="Consolas" w:cs="Consolas"/>
            <w:color w:val="000088"/>
            <w:sz w:val="18"/>
            <w:szCs w:val="18"/>
          </w:rPr>
          <w:t>if</w:t>
        </w:r>
        <w:r w:rsidRPr="00B54DD9">
          <w:rPr>
            <w:rFonts w:ascii="Consolas" w:eastAsia="Times New Roman" w:hAnsi="Consolas" w:cs="Consolas"/>
            <w:color w:val="666600"/>
            <w:sz w:val="18"/>
            <w:szCs w:val="18"/>
          </w:rPr>
          <w:t>(</w:t>
        </w:r>
        <w:proofErr w:type="gramEnd"/>
        <w:r w:rsidRPr="00B54DD9">
          <w:rPr>
            <w:rFonts w:ascii="Consolas" w:eastAsia="Times New Roman" w:hAnsi="Consolas" w:cs="Consolas"/>
            <w:color w:val="313131"/>
            <w:sz w:val="18"/>
            <w:szCs w:val="18"/>
          </w:rPr>
          <w:t xml:space="preserve"> </w:t>
        </w:r>
        <w:proofErr w:type="spellStart"/>
        <w:r w:rsidRPr="00B54DD9">
          <w:rPr>
            <w:rFonts w:ascii="Consolas" w:eastAsia="Times New Roman" w:hAnsi="Consolas" w:cs="Consolas"/>
            <w:color w:val="313131"/>
            <w:sz w:val="18"/>
            <w:szCs w:val="18"/>
          </w:rPr>
          <w:t>browsername</w:t>
        </w:r>
        <w:proofErr w:type="spellEnd"/>
        <w:r w:rsidRPr="00B54DD9">
          <w:rPr>
            <w:rFonts w:ascii="Consolas" w:eastAsia="Times New Roman" w:hAnsi="Consolas" w:cs="Consolas"/>
            <w:color w:val="313131"/>
            <w:sz w:val="18"/>
            <w:szCs w:val="18"/>
          </w:rPr>
          <w:t xml:space="preserve"> </w:t>
        </w:r>
        <w:r w:rsidRPr="00B54DD9">
          <w:rPr>
            <w:rFonts w:ascii="Consolas" w:eastAsia="Times New Roman" w:hAnsi="Consolas" w:cs="Consolas"/>
            <w:color w:val="666600"/>
            <w:sz w:val="18"/>
            <w:szCs w:val="18"/>
          </w:rPr>
          <w:t>==</w:t>
        </w:r>
        <w:r w:rsidRPr="00B54DD9">
          <w:rPr>
            <w:rFonts w:ascii="Consolas" w:eastAsia="Times New Roman" w:hAnsi="Consolas" w:cs="Consolas"/>
            <w:color w:val="313131"/>
            <w:sz w:val="18"/>
            <w:szCs w:val="18"/>
          </w:rPr>
          <w:t xml:space="preserve"> </w:t>
        </w:r>
        <w:r w:rsidRPr="00B54DD9">
          <w:rPr>
            <w:rFonts w:ascii="Consolas" w:eastAsia="Times New Roman" w:hAnsi="Consolas" w:cs="Consolas"/>
            <w:color w:val="008800"/>
            <w:sz w:val="18"/>
            <w:szCs w:val="18"/>
          </w:rPr>
          <w:t>"Netscape"</w:t>
        </w:r>
        <w:r w:rsidRPr="00B54DD9">
          <w:rPr>
            <w:rFonts w:ascii="Consolas" w:eastAsia="Times New Roman" w:hAnsi="Consolas" w:cs="Consolas"/>
            <w:color w:val="313131"/>
            <w:sz w:val="18"/>
            <w:szCs w:val="18"/>
          </w:rPr>
          <w:t xml:space="preserve"> </w:t>
        </w:r>
        <w:r w:rsidRPr="00B54DD9">
          <w:rPr>
            <w:rFonts w:ascii="Consolas" w:eastAsia="Times New Roman" w:hAnsi="Consolas" w:cs="Consolas"/>
            <w:color w:val="666600"/>
            <w:sz w:val="18"/>
            <w:szCs w:val="18"/>
          </w:rPr>
          <w:t>)</w:t>
        </w:r>
      </w:ins>
    </w:p>
    <w:p w:rsidR="00B54DD9" w:rsidRPr="00B54DD9" w:rsidRDefault="00B54DD9" w:rsidP="00B54D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38" w:author="Unknown"/>
          <w:rFonts w:ascii="Consolas" w:eastAsia="Times New Roman" w:hAnsi="Consolas" w:cs="Consolas"/>
          <w:color w:val="313131"/>
          <w:sz w:val="18"/>
          <w:szCs w:val="18"/>
        </w:rPr>
      </w:pPr>
      <w:ins w:id="139" w:author="Unknown">
        <w:r w:rsidRPr="00B54DD9">
          <w:rPr>
            <w:rFonts w:ascii="Consolas" w:eastAsia="Times New Roman" w:hAnsi="Consolas" w:cs="Consolas"/>
            <w:color w:val="313131"/>
            <w:sz w:val="18"/>
            <w:szCs w:val="18"/>
          </w:rPr>
          <w:t xml:space="preserve">            </w:t>
        </w:r>
        <w:r w:rsidRPr="00B54DD9">
          <w:rPr>
            <w:rFonts w:ascii="Consolas" w:eastAsia="Times New Roman" w:hAnsi="Consolas" w:cs="Consolas"/>
            <w:color w:val="666600"/>
            <w:sz w:val="18"/>
            <w:szCs w:val="18"/>
          </w:rPr>
          <w:t>{</w:t>
        </w:r>
      </w:ins>
    </w:p>
    <w:p w:rsidR="00B54DD9" w:rsidRPr="00B54DD9" w:rsidRDefault="00B54DD9" w:rsidP="00B54D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40" w:author="Unknown"/>
          <w:rFonts w:ascii="Consolas" w:eastAsia="Times New Roman" w:hAnsi="Consolas" w:cs="Consolas"/>
          <w:color w:val="313131"/>
          <w:sz w:val="18"/>
          <w:szCs w:val="18"/>
        </w:rPr>
      </w:pPr>
      <w:ins w:id="141" w:author="Unknown">
        <w:r w:rsidRPr="00B54DD9">
          <w:rPr>
            <w:rFonts w:ascii="Consolas" w:eastAsia="Times New Roman" w:hAnsi="Consolas" w:cs="Consolas"/>
            <w:color w:val="313131"/>
            <w:sz w:val="18"/>
            <w:szCs w:val="18"/>
          </w:rPr>
          <w:t xml:space="preserve">               </w:t>
        </w:r>
        <w:proofErr w:type="spellStart"/>
        <w:r w:rsidRPr="00B54DD9">
          <w:rPr>
            <w:rFonts w:ascii="Consolas" w:eastAsia="Times New Roman" w:hAnsi="Consolas" w:cs="Consolas"/>
            <w:color w:val="313131"/>
            <w:sz w:val="18"/>
            <w:szCs w:val="18"/>
          </w:rPr>
          <w:t>window</w:t>
        </w:r>
        <w:r w:rsidRPr="00B54DD9">
          <w:rPr>
            <w:rFonts w:ascii="Consolas" w:eastAsia="Times New Roman" w:hAnsi="Consolas" w:cs="Consolas"/>
            <w:color w:val="666600"/>
            <w:sz w:val="18"/>
            <w:szCs w:val="18"/>
          </w:rPr>
          <w:t>.</w:t>
        </w:r>
        <w:r w:rsidRPr="00B54DD9">
          <w:rPr>
            <w:rFonts w:ascii="Consolas" w:eastAsia="Times New Roman" w:hAnsi="Consolas" w:cs="Consolas"/>
            <w:color w:val="313131"/>
            <w:sz w:val="18"/>
            <w:szCs w:val="18"/>
          </w:rPr>
          <w:t>location</w:t>
        </w:r>
        <w:proofErr w:type="spellEnd"/>
        <w:r w:rsidRPr="00B54DD9">
          <w:rPr>
            <w:rFonts w:ascii="Consolas" w:eastAsia="Times New Roman" w:hAnsi="Consolas" w:cs="Consolas"/>
            <w:color w:val="666600"/>
            <w:sz w:val="18"/>
            <w:szCs w:val="18"/>
          </w:rPr>
          <w:t>=</w:t>
        </w:r>
        <w:r w:rsidRPr="00B54DD9">
          <w:rPr>
            <w:rFonts w:ascii="Consolas" w:eastAsia="Times New Roman" w:hAnsi="Consolas" w:cs="Consolas"/>
            <w:color w:val="008800"/>
            <w:sz w:val="18"/>
            <w:szCs w:val="18"/>
          </w:rPr>
          <w:t>"http://www.location.com/ns.htm"</w:t>
        </w:r>
        <w:r w:rsidRPr="00B54DD9">
          <w:rPr>
            <w:rFonts w:ascii="Consolas" w:eastAsia="Times New Roman" w:hAnsi="Consolas" w:cs="Consolas"/>
            <w:color w:val="666600"/>
            <w:sz w:val="18"/>
            <w:szCs w:val="18"/>
          </w:rPr>
          <w:t>;</w:t>
        </w:r>
      </w:ins>
    </w:p>
    <w:p w:rsidR="00B54DD9" w:rsidRPr="00B54DD9" w:rsidRDefault="00B54DD9" w:rsidP="00B54D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42" w:author="Unknown"/>
          <w:rFonts w:ascii="Consolas" w:eastAsia="Times New Roman" w:hAnsi="Consolas" w:cs="Consolas"/>
          <w:color w:val="313131"/>
          <w:sz w:val="18"/>
          <w:szCs w:val="18"/>
        </w:rPr>
      </w:pPr>
      <w:ins w:id="143" w:author="Unknown">
        <w:r w:rsidRPr="00B54DD9">
          <w:rPr>
            <w:rFonts w:ascii="Consolas" w:eastAsia="Times New Roman" w:hAnsi="Consolas" w:cs="Consolas"/>
            <w:color w:val="313131"/>
            <w:sz w:val="18"/>
            <w:szCs w:val="18"/>
          </w:rPr>
          <w:t xml:space="preserve">            </w:t>
        </w:r>
        <w:r w:rsidRPr="00B54DD9">
          <w:rPr>
            <w:rFonts w:ascii="Consolas" w:eastAsia="Times New Roman" w:hAnsi="Consolas" w:cs="Consolas"/>
            <w:color w:val="666600"/>
            <w:sz w:val="18"/>
            <w:szCs w:val="18"/>
          </w:rPr>
          <w:t>}</w:t>
        </w:r>
      </w:ins>
    </w:p>
    <w:p w:rsidR="00B54DD9" w:rsidRPr="00B54DD9" w:rsidRDefault="00B54DD9" w:rsidP="00B54D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44" w:author="Unknown"/>
          <w:rFonts w:ascii="Consolas" w:eastAsia="Times New Roman" w:hAnsi="Consolas" w:cs="Consolas"/>
          <w:color w:val="313131"/>
          <w:sz w:val="18"/>
          <w:szCs w:val="18"/>
        </w:rPr>
      </w:pPr>
      <w:ins w:id="145" w:author="Unknown">
        <w:r w:rsidRPr="00B54DD9">
          <w:rPr>
            <w:rFonts w:ascii="Consolas" w:eastAsia="Times New Roman" w:hAnsi="Consolas" w:cs="Consolas"/>
            <w:color w:val="313131"/>
            <w:sz w:val="18"/>
            <w:szCs w:val="18"/>
          </w:rPr>
          <w:t xml:space="preserve">            </w:t>
        </w:r>
        <w:proofErr w:type="gramStart"/>
        <w:r w:rsidRPr="00B54DD9">
          <w:rPr>
            <w:rFonts w:ascii="Consolas" w:eastAsia="Times New Roman" w:hAnsi="Consolas" w:cs="Consolas"/>
            <w:color w:val="000088"/>
            <w:sz w:val="18"/>
            <w:szCs w:val="18"/>
          </w:rPr>
          <w:t>else</w:t>
        </w:r>
        <w:proofErr w:type="gramEnd"/>
        <w:r w:rsidRPr="00B54DD9">
          <w:rPr>
            <w:rFonts w:ascii="Consolas" w:eastAsia="Times New Roman" w:hAnsi="Consolas" w:cs="Consolas"/>
            <w:color w:val="313131"/>
            <w:sz w:val="18"/>
            <w:szCs w:val="18"/>
          </w:rPr>
          <w:t xml:space="preserve"> </w:t>
        </w:r>
        <w:r w:rsidRPr="00B54DD9">
          <w:rPr>
            <w:rFonts w:ascii="Consolas" w:eastAsia="Times New Roman" w:hAnsi="Consolas" w:cs="Consolas"/>
            <w:color w:val="000088"/>
            <w:sz w:val="18"/>
            <w:szCs w:val="18"/>
          </w:rPr>
          <w:t>if</w:t>
        </w:r>
        <w:r w:rsidRPr="00B54DD9">
          <w:rPr>
            <w:rFonts w:ascii="Consolas" w:eastAsia="Times New Roman" w:hAnsi="Consolas" w:cs="Consolas"/>
            <w:color w:val="313131"/>
            <w:sz w:val="18"/>
            <w:szCs w:val="18"/>
          </w:rPr>
          <w:t xml:space="preserve"> </w:t>
        </w:r>
        <w:r w:rsidRPr="00B54DD9">
          <w:rPr>
            <w:rFonts w:ascii="Consolas" w:eastAsia="Times New Roman" w:hAnsi="Consolas" w:cs="Consolas"/>
            <w:color w:val="666600"/>
            <w:sz w:val="18"/>
            <w:szCs w:val="18"/>
          </w:rPr>
          <w:t>(</w:t>
        </w:r>
        <w:r w:rsidRPr="00B54DD9">
          <w:rPr>
            <w:rFonts w:ascii="Consolas" w:eastAsia="Times New Roman" w:hAnsi="Consolas" w:cs="Consolas"/>
            <w:color w:val="313131"/>
            <w:sz w:val="18"/>
            <w:szCs w:val="18"/>
          </w:rPr>
          <w:t xml:space="preserve"> </w:t>
        </w:r>
        <w:proofErr w:type="spellStart"/>
        <w:r w:rsidRPr="00B54DD9">
          <w:rPr>
            <w:rFonts w:ascii="Consolas" w:eastAsia="Times New Roman" w:hAnsi="Consolas" w:cs="Consolas"/>
            <w:color w:val="313131"/>
            <w:sz w:val="18"/>
            <w:szCs w:val="18"/>
          </w:rPr>
          <w:t>browsername</w:t>
        </w:r>
        <w:proofErr w:type="spellEnd"/>
        <w:r w:rsidRPr="00B54DD9">
          <w:rPr>
            <w:rFonts w:ascii="Consolas" w:eastAsia="Times New Roman" w:hAnsi="Consolas" w:cs="Consolas"/>
            <w:color w:val="313131"/>
            <w:sz w:val="18"/>
            <w:szCs w:val="18"/>
          </w:rPr>
          <w:t xml:space="preserve"> </w:t>
        </w:r>
        <w:r w:rsidRPr="00B54DD9">
          <w:rPr>
            <w:rFonts w:ascii="Consolas" w:eastAsia="Times New Roman" w:hAnsi="Consolas" w:cs="Consolas"/>
            <w:color w:val="666600"/>
            <w:sz w:val="18"/>
            <w:szCs w:val="18"/>
          </w:rPr>
          <w:t>==</w:t>
        </w:r>
        <w:r w:rsidRPr="00B54DD9">
          <w:rPr>
            <w:rFonts w:ascii="Consolas" w:eastAsia="Times New Roman" w:hAnsi="Consolas" w:cs="Consolas"/>
            <w:color w:val="008800"/>
            <w:sz w:val="18"/>
            <w:szCs w:val="18"/>
          </w:rPr>
          <w:t>"Microsoft Internet Explorer"</w:t>
        </w:r>
        <w:r w:rsidRPr="00B54DD9">
          <w:rPr>
            <w:rFonts w:ascii="Consolas" w:eastAsia="Times New Roman" w:hAnsi="Consolas" w:cs="Consolas"/>
            <w:color w:val="666600"/>
            <w:sz w:val="18"/>
            <w:szCs w:val="18"/>
          </w:rPr>
          <w:t>)</w:t>
        </w:r>
      </w:ins>
    </w:p>
    <w:p w:rsidR="00B54DD9" w:rsidRPr="00B54DD9" w:rsidRDefault="00B54DD9" w:rsidP="00B54D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46" w:author="Unknown"/>
          <w:rFonts w:ascii="Consolas" w:eastAsia="Times New Roman" w:hAnsi="Consolas" w:cs="Consolas"/>
          <w:color w:val="313131"/>
          <w:sz w:val="18"/>
          <w:szCs w:val="18"/>
        </w:rPr>
      </w:pPr>
      <w:ins w:id="147" w:author="Unknown">
        <w:r w:rsidRPr="00B54DD9">
          <w:rPr>
            <w:rFonts w:ascii="Consolas" w:eastAsia="Times New Roman" w:hAnsi="Consolas" w:cs="Consolas"/>
            <w:color w:val="313131"/>
            <w:sz w:val="18"/>
            <w:szCs w:val="18"/>
          </w:rPr>
          <w:t xml:space="preserve">            </w:t>
        </w:r>
        <w:r w:rsidRPr="00B54DD9">
          <w:rPr>
            <w:rFonts w:ascii="Consolas" w:eastAsia="Times New Roman" w:hAnsi="Consolas" w:cs="Consolas"/>
            <w:color w:val="666600"/>
            <w:sz w:val="18"/>
            <w:szCs w:val="18"/>
          </w:rPr>
          <w:t>{</w:t>
        </w:r>
      </w:ins>
    </w:p>
    <w:p w:rsidR="00B54DD9" w:rsidRPr="00B54DD9" w:rsidRDefault="00B54DD9" w:rsidP="00B54D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48" w:author="Unknown"/>
          <w:rFonts w:ascii="Consolas" w:eastAsia="Times New Roman" w:hAnsi="Consolas" w:cs="Consolas"/>
          <w:color w:val="313131"/>
          <w:sz w:val="18"/>
          <w:szCs w:val="18"/>
        </w:rPr>
      </w:pPr>
      <w:ins w:id="149" w:author="Unknown">
        <w:r w:rsidRPr="00B54DD9">
          <w:rPr>
            <w:rFonts w:ascii="Consolas" w:eastAsia="Times New Roman" w:hAnsi="Consolas" w:cs="Consolas"/>
            <w:color w:val="313131"/>
            <w:sz w:val="18"/>
            <w:szCs w:val="18"/>
          </w:rPr>
          <w:t xml:space="preserve">               </w:t>
        </w:r>
        <w:proofErr w:type="spellStart"/>
        <w:r w:rsidRPr="00B54DD9">
          <w:rPr>
            <w:rFonts w:ascii="Consolas" w:eastAsia="Times New Roman" w:hAnsi="Consolas" w:cs="Consolas"/>
            <w:color w:val="313131"/>
            <w:sz w:val="18"/>
            <w:szCs w:val="18"/>
          </w:rPr>
          <w:t>window</w:t>
        </w:r>
        <w:r w:rsidRPr="00B54DD9">
          <w:rPr>
            <w:rFonts w:ascii="Consolas" w:eastAsia="Times New Roman" w:hAnsi="Consolas" w:cs="Consolas"/>
            <w:color w:val="666600"/>
            <w:sz w:val="18"/>
            <w:szCs w:val="18"/>
          </w:rPr>
          <w:t>.</w:t>
        </w:r>
        <w:r w:rsidRPr="00B54DD9">
          <w:rPr>
            <w:rFonts w:ascii="Consolas" w:eastAsia="Times New Roman" w:hAnsi="Consolas" w:cs="Consolas"/>
            <w:color w:val="313131"/>
            <w:sz w:val="18"/>
            <w:szCs w:val="18"/>
          </w:rPr>
          <w:t>location</w:t>
        </w:r>
        <w:proofErr w:type="spellEnd"/>
        <w:r w:rsidRPr="00B54DD9">
          <w:rPr>
            <w:rFonts w:ascii="Consolas" w:eastAsia="Times New Roman" w:hAnsi="Consolas" w:cs="Consolas"/>
            <w:color w:val="666600"/>
            <w:sz w:val="18"/>
            <w:szCs w:val="18"/>
          </w:rPr>
          <w:t>=</w:t>
        </w:r>
        <w:r w:rsidRPr="00B54DD9">
          <w:rPr>
            <w:rFonts w:ascii="Consolas" w:eastAsia="Times New Roman" w:hAnsi="Consolas" w:cs="Consolas"/>
            <w:color w:val="008800"/>
            <w:sz w:val="18"/>
            <w:szCs w:val="18"/>
          </w:rPr>
          <w:t>"http://www.location.com/ie.htm"</w:t>
        </w:r>
        <w:r w:rsidRPr="00B54DD9">
          <w:rPr>
            <w:rFonts w:ascii="Consolas" w:eastAsia="Times New Roman" w:hAnsi="Consolas" w:cs="Consolas"/>
            <w:color w:val="666600"/>
            <w:sz w:val="18"/>
            <w:szCs w:val="18"/>
          </w:rPr>
          <w:t>;</w:t>
        </w:r>
      </w:ins>
    </w:p>
    <w:p w:rsidR="00B54DD9" w:rsidRPr="00B54DD9" w:rsidRDefault="00B54DD9" w:rsidP="00B54D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50" w:author="Unknown"/>
          <w:rFonts w:ascii="Consolas" w:eastAsia="Times New Roman" w:hAnsi="Consolas" w:cs="Consolas"/>
          <w:color w:val="313131"/>
          <w:sz w:val="18"/>
          <w:szCs w:val="18"/>
        </w:rPr>
      </w:pPr>
      <w:ins w:id="151" w:author="Unknown">
        <w:r w:rsidRPr="00B54DD9">
          <w:rPr>
            <w:rFonts w:ascii="Consolas" w:eastAsia="Times New Roman" w:hAnsi="Consolas" w:cs="Consolas"/>
            <w:color w:val="313131"/>
            <w:sz w:val="18"/>
            <w:szCs w:val="18"/>
          </w:rPr>
          <w:t xml:space="preserve">            </w:t>
        </w:r>
        <w:r w:rsidRPr="00B54DD9">
          <w:rPr>
            <w:rFonts w:ascii="Consolas" w:eastAsia="Times New Roman" w:hAnsi="Consolas" w:cs="Consolas"/>
            <w:color w:val="666600"/>
            <w:sz w:val="18"/>
            <w:szCs w:val="18"/>
          </w:rPr>
          <w:t>}</w:t>
        </w:r>
      </w:ins>
    </w:p>
    <w:p w:rsidR="00B54DD9" w:rsidRPr="00B54DD9" w:rsidRDefault="00B54DD9" w:rsidP="00B54D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52" w:author="Unknown"/>
          <w:rFonts w:ascii="Consolas" w:eastAsia="Times New Roman" w:hAnsi="Consolas" w:cs="Consolas"/>
          <w:color w:val="313131"/>
          <w:sz w:val="18"/>
          <w:szCs w:val="18"/>
        </w:rPr>
      </w:pPr>
      <w:ins w:id="153" w:author="Unknown">
        <w:r w:rsidRPr="00B54DD9">
          <w:rPr>
            <w:rFonts w:ascii="Consolas" w:eastAsia="Times New Roman" w:hAnsi="Consolas" w:cs="Consolas"/>
            <w:color w:val="313131"/>
            <w:sz w:val="18"/>
            <w:szCs w:val="18"/>
          </w:rPr>
          <w:t xml:space="preserve">            </w:t>
        </w:r>
        <w:proofErr w:type="gramStart"/>
        <w:r w:rsidRPr="00B54DD9">
          <w:rPr>
            <w:rFonts w:ascii="Consolas" w:eastAsia="Times New Roman" w:hAnsi="Consolas" w:cs="Consolas"/>
            <w:color w:val="000088"/>
            <w:sz w:val="18"/>
            <w:szCs w:val="18"/>
          </w:rPr>
          <w:t>else</w:t>
        </w:r>
        <w:proofErr w:type="gramEnd"/>
      </w:ins>
    </w:p>
    <w:p w:rsidR="00B54DD9" w:rsidRPr="00B54DD9" w:rsidRDefault="00B54DD9" w:rsidP="00B54D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54" w:author="Unknown"/>
          <w:rFonts w:ascii="Consolas" w:eastAsia="Times New Roman" w:hAnsi="Consolas" w:cs="Consolas"/>
          <w:color w:val="313131"/>
          <w:sz w:val="18"/>
          <w:szCs w:val="18"/>
        </w:rPr>
      </w:pPr>
      <w:ins w:id="155" w:author="Unknown">
        <w:r w:rsidRPr="00B54DD9">
          <w:rPr>
            <w:rFonts w:ascii="Consolas" w:eastAsia="Times New Roman" w:hAnsi="Consolas" w:cs="Consolas"/>
            <w:color w:val="313131"/>
            <w:sz w:val="18"/>
            <w:szCs w:val="18"/>
          </w:rPr>
          <w:t xml:space="preserve">            </w:t>
        </w:r>
        <w:r w:rsidRPr="00B54DD9">
          <w:rPr>
            <w:rFonts w:ascii="Consolas" w:eastAsia="Times New Roman" w:hAnsi="Consolas" w:cs="Consolas"/>
            <w:color w:val="666600"/>
            <w:sz w:val="18"/>
            <w:szCs w:val="18"/>
          </w:rPr>
          <w:t>{</w:t>
        </w:r>
      </w:ins>
    </w:p>
    <w:p w:rsidR="00B54DD9" w:rsidRPr="00B54DD9" w:rsidRDefault="00B54DD9" w:rsidP="00B54D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56" w:author="Unknown"/>
          <w:rFonts w:ascii="Consolas" w:eastAsia="Times New Roman" w:hAnsi="Consolas" w:cs="Consolas"/>
          <w:color w:val="313131"/>
          <w:sz w:val="18"/>
          <w:szCs w:val="18"/>
        </w:rPr>
      </w:pPr>
      <w:ins w:id="157" w:author="Unknown">
        <w:r w:rsidRPr="00B54DD9">
          <w:rPr>
            <w:rFonts w:ascii="Consolas" w:eastAsia="Times New Roman" w:hAnsi="Consolas" w:cs="Consolas"/>
            <w:color w:val="313131"/>
            <w:sz w:val="18"/>
            <w:szCs w:val="18"/>
          </w:rPr>
          <w:t xml:space="preserve">               </w:t>
        </w:r>
        <w:proofErr w:type="spellStart"/>
        <w:r w:rsidRPr="00B54DD9">
          <w:rPr>
            <w:rFonts w:ascii="Consolas" w:eastAsia="Times New Roman" w:hAnsi="Consolas" w:cs="Consolas"/>
            <w:color w:val="313131"/>
            <w:sz w:val="18"/>
            <w:szCs w:val="18"/>
          </w:rPr>
          <w:t>window</w:t>
        </w:r>
        <w:r w:rsidRPr="00B54DD9">
          <w:rPr>
            <w:rFonts w:ascii="Consolas" w:eastAsia="Times New Roman" w:hAnsi="Consolas" w:cs="Consolas"/>
            <w:color w:val="666600"/>
            <w:sz w:val="18"/>
            <w:szCs w:val="18"/>
          </w:rPr>
          <w:t>.</w:t>
        </w:r>
        <w:r w:rsidRPr="00B54DD9">
          <w:rPr>
            <w:rFonts w:ascii="Consolas" w:eastAsia="Times New Roman" w:hAnsi="Consolas" w:cs="Consolas"/>
            <w:color w:val="313131"/>
            <w:sz w:val="18"/>
            <w:szCs w:val="18"/>
          </w:rPr>
          <w:t>location</w:t>
        </w:r>
        <w:proofErr w:type="spellEnd"/>
        <w:r w:rsidRPr="00B54DD9">
          <w:rPr>
            <w:rFonts w:ascii="Consolas" w:eastAsia="Times New Roman" w:hAnsi="Consolas" w:cs="Consolas"/>
            <w:color w:val="666600"/>
            <w:sz w:val="18"/>
            <w:szCs w:val="18"/>
          </w:rPr>
          <w:t>=</w:t>
        </w:r>
        <w:r w:rsidRPr="00B54DD9">
          <w:rPr>
            <w:rFonts w:ascii="Consolas" w:eastAsia="Times New Roman" w:hAnsi="Consolas" w:cs="Consolas"/>
            <w:color w:val="008800"/>
            <w:sz w:val="18"/>
            <w:szCs w:val="18"/>
          </w:rPr>
          <w:t>"http://www.location.com/other.htm"</w:t>
        </w:r>
        <w:r w:rsidRPr="00B54DD9">
          <w:rPr>
            <w:rFonts w:ascii="Consolas" w:eastAsia="Times New Roman" w:hAnsi="Consolas" w:cs="Consolas"/>
            <w:color w:val="666600"/>
            <w:sz w:val="18"/>
            <w:szCs w:val="18"/>
          </w:rPr>
          <w:t>;</w:t>
        </w:r>
      </w:ins>
    </w:p>
    <w:p w:rsidR="00B54DD9" w:rsidRPr="00B54DD9" w:rsidRDefault="00B54DD9" w:rsidP="00B54D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58" w:author="Unknown"/>
          <w:rFonts w:ascii="Consolas" w:eastAsia="Times New Roman" w:hAnsi="Consolas" w:cs="Consolas"/>
          <w:color w:val="313131"/>
          <w:sz w:val="18"/>
          <w:szCs w:val="18"/>
        </w:rPr>
      </w:pPr>
      <w:ins w:id="159" w:author="Unknown">
        <w:r w:rsidRPr="00B54DD9">
          <w:rPr>
            <w:rFonts w:ascii="Consolas" w:eastAsia="Times New Roman" w:hAnsi="Consolas" w:cs="Consolas"/>
            <w:color w:val="313131"/>
            <w:sz w:val="18"/>
            <w:szCs w:val="18"/>
          </w:rPr>
          <w:t xml:space="preserve">            </w:t>
        </w:r>
        <w:r w:rsidRPr="00B54DD9">
          <w:rPr>
            <w:rFonts w:ascii="Consolas" w:eastAsia="Times New Roman" w:hAnsi="Consolas" w:cs="Consolas"/>
            <w:color w:val="666600"/>
            <w:sz w:val="18"/>
            <w:szCs w:val="18"/>
          </w:rPr>
          <w:t>}</w:t>
        </w:r>
      </w:ins>
    </w:p>
    <w:p w:rsidR="00B54DD9" w:rsidRPr="00B54DD9" w:rsidRDefault="00B54DD9" w:rsidP="00B54D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60" w:author="Unknown"/>
          <w:rFonts w:ascii="Consolas" w:eastAsia="Times New Roman" w:hAnsi="Consolas" w:cs="Consolas"/>
          <w:color w:val="313131"/>
          <w:sz w:val="18"/>
          <w:szCs w:val="18"/>
        </w:rPr>
      </w:pPr>
      <w:ins w:id="161" w:author="Unknown">
        <w:r w:rsidRPr="00B54DD9">
          <w:rPr>
            <w:rFonts w:ascii="Consolas" w:eastAsia="Times New Roman" w:hAnsi="Consolas" w:cs="Consolas"/>
            <w:color w:val="313131"/>
            <w:sz w:val="18"/>
            <w:szCs w:val="18"/>
          </w:rPr>
          <w:t xml:space="preserve">         </w:t>
        </w:r>
        <w:r w:rsidRPr="00B54DD9">
          <w:rPr>
            <w:rFonts w:ascii="Consolas" w:eastAsia="Times New Roman" w:hAnsi="Consolas" w:cs="Consolas"/>
            <w:color w:val="880000"/>
            <w:sz w:val="18"/>
            <w:szCs w:val="18"/>
          </w:rPr>
          <w:t>//--&gt;</w:t>
        </w:r>
      </w:ins>
    </w:p>
    <w:p w:rsidR="00B54DD9" w:rsidRPr="00B54DD9" w:rsidRDefault="00B54DD9" w:rsidP="00B54D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62" w:author="Unknown"/>
          <w:rFonts w:ascii="Consolas" w:eastAsia="Times New Roman" w:hAnsi="Consolas" w:cs="Consolas"/>
          <w:color w:val="313131"/>
          <w:sz w:val="18"/>
          <w:szCs w:val="18"/>
        </w:rPr>
      </w:pPr>
      <w:ins w:id="163" w:author="Unknown">
        <w:r w:rsidRPr="00B54DD9">
          <w:rPr>
            <w:rFonts w:ascii="Consolas" w:eastAsia="Times New Roman" w:hAnsi="Consolas" w:cs="Consolas"/>
            <w:color w:val="313131"/>
            <w:sz w:val="18"/>
            <w:szCs w:val="18"/>
          </w:rPr>
          <w:t xml:space="preserve">      </w:t>
        </w:r>
        <w:r w:rsidRPr="00B54DD9">
          <w:rPr>
            <w:rFonts w:ascii="Consolas" w:eastAsia="Times New Roman" w:hAnsi="Consolas" w:cs="Consolas"/>
            <w:color w:val="000088"/>
            <w:sz w:val="18"/>
            <w:szCs w:val="18"/>
          </w:rPr>
          <w:t>&lt;/script&gt;</w:t>
        </w:r>
      </w:ins>
    </w:p>
    <w:p w:rsidR="00B54DD9" w:rsidRPr="00B54DD9" w:rsidRDefault="00B54DD9" w:rsidP="00B54D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64" w:author="Unknown"/>
          <w:rFonts w:ascii="Consolas" w:eastAsia="Times New Roman" w:hAnsi="Consolas" w:cs="Consolas"/>
          <w:color w:val="313131"/>
          <w:sz w:val="18"/>
          <w:szCs w:val="18"/>
        </w:rPr>
      </w:pPr>
      <w:ins w:id="165" w:author="Unknown">
        <w:r w:rsidRPr="00B54DD9">
          <w:rPr>
            <w:rFonts w:ascii="Consolas" w:eastAsia="Times New Roman" w:hAnsi="Consolas" w:cs="Consolas"/>
            <w:color w:val="313131"/>
            <w:sz w:val="18"/>
            <w:szCs w:val="18"/>
          </w:rPr>
          <w:t xml:space="preserve">      </w:t>
        </w:r>
      </w:ins>
    </w:p>
    <w:p w:rsidR="00B54DD9" w:rsidRPr="00B54DD9" w:rsidRDefault="00B54DD9" w:rsidP="00B54D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66" w:author="Unknown"/>
          <w:rFonts w:ascii="Consolas" w:eastAsia="Times New Roman" w:hAnsi="Consolas" w:cs="Consolas"/>
          <w:color w:val="313131"/>
          <w:sz w:val="18"/>
          <w:szCs w:val="18"/>
        </w:rPr>
      </w:pPr>
      <w:ins w:id="167" w:author="Unknown">
        <w:r w:rsidRPr="00B54DD9">
          <w:rPr>
            <w:rFonts w:ascii="Consolas" w:eastAsia="Times New Roman" w:hAnsi="Consolas" w:cs="Consolas"/>
            <w:color w:val="313131"/>
            <w:sz w:val="18"/>
            <w:szCs w:val="18"/>
          </w:rPr>
          <w:t xml:space="preserve">   </w:t>
        </w:r>
        <w:r w:rsidRPr="00B54DD9">
          <w:rPr>
            <w:rFonts w:ascii="Consolas" w:eastAsia="Times New Roman" w:hAnsi="Consolas" w:cs="Consolas"/>
            <w:color w:val="000088"/>
            <w:sz w:val="18"/>
            <w:szCs w:val="18"/>
          </w:rPr>
          <w:t>&lt;/head&gt;</w:t>
        </w:r>
      </w:ins>
    </w:p>
    <w:p w:rsidR="00B54DD9" w:rsidRPr="00B54DD9" w:rsidRDefault="00B54DD9" w:rsidP="00B54D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68" w:author="Unknown"/>
          <w:rFonts w:ascii="Consolas" w:eastAsia="Times New Roman" w:hAnsi="Consolas" w:cs="Consolas"/>
          <w:color w:val="313131"/>
          <w:sz w:val="18"/>
          <w:szCs w:val="18"/>
        </w:rPr>
      </w:pPr>
      <w:ins w:id="169" w:author="Unknown">
        <w:r w:rsidRPr="00B54DD9">
          <w:rPr>
            <w:rFonts w:ascii="Consolas" w:eastAsia="Times New Roman" w:hAnsi="Consolas" w:cs="Consolas"/>
            <w:color w:val="313131"/>
            <w:sz w:val="18"/>
            <w:szCs w:val="18"/>
          </w:rPr>
          <w:t xml:space="preserve">   </w:t>
        </w:r>
      </w:ins>
    </w:p>
    <w:p w:rsidR="00B54DD9" w:rsidRPr="00B54DD9" w:rsidRDefault="00B54DD9" w:rsidP="00B54D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70" w:author="Unknown"/>
          <w:rFonts w:ascii="Consolas" w:eastAsia="Times New Roman" w:hAnsi="Consolas" w:cs="Consolas"/>
          <w:color w:val="313131"/>
          <w:sz w:val="18"/>
          <w:szCs w:val="18"/>
        </w:rPr>
      </w:pPr>
      <w:ins w:id="171" w:author="Unknown">
        <w:r w:rsidRPr="00B54DD9">
          <w:rPr>
            <w:rFonts w:ascii="Consolas" w:eastAsia="Times New Roman" w:hAnsi="Consolas" w:cs="Consolas"/>
            <w:color w:val="313131"/>
            <w:sz w:val="18"/>
            <w:szCs w:val="18"/>
          </w:rPr>
          <w:t xml:space="preserve">   </w:t>
        </w:r>
        <w:r w:rsidRPr="00B54DD9">
          <w:rPr>
            <w:rFonts w:ascii="Consolas" w:eastAsia="Times New Roman" w:hAnsi="Consolas" w:cs="Consolas"/>
            <w:color w:val="000088"/>
            <w:sz w:val="18"/>
            <w:szCs w:val="18"/>
          </w:rPr>
          <w:t>&lt;</w:t>
        </w:r>
        <w:proofErr w:type="gramStart"/>
        <w:r w:rsidRPr="00B54DD9">
          <w:rPr>
            <w:rFonts w:ascii="Consolas" w:eastAsia="Times New Roman" w:hAnsi="Consolas" w:cs="Consolas"/>
            <w:color w:val="000088"/>
            <w:sz w:val="18"/>
            <w:szCs w:val="18"/>
          </w:rPr>
          <w:t>body</w:t>
        </w:r>
        <w:proofErr w:type="gramEnd"/>
        <w:r w:rsidRPr="00B54DD9">
          <w:rPr>
            <w:rFonts w:ascii="Consolas" w:eastAsia="Times New Roman" w:hAnsi="Consolas" w:cs="Consolas"/>
            <w:color w:val="000088"/>
            <w:sz w:val="18"/>
            <w:szCs w:val="18"/>
          </w:rPr>
          <w:t>&gt;</w:t>
        </w:r>
      </w:ins>
    </w:p>
    <w:p w:rsidR="00B54DD9" w:rsidRPr="00B54DD9" w:rsidRDefault="00B54DD9" w:rsidP="00B54D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72" w:author="Unknown"/>
          <w:rFonts w:ascii="Consolas" w:eastAsia="Times New Roman" w:hAnsi="Consolas" w:cs="Consolas"/>
          <w:color w:val="313131"/>
          <w:sz w:val="18"/>
          <w:szCs w:val="18"/>
        </w:rPr>
      </w:pPr>
      <w:ins w:id="173" w:author="Unknown">
        <w:r w:rsidRPr="00B54DD9">
          <w:rPr>
            <w:rFonts w:ascii="Consolas" w:eastAsia="Times New Roman" w:hAnsi="Consolas" w:cs="Consolas"/>
            <w:color w:val="313131"/>
            <w:sz w:val="18"/>
            <w:szCs w:val="18"/>
          </w:rPr>
          <w:t xml:space="preserve">   </w:t>
        </w:r>
        <w:r w:rsidRPr="00B54DD9">
          <w:rPr>
            <w:rFonts w:ascii="Consolas" w:eastAsia="Times New Roman" w:hAnsi="Consolas" w:cs="Consolas"/>
            <w:color w:val="000088"/>
            <w:sz w:val="18"/>
            <w:szCs w:val="18"/>
          </w:rPr>
          <w:t>&lt;/body&gt;</w:t>
        </w:r>
      </w:ins>
    </w:p>
    <w:p w:rsidR="00B54DD9" w:rsidRPr="00B54DD9" w:rsidRDefault="00B54DD9" w:rsidP="00B54DD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74" w:author="Unknown"/>
          <w:rFonts w:ascii="Consolas" w:eastAsia="Times New Roman" w:hAnsi="Consolas" w:cs="Consolas"/>
          <w:color w:val="313131"/>
          <w:sz w:val="18"/>
          <w:szCs w:val="18"/>
        </w:rPr>
      </w:pPr>
      <w:ins w:id="175" w:author="Unknown">
        <w:r w:rsidRPr="00B54DD9">
          <w:rPr>
            <w:rFonts w:ascii="Consolas" w:eastAsia="Times New Roman" w:hAnsi="Consolas" w:cs="Consolas"/>
            <w:color w:val="000088"/>
            <w:sz w:val="18"/>
            <w:szCs w:val="18"/>
          </w:rPr>
          <w:t>&lt;/html&gt;</w:t>
        </w:r>
      </w:ins>
    </w:p>
    <w:p w:rsidR="00B54DD9" w:rsidRPr="00B54DD9" w:rsidRDefault="00B54DD9" w:rsidP="00B54DD9">
      <w:pPr>
        <w:shd w:val="clear" w:color="auto" w:fill="FFFFFF"/>
        <w:spacing w:before="105" w:after="105" w:line="330" w:lineRule="atLeast"/>
        <w:ind w:left="-450" w:right="-450"/>
        <w:rPr>
          <w:ins w:id="176" w:author="Unknown"/>
          <w:rFonts w:ascii="Arial" w:eastAsia="Times New Roman" w:hAnsi="Arial" w:cs="Arial"/>
          <w:color w:val="313131"/>
          <w:sz w:val="21"/>
          <w:szCs w:val="21"/>
        </w:rPr>
      </w:pPr>
      <w:ins w:id="177" w:author="Unknown">
        <w:r w:rsidRPr="00B54DD9">
          <w:rPr>
            <w:rFonts w:ascii="Arial" w:eastAsia="Times New Roman" w:hAnsi="Arial" w:cs="Arial"/>
            <w:color w:val="313131"/>
            <w:sz w:val="21"/>
            <w:szCs w:val="21"/>
          </w:rPr>
          <w:pict>
            <v:rect id="_x0000_i1030" style="width:0;height:0" o:hralign="center" o:hrstd="t" o:hr="t" fillcolor="#a0a0a0" stroked="f"/>
          </w:pict>
        </w:r>
      </w:ins>
    </w:p>
    <w:p w:rsidR="00B54DD9" w:rsidRPr="00B54DD9" w:rsidRDefault="00B54DD9" w:rsidP="00B54DD9">
      <w:pPr>
        <w:shd w:val="clear" w:color="auto" w:fill="FFFFFF"/>
        <w:spacing w:before="105" w:after="105" w:line="330" w:lineRule="atLeast"/>
        <w:ind w:left="-450" w:right="-450"/>
        <w:jc w:val="center"/>
        <w:rPr>
          <w:ins w:id="178" w:author="Unknown"/>
          <w:rFonts w:ascii="Arial" w:eastAsia="Times New Roman" w:hAnsi="Arial" w:cs="Arial"/>
          <w:color w:val="313131"/>
          <w:sz w:val="21"/>
          <w:szCs w:val="21"/>
        </w:rPr>
      </w:pPr>
      <w:ins w:id="179" w:author="Unknown">
        <w:r w:rsidRPr="00B54DD9">
          <w:rPr>
            <w:rFonts w:ascii="Arial" w:eastAsia="Times New Roman" w:hAnsi="Arial" w:cs="Arial"/>
            <w:color w:val="313131"/>
            <w:sz w:val="21"/>
            <w:szCs w:val="21"/>
          </w:rPr>
          <w:fldChar w:fldCharType="begin"/>
        </w:r>
        <w:r w:rsidRPr="00B54DD9">
          <w:rPr>
            <w:rFonts w:ascii="Arial" w:eastAsia="Times New Roman" w:hAnsi="Arial" w:cs="Arial"/>
            <w:color w:val="313131"/>
            <w:sz w:val="21"/>
            <w:szCs w:val="21"/>
          </w:rPr>
          <w:instrText xml:space="preserve"> HYPERLINK "http://www.tutorialspoint.com/javascript/javascript_cookies.htm" </w:instrText>
        </w:r>
        <w:r w:rsidRPr="00B54DD9">
          <w:rPr>
            <w:rFonts w:ascii="Arial" w:eastAsia="Times New Roman" w:hAnsi="Arial" w:cs="Arial"/>
            <w:color w:val="313131"/>
            <w:sz w:val="21"/>
            <w:szCs w:val="21"/>
          </w:rPr>
          <w:fldChar w:fldCharType="separate"/>
        </w:r>
        <w:r w:rsidRPr="00B54DD9">
          <w:rPr>
            <w:rFonts w:ascii="Times New Roman" w:eastAsia="Times New Roman" w:hAnsi="Times New Roman" w:cs="Times New Roman"/>
            <w:color w:val="000000"/>
            <w:sz w:val="23"/>
            <w:szCs w:val="23"/>
          </w:rPr>
          <w:t> </w:t>
        </w:r>
        <w:r w:rsidRPr="00B54DD9">
          <w:rPr>
            <w:rFonts w:ascii="Arial" w:eastAsia="Times New Roman" w:hAnsi="Arial" w:cs="Arial"/>
            <w:color w:val="000000"/>
            <w:sz w:val="23"/>
            <w:szCs w:val="23"/>
            <w:u w:val="single"/>
          </w:rPr>
          <w:t>Previous Page</w:t>
        </w:r>
        <w:r w:rsidRPr="00B54DD9">
          <w:rPr>
            <w:rFonts w:ascii="Arial" w:eastAsia="Times New Roman" w:hAnsi="Arial" w:cs="Arial"/>
            <w:color w:val="313131"/>
            <w:sz w:val="21"/>
            <w:szCs w:val="21"/>
          </w:rPr>
          <w:fldChar w:fldCharType="end"/>
        </w:r>
      </w:ins>
    </w:p>
    <w:p w:rsidR="00B54DD9" w:rsidRPr="00B54DD9" w:rsidRDefault="00B54DD9" w:rsidP="00B54DD9">
      <w:pPr>
        <w:spacing w:before="105" w:after="105" w:line="330" w:lineRule="atLeast"/>
        <w:ind w:left="-450" w:right="-450"/>
        <w:jc w:val="center"/>
        <w:rPr>
          <w:ins w:id="180" w:author="Unknown"/>
          <w:rFonts w:ascii="Arial" w:eastAsia="Times New Roman" w:hAnsi="Arial" w:cs="Arial"/>
          <w:color w:val="313131"/>
          <w:sz w:val="21"/>
          <w:szCs w:val="21"/>
        </w:rPr>
      </w:pPr>
      <w:ins w:id="181" w:author="Unknown">
        <w:r w:rsidRPr="00B54DD9">
          <w:rPr>
            <w:rFonts w:ascii="Arial" w:eastAsia="Times New Roman" w:hAnsi="Arial" w:cs="Arial"/>
            <w:color w:val="313131"/>
            <w:sz w:val="21"/>
            <w:szCs w:val="21"/>
          </w:rPr>
          <w:fldChar w:fldCharType="begin"/>
        </w:r>
        <w:r w:rsidRPr="00B54DD9">
          <w:rPr>
            <w:rFonts w:ascii="Arial" w:eastAsia="Times New Roman" w:hAnsi="Arial" w:cs="Arial"/>
            <w:color w:val="313131"/>
            <w:sz w:val="21"/>
            <w:szCs w:val="21"/>
          </w:rPr>
          <w:instrText xml:space="preserve"> HYPERLINK "http://www.tutorialspoint.com/cgi-bin/printpage.cgi" \t "_blank" </w:instrText>
        </w:r>
        <w:r w:rsidRPr="00B54DD9">
          <w:rPr>
            <w:rFonts w:ascii="Arial" w:eastAsia="Times New Roman" w:hAnsi="Arial" w:cs="Arial"/>
            <w:color w:val="313131"/>
            <w:sz w:val="21"/>
            <w:szCs w:val="21"/>
          </w:rPr>
          <w:fldChar w:fldCharType="separate"/>
        </w:r>
        <w:r w:rsidRPr="00B54DD9">
          <w:rPr>
            <w:rFonts w:ascii="Times New Roman" w:eastAsia="Times New Roman" w:hAnsi="Times New Roman" w:cs="Times New Roman"/>
            <w:color w:val="000000"/>
            <w:sz w:val="23"/>
            <w:szCs w:val="23"/>
          </w:rPr>
          <w:t> </w:t>
        </w:r>
        <w:r w:rsidRPr="00B54DD9">
          <w:rPr>
            <w:rFonts w:ascii="Arial" w:eastAsia="Times New Roman" w:hAnsi="Arial" w:cs="Arial"/>
            <w:color w:val="000000"/>
            <w:sz w:val="23"/>
            <w:szCs w:val="23"/>
            <w:u w:val="single"/>
          </w:rPr>
          <w:t>Print</w:t>
        </w:r>
        <w:r w:rsidRPr="00B54DD9">
          <w:rPr>
            <w:rFonts w:ascii="Arial" w:eastAsia="Times New Roman" w:hAnsi="Arial" w:cs="Arial"/>
            <w:color w:val="313131"/>
            <w:sz w:val="21"/>
            <w:szCs w:val="21"/>
          </w:rPr>
          <w:fldChar w:fldCharType="end"/>
        </w:r>
      </w:ins>
    </w:p>
    <w:p w:rsidR="00B54DD9" w:rsidRPr="00B54DD9" w:rsidRDefault="00B54DD9" w:rsidP="00B54DD9">
      <w:pPr>
        <w:spacing w:before="105" w:after="105" w:line="330" w:lineRule="atLeast"/>
        <w:ind w:left="-450" w:right="-450"/>
        <w:jc w:val="center"/>
        <w:rPr>
          <w:ins w:id="182" w:author="Unknown"/>
          <w:rFonts w:ascii="Arial" w:eastAsia="Times New Roman" w:hAnsi="Arial" w:cs="Arial"/>
          <w:color w:val="313131"/>
          <w:sz w:val="21"/>
          <w:szCs w:val="21"/>
        </w:rPr>
      </w:pPr>
      <w:ins w:id="183" w:author="Unknown">
        <w:r w:rsidRPr="00B54DD9">
          <w:rPr>
            <w:rFonts w:ascii="Arial" w:eastAsia="Times New Roman" w:hAnsi="Arial" w:cs="Arial"/>
            <w:color w:val="313131"/>
            <w:sz w:val="21"/>
            <w:szCs w:val="21"/>
          </w:rPr>
          <w:fldChar w:fldCharType="begin"/>
        </w:r>
        <w:r w:rsidRPr="00B54DD9">
          <w:rPr>
            <w:rFonts w:ascii="Arial" w:eastAsia="Times New Roman" w:hAnsi="Arial" w:cs="Arial"/>
            <w:color w:val="313131"/>
            <w:sz w:val="21"/>
            <w:szCs w:val="21"/>
          </w:rPr>
          <w:instrText xml:space="preserve"> HYPERLINK "http://www.tutorialspoint.com/javascript/pdf/javascript_page_redirect.pdf" \o "JavaScript Page Redirection" \t "_blank" </w:instrText>
        </w:r>
        <w:r w:rsidRPr="00B54DD9">
          <w:rPr>
            <w:rFonts w:ascii="Arial" w:eastAsia="Times New Roman" w:hAnsi="Arial" w:cs="Arial"/>
            <w:color w:val="313131"/>
            <w:sz w:val="21"/>
            <w:szCs w:val="21"/>
          </w:rPr>
          <w:fldChar w:fldCharType="separate"/>
        </w:r>
        <w:r w:rsidRPr="00B54DD9">
          <w:rPr>
            <w:rFonts w:ascii="Times New Roman" w:eastAsia="Times New Roman" w:hAnsi="Times New Roman" w:cs="Times New Roman"/>
            <w:color w:val="000000"/>
            <w:sz w:val="23"/>
            <w:szCs w:val="23"/>
          </w:rPr>
          <w:t> </w:t>
        </w:r>
        <w:r w:rsidRPr="00B54DD9">
          <w:rPr>
            <w:rFonts w:ascii="Arial" w:eastAsia="Times New Roman" w:hAnsi="Arial" w:cs="Arial"/>
            <w:color w:val="000000"/>
            <w:sz w:val="23"/>
            <w:szCs w:val="23"/>
            <w:u w:val="single"/>
          </w:rPr>
          <w:t>PDF</w:t>
        </w:r>
        <w:r w:rsidRPr="00B54DD9">
          <w:rPr>
            <w:rFonts w:ascii="Arial" w:eastAsia="Times New Roman" w:hAnsi="Arial" w:cs="Arial"/>
            <w:color w:val="313131"/>
            <w:sz w:val="21"/>
            <w:szCs w:val="21"/>
          </w:rPr>
          <w:fldChar w:fldCharType="end"/>
        </w:r>
      </w:ins>
    </w:p>
    <w:p w:rsidR="00B54DD9" w:rsidRPr="00B54DD9" w:rsidRDefault="00B54DD9" w:rsidP="00B54DD9">
      <w:pPr>
        <w:shd w:val="clear" w:color="auto" w:fill="FFFFFF"/>
        <w:spacing w:before="105" w:after="105" w:line="330" w:lineRule="atLeast"/>
        <w:ind w:left="-450" w:right="-450"/>
        <w:jc w:val="center"/>
        <w:rPr>
          <w:ins w:id="184" w:author="Unknown"/>
          <w:rFonts w:ascii="Arial" w:eastAsia="Times New Roman" w:hAnsi="Arial" w:cs="Arial"/>
          <w:color w:val="313131"/>
          <w:sz w:val="21"/>
          <w:szCs w:val="21"/>
        </w:rPr>
      </w:pPr>
      <w:ins w:id="185" w:author="Unknown">
        <w:r w:rsidRPr="00B54DD9">
          <w:rPr>
            <w:rFonts w:ascii="Arial" w:eastAsia="Times New Roman" w:hAnsi="Arial" w:cs="Arial"/>
            <w:color w:val="313131"/>
            <w:sz w:val="21"/>
            <w:szCs w:val="21"/>
          </w:rPr>
          <w:fldChar w:fldCharType="begin"/>
        </w:r>
        <w:r w:rsidRPr="00B54DD9">
          <w:rPr>
            <w:rFonts w:ascii="Arial" w:eastAsia="Times New Roman" w:hAnsi="Arial" w:cs="Arial"/>
            <w:color w:val="313131"/>
            <w:sz w:val="21"/>
            <w:szCs w:val="21"/>
          </w:rPr>
          <w:instrText xml:space="preserve"> HYPERLINK "http://www.tutorialspoint.com/javascript/javascript_dialog_boxes.htm" </w:instrText>
        </w:r>
        <w:r w:rsidRPr="00B54DD9">
          <w:rPr>
            <w:rFonts w:ascii="Arial" w:eastAsia="Times New Roman" w:hAnsi="Arial" w:cs="Arial"/>
            <w:color w:val="313131"/>
            <w:sz w:val="21"/>
            <w:szCs w:val="21"/>
          </w:rPr>
          <w:fldChar w:fldCharType="separate"/>
        </w:r>
        <w:r w:rsidRPr="00B54DD9">
          <w:rPr>
            <w:rFonts w:ascii="Arial" w:eastAsia="Times New Roman" w:hAnsi="Arial" w:cs="Arial"/>
            <w:color w:val="000000"/>
            <w:sz w:val="23"/>
            <w:szCs w:val="23"/>
            <w:u w:val="single"/>
          </w:rPr>
          <w:t>Next Page</w:t>
        </w:r>
        <w:r w:rsidRPr="00B54DD9">
          <w:rPr>
            <w:rFonts w:ascii="Times New Roman" w:eastAsia="Times New Roman" w:hAnsi="Times New Roman" w:cs="Times New Roman"/>
            <w:color w:val="000000"/>
            <w:sz w:val="23"/>
            <w:szCs w:val="23"/>
          </w:rPr>
          <w:t> </w:t>
        </w:r>
        <w:r w:rsidRPr="00B54DD9">
          <w:rPr>
            <w:rFonts w:ascii="Arial" w:eastAsia="Times New Roman" w:hAnsi="Arial" w:cs="Arial"/>
            <w:color w:val="000000"/>
            <w:sz w:val="23"/>
            <w:szCs w:val="23"/>
            <w:u w:val="single"/>
          </w:rPr>
          <w:t> </w:t>
        </w:r>
        <w:r w:rsidRPr="00B54DD9">
          <w:rPr>
            <w:rFonts w:ascii="Arial" w:eastAsia="Times New Roman" w:hAnsi="Arial" w:cs="Arial"/>
            <w:color w:val="313131"/>
            <w:sz w:val="21"/>
            <w:szCs w:val="21"/>
          </w:rPr>
          <w:fldChar w:fldCharType="end"/>
        </w:r>
      </w:ins>
    </w:p>
    <w:p w:rsidR="00B54DD9" w:rsidRPr="00B54DD9" w:rsidRDefault="00B54DD9" w:rsidP="00B54DD9">
      <w:pPr>
        <w:shd w:val="clear" w:color="auto" w:fill="FFFFFF"/>
        <w:spacing w:before="105" w:after="105" w:line="330" w:lineRule="atLeast"/>
        <w:ind w:left="-450" w:right="-450"/>
        <w:rPr>
          <w:ins w:id="186" w:author="Unknown"/>
          <w:rFonts w:ascii="Arial" w:eastAsia="Times New Roman" w:hAnsi="Arial" w:cs="Arial"/>
          <w:color w:val="313131"/>
          <w:sz w:val="21"/>
          <w:szCs w:val="21"/>
        </w:rPr>
      </w:pPr>
      <w:ins w:id="187" w:author="Unknown">
        <w:r w:rsidRPr="00B54DD9">
          <w:rPr>
            <w:rFonts w:ascii="Arial" w:eastAsia="Times New Roman" w:hAnsi="Arial" w:cs="Arial"/>
            <w:color w:val="313131"/>
            <w:sz w:val="21"/>
            <w:szCs w:val="21"/>
          </w:rPr>
          <w:pict>
            <v:rect id="_x0000_i1031" style="width:0;height:0" o:hralign="center" o:hrstd="t" o:hr="t" fillcolor="#a0a0a0" stroked="f"/>
          </w:pict>
        </w:r>
      </w:ins>
    </w:p>
    <w:p w:rsidR="00B54DD9" w:rsidRPr="00B54DD9" w:rsidRDefault="00B54DD9" w:rsidP="00B54DD9">
      <w:pPr>
        <w:shd w:val="clear" w:color="auto" w:fill="FFFFFF"/>
        <w:spacing w:before="105" w:after="105" w:line="330" w:lineRule="atLeast"/>
        <w:ind w:left="-450" w:right="-450"/>
        <w:jc w:val="center"/>
        <w:rPr>
          <w:ins w:id="188" w:author="Unknown"/>
          <w:rFonts w:ascii="Arial" w:eastAsia="Times New Roman" w:hAnsi="Arial" w:cs="Arial"/>
          <w:color w:val="313131"/>
          <w:sz w:val="21"/>
          <w:szCs w:val="21"/>
        </w:rPr>
      </w:pPr>
      <w:ins w:id="189" w:author="Unknown">
        <w:r w:rsidRPr="00B54DD9">
          <w:rPr>
            <w:rFonts w:ascii="Arial" w:eastAsia="Times New Roman" w:hAnsi="Arial" w:cs="Arial"/>
            <w:color w:val="313131"/>
            <w:sz w:val="21"/>
            <w:szCs w:val="21"/>
          </w:rPr>
          <w:t>Advertisements</w:t>
        </w:r>
      </w:ins>
    </w:p>
    <w:p w:rsidR="00B54DD9" w:rsidRPr="00B54DD9" w:rsidRDefault="00B54DD9" w:rsidP="00B54DD9">
      <w:pPr>
        <w:spacing w:after="75" w:line="330" w:lineRule="atLeast"/>
        <w:ind w:left="-675" w:right="-675"/>
        <w:rPr>
          <w:ins w:id="190" w:author="Unknown"/>
          <w:rFonts w:ascii="Arial" w:eastAsia="Times New Roman" w:hAnsi="Arial" w:cs="Arial"/>
          <w:color w:val="313131"/>
          <w:sz w:val="20"/>
          <w:szCs w:val="20"/>
        </w:rPr>
      </w:pPr>
      <w:ins w:id="191" w:author="Unknown">
        <w:r w:rsidRPr="00B54DD9">
          <w:rPr>
            <w:rFonts w:ascii="Arial" w:eastAsia="Times New Roman" w:hAnsi="Arial" w:cs="Arial"/>
            <w:color w:val="313131"/>
            <w:sz w:val="20"/>
            <w:szCs w:val="20"/>
          </w:rPr>
          <w:fldChar w:fldCharType="begin"/>
        </w:r>
        <w:r w:rsidRPr="00B54DD9">
          <w:rPr>
            <w:rFonts w:ascii="Arial" w:eastAsia="Times New Roman" w:hAnsi="Arial" w:cs="Arial"/>
            <w:color w:val="313131"/>
            <w:sz w:val="20"/>
            <w:szCs w:val="20"/>
          </w:rPr>
          <w:instrText xml:space="preserve"> HYPERLINK "javascript:void(0)" </w:instrText>
        </w:r>
        <w:r w:rsidRPr="00B54DD9">
          <w:rPr>
            <w:rFonts w:ascii="Arial" w:eastAsia="Times New Roman" w:hAnsi="Arial" w:cs="Arial"/>
            <w:color w:val="313131"/>
            <w:sz w:val="20"/>
            <w:szCs w:val="20"/>
          </w:rPr>
          <w:fldChar w:fldCharType="separate"/>
        </w:r>
      </w:ins>
      <w:r>
        <w:rPr>
          <w:rFonts w:ascii="Arial" w:eastAsia="Times New Roman" w:hAnsi="Arial" w:cs="Arial"/>
          <w:noProof/>
          <w:color w:val="000000"/>
          <w:sz w:val="20"/>
          <w:szCs w:val="20"/>
        </w:rPr>
        <w:drawing>
          <wp:inline distT="0" distB="0" distL="0" distR="0">
            <wp:extent cx="438150" cy="438150"/>
            <wp:effectExtent l="0" t="0" r="0" b="0"/>
            <wp:docPr id="7" name="Picture 7" descr="im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ins w:id="192" w:author="Unknown">
        <w:r w:rsidRPr="00B54DD9">
          <w:rPr>
            <w:rFonts w:ascii="Times New Roman" w:eastAsia="Times New Roman" w:hAnsi="Times New Roman" w:cs="Times New Roman"/>
            <w:color w:val="000000"/>
            <w:sz w:val="20"/>
            <w:szCs w:val="20"/>
          </w:rPr>
          <w:t> </w:t>
        </w:r>
        <w:r w:rsidRPr="00B54DD9">
          <w:rPr>
            <w:rFonts w:ascii="Arial" w:eastAsia="Times New Roman" w:hAnsi="Arial" w:cs="Arial"/>
            <w:color w:val="313131"/>
            <w:sz w:val="20"/>
            <w:szCs w:val="20"/>
          </w:rPr>
          <w:fldChar w:fldCharType="end"/>
        </w:r>
        <w:r w:rsidRPr="00B54DD9">
          <w:rPr>
            <w:rFonts w:ascii="Arial" w:eastAsia="Times New Roman" w:hAnsi="Arial" w:cs="Arial"/>
            <w:color w:val="313131"/>
            <w:sz w:val="20"/>
            <w:szCs w:val="20"/>
          </w:rPr>
          <w:fldChar w:fldCharType="begin"/>
        </w:r>
        <w:r w:rsidRPr="00B54DD9">
          <w:rPr>
            <w:rFonts w:ascii="Arial" w:eastAsia="Times New Roman" w:hAnsi="Arial" w:cs="Arial"/>
            <w:color w:val="313131"/>
            <w:sz w:val="20"/>
            <w:szCs w:val="20"/>
          </w:rPr>
          <w:instrText xml:space="preserve"> HYPERLINK "javascript:void(0)" </w:instrText>
        </w:r>
        <w:r w:rsidRPr="00B54DD9">
          <w:rPr>
            <w:rFonts w:ascii="Arial" w:eastAsia="Times New Roman" w:hAnsi="Arial" w:cs="Arial"/>
            <w:color w:val="313131"/>
            <w:sz w:val="20"/>
            <w:szCs w:val="20"/>
          </w:rPr>
          <w:fldChar w:fldCharType="separate"/>
        </w:r>
      </w:ins>
      <w:r>
        <w:rPr>
          <w:rFonts w:ascii="Arial" w:eastAsia="Times New Roman" w:hAnsi="Arial" w:cs="Arial"/>
          <w:noProof/>
          <w:color w:val="000000"/>
          <w:sz w:val="20"/>
          <w:szCs w:val="20"/>
        </w:rPr>
        <w:drawing>
          <wp:inline distT="0" distB="0" distL="0" distR="0">
            <wp:extent cx="438150" cy="438150"/>
            <wp:effectExtent l="0" t="0" r="0" b="0"/>
            <wp:docPr id="6" name="Picture 6" descr="im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
                      <a:hlinkClick r:id="rId65"/>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ins w:id="193" w:author="Unknown">
        <w:r w:rsidRPr="00B54DD9">
          <w:rPr>
            <w:rFonts w:ascii="Times New Roman" w:eastAsia="Times New Roman" w:hAnsi="Times New Roman" w:cs="Times New Roman"/>
            <w:color w:val="000000"/>
            <w:sz w:val="20"/>
            <w:szCs w:val="20"/>
          </w:rPr>
          <w:t> </w:t>
        </w:r>
        <w:r w:rsidRPr="00B54DD9">
          <w:rPr>
            <w:rFonts w:ascii="Arial" w:eastAsia="Times New Roman" w:hAnsi="Arial" w:cs="Arial"/>
            <w:color w:val="313131"/>
            <w:sz w:val="20"/>
            <w:szCs w:val="20"/>
          </w:rPr>
          <w:fldChar w:fldCharType="end"/>
        </w:r>
        <w:r w:rsidRPr="00B54DD9">
          <w:rPr>
            <w:rFonts w:ascii="Arial" w:eastAsia="Times New Roman" w:hAnsi="Arial" w:cs="Arial"/>
            <w:color w:val="313131"/>
            <w:sz w:val="20"/>
            <w:szCs w:val="20"/>
          </w:rPr>
          <w:fldChar w:fldCharType="begin"/>
        </w:r>
        <w:r w:rsidRPr="00B54DD9">
          <w:rPr>
            <w:rFonts w:ascii="Arial" w:eastAsia="Times New Roman" w:hAnsi="Arial" w:cs="Arial"/>
            <w:color w:val="313131"/>
            <w:sz w:val="20"/>
            <w:szCs w:val="20"/>
          </w:rPr>
          <w:instrText xml:space="preserve"> HYPERLINK "javascript:void(0)" </w:instrText>
        </w:r>
        <w:r w:rsidRPr="00B54DD9">
          <w:rPr>
            <w:rFonts w:ascii="Arial" w:eastAsia="Times New Roman" w:hAnsi="Arial" w:cs="Arial"/>
            <w:color w:val="313131"/>
            <w:sz w:val="20"/>
            <w:szCs w:val="20"/>
          </w:rPr>
          <w:fldChar w:fldCharType="separate"/>
        </w:r>
      </w:ins>
      <w:r>
        <w:rPr>
          <w:rFonts w:ascii="Arial" w:eastAsia="Times New Roman" w:hAnsi="Arial" w:cs="Arial"/>
          <w:noProof/>
          <w:color w:val="000000"/>
          <w:sz w:val="20"/>
          <w:szCs w:val="20"/>
        </w:rPr>
        <w:drawing>
          <wp:inline distT="0" distB="0" distL="0" distR="0">
            <wp:extent cx="438150" cy="438150"/>
            <wp:effectExtent l="0" t="0" r="0" b="0"/>
            <wp:docPr id="5" name="Picture 5" descr="im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
                      <a:hlinkClick r:id="rId65"/>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ins w:id="194" w:author="Unknown">
        <w:r w:rsidRPr="00B54DD9">
          <w:rPr>
            <w:rFonts w:ascii="Times New Roman" w:eastAsia="Times New Roman" w:hAnsi="Times New Roman" w:cs="Times New Roman"/>
            <w:color w:val="000000"/>
            <w:sz w:val="20"/>
            <w:szCs w:val="20"/>
          </w:rPr>
          <w:t> </w:t>
        </w:r>
        <w:r w:rsidRPr="00B54DD9">
          <w:rPr>
            <w:rFonts w:ascii="Arial" w:eastAsia="Times New Roman" w:hAnsi="Arial" w:cs="Arial"/>
            <w:color w:val="313131"/>
            <w:sz w:val="20"/>
            <w:szCs w:val="20"/>
          </w:rPr>
          <w:fldChar w:fldCharType="end"/>
        </w:r>
        <w:r w:rsidRPr="00B54DD9">
          <w:rPr>
            <w:rFonts w:ascii="Arial" w:eastAsia="Times New Roman" w:hAnsi="Arial" w:cs="Arial"/>
            <w:color w:val="313131"/>
            <w:sz w:val="20"/>
            <w:szCs w:val="20"/>
          </w:rPr>
          <w:fldChar w:fldCharType="begin"/>
        </w:r>
        <w:r w:rsidRPr="00B54DD9">
          <w:rPr>
            <w:rFonts w:ascii="Arial" w:eastAsia="Times New Roman" w:hAnsi="Arial" w:cs="Arial"/>
            <w:color w:val="313131"/>
            <w:sz w:val="20"/>
            <w:szCs w:val="20"/>
          </w:rPr>
          <w:instrText xml:space="preserve"> HYPERLINK "javascript:void(0)" </w:instrText>
        </w:r>
        <w:r w:rsidRPr="00B54DD9">
          <w:rPr>
            <w:rFonts w:ascii="Arial" w:eastAsia="Times New Roman" w:hAnsi="Arial" w:cs="Arial"/>
            <w:color w:val="313131"/>
            <w:sz w:val="20"/>
            <w:szCs w:val="20"/>
          </w:rPr>
          <w:fldChar w:fldCharType="separate"/>
        </w:r>
      </w:ins>
      <w:r>
        <w:rPr>
          <w:rFonts w:ascii="Arial" w:eastAsia="Times New Roman" w:hAnsi="Arial" w:cs="Arial"/>
          <w:noProof/>
          <w:color w:val="000000"/>
          <w:sz w:val="20"/>
          <w:szCs w:val="20"/>
        </w:rPr>
        <w:drawing>
          <wp:inline distT="0" distB="0" distL="0" distR="0">
            <wp:extent cx="438150" cy="438150"/>
            <wp:effectExtent l="0" t="0" r="0" b="0"/>
            <wp:docPr id="4" name="Picture 4" descr="im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
                      <a:hlinkClick r:id="rId65"/>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ins w:id="195" w:author="Unknown">
        <w:r w:rsidRPr="00B54DD9">
          <w:rPr>
            <w:rFonts w:ascii="Times New Roman" w:eastAsia="Times New Roman" w:hAnsi="Times New Roman" w:cs="Times New Roman"/>
            <w:color w:val="000000"/>
            <w:sz w:val="20"/>
            <w:szCs w:val="20"/>
          </w:rPr>
          <w:t> </w:t>
        </w:r>
        <w:r w:rsidRPr="00B54DD9">
          <w:rPr>
            <w:rFonts w:ascii="Arial" w:eastAsia="Times New Roman" w:hAnsi="Arial" w:cs="Arial"/>
            <w:color w:val="313131"/>
            <w:sz w:val="20"/>
            <w:szCs w:val="20"/>
          </w:rPr>
          <w:fldChar w:fldCharType="end"/>
        </w:r>
        <w:r w:rsidRPr="00B54DD9">
          <w:rPr>
            <w:rFonts w:ascii="Arial" w:eastAsia="Times New Roman" w:hAnsi="Arial" w:cs="Arial"/>
            <w:color w:val="313131"/>
            <w:sz w:val="20"/>
            <w:szCs w:val="20"/>
          </w:rPr>
          <w:fldChar w:fldCharType="begin"/>
        </w:r>
        <w:r w:rsidRPr="00B54DD9">
          <w:rPr>
            <w:rFonts w:ascii="Arial" w:eastAsia="Times New Roman" w:hAnsi="Arial" w:cs="Arial"/>
            <w:color w:val="313131"/>
            <w:sz w:val="20"/>
            <w:szCs w:val="20"/>
          </w:rPr>
          <w:instrText xml:space="preserve"> HYPERLINK "javascript:void(0)" </w:instrText>
        </w:r>
        <w:r w:rsidRPr="00B54DD9">
          <w:rPr>
            <w:rFonts w:ascii="Arial" w:eastAsia="Times New Roman" w:hAnsi="Arial" w:cs="Arial"/>
            <w:color w:val="313131"/>
            <w:sz w:val="20"/>
            <w:szCs w:val="20"/>
          </w:rPr>
          <w:fldChar w:fldCharType="separate"/>
        </w:r>
      </w:ins>
      <w:r>
        <w:rPr>
          <w:rFonts w:ascii="Arial" w:eastAsia="Times New Roman" w:hAnsi="Arial" w:cs="Arial"/>
          <w:noProof/>
          <w:color w:val="000000"/>
          <w:sz w:val="20"/>
          <w:szCs w:val="20"/>
        </w:rPr>
        <w:drawing>
          <wp:inline distT="0" distB="0" distL="0" distR="0">
            <wp:extent cx="438150" cy="438150"/>
            <wp:effectExtent l="0" t="0" r="0" b="0"/>
            <wp:docPr id="3" name="Picture 3" descr="im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
                      <a:hlinkClick r:id="rId6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ins w:id="196" w:author="Unknown">
        <w:r w:rsidRPr="00B54DD9">
          <w:rPr>
            <w:rFonts w:ascii="Times New Roman" w:eastAsia="Times New Roman" w:hAnsi="Times New Roman" w:cs="Times New Roman"/>
            <w:color w:val="000000"/>
            <w:sz w:val="20"/>
            <w:szCs w:val="20"/>
          </w:rPr>
          <w:t> </w:t>
        </w:r>
        <w:r w:rsidRPr="00B54DD9">
          <w:rPr>
            <w:rFonts w:ascii="Arial" w:eastAsia="Times New Roman" w:hAnsi="Arial" w:cs="Arial"/>
            <w:color w:val="313131"/>
            <w:sz w:val="20"/>
            <w:szCs w:val="20"/>
          </w:rPr>
          <w:fldChar w:fldCharType="end"/>
        </w:r>
      </w:ins>
      <w:r>
        <w:rPr>
          <w:rFonts w:ascii="Arial" w:eastAsia="Times New Roman" w:hAnsi="Arial" w:cs="Arial"/>
          <w:noProof/>
          <w:color w:val="000000"/>
          <w:sz w:val="20"/>
          <w:szCs w:val="20"/>
        </w:rPr>
        <w:drawing>
          <wp:inline distT="0" distB="0" distL="0" distR="0">
            <wp:extent cx="438150" cy="438150"/>
            <wp:effectExtent l="0" t="0" r="0" b="0"/>
            <wp:docPr id="2" name="Picture 2" descr="im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
                      <a:hlinkClick r:id="rId65"/>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p>
    <w:p w:rsidR="00B54DD9" w:rsidRPr="00B54DD9" w:rsidRDefault="00B54DD9" w:rsidP="00B54DD9">
      <w:pPr>
        <w:spacing w:after="0" w:line="330" w:lineRule="atLeast"/>
        <w:rPr>
          <w:ins w:id="197" w:author="Unknown"/>
          <w:rFonts w:ascii="Arial" w:eastAsia="Times New Roman" w:hAnsi="Arial" w:cs="Arial"/>
          <w:color w:val="313131"/>
          <w:sz w:val="29"/>
          <w:szCs w:val="29"/>
        </w:rPr>
      </w:pPr>
      <w:r>
        <w:rPr>
          <w:rFonts w:ascii="Arial" w:eastAsia="Times New Roman" w:hAnsi="Arial" w:cs="Arial"/>
          <w:noProof/>
          <w:color w:val="0000FF"/>
          <w:sz w:val="27"/>
          <w:szCs w:val="27"/>
        </w:rPr>
        <w:drawing>
          <wp:inline distT="0" distB="0" distL="0" distR="0">
            <wp:extent cx="952500" cy="914400"/>
            <wp:effectExtent l="0" t="0" r="0" b="0"/>
            <wp:docPr id="1" name="Picture 1" descr="Tutorials Poin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utorials Point">
                      <a:hlinkClick r:id="rId6"/>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952500" cy="914400"/>
                    </a:xfrm>
                    <a:prstGeom prst="rect">
                      <a:avLst/>
                    </a:prstGeom>
                    <a:noFill/>
                    <a:ln>
                      <a:noFill/>
                    </a:ln>
                  </pic:spPr>
                </pic:pic>
              </a:graphicData>
            </a:graphic>
          </wp:inline>
        </w:drawing>
      </w:r>
    </w:p>
    <w:p w:rsidR="00B54DD9" w:rsidRPr="00B54DD9" w:rsidRDefault="00B54DD9" w:rsidP="00B54DD9">
      <w:pPr>
        <w:numPr>
          <w:ilvl w:val="0"/>
          <w:numId w:val="9"/>
        </w:numPr>
        <w:spacing w:after="0" w:line="180" w:lineRule="atLeast"/>
        <w:ind w:left="-225"/>
        <w:rPr>
          <w:ins w:id="198" w:author="Unknown"/>
          <w:rFonts w:ascii="Arial" w:eastAsia="Times New Roman" w:hAnsi="Arial" w:cs="Arial"/>
          <w:color w:val="313131"/>
          <w:sz w:val="21"/>
          <w:szCs w:val="21"/>
        </w:rPr>
      </w:pPr>
      <w:ins w:id="199" w:author="Unknown">
        <w:r w:rsidRPr="00B54DD9">
          <w:rPr>
            <w:rFonts w:ascii="Arial" w:eastAsia="Times New Roman" w:hAnsi="Arial" w:cs="Arial"/>
            <w:color w:val="313131"/>
            <w:sz w:val="21"/>
            <w:szCs w:val="21"/>
          </w:rPr>
          <w:fldChar w:fldCharType="begin"/>
        </w:r>
        <w:r w:rsidRPr="00B54DD9">
          <w:rPr>
            <w:rFonts w:ascii="Arial" w:eastAsia="Times New Roman" w:hAnsi="Arial" w:cs="Arial"/>
            <w:color w:val="313131"/>
            <w:sz w:val="21"/>
            <w:szCs w:val="21"/>
          </w:rPr>
          <w:instrText xml:space="preserve"> HYPERLINK "http://www.tutorialspoint.com/about/tutorials_writing.htm" </w:instrText>
        </w:r>
        <w:r w:rsidRPr="00B54DD9">
          <w:rPr>
            <w:rFonts w:ascii="Arial" w:eastAsia="Times New Roman" w:hAnsi="Arial" w:cs="Arial"/>
            <w:color w:val="313131"/>
            <w:sz w:val="21"/>
            <w:szCs w:val="21"/>
          </w:rPr>
          <w:fldChar w:fldCharType="separate"/>
        </w:r>
        <w:r w:rsidRPr="00B54DD9">
          <w:rPr>
            <w:rFonts w:ascii="Arial" w:eastAsia="Times New Roman" w:hAnsi="Arial" w:cs="Arial"/>
            <w:color w:val="0000FF"/>
            <w:sz w:val="27"/>
            <w:szCs w:val="27"/>
            <w:u w:val="single"/>
          </w:rPr>
          <w:t>Write for us</w:t>
        </w:r>
        <w:r w:rsidRPr="00B54DD9">
          <w:rPr>
            <w:rFonts w:ascii="Arial" w:eastAsia="Times New Roman" w:hAnsi="Arial" w:cs="Arial"/>
            <w:color w:val="313131"/>
            <w:sz w:val="21"/>
            <w:szCs w:val="21"/>
          </w:rPr>
          <w:fldChar w:fldCharType="end"/>
        </w:r>
      </w:ins>
    </w:p>
    <w:p w:rsidR="00B54DD9" w:rsidRPr="00B54DD9" w:rsidRDefault="00B54DD9" w:rsidP="00B54DD9">
      <w:pPr>
        <w:spacing w:after="0" w:line="330" w:lineRule="atLeast"/>
        <w:rPr>
          <w:ins w:id="200" w:author="Unknown"/>
          <w:rFonts w:ascii="Arial" w:eastAsia="Times New Roman" w:hAnsi="Arial" w:cs="Arial"/>
          <w:color w:val="313131"/>
          <w:sz w:val="21"/>
          <w:szCs w:val="21"/>
        </w:rPr>
      </w:pPr>
      <w:ins w:id="201" w:author="Unknown">
        <w:r w:rsidRPr="00B54DD9">
          <w:rPr>
            <w:rFonts w:ascii="Times New Roman" w:eastAsia="Times New Roman" w:hAnsi="Times New Roman" w:cs="Times New Roman"/>
            <w:color w:val="313131"/>
            <w:sz w:val="21"/>
            <w:szCs w:val="21"/>
          </w:rPr>
          <w:t> </w:t>
        </w:r>
      </w:ins>
    </w:p>
    <w:p w:rsidR="00B54DD9" w:rsidRPr="00B54DD9" w:rsidRDefault="00B54DD9" w:rsidP="00B54DD9">
      <w:pPr>
        <w:numPr>
          <w:ilvl w:val="0"/>
          <w:numId w:val="9"/>
        </w:numPr>
        <w:pBdr>
          <w:left w:val="dotted" w:sz="6" w:space="6" w:color="FFFFFF"/>
        </w:pBdr>
        <w:spacing w:after="0" w:line="180" w:lineRule="atLeast"/>
        <w:ind w:left="-225"/>
        <w:rPr>
          <w:ins w:id="202" w:author="Unknown"/>
          <w:rFonts w:ascii="Arial" w:eastAsia="Times New Roman" w:hAnsi="Arial" w:cs="Arial"/>
          <w:color w:val="313131"/>
          <w:sz w:val="21"/>
          <w:szCs w:val="21"/>
        </w:rPr>
      </w:pPr>
      <w:ins w:id="203" w:author="Unknown">
        <w:r w:rsidRPr="00B54DD9">
          <w:rPr>
            <w:rFonts w:ascii="Arial" w:eastAsia="Times New Roman" w:hAnsi="Arial" w:cs="Arial"/>
            <w:color w:val="313131"/>
            <w:sz w:val="21"/>
            <w:szCs w:val="21"/>
          </w:rPr>
          <w:fldChar w:fldCharType="begin"/>
        </w:r>
        <w:r w:rsidRPr="00B54DD9">
          <w:rPr>
            <w:rFonts w:ascii="Arial" w:eastAsia="Times New Roman" w:hAnsi="Arial" w:cs="Arial"/>
            <w:color w:val="313131"/>
            <w:sz w:val="21"/>
            <w:szCs w:val="21"/>
          </w:rPr>
          <w:instrText xml:space="preserve"> HYPERLINK "http://www.tutorialspoint.com/about/faq.htm" </w:instrText>
        </w:r>
        <w:r w:rsidRPr="00B54DD9">
          <w:rPr>
            <w:rFonts w:ascii="Arial" w:eastAsia="Times New Roman" w:hAnsi="Arial" w:cs="Arial"/>
            <w:color w:val="313131"/>
            <w:sz w:val="21"/>
            <w:szCs w:val="21"/>
          </w:rPr>
          <w:fldChar w:fldCharType="separate"/>
        </w:r>
        <w:r w:rsidRPr="00B54DD9">
          <w:rPr>
            <w:rFonts w:ascii="Arial" w:eastAsia="Times New Roman" w:hAnsi="Arial" w:cs="Arial"/>
            <w:color w:val="0000FF"/>
            <w:sz w:val="27"/>
            <w:szCs w:val="27"/>
            <w:u w:val="single"/>
          </w:rPr>
          <w:t>FAQ's</w:t>
        </w:r>
        <w:r w:rsidRPr="00B54DD9">
          <w:rPr>
            <w:rFonts w:ascii="Arial" w:eastAsia="Times New Roman" w:hAnsi="Arial" w:cs="Arial"/>
            <w:color w:val="313131"/>
            <w:sz w:val="21"/>
            <w:szCs w:val="21"/>
          </w:rPr>
          <w:fldChar w:fldCharType="end"/>
        </w:r>
      </w:ins>
    </w:p>
    <w:p w:rsidR="00B54DD9" w:rsidRPr="00B54DD9" w:rsidRDefault="00B54DD9" w:rsidP="00B54DD9">
      <w:pPr>
        <w:spacing w:after="0" w:line="330" w:lineRule="atLeast"/>
        <w:rPr>
          <w:ins w:id="204" w:author="Unknown"/>
          <w:rFonts w:ascii="Arial" w:eastAsia="Times New Roman" w:hAnsi="Arial" w:cs="Arial"/>
          <w:color w:val="313131"/>
          <w:sz w:val="21"/>
          <w:szCs w:val="21"/>
        </w:rPr>
      </w:pPr>
      <w:ins w:id="205" w:author="Unknown">
        <w:r w:rsidRPr="00B54DD9">
          <w:rPr>
            <w:rFonts w:ascii="Times New Roman" w:eastAsia="Times New Roman" w:hAnsi="Times New Roman" w:cs="Times New Roman"/>
            <w:color w:val="313131"/>
            <w:sz w:val="21"/>
            <w:szCs w:val="21"/>
          </w:rPr>
          <w:t> </w:t>
        </w:r>
      </w:ins>
    </w:p>
    <w:p w:rsidR="00B54DD9" w:rsidRPr="00B54DD9" w:rsidRDefault="00B54DD9" w:rsidP="00B54DD9">
      <w:pPr>
        <w:numPr>
          <w:ilvl w:val="0"/>
          <w:numId w:val="9"/>
        </w:numPr>
        <w:pBdr>
          <w:left w:val="dotted" w:sz="6" w:space="6" w:color="FFFFFF"/>
        </w:pBdr>
        <w:spacing w:after="0" w:line="180" w:lineRule="atLeast"/>
        <w:ind w:left="-225"/>
        <w:rPr>
          <w:ins w:id="206" w:author="Unknown"/>
          <w:rFonts w:ascii="Arial" w:eastAsia="Times New Roman" w:hAnsi="Arial" w:cs="Arial"/>
          <w:color w:val="313131"/>
          <w:sz w:val="21"/>
          <w:szCs w:val="21"/>
        </w:rPr>
      </w:pPr>
      <w:ins w:id="207" w:author="Unknown">
        <w:r w:rsidRPr="00B54DD9">
          <w:rPr>
            <w:rFonts w:ascii="Arial" w:eastAsia="Times New Roman" w:hAnsi="Arial" w:cs="Arial"/>
            <w:color w:val="313131"/>
            <w:sz w:val="21"/>
            <w:szCs w:val="21"/>
          </w:rPr>
          <w:fldChar w:fldCharType="begin"/>
        </w:r>
        <w:r w:rsidRPr="00B54DD9">
          <w:rPr>
            <w:rFonts w:ascii="Arial" w:eastAsia="Times New Roman" w:hAnsi="Arial" w:cs="Arial"/>
            <w:color w:val="313131"/>
            <w:sz w:val="21"/>
            <w:szCs w:val="21"/>
          </w:rPr>
          <w:instrText xml:space="preserve"> HYPERLINK "http://www.tutorialspoint.com/about/about_helping.htm" </w:instrText>
        </w:r>
        <w:r w:rsidRPr="00B54DD9">
          <w:rPr>
            <w:rFonts w:ascii="Arial" w:eastAsia="Times New Roman" w:hAnsi="Arial" w:cs="Arial"/>
            <w:color w:val="313131"/>
            <w:sz w:val="21"/>
            <w:szCs w:val="21"/>
          </w:rPr>
          <w:fldChar w:fldCharType="separate"/>
        </w:r>
        <w:r w:rsidRPr="00B54DD9">
          <w:rPr>
            <w:rFonts w:ascii="Arial" w:eastAsia="Times New Roman" w:hAnsi="Arial" w:cs="Arial"/>
            <w:color w:val="0000FF"/>
            <w:sz w:val="27"/>
            <w:szCs w:val="27"/>
            <w:u w:val="single"/>
          </w:rPr>
          <w:t>Helping</w:t>
        </w:r>
        <w:r w:rsidRPr="00B54DD9">
          <w:rPr>
            <w:rFonts w:ascii="Arial" w:eastAsia="Times New Roman" w:hAnsi="Arial" w:cs="Arial"/>
            <w:color w:val="313131"/>
            <w:sz w:val="21"/>
            <w:szCs w:val="21"/>
          </w:rPr>
          <w:fldChar w:fldCharType="end"/>
        </w:r>
      </w:ins>
    </w:p>
    <w:p w:rsidR="00B54DD9" w:rsidRPr="00B54DD9" w:rsidRDefault="00B54DD9" w:rsidP="00B54DD9">
      <w:pPr>
        <w:spacing w:after="0" w:line="330" w:lineRule="atLeast"/>
        <w:rPr>
          <w:ins w:id="208" w:author="Unknown"/>
          <w:rFonts w:ascii="Arial" w:eastAsia="Times New Roman" w:hAnsi="Arial" w:cs="Arial"/>
          <w:color w:val="313131"/>
          <w:sz w:val="21"/>
          <w:szCs w:val="21"/>
        </w:rPr>
      </w:pPr>
      <w:ins w:id="209" w:author="Unknown">
        <w:r w:rsidRPr="00B54DD9">
          <w:rPr>
            <w:rFonts w:ascii="Times New Roman" w:eastAsia="Times New Roman" w:hAnsi="Times New Roman" w:cs="Times New Roman"/>
            <w:color w:val="313131"/>
            <w:sz w:val="21"/>
            <w:szCs w:val="21"/>
          </w:rPr>
          <w:t> </w:t>
        </w:r>
      </w:ins>
    </w:p>
    <w:p w:rsidR="00B54DD9" w:rsidRPr="00B54DD9" w:rsidRDefault="00B54DD9" w:rsidP="00B54DD9">
      <w:pPr>
        <w:numPr>
          <w:ilvl w:val="0"/>
          <w:numId w:val="9"/>
        </w:numPr>
        <w:pBdr>
          <w:left w:val="dotted" w:sz="6" w:space="6" w:color="FFFFFF"/>
        </w:pBdr>
        <w:spacing w:after="0" w:line="180" w:lineRule="atLeast"/>
        <w:ind w:left="-225"/>
        <w:rPr>
          <w:ins w:id="210" w:author="Unknown"/>
          <w:rFonts w:ascii="Arial" w:eastAsia="Times New Roman" w:hAnsi="Arial" w:cs="Arial"/>
          <w:color w:val="313131"/>
          <w:sz w:val="21"/>
          <w:szCs w:val="21"/>
        </w:rPr>
      </w:pPr>
      <w:ins w:id="211" w:author="Unknown">
        <w:r w:rsidRPr="00B54DD9">
          <w:rPr>
            <w:rFonts w:ascii="Arial" w:eastAsia="Times New Roman" w:hAnsi="Arial" w:cs="Arial"/>
            <w:color w:val="313131"/>
            <w:sz w:val="21"/>
            <w:szCs w:val="21"/>
          </w:rPr>
          <w:fldChar w:fldCharType="begin"/>
        </w:r>
        <w:r w:rsidRPr="00B54DD9">
          <w:rPr>
            <w:rFonts w:ascii="Arial" w:eastAsia="Times New Roman" w:hAnsi="Arial" w:cs="Arial"/>
            <w:color w:val="313131"/>
            <w:sz w:val="21"/>
            <w:szCs w:val="21"/>
          </w:rPr>
          <w:instrText xml:space="preserve"> HYPERLINK "http://www.tutorialspoint.com/about/contact_us.htm" </w:instrText>
        </w:r>
        <w:r w:rsidRPr="00B54DD9">
          <w:rPr>
            <w:rFonts w:ascii="Arial" w:eastAsia="Times New Roman" w:hAnsi="Arial" w:cs="Arial"/>
            <w:color w:val="313131"/>
            <w:sz w:val="21"/>
            <w:szCs w:val="21"/>
          </w:rPr>
          <w:fldChar w:fldCharType="separate"/>
        </w:r>
        <w:r w:rsidRPr="00B54DD9">
          <w:rPr>
            <w:rFonts w:ascii="Arial" w:eastAsia="Times New Roman" w:hAnsi="Arial" w:cs="Arial"/>
            <w:color w:val="0000FF"/>
            <w:sz w:val="27"/>
            <w:szCs w:val="27"/>
            <w:u w:val="single"/>
          </w:rPr>
          <w:t>Contact</w:t>
        </w:r>
        <w:r w:rsidRPr="00B54DD9">
          <w:rPr>
            <w:rFonts w:ascii="Arial" w:eastAsia="Times New Roman" w:hAnsi="Arial" w:cs="Arial"/>
            <w:color w:val="313131"/>
            <w:sz w:val="21"/>
            <w:szCs w:val="21"/>
          </w:rPr>
          <w:fldChar w:fldCharType="end"/>
        </w:r>
      </w:ins>
    </w:p>
    <w:p w:rsidR="00B54DD9" w:rsidRPr="00B54DD9" w:rsidRDefault="00B54DD9" w:rsidP="00B54DD9">
      <w:pPr>
        <w:spacing w:after="0" w:line="360" w:lineRule="atLeast"/>
        <w:rPr>
          <w:ins w:id="212" w:author="Unknown"/>
          <w:rFonts w:ascii="Arial" w:eastAsia="Times New Roman" w:hAnsi="Arial" w:cs="Arial"/>
          <w:color w:val="FFFFFF"/>
          <w:sz w:val="21"/>
          <w:szCs w:val="21"/>
        </w:rPr>
      </w:pPr>
      <w:ins w:id="213" w:author="Unknown">
        <w:r w:rsidRPr="00B54DD9">
          <w:rPr>
            <w:rFonts w:ascii="Arial" w:eastAsia="Times New Roman" w:hAnsi="Arial" w:cs="Arial"/>
            <w:color w:val="FFFFFF"/>
            <w:sz w:val="21"/>
            <w:szCs w:val="21"/>
          </w:rPr>
          <w:t>© Copyright 2015. All Rights Reserved.</w:t>
        </w:r>
      </w:ins>
    </w:p>
    <w:p w:rsidR="00B54DD9" w:rsidRPr="00B54DD9" w:rsidRDefault="00B54DD9" w:rsidP="00B54DD9">
      <w:pPr>
        <w:spacing w:after="0" w:line="330" w:lineRule="atLeast"/>
        <w:jc w:val="center"/>
        <w:rPr>
          <w:ins w:id="214" w:author="Unknown"/>
          <w:rFonts w:ascii="Arial" w:eastAsia="Times New Roman" w:hAnsi="Arial" w:cs="Arial"/>
          <w:color w:val="313131"/>
          <w:sz w:val="29"/>
          <w:szCs w:val="29"/>
        </w:rPr>
      </w:pPr>
      <w:ins w:id="215" w:author="Unknown">
        <w:r w:rsidRPr="00B54DD9">
          <w:rPr>
            <w:rFonts w:ascii="Arial" w:eastAsia="Times New Roman" w:hAnsi="Arial" w:cs="Arial"/>
            <w:color w:val="313131"/>
            <w:sz w:val="29"/>
            <w:szCs w:val="29"/>
          </w:rPr>
          <w:object w:dxaOrig="1440" w:dyaOrig="1440">
            <v:shape id="_x0000_i1057" type="#_x0000_t75" style="width:49.5pt;height:18pt" o:ole="">
              <v:imagedata r:id="rId8" o:title=""/>
            </v:shape>
            <w:control r:id="rId73" w:name="DefaultOcxName1" w:shapeid="_x0000_i1057"/>
          </w:object>
        </w:r>
        <w:r w:rsidRPr="00B54DD9">
          <w:rPr>
            <w:rFonts w:ascii="Times New Roman" w:eastAsia="Times New Roman" w:hAnsi="Times New Roman" w:cs="Times New Roman"/>
            <w:color w:val="313131"/>
            <w:sz w:val="29"/>
            <w:szCs w:val="29"/>
          </w:rPr>
          <w:t> </w:t>
        </w:r>
        <w:proofErr w:type="gramStart"/>
        <w:r w:rsidRPr="00B54DD9">
          <w:rPr>
            <w:rFonts w:ascii="Times New Roman" w:eastAsia="Times New Roman" w:hAnsi="Times New Roman" w:cs="Times New Roman"/>
            <w:color w:val="313131"/>
            <w:sz w:val="29"/>
            <w:szCs w:val="29"/>
          </w:rPr>
          <w:t>go</w:t>
        </w:r>
        <w:proofErr w:type="gramEnd"/>
      </w:ins>
    </w:p>
    <w:p w:rsidR="00525669" w:rsidRDefault="00B54DD9">
      <w:bookmarkStart w:id="216" w:name="_GoBack"/>
      <w:bookmarkEnd w:id="216"/>
    </w:p>
    <w:sectPr w:rsidR="00525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31A87"/>
    <w:multiLevelType w:val="multilevel"/>
    <w:tmpl w:val="C7F2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E44EB9"/>
    <w:multiLevelType w:val="multilevel"/>
    <w:tmpl w:val="BFCA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0819C7"/>
    <w:multiLevelType w:val="multilevel"/>
    <w:tmpl w:val="34EE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2724F0"/>
    <w:multiLevelType w:val="multilevel"/>
    <w:tmpl w:val="96FC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EC6B41"/>
    <w:multiLevelType w:val="multilevel"/>
    <w:tmpl w:val="EE3A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ED00AC"/>
    <w:multiLevelType w:val="multilevel"/>
    <w:tmpl w:val="EA602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FA1210"/>
    <w:multiLevelType w:val="multilevel"/>
    <w:tmpl w:val="26DE5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BB6531"/>
    <w:multiLevelType w:val="multilevel"/>
    <w:tmpl w:val="AFA03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7A47F5"/>
    <w:multiLevelType w:val="multilevel"/>
    <w:tmpl w:val="ACDC1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0"/>
  </w:num>
  <w:num w:numId="4">
    <w:abstractNumId w:val="8"/>
  </w:num>
  <w:num w:numId="5">
    <w:abstractNumId w:val="6"/>
  </w:num>
  <w:num w:numId="6">
    <w:abstractNumId w:val="3"/>
  </w:num>
  <w:num w:numId="7">
    <w:abstractNumId w:val="4"/>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DD9"/>
    <w:rsid w:val="001870DD"/>
    <w:rsid w:val="00961426"/>
    <w:rsid w:val="00B54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54D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54D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54D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D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54DD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54DD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54DD9"/>
    <w:rPr>
      <w:color w:val="0000FF"/>
      <w:u w:val="single"/>
    </w:rPr>
  </w:style>
  <w:style w:type="paragraph" w:styleId="z-TopofForm">
    <w:name w:val="HTML Top of Form"/>
    <w:basedOn w:val="Normal"/>
    <w:next w:val="Normal"/>
    <w:link w:val="z-TopofFormChar"/>
    <w:hidden/>
    <w:uiPriority w:val="99"/>
    <w:semiHidden/>
    <w:unhideWhenUsed/>
    <w:rsid w:val="00B54D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54DD9"/>
    <w:rPr>
      <w:rFonts w:ascii="Arial" w:eastAsia="Times New Roman" w:hAnsi="Arial" w:cs="Arial"/>
      <w:vanish/>
      <w:sz w:val="16"/>
      <w:szCs w:val="16"/>
    </w:rPr>
  </w:style>
  <w:style w:type="character" w:customStyle="1" w:styleId="input-group-btn">
    <w:name w:val="input-group-btn"/>
    <w:basedOn w:val="DefaultParagraphFont"/>
    <w:rsid w:val="00B54DD9"/>
  </w:style>
  <w:style w:type="paragraph" w:styleId="z-BottomofForm">
    <w:name w:val="HTML Bottom of Form"/>
    <w:basedOn w:val="Normal"/>
    <w:next w:val="Normal"/>
    <w:link w:val="z-BottomofFormChar"/>
    <w:hidden/>
    <w:uiPriority w:val="99"/>
    <w:semiHidden/>
    <w:unhideWhenUsed/>
    <w:rsid w:val="00B54D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54DD9"/>
    <w:rPr>
      <w:rFonts w:ascii="Arial" w:eastAsia="Times New Roman" w:hAnsi="Arial" w:cs="Arial"/>
      <w:vanish/>
      <w:sz w:val="16"/>
      <w:szCs w:val="16"/>
    </w:rPr>
  </w:style>
  <w:style w:type="character" w:customStyle="1" w:styleId="apple-converted-space">
    <w:name w:val="apple-converted-space"/>
    <w:basedOn w:val="DefaultParagraphFont"/>
    <w:rsid w:val="00B54DD9"/>
  </w:style>
  <w:style w:type="paragraph" w:styleId="NormalWeb">
    <w:name w:val="Normal (Web)"/>
    <w:basedOn w:val="Normal"/>
    <w:uiPriority w:val="99"/>
    <w:semiHidden/>
    <w:unhideWhenUsed/>
    <w:rsid w:val="00B54DD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54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4DD9"/>
    <w:rPr>
      <w:rFonts w:ascii="Courier New" w:eastAsia="Times New Roman" w:hAnsi="Courier New" w:cs="Courier New"/>
      <w:sz w:val="20"/>
      <w:szCs w:val="20"/>
    </w:rPr>
  </w:style>
  <w:style w:type="character" w:customStyle="1" w:styleId="tag">
    <w:name w:val="tag"/>
    <w:basedOn w:val="DefaultParagraphFont"/>
    <w:rsid w:val="00B54DD9"/>
  </w:style>
  <w:style w:type="character" w:customStyle="1" w:styleId="pln">
    <w:name w:val="pln"/>
    <w:basedOn w:val="DefaultParagraphFont"/>
    <w:rsid w:val="00B54DD9"/>
  </w:style>
  <w:style w:type="character" w:customStyle="1" w:styleId="atn">
    <w:name w:val="atn"/>
    <w:basedOn w:val="DefaultParagraphFont"/>
    <w:rsid w:val="00B54DD9"/>
  </w:style>
  <w:style w:type="character" w:customStyle="1" w:styleId="pun">
    <w:name w:val="pun"/>
    <w:basedOn w:val="DefaultParagraphFont"/>
    <w:rsid w:val="00B54DD9"/>
  </w:style>
  <w:style w:type="character" w:customStyle="1" w:styleId="atv">
    <w:name w:val="atv"/>
    <w:basedOn w:val="DefaultParagraphFont"/>
    <w:rsid w:val="00B54DD9"/>
  </w:style>
  <w:style w:type="character" w:customStyle="1" w:styleId="kwd">
    <w:name w:val="kwd"/>
    <w:basedOn w:val="DefaultParagraphFont"/>
    <w:rsid w:val="00B54DD9"/>
  </w:style>
  <w:style w:type="character" w:customStyle="1" w:styleId="typ">
    <w:name w:val="typ"/>
    <w:basedOn w:val="DefaultParagraphFont"/>
    <w:rsid w:val="00B54DD9"/>
  </w:style>
  <w:style w:type="character" w:customStyle="1" w:styleId="str">
    <w:name w:val="str"/>
    <w:basedOn w:val="DefaultParagraphFont"/>
    <w:rsid w:val="00B54DD9"/>
  </w:style>
  <w:style w:type="character" w:customStyle="1" w:styleId="com">
    <w:name w:val="com"/>
    <w:basedOn w:val="DefaultParagraphFont"/>
    <w:rsid w:val="00B54DD9"/>
  </w:style>
  <w:style w:type="character" w:customStyle="1" w:styleId="lit">
    <w:name w:val="lit"/>
    <w:basedOn w:val="DefaultParagraphFont"/>
    <w:rsid w:val="00B54DD9"/>
  </w:style>
  <w:style w:type="paragraph" w:styleId="BalloonText">
    <w:name w:val="Balloon Text"/>
    <w:basedOn w:val="Normal"/>
    <w:link w:val="BalloonTextChar"/>
    <w:uiPriority w:val="99"/>
    <w:semiHidden/>
    <w:unhideWhenUsed/>
    <w:rsid w:val="00B54D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D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54D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54D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54D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D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54DD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54DD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54DD9"/>
    <w:rPr>
      <w:color w:val="0000FF"/>
      <w:u w:val="single"/>
    </w:rPr>
  </w:style>
  <w:style w:type="paragraph" w:styleId="z-TopofForm">
    <w:name w:val="HTML Top of Form"/>
    <w:basedOn w:val="Normal"/>
    <w:next w:val="Normal"/>
    <w:link w:val="z-TopofFormChar"/>
    <w:hidden/>
    <w:uiPriority w:val="99"/>
    <w:semiHidden/>
    <w:unhideWhenUsed/>
    <w:rsid w:val="00B54D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54DD9"/>
    <w:rPr>
      <w:rFonts w:ascii="Arial" w:eastAsia="Times New Roman" w:hAnsi="Arial" w:cs="Arial"/>
      <w:vanish/>
      <w:sz w:val="16"/>
      <w:szCs w:val="16"/>
    </w:rPr>
  </w:style>
  <w:style w:type="character" w:customStyle="1" w:styleId="input-group-btn">
    <w:name w:val="input-group-btn"/>
    <w:basedOn w:val="DefaultParagraphFont"/>
    <w:rsid w:val="00B54DD9"/>
  </w:style>
  <w:style w:type="paragraph" w:styleId="z-BottomofForm">
    <w:name w:val="HTML Bottom of Form"/>
    <w:basedOn w:val="Normal"/>
    <w:next w:val="Normal"/>
    <w:link w:val="z-BottomofFormChar"/>
    <w:hidden/>
    <w:uiPriority w:val="99"/>
    <w:semiHidden/>
    <w:unhideWhenUsed/>
    <w:rsid w:val="00B54D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54DD9"/>
    <w:rPr>
      <w:rFonts w:ascii="Arial" w:eastAsia="Times New Roman" w:hAnsi="Arial" w:cs="Arial"/>
      <w:vanish/>
      <w:sz w:val="16"/>
      <w:szCs w:val="16"/>
    </w:rPr>
  </w:style>
  <w:style w:type="character" w:customStyle="1" w:styleId="apple-converted-space">
    <w:name w:val="apple-converted-space"/>
    <w:basedOn w:val="DefaultParagraphFont"/>
    <w:rsid w:val="00B54DD9"/>
  </w:style>
  <w:style w:type="paragraph" w:styleId="NormalWeb">
    <w:name w:val="Normal (Web)"/>
    <w:basedOn w:val="Normal"/>
    <w:uiPriority w:val="99"/>
    <w:semiHidden/>
    <w:unhideWhenUsed/>
    <w:rsid w:val="00B54DD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54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4DD9"/>
    <w:rPr>
      <w:rFonts w:ascii="Courier New" w:eastAsia="Times New Roman" w:hAnsi="Courier New" w:cs="Courier New"/>
      <w:sz w:val="20"/>
      <w:szCs w:val="20"/>
    </w:rPr>
  </w:style>
  <w:style w:type="character" w:customStyle="1" w:styleId="tag">
    <w:name w:val="tag"/>
    <w:basedOn w:val="DefaultParagraphFont"/>
    <w:rsid w:val="00B54DD9"/>
  </w:style>
  <w:style w:type="character" w:customStyle="1" w:styleId="pln">
    <w:name w:val="pln"/>
    <w:basedOn w:val="DefaultParagraphFont"/>
    <w:rsid w:val="00B54DD9"/>
  </w:style>
  <w:style w:type="character" w:customStyle="1" w:styleId="atn">
    <w:name w:val="atn"/>
    <w:basedOn w:val="DefaultParagraphFont"/>
    <w:rsid w:val="00B54DD9"/>
  </w:style>
  <w:style w:type="character" w:customStyle="1" w:styleId="pun">
    <w:name w:val="pun"/>
    <w:basedOn w:val="DefaultParagraphFont"/>
    <w:rsid w:val="00B54DD9"/>
  </w:style>
  <w:style w:type="character" w:customStyle="1" w:styleId="atv">
    <w:name w:val="atv"/>
    <w:basedOn w:val="DefaultParagraphFont"/>
    <w:rsid w:val="00B54DD9"/>
  </w:style>
  <w:style w:type="character" w:customStyle="1" w:styleId="kwd">
    <w:name w:val="kwd"/>
    <w:basedOn w:val="DefaultParagraphFont"/>
    <w:rsid w:val="00B54DD9"/>
  </w:style>
  <w:style w:type="character" w:customStyle="1" w:styleId="typ">
    <w:name w:val="typ"/>
    <w:basedOn w:val="DefaultParagraphFont"/>
    <w:rsid w:val="00B54DD9"/>
  </w:style>
  <w:style w:type="character" w:customStyle="1" w:styleId="str">
    <w:name w:val="str"/>
    <w:basedOn w:val="DefaultParagraphFont"/>
    <w:rsid w:val="00B54DD9"/>
  </w:style>
  <w:style w:type="character" w:customStyle="1" w:styleId="com">
    <w:name w:val="com"/>
    <w:basedOn w:val="DefaultParagraphFont"/>
    <w:rsid w:val="00B54DD9"/>
  </w:style>
  <w:style w:type="character" w:customStyle="1" w:styleId="lit">
    <w:name w:val="lit"/>
    <w:basedOn w:val="DefaultParagraphFont"/>
    <w:rsid w:val="00B54DD9"/>
  </w:style>
  <w:style w:type="paragraph" w:styleId="BalloonText">
    <w:name w:val="Balloon Text"/>
    <w:basedOn w:val="Normal"/>
    <w:link w:val="BalloonTextChar"/>
    <w:uiPriority w:val="99"/>
    <w:semiHidden/>
    <w:unhideWhenUsed/>
    <w:rsid w:val="00B54D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D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139796">
      <w:bodyDiv w:val="1"/>
      <w:marLeft w:val="0"/>
      <w:marRight w:val="0"/>
      <w:marTop w:val="0"/>
      <w:marBottom w:val="0"/>
      <w:divBdr>
        <w:top w:val="none" w:sz="0" w:space="0" w:color="auto"/>
        <w:left w:val="none" w:sz="0" w:space="0" w:color="auto"/>
        <w:bottom w:val="none" w:sz="0" w:space="0" w:color="auto"/>
        <w:right w:val="none" w:sz="0" w:space="0" w:color="auto"/>
      </w:divBdr>
      <w:divsChild>
        <w:div w:id="1281256344">
          <w:marLeft w:val="0"/>
          <w:marRight w:val="0"/>
          <w:marTop w:val="0"/>
          <w:marBottom w:val="0"/>
          <w:divBdr>
            <w:top w:val="none" w:sz="0" w:space="0" w:color="auto"/>
            <w:left w:val="none" w:sz="0" w:space="0" w:color="auto"/>
            <w:bottom w:val="none" w:sz="0" w:space="0" w:color="auto"/>
            <w:right w:val="none" w:sz="0" w:space="0" w:color="auto"/>
          </w:divBdr>
          <w:divsChild>
            <w:div w:id="974455240">
              <w:marLeft w:val="225"/>
              <w:marRight w:val="0"/>
              <w:marTop w:val="630"/>
              <w:marBottom w:val="0"/>
              <w:divBdr>
                <w:top w:val="none" w:sz="0" w:space="0" w:color="auto"/>
                <w:left w:val="none" w:sz="0" w:space="0" w:color="auto"/>
                <w:bottom w:val="none" w:sz="0" w:space="0" w:color="auto"/>
                <w:right w:val="none" w:sz="0" w:space="0" w:color="auto"/>
              </w:divBdr>
              <w:divsChild>
                <w:div w:id="11535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25293">
          <w:marLeft w:val="0"/>
          <w:marRight w:val="0"/>
          <w:marTop w:val="0"/>
          <w:marBottom w:val="0"/>
          <w:divBdr>
            <w:top w:val="none" w:sz="0" w:space="0" w:color="auto"/>
            <w:left w:val="none" w:sz="0" w:space="0" w:color="auto"/>
            <w:bottom w:val="none" w:sz="0" w:space="0" w:color="auto"/>
            <w:right w:val="none" w:sz="0" w:space="0" w:color="auto"/>
          </w:divBdr>
          <w:divsChild>
            <w:div w:id="1710060590">
              <w:marLeft w:val="0"/>
              <w:marRight w:val="0"/>
              <w:marTop w:val="0"/>
              <w:marBottom w:val="0"/>
              <w:divBdr>
                <w:top w:val="none" w:sz="0" w:space="0" w:color="auto"/>
                <w:left w:val="none" w:sz="0" w:space="0" w:color="auto"/>
                <w:bottom w:val="none" w:sz="0" w:space="0" w:color="auto"/>
                <w:right w:val="none" w:sz="0" w:space="0" w:color="auto"/>
              </w:divBdr>
            </w:div>
          </w:divsChild>
        </w:div>
        <w:div w:id="290290414">
          <w:marLeft w:val="0"/>
          <w:marRight w:val="0"/>
          <w:marTop w:val="75"/>
          <w:marBottom w:val="0"/>
          <w:divBdr>
            <w:top w:val="none" w:sz="0" w:space="0" w:color="auto"/>
            <w:left w:val="none" w:sz="0" w:space="0" w:color="auto"/>
            <w:bottom w:val="none" w:sz="0" w:space="0" w:color="auto"/>
            <w:right w:val="none" w:sz="0" w:space="0" w:color="auto"/>
          </w:divBdr>
          <w:divsChild>
            <w:div w:id="1714113985">
              <w:marLeft w:val="0"/>
              <w:marRight w:val="0"/>
              <w:marTop w:val="0"/>
              <w:marBottom w:val="0"/>
              <w:divBdr>
                <w:top w:val="none" w:sz="0" w:space="0" w:color="auto"/>
                <w:left w:val="none" w:sz="0" w:space="0" w:color="auto"/>
                <w:bottom w:val="none" w:sz="0" w:space="0" w:color="auto"/>
                <w:right w:val="none" w:sz="0" w:space="0" w:color="auto"/>
              </w:divBdr>
              <w:divsChild>
                <w:div w:id="375281579">
                  <w:marLeft w:val="-225"/>
                  <w:marRight w:val="-225"/>
                  <w:marTop w:val="0"/>
                  <w:marBottom w:val="0"/>
                  <w:divBdr>
                    <w:top w:val="none" w:sz="0" w:space="0" w:color="auto"/>
                    <w:left w:val="none" w:sz="0" w:space="0" w:color="auto"/>
                    <w:bottom w:val="none" w:sz="0" w:space="0" w:color="auto"/>
                    <w:right w:val="none" w:sz="0" w:space="0" w:color="auto"/>
                  </w:divBdr>
                  <w:divsChild>
                    <w:div w:id="2044093141">
                      <w:marLeft w:val="0"/>
                      <w:marRight w:val="0"/>
                      <w:marTop w:val="0"/>
                      <w:marBottom w:val="0"/>
                      <w:divBdr>
                        <w:top w:val="none" w:sz="0" w:space="0" w:color="auto"/>
                        <w:left w:val="none" w:sz="0" w:space="0" w:color="auto"/>
                        <w:bottom w:val="none" w:sz="0" w:space="0" w:color="auto"/>
                        <w:right w:val="none" w:sz="0" w:space="0" w:color="auto"/>
                      </w:divBdr>
                      <w:divsChild>
                        <w:div w:id="1695694677">
                          <w:marLeft w:val="0"/>
                          <w:marRight w:val="0"/>
                          <w:marTop w:val="0"/>
                          <w:marBottom w:val="0"/>
                          <w:divBdr>
                            <w:top w:val="none" w:sz="0" w:space="0" w:color="auto"/>
                            <w:left w:val="none" w:sz="0" w:space="0" w:color="auto"/>
                            <w:bottom w:val="none" w:sz="0" w:space="0" w:color="auto"/>
                            <w:right w:val="none" w:sz="0" w:space="0" w:color="auto"/>
                          </w:divBdr>
                        </w:div>
                      </w:divsChild>
                    </w:div>
                    <w:div w:id="1096749802">
                      <w:marLeft w:val="-225"/>
                      <w:marRight w:val="-225"/>
                      <w:marTop w:val="0"/>
                      <w:marBottom w:val="0"/>
                      <w:divBdr>
                        <w:top w:val="none" w:sz="0" w:space="0" w:color="auto"/>
                        <w:left w:val="none" w:sz="0" w:space="0" w:color="auto"/>
                        <w:bottom w:val="none" w:sz="0" w:space="0" w:color="auto"/>
                        <w:right w:val="none" w:sz="0" w:space="0" w:color="auto"/>
                      </w:divBdr>
                      <w:divsChild>
                        <w:div w:id="2062098000">
                          <w:marLeft w:val="0"/>
                          <w:marRight w:val="0"/>
                          <w:marTop w:val="0"/>
                          <w:marBottom w:val="0"/>
                          <w:divBdr>
                            <w:top w:val="none" w:sz="0" w:space="0" w:color="auto"/>
                            <w:left w:val="none" w:sz="0" w:space="0" w:color="auto"/>
                            <w:bottom w:val="none" w:sz="0" w:space="0" w:color="auto"/>
                            <w:right w:val="none" w:sz="0" w:space="0" w:color="auto"/>
                          </w:divBdr>
                          <w:divsChild>
                            <w:div w:id="205877092">
                              <w:marLeft w:val="0"/>
                              <w:marRight w:val="0"/>
                              <w:marTop w:val="0"/>
                              <w:marBottom w:val="0"/>
                              <w:divBdr>
                                <w:top w:val="single" w:sz="6" w:space="0" w:color="D6D6D6"/>
                                <w:left w:val="single" w:sz="6" w:space="4" w:color="D6D6D6"/>
                                <w:bottom w:val="single" w:sz="6" w:space="0" w:color="D6D6D6"/>
                                <w:right w:val="single" w:sz="6" w:space="4" w:color="D6D6D6"/>
                              </w:divBdr>
                              <w:divsChild>
                                <w:div w:id="424227651">
                                  <w:marLeft w:val="0"/>
                                  <w:marRight w:val="0"/>
                                  <w:marTop w:val="0"/>
                                  <w:marBottom w:val="0"/>
                                  <w:divBdr>
                                    <w:top w:val="none" w:sz="0" w:space="0" w:color="auto"/>
                                    <w:left w:val="none" w:sz="0" w:space="0" w:color="auto"/>
                                    <w:bottom w:val="none" w:sz="0" w:space="0" w:color="auto"/>
                                    <w:right w:val="none" w:sz="0" w:space="0" w:color="auto"/>
                                  </w:divBdr>
                                </w:div>
                                <w:div w:id="110850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90628">
                          <w:marLeft w:val="-225"/>
                          <w:marRight w:val="-225"/>
                          <w:marTop w:val="0"/>
                          <w:marBottom w:val="0"/>
                          <w:divBdr>
                            <w:top w:val="none" w:sz="0" w:space="0" w:color="auto"/>
                            <w:left w:val="none" w:sz="0" w:space="0" w:color="auto"/>
                            <w:bottom w:val="none" w:sz="0" w:space="0" w:color="auto"/>
                            <w:right w:val="none" w:sz="0" w:space="0" w:color="auto"/>
                          </w:divBdr>
                          <w:divsChild>
                            <w:div w:id="1195509066">
                              <w:marLeft w:val="0"/>
                              <w:marRight w:val="0"/>
                              <w:marTop w:val="0"/>
                              <w:marBottom w:val="0"/>
                              <w:divBdr>
                                <w:top w:val="none" w:sz="0" w:space="0" w:color="auto"/>
                                <w:left w:val="none" w:sz="0" w:space="0" w:color="auto"/>
                                <w:bottom w:val="none" w:sz="0" w:space="0" w:color="auto"/>
                                <w:right w:val="none" w:sz="0" w:space="0" w:color="auto"/>
                              </w:divBdr>
                              <w:divsChild>
                                <w:div w:id="1889608258">
                                  <w:marLeft w:val="0"/>
                                  <w:marRight w:val="0"/>
                                  <w:marTop w:val="0"/>
                                  <w:marBottom w:val="75"/>
                                  <w:divBdr>
                                    <w:top w:val="single" w:sz="6" w:space="2" w:color="D6D6D6"/>
                                    <w:left w:val="single" w:sz="6" w:space="2" w:color="D6D6D6"/>
                                    <w:bottom w:val="single" w:sz="6" w:space="2" w:color="D6D6D6"/>
                                    <w:right w:val="single" w:sz="6" w:space="2" w:color="D6D6D6"/>
                                  </w:divBdr>
                                </w:div>
                              </w:divsChild>
                            </w:div>
                          </w:divsChild>
                        </w:div>
                      </w:divsChild>
                    </w:div>
                  </w:divsChild>
                </w:div>
              </w:divsChild>
            </w:div>
            <w:div w:id="1291352400">
              <w:marLeft w:val="0"/>
              <w:marRight w:val="0"/>
              <w:marTop w:val="0"/>
              <w:marBottom w:val="0"/>
              <w:divBdr>
                <w:top w:val="single" w:sz="24" w:space="31" w:color="AAAAAA"/>
                <w:left w:val="none" w:sz="0" w:space="0" w:color="auto"/>
                <w:bottom w:val="none" w:sz="0" w:space="0" w:color="auto"/>
                <w:right w:val="none" w:sz="0" w:space="0" w:color="auto"/>
              </w:divBdr>
              <w:divsChild>
                <w:div w:id="1604649989">
                  <w:marLeft w:val="0"/>
                  <w:marRight w:val="0"/>
                  <w:marTop w:val="0"/>
                  <w:marBottom w:val="0"/>
                  <w:divBdr>
                    <w:top w:val="none" w:sz="0" w:space="0" w:color="auto"/>
                    <w:left w:val="none" w:sz="0" w:space="0" w:color="auto"/>
                    <w:bottom w:val="none" w:sz="0" w:space="0" w:color="auto"/>
                    <w:right w:val="none" w:sz="0" w:space="0" w:color="auto"/>
                  </w:divBdr>
                  <w:divsChild>
                    <w:div w:id="428816757">
                      <w:marLeft w:val="-225"/>
                      <w:marRight w:val="-225"/>
                      <w:marTop w:val="0"/>
                      <w:marBottom w:val="0"/>
                      <w:divBdr>
                        <w:top w:val="none" w:sz="0" w:space="0" w:color="auto"/>
                        <w:left w:val="none" w:sz="0" w:space="0" w:color="auto"/>
                        <w:bottom w:val="none" w:sz="0" w:space="0" w:color="auto"/>
                        <w:right w:val="none" w:sz="0" w:space="0" w:color="auto"/>
                      </w:divBdr>
                      <w:divsChild>
                        <w:div w:id="1982079033">
                          <w:marLeft w:val="0"/>
                          <w:marRight w:val="0"/>
                          <w:marTop w:val="0"/>
                          <w:marBottom w:val="0"/>
                          <w:divBdr>
                            <w:top w:val="none" w:sz="0" w:space="0" w:color="auto"/>
                            <w:left w:val="none" w:sz="0" w:space="0" w:color="auto"/>
                            <w:bottom w:val="none" w:sz="0" w:space="0" w:color="auto"/>
                            <w:right w:val="none" w:sz="0" w:space="0" w:color="auto"/>
                          </w:divBdr>
                        </w:div>
                        <w:div w:id="1489905493">
                          <w:marLeft w:val="0"/>
                          <w:marRight w:val="0"/>
                          <w:marTop w:val="0"/>
                          <w:marBottom w:val="0"/>
                          <w:divBdr>
                            <w:top w:val="none" w:sz="0" w:space="0" w:color="auto"/>
                            <w:left w:val="none" w:sz="0" w:space="0" w:color="auto"/>
                            <w:bottom w:val="none" w:sz="0" w:space="0" w:color="auto"/>
                            <w:right w:val="none" w:sz="0" w:space="0" w:color="auto"/>
                          </w:divBdr>
                        </w:div>
                        <w:div w:id="210119897">
                          <w:marLeft w:val="0"/>
                          <w:marRight w:val="0"/>
                          <w:marTop w:val="0"/>
                          <w:marBottom w:val="0"/>
                          <w:divBdr>
                            <w:top w:val="none" w:sz="0" w:space="0" w:color="auto"/>
                            <w:left w:val="none" w:sz="0" w:space="0" w:color="auto"/>
                            <w:bottom w:val="none" w:sz="0" w:space="0" w:color="auto"/>
                            <w:right w:val="none" w:sz="0" w:space="0" w:color="auto"/>
                          </w:divBdr>
                        </w:div>
                        <w:div w:id="430778325">
                          <w:marLeft w:val="0"/>
                          <w:marRight w:val="0"/>
                          <w:marTop w:val="0"/>
                          <w:marBottom w:val="0"/>
                          <w:divBdr>
                            <w:top w:val="none" w:sz="0" w:space="0" w:color="auto"/>
                            <w:left w:val="none" w:sz="0" w:space="0" w:color="auto"/>
                            <w:bottom w:val="none" w:sz="0" w:space="0" w:color="auto"/>
                            <w:right w:val="none" w:sz="0" w:space="0" w:color="auto"/>
                          </w:divBdr>
                          <w:divsChild>
                            <w:div w:id="11606503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utorialspoint.com/articles/index.php" TargetMode="External"/><Relationship Id="rId18" Type="http://schemas.openxmlformats.org/officeDocument/2006/relationships/image" Target="media/image3.jpeg"/><Relationship Id="rId26" Type="http://schemas.openxmlformats.org/officeDocument/2006/relationships/hyperlink" Target="http://www.tutorialspoint.com/javascript/javascript_ifelse.htm" TargetMode="External"/><Relationship Id="rId39" Type="http://schemas.openxmlformats.org/officeDocument/2006/relationships/hyperlink" Target="http://www.tutorialspoint.com/javascript/javascript_objects.htm" TargetMode="External"/><Relationship Id="rId21" Type="http://schemas.openxmlformats.org/officeDocument/2006/relationships/hyperlink" Target="http://www.tutorialspoint.com/javascript/javascript_syntax.htm" TargetMode="External"/><Relationship Id="rId34" Type="http://schemas.openxmlformats.org/officeDocument/2006/relationships/hyperlink" Target="http://www.tutorialspoint.com/javascript/javascript_cookies.htm" TargetMode="External"/><Relationship Id="rId42" Type="http://schemas.openxmlformats.org/officeDocument/2006/relationships/hyperlink" Target="http://www.tutorialspoint.com/javascript/javascript_strings_object.htm" TargetMode="External"/><Relationship Id="rId47" Type="http://schemas.openxmlformats.org/officeDocument/2006/relationships/hyperlink" Target="http://www.tutorialspoint.com/javascript/javascript_html_dom.htm" TargetMode="External"/><Relationship Id="rId50" Type="http://schemas.openxmlformats.org/officeDocument/2006/relationships/hyperlink" Target="http://www.tutorialspoint.com/javascript/javascript_animation.htm" TargetMode="External"/><Relationship Id="rId55" Type="http://schemas.openxmlformats.org/officeDocument/2006/relationships/hyperlink" Target="http://www.tutorialspoint.com/javascript/javascript_questions_answers.htm" TargetMode="External"/><Relationship Id="rId63" Type="http://schemas.openxmlformats.org/officeDocument/2006/relationships/hyperlink" Target="http://www.tutorialspoint.com/computer_glossary.htm" TargetMode="External"/><Relationship Id="rId68" Type="http://schemas.openxmlformats.org/officeDocument/2006/relationships/image" Target="media/image6.jpeg"/><Relationship Id="rId7" Type="http://schemas.openxmlformats.org/officeDocument/2006/relationships/image" Target="media/image1.png"/><Relationship Id="rId71"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hyperlink" Target="javascript:void(0);" TargetMode="External"/><Relationship Id="rId29" Type="http://schemas.openxmlformats.org/officeDocument/2006/relationships/hyperlink" Target="http://www.tutorialspoint.com/javascript/javascript_for_loop.htm" TargetMode="External"/><Relationship Id="rId11" Type="http://schemas.openxmlformats.org/officeDocument/2006/relationships/hyperlink" Target="http://www.tutorialspoint.com/questions_and_answers.htm" TargetMode="External"/><Relationship Id="rId24" Type="http://schemas.openxmlformats.org/officeDocument/2006/relationships/hyperlink" Target="http://www.tutorialspoint.com/javascript/javascript_variables.htm" TargetMode="External"/><Relationship Id="rId32" Type="http://schemas.openxmlformats.org/officeDocument/2006/relationships/hyperlink" Target="http://www.tutorialspoint.com/javascript/javascript_functions.htm" TargetMode="External"/><Relationship Id="rId37" Type="http://schemas.openxmlformats.org/officeDocument/2006/relationships/hyperlink" Target="http://www.tutorialspoint.com/javascript/javascript_void_keyword.htm" TargetMode="External"/><Relationship Id="rId40" Type="http://schemas.openxmlformats.org/officeDocument/2006/relationships/hyperlink" Target="http://www.tutorialspoint.com/javascript/javascript_number_object.htm" TargetMode="External"/><Relationship Id="rId45" Type="http://schemas.openxmlformats.org/officeDocument/2006/relationships/hyperlink" Target="http://www.tutorialspoint.com/javascript/javascript_math_object.htm" TargetMode="External"/><Relationship Id="rId53" Type="http://schemas.openxmlformats.org/officeDocument/2006/relationships/hyperlink" Target="http://www.tutorialspoint.com/javascript/javascript_image_map.htm" TargetMode="External"/><Relationship Id="rId58" Type="http://schemas.openxmlformats.org/officeDocument/2006/relationships/hyperlink" Target="http://www.tutorialspoint.com/javascript/javascript_resources.htm" TargetMode="External"/><Relationship Id="rId66" Type="http://schemas.openxmlformats.org/officeDocument/2006/relationships/image" Target="media/image4.jpeg"/><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javascript:void(0);" TargetMode="External"/><Relationship Id="rId23" Type="http://schemas.openxmlformats.org/officeDocument/2006/relationships/hyperlink" Target="http://www.tutorialspoint.com/javascript/javascript_placement.htm" TargetMode="External"/><Relationship Id="rId28" Type="http://schemas.openxmlformats.org/officeDocument/2006/relationships/hyperlink" Target="http://www.tutorialspoint.com/javascript/javascript_while_loop.htm" TargetMode="External"/><Relationship Id="rId36" Type="http://schemas.openxmlformats.org/officeDocument/2006/relationships/hyperlink" Target="http://www.tutorialspoint.com/javascript/javascript_dialog_boxes.htm" TargetMode="External"/><Relationship Id="rId49" Type="http://schemas.openxmlformats.org/officeDocument/2006/relationships/hyperlink" Target="http://www.tutorialspoint.com/javascript/javascript_form_validations.htm" TargetMode="External"/><Relationship Id="rId57" Type="http://schemas.openxmlformats.org/officeDocument/2006/relationships/hyperlink" Target="http://www.tutorialspoint.com/javascript/javascript_builtin_functions.htm" TargetMode="External"/><Relationship Id="rId61" Type="http://schemas.openxmlformats.org/officeDocument/2006/relationships/hyperlink" Target="http://www.tutorialspoint.com/effective_resume_writing.htm" TargetMode="External"/><Relationship Id="rId10" Type="http://schemas.openxmlformats.org/officeDocument/2006/relationships/hyperlink" Target="http://www.tutorialspoint.com/free_online_whiteboard.htm" TargetMode="External"/><Relationship Id="rId19" Type="http://schemas.openxmlformats.org/officeDocument/2006/relationships/hyperlink" Target="http://www.tutorialspoint.com/javascript/index.htm" TargetMode="External"/><Relationship Id="rId31" Type="http://schemas.openxmlformats.org/officeDocument/2006/relationships/hyperlink" Target="http://www.tutorialspoint.com/javascript/javascript_loop_control.htm" TargetMode="External"/><Relationship Id="rId44" Type="http://schemas.openxmlformats.org/officeDocument/2006/relationships/hyperlink" Target="http://www.tutorialspoint.com/javascript/javascript_date_object.htm" TargetMode="External"/><Relationship Id="rId52" Type="http://schemas.openxmlformats.org/officeDocument/2006/relationships/hyperlink" Target="http://www.tutorialspoint.com/javascript/javascript_debugging.htm" TargetMode="External"/><Relationship Id="rId60" Type="http://schemas.openxmlformats.org/officeDocument/2006/relationships/hyperlink" Target="http://www.tutorialspoint.com/questions_and_answers.htm" TargetMode="External"/><Relationship Id="rId65" Type="http://schemas.openxmlformats.org/officeDocument/2006/relationships/hyperlink" Target="javascript:void(0)" TargetMode="External"/><Relationship Id="rId73" Type="http://schemas.openxmlformats.org/officeDocument/2006/relationships/control" Target="activeX/activeX2.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hyperlink" Target="http://www.tutorialspoint.com/index.htm" TargetMode="External"/><Relationship Id="rId22" Type="http://schemas.openxmlformats.org/officeDocument/2006/relationships/hyperlink" Target="http://www.tutorialspoint.com/javascript/javascript_enabling.htm" TargetMode="External"/><Relationship Id="rId27" Type="http://schemas.openxmlformats.org/officeDocument/2006/relationships/hyperlink" Target="http://www.tutorialspoint.com/javascript/javascript_switch_case.htm" TargetMode="External"/><Relationship Id="rId30" Type="http://schemas.openxmlformats.org/officeDocument/2006/relationships/hyperlink" Target="http://www.tutorialspoint.com/javascript/javascript_forin_loop.htm" TargetMode="External"/><Relationship Id="rId35" Type="http://schemas.openxmlformats.org/officeDocument/2006/relationships/hyperlink" Target="http://www.tutorialspoint.com/javascript/javascript_page_redirect.htm" TargetMode="External"/><Relationship Id="rId43" Type="http://schemas.openxmlformats.org/officeDocument/2006/relationships/hyperlink" Target="http://www.tutorialspoint.com/javascript/javascript_arrays_object.htm" TargetMode="External"/><Relationship Id="rId48" Type="http://schemas.openxmlformats.org/officeDocument/2006/relationships/hyperlink" Target="http://www.tutorialspoint.com/javascript/javascript_error_handling.htm" TargetMode="External"/><Relationship Id="rId56" Type="http://schemas.openxmlformats.org/officeDocument/2006/relationships/hyperlink" Target="http://www.tutorialspoint.com/javascript/javascript_quick_guide.htm" TargetMode="External"/><Relationship Id="rId64" Type="http://schemas.openxmlformats.org/officeDocument/2006/relationships/hyperlink" Target="http://www.tutorialspoint.com/computer_whoiswho.htm" TargetMode="External"/><Relationship Id="rId69" Type="http://schemas.openxmlformats.org/officeDocument/2006/relationships/image" Target="media/image7.jpeg"/><Relationship Id="rId8" Type="http://schemas.openxmlformats.org/officeDocument/2006/relationships/image" Target="media/image2.wmf"/><Relationship Id="rId51" Type="http://schemas.openxmlformats.org/officeDocument/2006/relationships/hyperlink" Target="http://www.tutorialspoint.com/javascript/javascript_multimedia.htm" TargetMode="External"/><Relationship Id="rId72" Type="http://schemas.openxmlformats.org/officeDocument/2006/relationships/image" Target="media/image10.png"/><Relationship Id="rId3" Type="http://schemas.microsoft.com/office/2007/relationships/stylesWithEffects" Target="stylesWithEffects.xml"/><Relationship Id="rId12" Type="http://schemas.openxmlformats.org/officeDocument/2006/relationships/hyperlink" Target="http://www.tutorialspoint.com/shared-tutorials.php" TargetMode="External"/><Relationship Id="rId17" Type="http://schemas.openxmlformats.org/officeDocument/2006/relationships/hyperlink" Target="http://www.tutorialspoint.com/absoluteclasses/upcomingclasses.htm" TargetMode="External"/><Relationship Id="rId25" Type="http://schemas.openxmlformats.org/officeDocument/2006/relationships/hyperlink" Target="http://www.tutorialspoint.com/javascript/javascript_operators.htm" TargetMode="External"/><Relationship Id="rId33" Type="http://schemas.openxmlformats.org/officeDocument/2006/relationships/hyperlink" Target="http://www.tutorialspoint.com/javascript/javascript_events.htm" TargetMode="External"/><Relationship Id="rId38" Type="http://schemas.openxmlformats.org/officeDocument/2006/relationships/hyperlink" Target="http://www.tutorialspoint.com/javascript/javascript_page_printing.htm" TargetMode="External"/><Relationship Id="rId46" Type="http://schemas.openxmlformats.org/officeDocument/2006/relationships/hyperlink" Target="http://www.tutorialspoint.com/javascript/javascript_regexp_object.htm" TargetMode="External"/><Relationship Id="rId59" Type="http://schemas.openxmlformats.org/officeDocument/2006/relationships/hyperlink" Target="http://www.tutorialspoint.com/developers_best_practices/index.htm" TargetMode="External"/><Relationship Id="rId67" Type="http://schemas.openxmlformats.org/officeDocument/2006/relationships/image" Target="media/image5.jpeg"/><Relationship Id="rId20" Type="http://schemas.openxmlformats.org/officeDocument/2006/relationships/hyperlink" Target="http://www.tutorialspoint.com/javascript/javascript_overview.htm" TargetMode="External"/><Relationship Id="rId41" Type="http://schemas.openxmlformats.org/officeDocument/2006/relationships/hyperlink" Target="http://www.tutorialspoint.com/javascript/javascript_boolean_object.htm" TargetMode="External"/><Relationship Id="rId54" Type="http://schemas.openxmlformats.org/officeDocument/2006/relationships/hyperlink" Target="http://www.tutorialspoint.com/javascript/javascript_browsers_handling.htm" TargetMode="External"/><Relationship Id="rId62" Type="http://schemas.openxmlformats.org/officeDocument/2006/relationships/hyperlink" Target="http://www.tutorialspoint.com/hr_interview_questions/index.htm" TargetMode="External"/><Relationship Id="rId70" Type="http://schemas.openxmlformats.org/officeDocument/2006/relationships/image" Target="media/image8.jpeg"/><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tutorialspoint.com/index.h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3</Pages>
  <Words>1578</Words>
  <Characters>8999</Characters>
  <Application>Microsoft Office Word</Application>
  <DocSecurity>0</DocSecurity>
  <Lines>74</Lines>
  <Paragraphs>21</Paragraphs>
  <ScaleCrop>false</ScaleCrop>
  <Company>home</Company>
  <LinksUpToDate>false</LinksUpToDate>
  <CharactersWithSpaces>10556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GITANJALI</dc:creator>
  <cp:lastModifiedBy>GITANJALI</cp:lastModifiedBy>
  <cp:revision>1</cp:revision>
  <dcterms:created xsi:type="dcterms:W3CDTF">2015-08-30T05:25:00Z</dcterms:created>
  <dcterms:modified xsi:type="dcterms:W3CDTF">2015-08-30T07:37:00Z</dcterms:modified>
</cp:coreProperties>
</file>