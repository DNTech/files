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70" w:rsidRPr="00D43E70" w:rsidRDefault="00D43E70" w:rsidP="00D43E70">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D43E70" w:rsidRPr="00D43E70" w:rsidRDefault="00D43E70" w:rsidP="00D43E70">
      <w:pPr>
        <w:pBdr>
          <w:bottom w:val="single" w:sz="6" w:space="1" w:color="auto"/>
        </w:pBdr>
        <w:spacing w:after="0" w:line="240" w:lineRule="auto"/>
        <w:jc w:val="center"/>
        <w:rPr>
          <w:rFonts w:ascii="Arial" w:eastAsia="Times New Roman" w:hAnsi="Arial" w:cs="Arial"/>
          <w:vanish/>
          <w:sz w:val="16"/>
          <w:szCs w:val="16"/>
        </w:rPr>
      </w:pPr>
      <w:r w:rsidRPr="00D43E70">
        <w:rPr>
          <w:rFonts w:ascii="Arial" w:eastAsia="Times New Roman" w:hAnsi="Arial" w:cs="Arial"/>
          <w:vanish/>
          <w:sz w:val="16"/>
          <w:szCs w:val="16"/>
        </w:rPr>
        <w:t>Top of Form</w:t>
      </w:r>
    </w:p>
    <w:p w:rsidR="00D43E70" w:rsidRPr="00D43E70" w:rsidRDefault="00D43E70" w:rsidP="00D43E70">
      <w:pPr>
        <w:spacing w:after="0" w:line="240" w:lineRule="auto"/>
        <w:rPr>
          <w:rFonts w:ascii="Times New Roman" w:eastAsia="Times New Roman" w:hAnsi="Times New Roman" w:cs="Times New Roman"/>
          <w:sz w:val="24"/>
          <w:szCs w:val="24"/>
        </w:rPr>
      </w:pPr>
      <w:r w:rsidRPr="00D43E7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D43E70" w:rsidRPr="00D43E70" w:rsidRDefault="00D43E70" w:rsidP="00D43E70">
      <w:pPr>
        <w:pBdr>
          <w:top w:val="single" w:sz="6" w:space="1" w:color="auto"/>
        </w:pBdr>
        <w:spacing w:after="0" w:line="240" w:lineRule="auto"/>
        <w:jc w:val="center"/>
        <w:rPr>
          <w:rFonts w:ascii="Arial" w:eastAsia="Times New Roman" w:hAnsi="Arial" w:cs="Arial"/>
          <w:vanish/>
          <w:sz w:val="16"/>
          <w:szCs w:val="16"/>
        </w:rPr>
      </w:pPr>
      <w:r w:rsidRPr="00D43E70">
        <w:rPr>
          <w:rFonts w:ascii="Arial" w:eastAsia="Times New Roman" w:hAnsi="Arial" w:cs="Arial"/>
          <w:vanish/>
          <w:sz w:val="16"/>
          <w:szCs w:val="16"/>
        </w:rPr>
        <w:t>Bottom of Form</w:t>
      </w:r>
    </w:p>
    <w:p w:rsidR="00D43E70" w:rsidRPr="00D43E70" w:rsidRDefault="00D43E70" w:rsidP="00D43E70">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D43E70">
          <w:rPr>
            <w:rFonts w:ascii="Times New Roman" w:eastAsia="Times New Roman" w:hAnsi="Times New Roman" w:cs="Times New Roman"/>
            <w:color w:val="999999"/>
          </w:rPr>
          <w:t> </w:t>
        </w:r>
        <w:r w:rsidRPr="00D43E70">
          <w:rPr>
            <w:rFonts w:ascii="Times New Roman" w:eastAsia="Times New Roman" w:hAnsi="Times New Roman" w:cs="Times New Roman"/>
            <w:color w:val="999999"/>
            <w:u w:val="single"/>
          </w:rPr>
          <w:t> Whiteboard</w:t>
        </w:r>
      </w:hyperlink>
    </w:p>
    <w:p w:rsidR="00D43E70" w:rsidRPr="00D43E70" w:rsidRDefault="00D43E70" w:rsidP="00D43E70">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D43E70">
          <w:rPr>
            <w:rFonts w:ascii="Times New Roman" w:eastAsia="Times New Roman" w:hAnsi="Times New Roman" w:cs="Times New Roman"/>
            <w:color w:val="999999"/>
          </w:rPr>
          <w:t> </w:t>
        </w:r>
        <w:r w:rsidRPr="00D43E70">
          <w:rPr>
            <w:rFonts w:ascii="Times New Roman" w:eastAsia="Times New Roman" w:hAnsi="Times New Roman" w:cs="Times New Roman"/>
            <w:color w:val="999999"/>
            <w:u w:val="single"/>
          </w:rPr>
          <w:t> Quizzes</w:t>
        </w:r>
      </w:hyperlink>
    </w:p>
    <w:p w:rsidR="00D43E70" w:rsidRPr="00D43E70" w:rsidRDefault="00D43E70" w:rsidP="00D43E70">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D43E70">
          <w:rPr>
            <w:rFonts w:ascii="Times New Roman" w:eastAsia="Times New Roman" w:hAnsi="Times New Roman" w:cs="Times New Roman"/>
            <w:color w:val="999999"/>
          </w:rPr>
          <w:t> </w:t>
        </w:r>
        <w:r w:rsidRPr="00D43E70">
          <w:rPr>
            <w:rFonts w:ascii="Times New Roman" w:eastAsia="Times New Roman" w:hAnsi="Times New Roman" w:cs="Times New Roman"/>
            <w:color w:val="999999"/>
            <w:u w:val="single"/>
          </w:rPr>
          <w:t> Shared</w:t>
        </w:r>
      </w:hyperlink>
    </w:p>
    <w:p w:rsidR="00D43E70" w:rsidRPr="00D43E70" w:rsidRDefault="00D43E70" w:rsidP="00D43E70">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D43E70">
          <w:rPr>
            <w:rFonts w:ascii="Times New Roman" w:eastAsia="Times New Roman" w:hAnsi="Times New Roman" w:cs="Times New Roman"/>
            <w:color w:val="999999"/>
          </w:rPr>
          <w:t> </w:t>
        </w:r>
        <w:r w:rsidRPr="00D43E70">
          <w:rPr>
            <w:rFonts w:ascii="Times New Roman" w:eastAsia="Times New Roman" w:hAnsi="Times New Roman" w:cs="Times New Roman"/>
            <w:color w:val="999999"/>
            <w:u w:val="single"/>
          </w:rPr>
          <w:t> Articles</w:t>
        </w:r>
      </w:hyperlink>
    </w:p>
    <w:p w:rsidR="00D43E70" w:rsidRPr="00D43E70" w:rsidRDefault="00D43E70" w:rsidP="00D43E70">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D43E70">
          <w:rPr>
            <w:rFonts w:ascii="Times New Roman" w:eastAsia="Times New Roman" w:hAnsi="Times New Roman" w:cs="Times New Roman"/>
            <w:b/>
            <w:bCs/>
            <w:caps/>
            <w:color w:val="000000"/>
            <w:sz w:val="18"/>
            <w:szCs w:val="18"/>
          </w:rPr>
          <w:t> </w:t>
        </w:r>
        <w:r w:rsidRPr="00D43E70">
          <w:rPr>
            <w:rFonts w:ascii="Times New Roman" w:eastAsia="Times New Roman" w:hAnsi="Times New Roman" w:cs="Times New Roman"/>
            <w:b/>
            <w:bCs/>
            <w:caps/>
            <w:color w:val="000000"/>
            <w:sz w:val="18"/>
            <w:szCs w:val="18"/>
            <w:u w:val="single"/>
          </w:rPr>
          <w:t>HOME</w:t>
        </w:r>
      </w:hyperlink>
    </w:p>
    <w:p w:rsidR="00D43E70" w:rsidRPr="00D43E70" w:rsidRDefault="00D43E70" w:rsidP="00D43E7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D43E70">
          <w:rPr>
            <w:rFonts w:ascii="Times New Roman" w:eastAsia="Times New Roman" w:hAnsi="Times New Roman" w:cs="Times New Roman"/>
            <w:b/>
            <w:bCs/>
            <w:caps/>
            <w:color w:val="000000"/>
            <w:sz w:val="18"/>
            <w:szCs w:val="18"/>
            <w:u w:val="single"/>
          </w:rPr>
          <w:t>TUTORIALS LIBRARY</w:t>
        </w:r>
        <w:r w:rsidRPr="00D43E70">
          <w:rPr>
            <w:rFonts w:ascii="Times New Roman" w:eastAsia="Times New Roman" w:hAnsi="Times New Roman" w:cs="Times New Roman"/>
            <w:b/>
            <w:bCs/>
            <w:caps/>
            <w:color w:val="000000"/>
            <w:sz w:val="18"/>
            <w:szCs w:val="18"/>
          </w:rPr>
          <w:t> </w:t>
        </w:r>
      </w:hyperlink>
    </w:p>
    <w:p w:rsidR="00D43E70" w:rsidRPr="00D43E70" w:rsidRDefault="00D43E70" w:rsidP="00D43E7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D43E70">
          <w:rPr>
            <w:rFonts w:ascii="Times New Roman" w:eastAsia="Times New Roman" w:hAnsi="Times New Roman" w:cs="Times New Roman"/>
            <w:b/>
            <w:bCs/>
            <w:caps/>
            <w:color w:val="000000"/>
            <w:sz w:val="18"/>
            <w:szCs w:val="18"/>
          </w:rPr>
          <w:t> </w:t>
        </w:r>
        <w:r w:rsidRPr="00D43E70">
          <w:rPr>
            <w:rFonts w:ascii="Times New Roman" w:eastAsia="Times New Roman" w:hAnsi="Times New Roman" w:cs="Times New Roman"/>
            <w:b/>
            <w:bCs/>
            <w:caps/>
            <w:color w:val="000000"/>
            <w:sz w:val="18"/>
            <w:szCs w:val="18"/>
            <w:u w:val="single"/>
          </w:rPr>
          <w:t>CODING GROUND</w:t>
        </w:r>
        <w:r w:rsidRPr="00D43E70">
          <w:rPr>
            <w:rFonts w:ascii="Times New Roman" w:eastAsia="Times New Roman" w:hAnsi="Times New Roman" w:cs="Times New Roman"/>
            <w:b/>
            <w:bCs/>
            <w:caps/>
            <w:color w:val="000000"/>
            <w:sz w:val="18"/>
            <w:szCs w:val="18"/>
          </w:rPr>
          <w:t> </w:t>
        </w:r>
      </w:hyperlink>
    </w:p>
    <w:p w:rsidR="00D43E70" w:rsidRPr="00D43E70" w:rsidRDefault="00D43E70" w:rsidP="00D43E7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D43E70">
          <w:rPr>
            <w:rFonts w:ascii="Times New Roman" w:eastAsia="Times New Roman" w:hAnsi="Times New Roman" w:cs="Times New Roman"/>
            <w:b/>
            <w:bCs/>
            <w:caps/>
            <w:color w:val="000000"/>
            <w:sz w:val="18"/>
            <w:szCs w:val="18"/>
            <w:u w:val="single"/>
          </w:rPr>
          <w:t>ABSOLUTE CLASSES</w:t>
        </w:r>
      </w:hyperlink>
    </w:p>
    <w:p w:rsidR="00D43E70" w:rsidRPr="00D43E70" w:rsidRDefault="00D43E70" w:rsidP="00D43E70">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D43E70" w:rsidRPr="00D43E70" w:rsidRDefault="00D43E70" w:rsidP="00D43E70">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43E70">
        <w:rPr>
          <w:rFonts w:ascii="Arial" w:eastAsia="Times New Roman" w:hAnsi="Arial" w:cs="Arial"/>
          <w:color w:val="FFFFFF"/>
          <w:sz w:val="21"/>
          <w:szCs w:val="21"/>
        </w:rPr>
        <w:t>Javascript Basics Tutorial</w:t>
      </w:r>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19" w:history="1">
        <w:r w:rsidRPr="00D43E70">
          <w:rPr>
            <w:rFonts w:ascii="Arial" w:eastAsia="Times New Roman" w:hAnsi="Arial" w:cs="Arial"/>
            <w:color w:val="000000"/>
            <w:sz w:val="19"/>
            <w:szCs w:val="19"/>
            <w:u w:val="single"/>
          </w:rPr>
          <w:t>Javascript - Home</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0" w:history="1">
        <w:r w:rsidRPr="00D43E70">
          <w:rPr>
            <w:rFonts w:ascii="Arial" w:eastAsia="Times New Roman" w:hAnsi="Arial" w:cs="Arial"/>
            <w:color w:val="000000"/>
            <w:sz w:val="19"/>
            <w:szCs w:val="19"/>
            <w:u w:val="single"/>
          </w:rPr>
          <w:t>Javascript - Overview</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1" w:history="1">
        <w:r w:rsidRPr="00D43E70">
          <w:rPr>
            <w:rFonts w:ascii="Arial" w:eastAsia="Times New Roman" w:hAnsi="Arial" w:cs="Arial"/>
            <w:color w:val="000000"/>
            <w:sz w:val="19"/>
            <w:szCs w:val="19"/>
            <w:u w:val="single"/>
          </w:rPr>
          <w:t>Javascript - Syntax</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2" w:history="1">
        <w:r w:rsidRPr="00D43E70">
          <w:rPr>
            <w:rFonts w:ascii="Arial" w:eastAsia="Times New Roman" w:hAnsi="Arial" w:cs="Arial"/>
            <w:color w:val="000000"/>
            <w:sz w:val="19"/>
            <w:szCs w:val="19"/>
            <w:u w:val="single"/>
          </w:rPr>
          <w:t>Javascript - Enabling</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3" w:history="1">
        <w:r w:rsidRPr="00D43E70">
          <w:rPr>
            <w:rFonts w:ascii="Arial" w:eastAsia="Times New Roman" w:hAnsi="Arial" w:cs="Arial"/>
            <w:color w:val="000000"/>
            <w:sz w:val="19"/>
            <w:szCs w:val="19"/>
            <w:u w:val="single"/>
          </w:rPr>
          <w:t>Javascript - Placement</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4" w:history="1">
        <w:r w:rsidRPr="00D43E70">
          <w:rPr>
            <w:rFonts w:ascii="Arial" w:eastAsia="Times New Roman" w:hAnsi="Arial" w:cs="Arial"/>
            <w:color w:val="000000"/>
            <w:sz w:val="19"/>
            <w:szCs w:val="19"/>
            <w:u w:val="single"/>
          </w:rPr>
          <w:t>Javascript - Variables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5" w:history="1">
        <w:r w:rsidRPr="00D43E70">
          <w:rPr>
            <w:rFonts w:ascii="Arial" w:eastAsia="Times New Roman" w:hAnsi="Arial" w:cs="Arial"/>
            <w:color w:val="000000"/>
            <w:sz w:val="19"/>
            <w:szCs w:val="19"/>
            <w:u w:val="single"/>
          </w:rPr>
          <w:t>Javascript - Operators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6" w:history="1">
        <w:r w:rsidRPr="00D43E70">
          <w:rPr>
            <w:rFonts w:ascii="Arial" w:eastAsia="Times New Roman" w:hAnsi="Arial" w:cs="Arial"/>
            <w:color w:val="000000"/>
            <w:sz w:val="19"/>
            <w:szCs w:val="19"/>
            <w:u w:val="single"/>
          </w:rPr>
          <w:t>Javascript - If...Else</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7" w:history="1">
        <w:r w:rsidRPr="00D43E70">
          <w:rPr>
            <w:rFonts w:ascii="Arial" w:eastAsia="Times New Roman" w:hAnsi="Arial" w:cs="Arial"/>
            <w:color w:val="000000"/>
            <w:sz w:val="19"/>
            <w:szCs w:val="19"/>
            <w:u w:val="single"/>
          </w:rPr>
          <w:t>Javascript - Switch Case</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8" w:history="1">
        <w:r w:rsidRPr="00D43E70">
          <w:rPr>
            <w:rFonts w:ascii="Arial" w:eastAsia="Times New Roman" w:hAnsi="Arial" w:cs="Arial"/>
            <w:color w:val="000000"/>
            <w:sz w:val="19"/>
            <w:szCs w:val="19"/>
            <w:u w:val="single"/>
          </w:rPr>
          <w:t>Javascript - While Loop</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29" w:history="1">
        <w:r w:rsidRPr="00D43E70">
          <w:rPr>
            <w:rFonts w:ascii="Arial" w:eastAsia="Times New Roman" w:hAnsi="Arial" w:cs="Arial"/>
            <w:color w:val="000000"/>
            <w:sz w:val="19"/>
            <w:szCs w:val="19"/>
            <w:u w:val="single"/>
          </w:rPr>
          <w:t>Javascript - For Loop</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0" w:history="1">
        <w:r w:rsidRPr="00D43E70">
          <w:rPr>
            <w:rFonts w:ascii="Arial" w:eastAsia="Times New Roman" w:hAnsi="Arial" w:cs="Arial"/>
            <w:color w:val="000000"/>
            <w:sz w:val="19"/>
            <w:szCs w:val="19"/>
            <w:u w:val="single"/>
          </w:rPr>
          <w:t>Javascript - For...in</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1" w:history="1">
        <w:r w:rsidRPr="00D43E70">
          <w:rPr>
            <w:rFonts w:ascii="Arial" w:eastAsia="Times New Roman" w:hAnsi="Arial" w:cs="Arial"/>
            <w:color w:val="000000"/>
            <w:sz w:val="19"/>
            <w:szCs w:val="19"/>
            <w:u w:val="single"/>
          </w:rPr>
          <w:t>Javascript - Loop Control</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2" w:history="1">
        <w:r w:rsidRPr="00D43E70">
          <w:rPr>
            <w:rFonts w:ascii="Arial" w:eastAsia="Times New Roman" w:hAnsi="Arial" w:cs="Arial"/>
            <w:color w:val="000000"/>
            <w:sz w:val="19"/>
            <w:szCs w:val="19"/>
            <w:u w:val="single"/>
          </w:rPr>
          <w:t>Javascript - Functions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3" w:history="1">
        <w:r w:rsidRPr="00D43E70">
          <w:rPr>
            <w:rFonts w:ascii="Arial" w:eastAsia="Times New Roman" w:hAnsi="Arial" w:cs="Arial"/>
            <w:color w:val="000000"/>
            <w:sz w:val="19"/>
            <w:szCs w:val="19"/>
            <w:u w:val="single"/>
          </w:rPr>
          <w:t>Javascript - Events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4" w:history="1">
        <w:r w:rsidRPr="00D43E70">
          <w:rPr>
            <w:rFonts w:ascii="Arial" w:eastAsia="Times New Roman" w:hAnsi="Arial" w:cs="Arial"/>
            <w:color w:val="000000"/>
            <w:sz w:val="19"/>
            <w:szCs w:val="19"/>
            <w:u w:val="single"/>
            <w:shd w:val="clear" w:color="auto" w:fill="D6D6D6"/>
          </w:rPr>
          <w:t>Javascript - Cookies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5" w:history="1">
        <w:r w:rsidRPr="00D43E70">
          <w:rPr>
            <w:rFonts w:ascii="Arial" w:eastAsia="Times New Roman" w:hAnsi="Arial" w:cs="Arial"/>
            <w:color w:val="000000"/>
            <w:sz w:val="19"/>
            <w:szCs w:val="19"/>
            <w:u w:val="single"/>
          </w:rPr>
          <w:t>Javascript - Page Redirect</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6" w:history="1">
        <w:r w:rsidRPr="00D43E70">
          <w:rPr>
            <w:rFonts w:ascii="Arial" w:eastAsia="Times New Roman" w:hAnsi="Arial" w:cs="Arial"/>
            <w:color w:val="000000"/>
            <w:sz w:val="19"/>
            <w:szCs w:val="19"/>
            <w:u w:val="single"/>
          </w:rPr>
          <w:t>Javascript - Dialog Boxes</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7" w:history="1">
        <w:r w:rsidRPr="00D43E70">
          <w:rPr>
            <w:rFonts w:ascii="Arial" w:eastAsia="Times New Roman" w:hAnsi="Arial" w:cs="Arial"/>
            <w:color w:val="000000"/>
            <w:sz w:val="19"/>
            <w:szCs w:val="19"/>
            <w:u w:val="single"/>
          </w:rPr>
          <w:t>Javascript - Void Keyword</w:t>
        </w:r>
      </w:hyperlink>
    </w:p>
    <w:p w:rsidR="00D43E70" w:rsidRPr="00D43E70" w:rsidRDefault="00D43E70" w:rsidP="00D43E70">
      <w:pPr>
        <w:numPr>
          <w:ilvl w:val="0"/>
          <w:numId w:val="3"/>
        </w:numPr>
        <w:spacing w:after="0" w:line="210" w:lineRule="atLeast"/>
        <w:ind w:left="495"/>
        <w:rPr>
          <w:rFonts w:ascii="Arial" w:eastAsia="Times New Roman" w:hAnsi="Arial" w:cs="Arial"/>
          <w:color w:val="313131"/>
          <w:sz w:val="21"/>
          <w:szCs w:val="21"/>
        </w:rPr>
      </w:pPr>
      <w:hyperlink r:id="rId38" w:history="1">
        <w:r w:rsidRPr="00D43E70">
          <w:rPr>
            <w:rFonts w:ascii="Arial" w:eastAsia="Times New Roman" w:hAnsi="Arial" w:cs="Arial"/>
            <w:color w:val="000000"/>
            <w:sz w:val="19"/>
            <w:szCs w:val="19"/>
            <w:u w:val="single"/>
          </w:rPr>
          <w:t>Javascript - Page Printing</w:t>
        </w:r>
      </w:hyperlink>
    </w:p>
    <w:p w:rsidR="00D43E70" w:rsidRPr="00D43E70" w:rsidRDefault="00D43E70" w:rsidP="00D43E70">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43E70">
        <w:rPr>
          <w:rFonts w:ascii="Arial" w:eastAsia="Times New Roman" w:hAnsi="Arial" w:cs="Arial"/>
          <w:color w:val="FFFFFF"/>
          <w:sz w:val="21"/>
          <w:szCs w:val="21"/>
        </w:rPr>
        <w:t>JavaScript Objects</w:t>
      </w:r>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39" w:history="1">
        <w:r w:rsidRPr="00D43E70">
          <w:rPr>
            <w:rFonts w:ascii="Arial" w:eastAsia="Times New Roman" w:hAnsi="Arial" w:cs="Arial"/>
            <w:color w:val="000000"/>
            <w:sz w:val="19"/>
            <w:szCs w:val="19"/>
            <w:u w:val="single"/>
          </w:rPr>
          <w:t>Javascript - Objects</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0" w:history="1">
        <w:r w:rsidRPr="00D43E70">
          <w:rPr>
            <w:rFonts w:ascii="Arial" w:eastAsia="Times New Roman" w:hAnsi="Arial" w:cs="Arial"/>
            <w:color w:val="000000"/>
            <w:sz w:val="19"/>
            <w:szCs w:val="19"/>
            <w:u w:val="single"/>
          </w:rPr>
          <w:t>Javascript - Number</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1" w:history="1">
        <w:r w:rsidRPr="00D43E70">
          <w:rPr>
            <w:rFonts w:ascii="Arial" w:eastAsia="Times New Roman" w:hAnsi="Arial" w:cs="Arial"/>
            <w:color w:val="000000"/>
            <w:sz w:val="19"/>
            <w:szCs w:val="19"/>
            <w:u w:val="single"/>
          </w:rPr>
          <w:t>Javascript - Boolean</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2" w:history="1">
        <w:r w:rsidRPr="00D43E70">
          <w:rPr>
            <w:rFonts w:ascii="Arial" w:eastAsia="Times New Roman" w:hAnsi="Arial" w:cs="Arial"/>
            <w:color w:val="000000"/>
            <w:sz w:val="19"/>
            <w:szCs w:val="19"/>
            <w:u w:val="single"/>
          </w:rPr>
          <w:t>Javascript - Strings</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3" w:history="1">
        <w:r w:rsidRPr="00D43E70">
          <w:rPr>
            <w:rFonts w:ascii="Arial" w:eastAsia="Times New Roman" w:hAnsi="Arial" w:cs="Arial"/>
            <w:color w:val="000000"/>
            <w:sz w:val="19"/>
            <w:szCs w:val="19"/>
            <w:u w:val="single"/>
          </w:rPr>
          <w:t>Javascript - Arrays</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4" w:history="1">
        <w:r w:rsidRPr="00D43E70">
          <w:rPr>
            <w:rFonts w:ascii="Arial" w:eastAsia="Times New Roman" w:hAnsi="Arial" w:cs="Arial"/>
            <w:color w:val="000000"/>
            <w:sz w:val="19"/>
            <w:szCs w:val="19"/>
            <w:u w:val="single"/>
          </w:rPr>
          <w:t>Javascript - Date</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5" w:history="1">
        <w:r w:rsidRPr="00D43E70">
          <w:rPr>
            <w:rFonts w:ascii="Arial" w:eastAsia="Times New Roman" w:hAnsi="Arial" w:cs="Arial"/>
            <w:color w:val="000000"/>
            <w:sz w:val="19"/>
            <w:szCs w:val="19"/>
            <w:u w:val="single"/>
          </w:rPr>
          <w:t>Javascript - Math</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6" w:history="1">
        <w:r w:rsidRPr="00D43E70">
          <w:rPr>
            <w:rFonts w:ascii="Arial" w:eastAsia="Times New Roman" w:hAnsi="Arial" w:cs="Arial"/>
            <w:color w:val="000000"/>
            <w:sz w:val="19"/>
            <w:szCs w:val="19"/>
            <w:u w:val="single"/>
          </w:rPr>
          <w:t>Javascript - RegExp</w:t>
        </w:r>
      </w:hyperlink>
    </w:p>
    <w:p w:rsidR="00D43E70" w:rsidRPr="00D43E70" w:rsidRDefault="00D43E70" w:rsidP="00D43E70">
      <w:pPr>
        <w:numPr>
          <w:ilvl w:val="0"/>
          <w:numId w:val="4"/>
        </w:numPr>
        <w:spacing w:after="0" w:line="210" w:lineRule="atLeast"/>
        <w:ind w:left="495"/>
        <w:rPr>
          <w:rFonts w:ascii="Arial" w:eastAsia="Times New Roman" w:hAnsi="Arial" w:cs="Arial"/>
          <w:color w:val="313131"/>
          <w:sz w:val="21"/>
          <w:szCs w:val="21"/>
        </w:rPr>
      </w:pPr>
      <w:hyperlink r:id="rId47" w:history="1">
        <w:r w:rsidRPr="00D43E70">
          <w:rPr>
            <w:rFonts w:ascii="Arial" w:eastAsia="Times New Roman" w:hAnsi="Arial" w:cs="Arial"/>
            <w:color w:val="000000"/>
            <w:sz w:val="19"/>
            <w:szCs w:val="19"/>
            <w:u w:val="single"/>
          </w:rPr>
          <w:t>Javascript - HTML DOM</w:t>
        </w:r>
      </w:hyperlink>
    </w:p>
    <w:p w:rsidR="00D43E70" w:rsidRPr="00D43E70" w:rsidRDefault="00D43E70" w:rsidP="00D43E70">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43E70">
        <w:rPr>
          <w:rFonts w:ascii="Arial" w:eastAsia="Times New Roman" w:hAnsi="Arial" w:cs="Arial"/>
          <w:color w:val="FFFFFF"/>
          <w:sz w:val="21"/>
          <w:szCs w:val="21"/>
        </w:rPr>
        <w:t>JavaScript Advanced</w:t>
      </w:r>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48" w:history="1">
        <w:r w:rsidRPr="00D43E70">
          <w:rPr>
            <w:rFonts w:ascii="Arial" w:eastAsia="Times New Roman" w:hAnsi="Arial" w:cs="Arial"/>
            <w:color w:val="000000"/>
            <w:sz w:val="19"/>
            <w:szCs w:val="19"/>
            <w:u w:val="single"/>
          </w:rPr>
          <w:t>Javascript - Error Handling</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49" w:history="1">
        <w:r w:rsidRPr="00D43E70">
          <w:rPr>
            <w:rFonts w:ascii="Arial" w:eastAsia="Times New Roman" w:hAnsi="Arial" w:cs="Arial"/>
            <w:color w:val="000000"/>
            <w:sz w:val="19"/>
            <w:szCs w:val="19"/>
            <w:u w:val="single"/>
          </w:rPr>
          <w:t>Javascript - Validations</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50" w:history="1">
        <w:r w:rsidRPr="00D43E70">
          <w:rPr>
            <w:rFonts w:ascii="Arial" w:eastAsia="Times New Roman" w:hAnsi="Arial" w:cs="Arial"/>
            <w:color w:val="000000"/>
            <w:sz w:val="19"/>
            <w:szCs w:val="19"/>
            <w:u w:val="single"/>
          </w:rPr>
          <w:t>Javascript - Animation</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51" w:history="1">
        <w:r w:rsidRPr="00D43E70">
          <w:rPr>
            <w:rFonts w:ascii="Arial" w:eastAsia="Times New Roman" w:hAnsi="Arial" w:cs="Arial"/>
            <w:color w:val="000000"/>
            <w:sz w:val="19"/>
            <w:szCs w:val="19"/>
            <w:u w:val="single"/>
          </w:rPr>
          <w:t>Javascript - Multimedia</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52" w:history="1">
        <w:r w:rsidRPr="00D43E70">
          <w:rPr>
            <w:rFonts w:ascii="Arial" w:eastAsia="Times New Roman" w:hAnsi="Arial" w:cs="Arial"/>
            <w:color w:val="000000"/>
            <w:sz w:val="19"/>
            <w:szCs w:val="19"/>
            <w:u w:val="single"/>
          </w:rPr>
          <w:t>Javascript - Debugging</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53" w:history="1">
        <w:r w:rsidRPr="00D43E70">
          <w:rPr>
            <w:rFonts w:ascii="Arial" w:eastAsia="Times New Roman" w:hAnsi="Arial" w:cs="Arial"/>
            <w:color w:val="000000"/>
            <w:sz w:val="19"/>
            <w:szCs w:val="19"/>
            <w:u w:val="single"/>
          </w:rPr>
          <w:t>Javascript - Image Map</w:t>
        </w:r>
      </w:hyperlink>
    </w:p>
    <w:p w:rsidR="00D43E70" w:rsidRPr="00D43E70" w:rsidRDefault="00D43E70" w:rsidP="00D43E70">
      <w:pPr>
        <w:numPr>
          <w:ilvl w:val="0"/>
          <w:numId w:val="5"/>
        </w:numPr>
        <w:spacing w:after="0" w:line="210" w:lineRule="atLeast"/>
        <w:ind w:left="495"/>
        <w:rPr>
          <w:rFonts w:ascii="Arial" w:eastAsia="Times New Roman" w:hAnsi="Arial" w:cs="Arial"/>
          <w:color w:val="313131"/>
          <w:sz w:val="21"/>
          <w:szCs w:val="21"/>
        </w:rPr>
      </w:pPr>
      <w:hyperlink r:id="rId54" w:history="1">
        <w:r w:rsidRPr="00D43E70">
          <w:rPr>
            <w:rFonts w:ascii="Arial" w:eastAsia="Times New Roman" w:hAnsi="Arial" w:cs="Arial"/>
            <w:color w:val="000000"/>
            <w:sz w:val="19"/>
            <w:szCs w:val="19"/>
            <w:u w:val="single"/>
          </w:rPr>
          <w:t>Javascript - Browsers</w:t>
        </w:r>
      </w:hyperlink>
    </w:p>
    <w:p w:rsidR="00D43E70" w:rsidRPr="00D43E70" w:rsidRDefault="00D43E70" w:rsidP="00D43E70">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43E70">
        <w:rPr>
          <w:rFonts w:ascii="Arial" w:eastAsia="Times New Roman" w:hAnsi="Arial" w:cs="Arial"/>
          <w:color w:val="FFFFFF"/>
          <w:sz w:val="21"/>
          <w:szCs w:val="21"/>
        </w:rPr>
        <w:t>IMS DB Resources</w:t>
      </w:r>
    </w:p>
    <w:p w:rsidR="00D43E70" w:rsidRPr="00D43E70" w:rsidRDefault="00D43E70" w:rsidP="00D43E70">
      <w:pPr>
        <w:numPr>
          <w:ilvl w:val="0"/>
          <w:numId w:val="6"/>
        </w:numPr>
        <w:spacing w:after="0" w:line="210" w:lineRule="atLeast"/>
        <w:ind w:left="495"/>
        <w:rPr>
          <w:rFonts w:ascii="Arial" w:eastAsia="Times New Roman" w:hAnsi="Arial" w:cs="Arial"/>
          <w:color w:val="313131"/>
          <w:sz w:val="21"/>
          <w:szCs w:val="21"/>
        </w:rPr>
      </w:pPr>
      <w:hyperlink r:id="rId55" w:history="1">
        <w:r w:rsidRPr="00D43E70">
          <w:rPr>
            <w:rFonts w:ascii="Arial" w:eastAsia="Times New Roman" w:hAnsi="Arial" w:cs="Arial"/>
            <w:color w:val="000000"/>
            <w:sz w:val="19"/>
            <w:szCs w:val="19"/>
            <w:u w:val="single"/>
          </w:rPr>
          <w:t>Javascript - Questions And Answers</w:t>
        </w:r>
      </w:hyperlink>
    </w:p>
    <w:p w:rsidR="00D43E70" w:rsidRPr="00D43E70" w:rsidRDefault="00D43E70" w:rsidP="00D43E70">
      <w:pPr>
        <w:numPr>
          <w:ilvl w:val="0"/>
          <w:numId w:val="6"/>
        </w:numPr>
        <w:spacing w:after="0" w:line="210" w:lineRule="atLeast"/>
        <w:ind w:left="495"/>
        <w:rPr>
          <w:rFonts w:ascii="Arial" w:eastAsia="Times New Roman" w:hAnsi="Arial" w:cs="Arial"/>
          <w:color w:val="313131"/>
          <w:sz w:val="21"/>
          <w:szCs w:val="21"/>
        </w:rPr>
      </w:pPr>
      <w:hyperlink r:id="rId56" w:history="1">
        <w:r w:rsidRPr="00D43E70">
          <w:rPr>
            <w:rFonts w:ascii="Arial" w:eastAsia="Times New Roman" w:hAnsi="Arial" w:cs="Arial"/>
            <w:color w:val="000000"/>
            <w:sz w:val="19"/>
            <w:szCs w:val="19"/>
            <w:u w:val="single"/>
          </w:rPr>
          <w:t>Javascript - Quick Guide</w:t>
        </w:r>
      </w:hyperlink>
    </w:p>
    <w:p w:rsidR="00D43E70" w:rsidRPr="00D43E70" w:rsidRDefault="00D43E70" w:rsidP="00D43E70">
      <w:pPr>
        <w:numPr>
          <w:ilvl w:val="0"/>
          <w:numId w:val="6"/>
        </w:numPr>
        <w:spacing w:after="0" w:line="210" w:lineRule="atLeast"/>
        <w:ind w:left="495"/>
        <w:rPr>
          <w:rFonts w:ascii="Arial" w:eastAsia="Times New Roman" w:hAnsi="Arial" w:cs="Arial"/>
          <w:color w:val="313131"/>
          <w:sz w:val="21"/>
          <w:szCs w:val="21"/>
        </w:rPr>
      </w:pPr>
      <w:hyperlink r:id="rId57" w:history="1">
        <w:r w:rsidRPr="00D43E70">
          <w:rPr>
            <w:rFonts w:ascii="Arial" w:eastAsia="Times New Roman" w:hAnsi="Arial" w:cs="Arial"/>
            <w:color w:val="000000"/>
            <w:sz w:val="19"/>
            <w:szCs w:val="19"/>
            <w:u w:val="single"/>
          </w:rPr>
          <w:t>Javascript - Functions</w:t>
        </w:r>
      </w:hyperlink>
    </w:p>
    <w:p w:rsidR="00D43E70" w:rsidRPr="00D43E70" w:rsidRDefault="00D43E70" w:rsidP="00D43E70">
      <w:pPr>
        <w:numPr>
          <w:ilvl w:val="0"/>
          <w:numId w:val="6"/>
        </w:numPr>
        <w:spacing w:after="0" w:line="210" w:lineRule="atLeast"/>
        <w:ind w:left="495"/>
        <w:rPr>
          <w:rFonts w:ascii="Arial" w:eastAsia="Times New Roman" w:hAnsi="Arial" w:cs="Arial"/>
          <w:color w:val="313131"/>
          <w:sz w:val="21"/>
          <w:szCs w:val="21"/>
        </w:rPr>
      </w:pPr>
      <w:hyperlink r:id="rId58" w:history="1">
        <w:r w:rsidRPr="00D43E70">
          <w:rPr>
            <w:rFonts w:ascii="Arial" w:eastAsia="Times New Roman" w:hAnsi="Arial" w:cs="Arial"/>
            <w:color w:val="000000"/>
            <w:sz w:val="19"/>
            <w:szCs w:val="19"/>
            <w:u w:val="single"/>
          </w:rPr>
          <w:t>Javascript - Resources</w:t>
        </w:r>
      </w:hyperlink>
    </w:p>
    <w:p w:rsidR="00D43E70" w:rsidRPr="00D43E70" w:rsidRDefault="00D43E70" w:rsidP="00D43E70">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D43E70">
        <w:rPr>
          <w:rFonts w:ascii="Arial" w:eastAsia="Times New Roman" w:hAnsi="Arial" w:cs="Arial"/>
          <w:color w:val="000000"/>
          <w:sz w:val="21"/>
          <w:szCs w:val="21"/>
        </w:rPr>
        <w:t>Selected Reading</w:t>
      </w:r>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D43E70">
          <w:rPr>
            <w:rFonts w:ascii="Arial" w:eastAsia="Times New Roman" w:hAnsi="Arial" w:cs="Arial"/>
            <w:color w:val="000000"/>
            <w:sz w:val="19"/>
            <w:szCs w:val="19"/>
            <w:u w:val="single"/>
          </w:rPr>
          <w:t>Developer's Best Practices</w:t>
        </w:r>
      </w:hyperlink>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D43E70">
          <w:rPr>
            <w:rFonts w:ascii="Arial" w:eastAsia="Times New Roman" w:hAnsi="Arial" w:cs="Arial"/>
            <w:color w:val="000000"/>
            <w:sz w:val="19"/>
            <w:szCs w:val="19"/>
            <w:u w:val="single"/>
          </w:rPr>
          <w:t>Questions and Answers</w:t>
        </w:r>
      </w:hyperlink>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D43E70">
          <w:rPr>
            <w:rFonts w:ascii="Arial" w:eastAsia="Times New Roman" w:hAnsi="Arial" w:cs="Arial"/>
            <w:color w:val="000000"/>
            <w:sz w:val="19"/>
            <w:szCs w:val="19"/>
            <w:u w:val="single"/>
          </w:rPr>
          <w:t>Effective Resume Writing</w:t>
        </w:r>
      </w:hyperlink>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D43E70">
          <w:rPr>
            <w:rFonts w:ascii="Arial" w:eastAsia="Times New Roman" w:hAnsi="Arial" w:cs="Arial"/>
            <w:color w:val="000000"/>
            <w:sz w:val="19"/>
            <w:szCs w:val="19"/>
            <w:u w:val="single"/>
          </w:rPr>
          <w:t>HR Interview Questions</w:t>
        </w:r>
      </w:hyperlink>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D43E70">
          <w:rPr>
            <w:rFonts w:ascii="Arial" w:eastAsia="Times New Roman" w:hAnsi="Arial" w:cs="Arial"/>
            <w:color w:val="000000"/>
            <w:sz w:val="19"/>
            <w:szCs w:val="19"/>
            <w:u w:val="single"/>
          </w:rPr>
          <w:t>Computer Glossary</w:t>
        </w:r>
      </w:hyperlink>
    </w:p>
    <w:p w:rsidR="00D43E70" w:rsidRPr="00D43E70" w:rsidRDefault="00D43E70" w:rsidP="00D43E70">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D43E70">
          <w:rPr>
            <w:rFonts w:ascii="Arial" w:eastAsia="Times New Roman" w:hAnsi="Arial" w:cs="Arial"/>
            <w:color w:val="000000"/>
            <w:sz w:val="19"/>
            <w:szCs w:val="19"/>
            <w:u w:val="single"/>
          </w:rPr>
          <w:t>Who is Who</w:t>
        </w:r>
      </w:hyperlink>
    </w:p>
    <w:p w:rsidR="00D43E70" w:rsidRPr="00D43E70" w:rsidRDefault="00D43E70" w:rsidP="00D43E70">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D43E70">
        <w:rPr>
          <w:rFonts w:ascii="Arial" w:eastAsia="Times New Roman" w:hAnsi="Arial" w:cs="Arial"/>
          <w:color w:val="121214"/>
          <w:spacing w:val="-15"/>
          <w:kern w:val="36"/>
          <w:sz w:val="42"/>
          <w:szCs w:val="42"/>
        </w:rPr>
        <w:t>JavaScript and Cookies</w:t>
      </w:r>
    </w:p>
    <w:p w:rsidR="00D43E70" w:rsidRPr="00D43E70" w:rsidRDefault="00D43E70" w:rsidP="00D43E70">
      <w:pPr>
        <w:shd w:val="clear" w:color="auto" w:fill="FFFFFF"/>
        <w:spacing w:before="105" w:after="105" w:line="330" w:lineRule="atLeast"/>
        <w:ind w:left="-450" w:right="-450"/>
        <w:jc w:val="center"/>
        <w:rPr>
          <w:rFonts w:ascii="Arial" w:eastAsia="Times New Roman" w:hAnsi="Arial" w:cs="Arial"/>
          <w:color w:val="313131"/>
          <w:sz w:val="21"/>
          <w:szCs w:val="21"/>
        </w:rPr>
      </w:pPr>
      <w:r w:rsidRPr="00D43E70">
        <w:rPr>
          <w:rFonts w:ascii="Arial" w:eastAsia="Times New Roman" w:hAnsi="Arial" w:cs="Arial"/>
          <w:color w:val="313131"/>
          <w:sz w:val="21"/>
          <w:szCs w:val="21"/>
        </w:rPr>
        <w:pict>
          <v:rect id="_x0000_i1027" style="width:0;height:0" o:hralign="center" o:hrstd="t" o:hr="t" fillcolor="#a0a0a0" stroked="f"/>
        </w:pict>
      </w:r>
    </w:p>
    <w:p w:rsidR="00D43E70" w:rsidRPr="00D43E70" w:rsidRDefault="00D43E70" w:rsidP="00D43E70">
      <w:pPr>
        <w:shd w:val="clear" w:color="auto" w:fill="FFFFFF"/>
        <w:spacing w:before="105" w:after="105" w:line="330" w:lineRule="atLeast"/>
        <w:ind w:left="-450" w:right="-450"/>
        <w:jc w:val="center"/>
        <w:rPr>
          <w:rFonts w:ascii="Arial" w:eastAsia="Times New Roman" w:hAnsi="Arial" w:cs="Arial"/>
          <w:color w:val="313131"/>
          <w:sz w:val="21"/>
          <w:szCs w:val="21"/>
        </w:rPr>
      </w:pPr>
      <w:r w:rsidRPr="00D43E70">
        <w:rPr>
          <w:rFonts w:ascii="Arial" w:eastAsia="Times New Roman" w:hAnsi="Arial" w:cs="Arial"/>
          <w:color w:val="313131"/>
          <w:sz w:val="21"/>
          <w:szCs w:val="21"/>
        </w:rPr>
        <w:t>Advertisements</w:t>
      </w:r>
    </w:p>
    <w:p w:rsidR="00D43E70" w:rsidRPr="00D43E70" w:rsidRDefault="00D43E70" w:rsidP="00D43E70">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D43E70">
          <w:rPr>
            <w:rFonts w:ascii="Arial" w:eastAsia="Times New Roman" w:hAnsi="Arial" w:cs="Arial"/>
            <w:color w:val="313131"/>
            <w:sz w:val="21"/>
            <w:szCs w:val="21"/>
          </w:rPr>
          <w:pict>
            <v:rect id="_x0000_i1028" style="width:0;height:0" o:hralign="center" o:hrstd="t" o:hr="t" fillcolor="#a0a0a0" stroked="f"/>
          </w:pict>
        </w:r>
      </w:ins>
    </w:p>
    <w:p w:rsidR="00D43E70" w:rsidRPr="00D43E70" w:rsidRDefault="00D43E70" w:rsidP="00D43E70">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"http://www.tutorialspoint.com/javascript/javascript_events.htm"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Previous Page</w:t>
        </w:r>
        <w:r w:rsidRPr="00D43E70">
          <w:rPr>
            <w:rFonts w:ascii="Arial" w:eastAsia="Times New Roman" w:hAnsi="Arial" w:cs="Arial"/>
            <w:color w:val="313131"/>
            <w:sz w:val="21"/>
            <w:szCs w:val="21"/>
          </w:rPr>
          <w:fldChar w:fldCharType="end"/>
        </w:r>
      </w:ins>
    </w:p>
    <w:p w:rsidR="00D43E70" w:rsidRPr="00D43E70" w:rsidRDefault="00D43E70" w:rsidP="00D43E70">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"http://www.tutorialspoint.com/javascript/javascript_page_redirect.htm"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u w:val="single"/>
          </w:rPr>
          <w:t>Next Page</w:t>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 </w:t>
        </w:r>
        <w:r w:rsidRPr="00D43E70">
          <w:rPr>
            <w:rFonts w:ascii="Arial" w:eastAsia="Times New Roman" w:hAnsi="Arial" w:cs="Arial"/>
            <w:color w:val="313131"/>
            <w:sz w:val="21"/>
            <w:szCs w:val="21"/>
          </w:rPr>
          <w:fldChar w:fldCharType="end"/>
        </w:r>
      </w:ins>
    </w:p>
    <w:p w:rsidR="00D43E70" w:rsidRPr="00D43E70" w:rsidRDefault="00D43E70" w:rsidP="00D43E70">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D43E70">
          <w:rPr>
            <w:rFonts w:ascii="Arial" w:eastAsia="Times New Roman" w:hAnsi="Arial" w:cs="Arial"/>
            <w:color w:val="313131"/>
            <w:sz w:val="21"/>
            <w:szCs w:val="21"/>
          </w:rPr>
          <w:pict>
            <v:rect id="_x0000_i1029" style="width:0;height:0" o:hralign="center" o:hrstd="t" o:hr="t" fillcolor="#a0a0a0" stroked="f"/>
          </w:pict>
        </w:r>
      </w:ins>
    </w:p>
    <w:p w:rsidR="00D43E70" w:rsidRPr="00D43E70" w:rsidRDefault="00D43E70" w:rsidP="00D43E70">
      <w:pPr>
        <w:shd w:val="clear" w:color="auto" w:fill="FFFFFF"/>
        <w:spacing w:before="48" w:after="48" w:line="360" w:lineRule="atLeast"/>
        <w:ind w:left="-450" w:right="-402"/>
        <w:outlineLvl w:val="1"/>
        <w:rPr>
          <w:ins w:id="8" w:author="Unknown"/>
          <w:rFonts w:ascii="Arial" w:eastAsia="Times New Roman" w:hAnsi="Arial" w:cs="Arial"/>
          <w:color w:val="121214"/>
          <w:spacing w:val="-15"/>
          <w:sz w:val="36"/>
          <w:szCs w:val="36"/>
        </w:rPr>
      </w:pPr>
      <w:ins w:id="9" w:author="Unknown">
        <w:r w:rsidRPr="00D43E70">
          <w:rPr>
            <w:rFonts w:ascii="Arial" w:eastAsia="Times New Roman" w:hAnsi="Arial" w:cs="Arial"/>
            <w:color w:val="121214"/>
            <w:spacing w:val="-15"/>
            <w:sz w:val="36"/>
            <w:szCs w:val="36"/>
          </w:rPr>
          <w:t>What are Cookies ?</w:t>
        </w:r>
      </w:ins>
    </w:p>
    <w:p w:rsidR="00D43E70" w:rsidRPr="00D43E70" w:rsidRDefault="00D43E70" w:rsidP="00D43E70">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D43E70">
          <w:rPr>
            <w:rFonts w:ascii="Arial" w:eastAsia="Times New Roman" w:hAnsi="Arial" w:cs="Arial"/>
            <w:color w:val="000000"/>
            <w:sz w:val="21"/>
            <w:szCs w:val="21"/>
          </w:rP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ins>
    </w:p>
    <w:p w:rsidR="00D43E70" w:rsidRPr="00D43E70" w:rsidRDefault="00D43E70" w:rsidP="00D43E70">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D43E70">
          <w:rPr>
            <w:rFonts w:ascii="Arial" w:eastAsia="Times New Roman" w:hAnsi="Arial" w:cs="Arial"/>
            <w:color w:val="000000"/>
            <w:sz w:val="21"/>
            <w:szCs w:val="21"/>
          </w:rPr>
          <w:t>In many situations, using cookies is the most efficient method of remembering and tracking preferences, purchases, commissions, and other information required for better visitor experience or site statistics.</w:t>
        </w:r>
      </w:ins>
    </w:p>
    <w:p w:rsidR="00D43E70" w:rsidRPr="00D43E70" w:rsidRDefault="00D43E70" w:rsidP="00D43E70">
      <w:pPr>
        <w:shd w:val="clear" w:color="auto" w:fill="FFFFFF"/>
        <w:spacing w:before="48" w:after="48" w:line="360" w:lineRule="atLeast"/>
        <w:ind w:left="-450" w:right="-402"/>
        <w:outlineLvl w:val="1"/>
        <w:rPr>
          <w:ins w:id="14" w:author="Unknown"/>
          <w:rFonts w:ascii="Arial" w:eastAsia="Times New Roman" w:hAnsi="Arial" w:cs="Arial"/>
          <w:color w:val="121214"/>
          <w:spacing w:val="-15"/>
          <w:sz w:val="36"/>
          <w:szCs w:val="36"/>
        </w:rPr>
      </w:pPr>
      <w:ins w:id="15" w:author="Unknown">
        <w:r w:rsidRPr="00D43E70">
          <w:rPr>
            <w:rFonts w:ascii="Arial" w:eastAsia="Times New Roman" w:hAnsi="Arial" w:cs="Arial"/>
            <w:color w:val="121214"/>
            <w:spacing w:val="-15"/>
            <w:sz w:val="36"/>
            <w:szCs w:val="36"/>
          </w:rPr>
          <w:t>How It Works ?</w:t>
        </w:r>
      </w:ins>
    </w:p>
    <w:p w:rsidR="00D43E70" w:rsidRPr="00D43E70" w:rsidRDefault="00D43E70" w:rsidP="00D43E70">
      <w:pPr>
        <w:shd w:val="clear" w:color="auto" w:fill="FFFFFF"/>
        <w:spacing w:after="240" w:line="360" w:lineRule="atLeast"/>
        <w:ind w:left="-402" w:right="-402"/>
        <w:jc w:val="both"/>
        <w:rPr>
          <w:ins w:id="16" w:author="Unknown"/>
          <w:rFonts w:ascii="Arial" w:eastAsia="Times New Roman" w:hAnsi="Arial" w:cs="Arial"/>
          <w:color w:val="000000"/>
          <w:sz w:val="21"/>
          <w:szCs w:val="21"/>
        </w:rPr>
      </w:pPr>
      <w:ins w:id="17" w:author="Unknown">
        <w:r w:rsidRPr="00D43E70">
          <w:rPr>
            <w:rFonts w:ascii="Arial" w:eastAsia="Times New Roman" w:hAnsi="Arial" w:cs="Arial"/>
            <w:color w:val="000000"/>
            <w:sz w:val="21"/>
            <w:szCs w:val="21"/>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ins>
    </w:p>
    <w:p w:rsidR="00D43E70" w:rsidRPr="00D43E70" w:rsidRDefault="00D43E70" w:rsidP="00D43E70">
      <w:pPr>
        <w:shd w:val="clear" w:color="auto" w:fill="FFFFFF"/>
        <w:spacing w:after="240" w:line="360" w:lineRule="atLeast"/>
        <w:ind w:left="-402" w:right="-402"/>
        <w:jc w:val="both"/>
        <w:rPr>
          <w:ins w:id="18" w:author="Unknown"/>
          <w:rFonts w:ascii="Arial" w:eastAsia="Times New Roman" w:hAnsi="Arial" w:cs="Arial"/>
          <w:color w:val="000000"/>
          <w:sz w:val="21"/>
          <w:szCs w:val="21"/>
        </w:rPr>
      </w:pPr>
      <w:ins w:id="19" w:author="Unknown">
        <w:r w:rsidRPr="00D43E70">
          <w:rPr>
            <w:rFonts w:ascii="Arial" w:eastAsia="Times New Roman" w:hAnsi="Arial" w:cs="Arial"/>
            <w:color w:val="000000"/>
            <w:sz w:val="21"/>
            <w:szCs w:val="21"/>
          </w:rPr>
          <w:t>Cookies are a plain text data record of 5 variable-length fields −</w:t>
        </w:r>
      </w:ins>
    </w:p>
    <w:p w:rsidR="00D43E70" w:rsidRPr="00D43E70" w:rsidRDefault="00D43E70" w:rsidP="00D43E70">
      <w:pPr>
        <w:numPr>
          <w:ilvl w:val="0"/>
          <w:numId w:val="8"/>
        </w:numPr>
        <w:shd w:val="clear" w:color="auto" w:fill="FFFFFF"/>
        <w:spacing w:after="240" w:line="360" w:lineRule="atLeast"/>
        <w:ind w:left="318" w:right="-402"/>
        <w:jc w:val="both"/>
        <w:rPr>
          <w:ins w:id="20" w:author="Unknown"/>
          <w:rFonts w:ascii="Arial" w:eastAsia="Times New Roman" w:hAnsi="Arial" w:cs="Arial"/>
          <w:color w:val="000000"/>
          <w:sz w:val="21"/>
          <w:szCs w:val="21"/>
        </w:rPr>
      </w:pPr>
      <w:ins w:id="21" w:author="Unknown">
        <w:r w:rsidRPr="00D43E70">
          <w:rPr>
            <w:rFonts w:ascii="Arial" w:eastAsia="Times New Roman" w:hAnsi="Arial" w:cs="Arial"/>
            <w:b/>
            <w:bCs/>
            <w:color w:val="000000"/>
            <w:sz w:val="21"/>
            <w:szCs w:val="21"/>
          </w:rPr>
          <w:t>Expires</w:t>
        </w:r>
        <w:r w:rsidRPr="00D43E70">
          <w:rPr>
            <w:rFonts w:ascii="Arial" w:eastAsia="Times New Roman" w:hAnsi="Arial" w:cs="Arial"/>
            <w:color w:val="000000"/>
            <w:sz w:val="21"/>
            <w:szCs w:val="21"/>
          </w:rPr>
          <w:t> − The date the cookie will expire. If this is blank, the cookie will expire when the visitor quits the browser.</w:t>
        </w:r>
      </w:ins>
    </w:p>
    <w:p w:rsidR="00D43E70" w:rsidRPr="00D43E70" w:rsidRDefault="00D43E70" w:rsidP="00D43E70">
      <w:pPr>
        <w:numPr>
          <w:ilvl w:val="0"/>
          <w:numId w:val="8"/>
        </w:numPr>
        <w:shd w:val="clear" w:color="auto" w:fill="FFFFFF"/>
        <w:spacing w:after="240" w:line="360" w:lineRule="atLeast"/>
        <w:ind w:left="318" w:right="-402"/>
        <w:jc w:val="both"/>
        <w:rPr>
          <w:ins w:id="22" w:author="Unknown"/>
          <w:rFonts w:ascii="Arial" w:eastAsia="Times New Roman" w:hAnsi="Arial" w:cs="Arial"/>
          <w:color w:val="000000"/>
          <w:sz w:val="21"/>
          <w:szCs w:val="21"/>
        </w:rPr>
      </w:pPr>
      <w:ins w:id="23" w:author="Unknown">
        <w:r w:rsidRPr="00D43E70">
          <w:rPr>
            <w:rFonts w:ascii="Arial" w:eastAsia="Times New Roman" w:hAnsi="Arial" w:cs="Arial"/>
            <w:b/>
            <w:bCs/>
            <w:color w:val="000000"/>
            <w:sz w:val="21"/>
            <w:szCs w:val="21"/>
          </w:rPr>
          <w:t>Domain</w:t>
        </w:r>
        <w:r w:rsidRPr="00D43E70">
          <w:rPr>
            <w:rFonts w:ascii="Arial" w:eastAsia="Times New Roman" w:hAnsi="Arial" w:cs="Arial"/>
            <w:color w:val="000000"/>
            <w:sz w:val="21"/>
            <w:szCs w:val="21"/>
          </w:rPr>
          <w:t> − The domain name of your site.</w:t>
        </w:r>
      </w:ins>
    </w:p>
    <w:p w:rsidR="00D43E70" w:rsidRPr="00D43E70" w:rsidRDefault="00D43E70" w:rsidP="00D43E70">
      <w:pPr>
        <w:numPr>
          <w:ilvl w:val="0"/>
          <w:numId w:val="8"/>
        </w:numPr>
        <w:shd w:val="clear" w:color="auto" w:fill="FFFFFF"/>
        <w:spacing w:after="240" w:line="360" w:lineRule="atLeast"/>
        <w:ind w:left="318" w:right="-402"/>
        <w:jc w:val="both"/>
        <w:rPr>
          <w:ins w:id="24" w:author="Unknown"/>
          <w:rFonts w:ascii="Arial" w:eastAsia="Times New Roman" w:hAnsi="Arial" w:cs="Arial"/>
          <w:color w:val="000000"/>
          <w:sz w:val="21"/>
          <w:szCs w:val="21"/>
        </w:rPr>
      </w:pPr>
      <w:ins w:id="25" w:author="Unknown">
        <w:r w:rsidRPr="00D43E70">
          <w:rPr>
            <w:rFonts w:ascii="Arial" w:eastAsia="Times New Roman" w:hAnsi="Arial" w:cs="Arial"/>
            <w:b/>
            <w:bCs/>
            <w:color w:val="000000"/>
            <w:sz w:val="21"/>
            <w:szCs w:val="21"/>
          </w:rPr>
          <w:t>Path</w:t>
        </w:r>
        <w:r w:rsidRPr="00D43E70">
          <w:rPr>
            <w:rFonts w:ascii="Arial" w:eastAsia="Times New Roman" w:hAnsi="Arial" w:cs="Arial"/>
            <w:color w:val="000000"/>
            <w:sz w:val="21"/>
            <w:szCs w:val="21"/>
          </w:rPr>
          <w:t> − The path to the directory or web page that set the cookie. This may be blank if you want to retrieve the cookie from any directory or page.</w:t>
        </w:r>
      </w:ins>
    </w:p>
    <w:p w:rsidR="00D43E70" w:rsidRPr="00D43E70" w:rsidRDefault="00D43E70" w:rsidP="00D43E70">
      <w:pPr>
        <w:numPr>
          <w:ilvl w:val="0"/>
          <w:numId w:val="8"/>
        </w:numPr>
        <w:shd w:val="clear" w:color="auto" w:fill="FFFFFF"/>
        <w:spacing w:after="240" w:line="360" w:lineRule="atLeast"/>
        <w:ind w:left="318" w:right="-402"/>
        <w:jc w:val="both"/>
        <w:rPr>
          <w:ins w:id="26" w:author="Unknown"/>
          <w:rFonts w:ascii="Arial" w:eastAsia="Times New Roman" w:hAnsi="Arial" w:cs="Arial"/>
          <w:color w:val="000000"/>
          <w:sz w:val="21"/>
          <w:szCs w:val="21"/>
        </w:rPr>
      </w:pPr>
      <w:ins w:id="27" w:author="Unknown">
        <w:r w:rsidRPr="00D43E70">
          <w:rPr>
            <w:rFonts w:ascii="Arial" w:eastAsia="Times New Roman" w:hAnsi="Arial" w:cs="Arial"/>
            <w:b/>
            <w:bCs/>
            <w:color w:val="000000"/>
            <w:sz w:val="21"/>
            <w:szCs w:val="21"/>
          </w:rPr>
          <w:t>Secure</w:t>
        </w:r>
        <w:r w:rsidRPr="00D43E70">
          <w:rPr>
            <w:rFonts w:ascii="Arial" w:eastAsia="Times New Roman" w:hAnsi="Arial" w:cs="Arial"/>
            <w:color w:val="000000"/>
            <w:sz w:val="21"/>
            <w:szCs w:val="21"/>
          </w:rPr>
          <w:t> − If this field contains the word "secure", then the cookie may only be retrieved with a secure server. If this field is blank, no such restriction exists.</w:t>
        </w:r>
      </w:ins>
    </w:p>
    <w:p w:rsidR="00D43E70" w:rsidRPr="00D43E70" w:rsidRDefault="00D43E70" w:rsidP="00D43E70">
      <w:pPr>
        <w:numPr>
          <w:ilvl w:val="0"/>
          <w:numId w:val="8"/>
        </w:numPr>
        <w:shd w:val="clear" w:color="auto" w:fill="FFFFFF"/>
        <w:spacing w:after="240" w:line="360" w:lineRule="atLeast"/>
        <w:ind w:left="318" w:right="-402"/>
        <w:jc w:val="both"/>
        <w:rPr>
          <w:ins w:id="28" w:author="Unknown"/>
          <w:rFonts w:ascii="Arial" w:eastAsia="Times New Roman" w:hAnsi="Arial" w:cs="Arial"/>
          <w:color w:val="000000"/>
          <w:sz w:val="21"/>
          <w:szCs w:val="21"/>
        </w:rPr>
      </w:pPr>
      <w:ins w:id="29" w:author="Unknown">
        <w:r w:rsidRPr="00D43E70">
          <w:rPr>
            <w:rFonts w:ascii="Arial" w:eastAsia="Times New Roman" w:hAnsi="Arial" w:cs="Arial"/>
            <w:b/>
            <w:bCs/>
            <w:color w:val="000000"/>
            <w:sz w:val="21"/>
            <w:szCs w:val="21"/>
          </w:rPr>
          <w:t>Name=Value</w:t>
        </w:r>
        <w:r w:rsidRPr="00D43E70">
          <w:rPr>
            <w:rFonts w:ascii="Arial" w:eastAsia="Times New Roman" w:hAnsi="Arial" w:cs="Arial"/>
            <w:color w:val="000000"/>
            <w:sz w:val="21"/>
            <w:szCs w:val="21"/>
          </w:rPr>
          <w:t> − Cookies are set and retrieved in the form of key-value pairs</w:t>
        </w:r>
      </w:ins>
    </w:p>
    <w:p w:rsidR="00D43E70" w:rsidRPr="00D43E70" w:rsidRDefault="00D43E70" w:rsidP="00D43E70">
      <w:pPr>
        <w:shd w:val="clear" w:color="auto" w:fill="FFFFFF"/>
        <w:spacing w:after="240" w:line="360" w:lineRule="atLeast"/>
        <w:ind w:left="-402" w:right="-402"/>
        <w:jc w:val="both"/>
        <w:rPr>
          <w:ins w:id="30" w:author="Unknown"/>
          <w:rFonts w:ascii="Arial" w:eastAsia="Times New Roman" w:hAnsi="Arial" w:cs="Arial"/>
          <w:color w:val="000000"/>
          <w:sz w:val="21"/>
          <w:szCs w:val="21"/>
        </w:rPr>
      </w:pPr>
      <w:ins w:id="31" w:author="Unknown">
        <w:r w:rsidRPr="00D43E70">
          <w:rPr>
            <w:rFonts w:ascii="Arial" w:eastAsia="Times New Roman" w:hAnsi="Arial" w:cs="Arial"/>
            <w:color w:val="000000"/>
            <w:sz w:val="21"/>
            <w:szCs w:val="21"/>
          </w:rPr>
          <w:t>Cookies were originally designed for CGI programming. The data contained in a cookie is automatically transmitted between the web browser and the web server, so CGI scripts on the server can read and write cookie values that are stored on the client.</w:t>
        </w:r>
      </w:ins>
    </w:p>
    <w:p w:rsidR="00D43E70" w:rsidRPr="00D43E70" w:rsidRDefault="00D43E70" w:rsidP="00D43E70">
      <w:pPr>
        <w:shd w:val="clear" w:color="auto" w:fill="FFFFFF"/>
        <w:spacing w:after="240" w:line="360" w:lineRule="atLeast"/>
        <w:ind w:left="-402" w:right="-402"/>
        <w:jc w:val="both"/>
        <w:rPr>
          <w:ins w:id="32" w:author="Unknown"/>
          <w:rFonts w:ascii="Arial" w:eastAsia="Times New Roman" w:hAnsi="Arial" w:cs="Arial"/>
          <w:color w:val="000000"/>
          <w:sz w:val="21"/>
          <w:szCs w:val="21"/>
        </w:rPr>
      </w:pPr>
      <w:ins w:id="33" w:author="Unknown">
        <w:r w:rsidRPr="00D43E70">
          <w:rPr>
            <w:rFonts w:ascii="Arial" w:eastAsia="Times New Roman" w:hAnsi="Arial" w:cs="Arial"/>
            <w:color w:val="000000"/>
            <w:sz w:val="21"/>
            <w:szCs w:val="21"/>
          </w:rPr>
          <w:t>JavaScript can also manipulate cookies using the </w:t>
        </w:r>
        <w:r w:rsidRPr="00D43E70">
          <w:rPr>
            <w:rFonts w:ascii="Arial" w:eastAsia="Times New Roman" w:hAnsi="Arial" w:cs="Arial"/>
            <w:b/>
            <w:bCs/>
            <w:color w:val="000000"/>
            <w:sz w:val="21"/>
            <w:szCs w:val="21"/>
          </w:rPr>
          <w:t>cookie</w:t>
        </w:r>
        <w:r w:rsidRPr="00D43E70">
          <w:rPr>
            <w:rFonts w:ascii="Arial" w:eastAsia="Times New Roman" w:hAnsi="Arial" w:cs="Arial"/>
            <w:color w:val="000000"/>
            <w:sz w:val="21"/>
            <w:szCs w:val="21"/>
          </w:rPr>
          <w:t> property of the </w:t>
        </w:r>
        <w:r w:rsidRPr="00D43E70">
          <w:rPr>
            <w:rFonts w:ascii="Arial" w:eastAsia="Times New Roman" w:hAnsi="Arial" w:cs="Arial"/>
            <w:b/>
            <w:bCs/>
            <w:color w:val="000000"/>
            <w:sz w:val="21"/>
            <w:szCs w:val="21"/>
          </w:rPr>
          <w:t>Document</w:t>
        </w:r>
        <w:r w:rsidRPr="00D43E70">
          <w:rPr>
            <w:rFonts w:ascii="Arial" w:eastAsia="Times New Roman" w:hAnsi="Arial" w:cs="Arial"/>
            <w:color w:val="000000"/>
            <w:sz w:val="21"/>
            <w:szCs w:val="21"/>
          </w:rPr>
          <w:t> object. JavaScript can read, create, modify, and delete the cookies that apply to the current web page.</w:t>
        </w:r>
      </w:ins>
    </w:p>
    <w:p w:rsidR="00D43E70" w:rsidRPr="00D43E70" w:rsidRDefault="00D43E70" w:rsidP="00D43E70">
      <w:pPr>
        <w:shd w:val="clear" w:color="auto" w:fill="FFFFFF"/>
        <w:spacing w:before="48" w:after="48" w:line="360" w:lineRule="atLeast"/>
        <w:ind w:left="-450" w:right="-402"/>
        <w:outlineLvl w:val="1"/>
        <w:rPr>
          <w:ins w:id="34" w:author="Unknown"/>
          <w:rFonts w:ascii="Arial" w:eastAsia="Times New Roman" w:hAnsi="Arial" w:cs="Arial"/>
          <w:color w:val="121214"/>
          <w:spacing w:val="-15"/>
          <w:sz w:val="36"/>
          <w:szCs w:val="36"/>
        </w:rPr>
      </w:pPr>
      <w:ins w:id="35" w:author="Unknown">
        <w:r w:rsidRPr="00D43E70">
          <w:rPr>
            <w:rFonts w:ascii="Arial" w:eastAsia="Times New Roman" w:hAnsi="Arial" w:cs="Arial"/>
            <w:color w:val="121214"/>
            <w:spacing w:val="-15"/>
            <w:sz w:val="36"/>
            <w:szCs w:val="36"/>
          </w:rPr>
          <w:t>Storing Cookies</w:t>
        </w:r>
      </w:ins>
    </w:p>
    <w:p w:rsidR="00D43E70" w:rsidRPr="00D43E70" w:rsidRDefault="00D43E70" w:rsidP="00D43E70">
      <w:pPr>
        <w:shd w:val="clear" w:color="auto" w:fill="FFFFFF"/>
        <w:spacing w:after="240" w:line="360" w:lineRule="atLeast"/>
        <w:ind w:left="-402" w:right="-402"/>
        <w:jc w:val="both"/>
        <w:rPr>
          <w:ins w:id="36" w:author="Unknown"/>
          <w:rFonts w:ascii="Arial" w:eastAsia="Times New Roman" w:hAnsi="Arial" w:cs="Arial"/>
          <w:color w:val="000000"/>
          <w:sz w:val="21"/>
          <w:szCs w:val="21"/>
        </w:rPr>
      </w:pPr>
      <w:ins w:id="37" w:author="Unknown">
        <w:r w:rsidRPr="00D43E70">
          <w:rPr>
            <w:rFonts w:ascii="Arial" w:eastAsia="Times New Roman" w:hAnsi="Arial" w:cs="Arial"/>
            <w:color w:val="000000"/>
            <w:sz w:val="21"/>
            <w:szCs w:val="21"/>
          </w:rPr>
          <w:t>The simplest way to create a cookie is to assign a string value to the document.cookie object, which looks like this.</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8" w:author="Unknown"/>
          <w:rFonts w:ascii="Consolas" w:eastAsia="Times New Roman" w:hAnsi="Consolas" w:cs="Consolas"/>
          <w:color w:val="313131"/>
          <w:sz w:val="18"/>
          <w:szCs w:val="18"/>
        </w:rPr>
      </w:pPr>
      <w:ins w:id="39" w:author="Unknown">
        <w:r w:rsidRPr="00D43E70">
          <w:rPr>
            <w:rFonts w:ascii="Consolas" w:eastAsia="Times New Roman" w:hAnsi="Consolas" w:cs="Consolas"/>
            <w:color w:val="313131"/>
            <w:sz w:val="18"/>
            <w:szCs w:val="18"/>
          </w:rPr>
          <w:t>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cookie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"key1=value1;key2=value2;expires=date"</w:t>
        </w:r>
        <w:r w:rsidRPr="00D43E70">
          <w:rPr>
            <w:rFonts w:ascii="Consolas" w:eastAsia="Times New Roman" w:hAnsi="Consolas" w:cs="Consolas"/>
            <w:color w:val="666600"/>
            <w:sz w:val="18"/>
            <w:szCs w:val="18"/>
          </w:rPr>
          <w:t>;</w:t>
        </w:r>
      </w:ins>
    </w:p>
    <w:p w:rsidR="00D43E70" w:rsidRPr="00D43E70" w:rsidRDefault="00D43E70" w:rsidP="00D43E70">
      <w:pPr>
        <w:shd w:val="clear" w:color="auto" w:fill="FFFFFF"/>
        <w:spacing w:after="240" w:line="360" w:lineRule="atLeast"/>
        <w:ind w:left="-402" w:right="-402"/>
        <w:jc w:val="both"/>
        <w:rPr>
          <w:ins w:id="40" w:author="Unknown"/>
          <w:rFonts w:ascii="Arial" w:eastAsia="Times New Roman" w:hAnsi="Arial" w:cs="Arial"/>
          <w:color w:val="000000"/>
          <w:sz w:val="21"/>
          <w:szCs w:val="21"/>
        </w:rPr>
      </w:pPr>
      <w:ins w:id="41" w:author="Unknown">
        <w:r w:rsidRPr="00D43E70">
          <w:rPr>
            <w:rFonts w:ascii="Arial" w:eastAsia="Times New Roman" w:hAnsi="Arial" w:cs="Arial"/>
            <w:color w:val="000000"/>
            <w:sz w:val="21"/>
            <w:szCs w:val="21"/>
          </w:rPr>
          <w:t>Here the </w:t>
        </w:r>
        <w:r w:rsidRPr="00D43E70">
          <w:rPr>
            <w:rFonts w:ascii="Arial" w:eastAsia="Times New Roman" w:hAnsi="Arial" w:cs="Arial"/>
            <w:b/>
            <w:bCs/>
            <w:color w:val="000000"/>
            <w:sz w:val="21"/>
            <w:szCs w:val="21"/>
          </w:rPr>
          <w:t>expires</w:t>
        </w:r>
        <w:r w:rsidRPr="00D43E70">
          <w:rPr>
            <w:rFonts w:ascii="Arial" w:eastAsia="Times New Roman" w:hAnsi="Arial" w:cs="Arial"/>
            <w:color w:val="000000"/>
            <w:sz w:val="21"/>
            <w:szCs w:val="21"/>
          </w:rPr>
          <w:t> attribute is optional. If you provide this attribute with a valid date or time, then the cookie will expire on a given date or time and thereafter, the cookies' value will not be accessible.</w:t>
        </w:r>
      </w:ins>
    </w:p>
    <w:p w:rsidR="00D43E70" w:rsidRPr="00D43E70" w:rsidRDefault="00D43E70" w:rsidP="00D43E70">
      <w:pPr>
        <w:shd w:val="clear" w:color="auto" w:fill="FFFFFF"/>
        <w:spacing w:after="240" w:line="360" w:lineRule="atLeast"/>
        <w:ind w:left="-402" w:right="-402"/>
        <w:jc w:val="both"/>
        <w:rPr>
          <w:ins w:id="42" w:author="Unknown"/>
          <w:rFonts w:ascii="Arial" w:eastAsia="Times New Roman" w:hAnsi="Arial" w:cs="Arial"/>
          <w:color w:val="000000"/>
          <w:sz w:val="21"/>
          <w:szCs w:val="21"/>
        </w:rPr>
      </w:pPr>
      <w:ins w:id="43" w:author="Unknown">
        <w:r w:rsidRPr="00D43E70">
          <w:rPr>
            <w:rFonts w:ascii="Arial" w:eastAsia="Times New Roman" w:hAnsi="Arial" w:cs="Arial"/>
            <w:b/>
            <w:bCs/>
            <w:color w:val="000000"/>
            <w:sz w:val="21"/>
            <w:szCs w:val="21"/>
          </w:rPr>
          <w:t>Note</w:t>
        </w:r>
        <w:r w:rsidRPr="00D43E70">
          <w:rPr>
            <w:rFonts w:ascii="Arial" w:eastAsia="Times New Roman" w:hAnsi="Arial" w:cs="Arial"/>
            <w:color w:val="000000"/>
            <w:sz w:val="21"/>
            <w:szCs w:val="21"/>
          </w:rPr>
          <w:t> − Cookie values may not include semicolons, commas, or whitespace. For this reason, you may want to use the JavaScript </w:t>
        </w:r>
        <w:r w:rsidRPr="00D43E70">
          <w:rPr>
            <w:rFonts w:ascii="Arial" w:eastAsia="Times New Roman" w:hAnsi="Arial" w:cs="Arial"/>
            <w:b/>
            <w:bCs/>
            <w:color w:val="000000"/>
            <w:sz w:val="21"/>
            <w:szCs w:val="21"/>
          </w:rPr>
          <w:t>escape()</w:t>
        </w:r>
        <w:r w:rsidRPr="00D43E70">
          <w:rPr>
            <w:rFonts w:ascii="Arial" w:eastAsia="Times New Roman" w:hAnsi="Arial" w:cs="Arial"/>
            <w:color w:val="000000"/>
            <w:sz w:val="21"/>
            <w:szCs w:val="21"/>
          </w:rPr>
          <w:t> function to encode the value before storing it in the cookie. If you do this, you will also have to use the corresponding </w:t>
        </w:r>
        <w:r w:rsidRPr="00D43E70">
          <w:rPr>
            <w:rFonts w:ascii="Arial" w:eastAsia="Times New Roman" w:hAnsi="Arial" w:cs="Arial"/>
            <w:b/>
            <w:bCs/>
            <w:color w:val="000000"/>
            <w:sz w:val="21"/>
            <w:szCs w:val="21"/>
          </w:rPr>
          <w:t>unescape()</w:t>
        </w:r>
        <w:r w:rsidRPr="00D43E70">
          <w:rPr>
            <w:rFonts w:ascii="Arial" w:eastAsia="Times New Roman" w:hAnsi="Arial" w:cs="Arial"/>
            <w:color w:val="000000"/>
            <w:sz w:val="21"/>
            <w:szCs w:val="21"/>
          </w:rPr>
          <w:t> function when you read the cookie value.</w:t>
        </w:r>
      </w:ins>
    </w:p>
    <w:p w:rsidR="00D43E70" w:rsidRPr="00D43E70" w:rsidRDefault="00D43E70" w:rsidP="00D43E70">
      <w:pPr>
        <w:shd w:val="clear" w:color="auto" w:fill="FFFFFF"/>
        <w:spacing w:before="48" w:after="48" w:line="360" w:lineRule="atLeast"/>
        <w:ind w:left="-450" w:right="-402"/>
        <w:outlineLvl w:val="2"/>
        <w:rPr>
          <w:ins w:id="44" w:author="Unknown"/>
          <w:rFonts w:ascii="Arial" w:eastAsia="Times New Roman" w:hAnsi="Arial" w:cs="Arial"/>
          <w:color w:val="000000"/>
          <w:sz w:val="27"/>
          <w:szCs w:val="27"/>
        </w:rPr>
      </w:pPr>
      <w:ins w:id="45" w:author="Unknown">
        <w:r w:rsidRPr="00D43E70">
          <w:rPr>
            <w:rFonts w:ascii="Arial" w:eastAsia="Times New Roman" w:hAnsi="Arial" w:cs="Arial"/>
            <w:color w:val="000000"/>
            <w:sz w:val="27"/>
            <w:szCs w:val="27"/>
          </w:rPr>
          <w:t>Example</w:t>
        </w:r>
      </w:ins>
    </w:p>
    <w:p w:rsidR="00D43E70" w:rsidRPr="00D43E70" w:rsidRDefault="00D43E70" w:rsidP="00D43E70">
      <w:pPr>
        <w:shd w:val="clear" w:color="auto" w:fill="FFFFFF"/>
        <w:spacing w:after="240" w:line="360" w:lineRule="atLeast"/>
        <w:ind w:left="-402" w:right="-402"/>
        <w:jc w:val="both"/>
        <w:rPr>
          <w:ins w:id="46" w:author="Unknown"/>
          <w:rFonts w:ascii="Arial" w:eastAsia="Times New Roman" w:hAnsi="Arial" w:cs="Arial"/>
          <w:color w:val="000000"/>
          <w:sz w:val="21"/>
          <w:szCs w:val="21"/>
        </w:rPr>
      </w:pPr>
      <w:ins w:id="47" w:author="Unknown">
        <w:r w:rsidRPr="00D43E70">
          <w:rPr>
            <w:rFonts w:ascii="Arial" w:eastAsia="Times New Roman" w:hAnsi="Arial" w:cs="Arial"/>
            <w:color w:val="000000"/>
            <w:sz w:val="21"/>
            <w:szCs w:val="21"/>
          </w:rPr>
          <w:t>Try the following. It sets a customer name in an input cookie.</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D43E70">
          <w:rPr>
            <w:rFonts w:ascii="Consolas" w:eastAsia="Times New Roman" w:hAnsi="Consolas" w:cs="Consolas"/>
            <w:color w:val="000088"/>
            <w:sz w:val="18"/>
            <w:szCs w:val="18"/>
          </w:rPr>
          <w:t>&lt;html&gt;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4" w:author="Unknown"/>
          <w:rFonts w:ascii="Consolas" w:eastAsia="Times New Roman" w:hAnsi="Consolas" w:cs="Consolas"/>
          <w:color w:val="313131"/>
          <w:sz w:val="18"/>
          <w:szCs w:val="18"/>
        </w:rPr>
      </w:pPr>
      <w:ins w:id="5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"text/javascript"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6" w:author="Unknown"/>
          <w:rFonts w:ascii="Consolas" w:eastAsia="Times New Roman" w:hAnsi="Consolas" w:cs="Consolas"/>
          <w:color w:val="313131"/>
          <w:sz w:val="18"/>
          <w:szCs w:val="18"/>
        </w:rPr>
      </w:pPr>
      <w:ins w:id="5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&lt;!--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8" w:author="Unknown"/>
          <w:rFonts w:ascii="Consolas" w:eastAsia="Times New Roman" w:hAnsi="Consolas" w:cs="Consolas"/>
          <w:color w:val="313131"/>
          <w:sz w:val="18"/>
          <w:szCs w:val="18"/>
        </w:rPr>
      </w:pPr>
      <w:ins w:id="5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function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0" w:author="Unknown"/>
          <w:rFonts w:ascii="Consolas" w:eastAsia="Times New Roman" w:hAnsi="Consolas" w:cs="Consolas"/>
          <w:color w:val="313131"/>
          <w:sz w:val="18"/>
          <w:szCs w:val="18"/>
        </w:rPr>
      </w:pPr>
      <w:ins w:id="6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2" w:author="Unknown"/>
          <w:rFonts w:ascii="Consolas" w:eastAsia="Times New Roman" w:hAnsi="Consolas" w:cs="Consolas"/>
          <w:color w:val="313131"/>
          <w:sz w:val="18"/>
          <w:szCs w:val="18"/>
        </w:rPr>
      </w:pPr>
      <w:ins w:id="6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if</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myform</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customer</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value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4" w:author="Unknown"/>
          <w:rFonts w:ascii="Consolas" w:eastAsia="Times New Roman" w:hAnsi="Consolas" w:cs="Consolas"/>
          <w:color w:val="313131"/>
          <w:sz w:val="18"/>
          <w:szCs w:val="18"/>
        </w:rPr>
      </w:pPr>
      <w:ins w:id="65" w:author="Unknown">
        <w:r w:rsidRPr="00D43E70">
          <w:rPr>
            <w:rFonts w:ascii="Consolas" w:eastAsia="Times New Roman" w:hAnsi="Consolas" w:cs="Consolas"/>
            <w:color w:val="313131"/>
            <w:sz w:val="18"/>
            <w:szCs w:val="18"/>
          </w:rPr>
          <w:t xml:space="preserve">                  alert</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"Enter some value!"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6" w:author="Unknown"/>
          <w:rFonts w:ascii="Consolas" w:eastAsia="Times New Roman" w:hAnsi="Consolas" w:cs="Consolas"/>
          <w:color w:val="313131"/>
          <w:sz w:val="18"/>
          <w:szCs w:val="18"/>
        </w:rPr>
      </w:pPr>
      <w:ins w:id="6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return</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8" w:author="Unknown"/>
          <w:rFonts w:ascii="Consolas" w:eastAsia="Times New Roman" w:hAnsi="Consolas" w:cs="Consolas"/>
          <w:color w:val="313131"/>
          <w:sz w:val="18"/>
          <w:szCs w:val="18"/>
        </w:rPr>
      </w:pPr>
      <w:ins w:id="6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0" w:author="Unknown"/>
          <w:rFonts w:ascii="Consolas" w:eastAsia="Times New Roman" w:hAnsi="Consolas" w:cs="Consolas"/>
          <w:color w:val="313131"/>
          <w:sz w:val="18"/>
          <w:szCs w:val="18"/>
        </w:rPr>
      </w:pPr>
      <w:ins w:id="71" w:author="Unknown">
        <w:r w:rsidRPr="00D43E70">
          <w:rPr>
            <w:rFonts w:ascii="Consolas" w:eastAsia="Times New Roman" w:hAnsi="Consolas" w:cs="Consolas"/>
            <w:color w:val="313131"/>
            <w:sz w:val="18"/>
            <w:szCs w:val="18"/>
          </w:rPr>
          <w:t xml:space="preserve">               cookievalue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escape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myform</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customer</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2" w:author="Unknown"/>
          <w:rFonts w:ascii="Consolas" w:eastAsia="Times New Roman" w:hAnsi="Consolas" w:cs="Consolas"/>
          <w:color w:val="313131"/>
          <w:sz w:val="18"/>
          <w:szCs w:val="18"/>
        </w:rPr>
      </w:pPr>
      <w:ins w:id="73"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4" w:author="Unknown"/>
          <w:rFonts w:ascii="Consolas" w:eastAsia="Times New Roman" w:hAnsi="Consolas" w:cs="Consolas"/>
          <w:color w:val="313131"/>
          <w:sz w:val="18"/>
          <w:szCs w:val="18"/>
        </w:rPr>
      </w:pPr>
      <w:ins w:id="75"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write </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"Setting Cookies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6" w:author="Unknown"/>
          <w:rFonts w:ascii="Consolas" w:eastAsia="Times New Roman" w:hAnsi="Consolas" w:cs="Consolas"/>
          <w:color w:val="313131"/>
          <w:sz w:val="18"/>
          <w:szCs w:val="18"/>
        </w:rPr>
      </w:pPr>
      <w:ins w:id="7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8" w:author="Unknown"/>
          <w:rFonts w:ascii="Consolas" w:eastAsia="Times New Roman" w:hAnsi="Consolas" w:cs="Consolas"/>
          <w:color w:val="313131"/>
          <w:sz w:val="18"/>
          <w:szCs w:val="18"/>
        </w:rPr>
      </w:pPr>
      <w:ins w:id="7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0" w:author="Unknown"/>
          <w:rFonts w:ascii="Consolas" w:eastAsia="Times New Roman" w:hAnsi="Consolas" w:cs="Consolas"/>
          <w:color w:val="313131"/>
          <w:sz w:val="18"/>
          <w:szCs w:val="18"/>
        </w:rPr>
      </w:pPr>
      <w:ins w:id="8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2" w:author="Unknown"/>
          <w:rFonts w:ascii="Consolas" w:eastAsia="Times New Roman" w:hAnsi="Consolas" w:cs="Consolas"/>
          <w:color w:val="313131"/>
          <w:sz w:val="18"/>
          <w:szCs w:val="18"/>
        </w:rPr>
      </w:pPr>
      <w:ins w:id="83"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4" w:author="Unknown"/>
          <w:rFonts w:ascii="Consolas" w:eastAsia="Times New Roman" w:hAnsi="Consolas" w:cs="Consolas"/>
          <w:color w:val="313131"/>
          <w:sz w:val="18"/>
          <w:szCs w:val="18"/>
        </w:rPr>
      </w:pPr>
      <w:ins w:id="8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6" w:author="Unknown"/>
          <w:rFonts w:ascii="Consolas" w:eastAsia="Times New Roman" w:hAnsi="Consolas" w:cs="Consolas"/>
          <w:color w:val="313131"/>
          <w:sz w:val="18"/>
          <w:szCs w:val="18"/>
        </w:rPr>
      </w:pPr>
      <w:ins w:id="87"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8" w:author="Unknown"/>
          <w:rFonts w:ascii="Consolas" w:eastAsia="Times New Roman" w:hAnsi="Consolas" w:cs="Consolas"/>
          <w:color w:val="313131"/>
          <w:sz w:val="18"/>
          <w:szCs w:val="18"/>
        </w:rPr>
      </w:pPr>
      <w:ins w:id="8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0" w:author="Unknown"/>
          <w:rFonts w:ascii="Consolas" w:eastAsia="Times New Roman" w:hAnsi="Consolas" w:cs="Consolas"/>
          <w:color w:val="313131"/>
          <w:sz w:val="18"/>
          <w:szCs w:val="18"/>
        </w:rPr>
      </w:pPr>
      <w:ins w:id="91"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2" w:author="Unknown"/>
          <w:rFonts w:ascii="Consolas" w:eastAsia="Times New Roman" w:hAnsi="Consolas" w:cs="Consolas"/>
          <w:color w:val="313131"/>
          <w:sz w:val="18"/>
          <w:szCs w:val="18"/>
        </w:rPr>
      </w:pPr>
      <w:ins w:id="9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"myform"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action</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4" w:author="Unknown"/>
          <w:rFonts w:ascii="Consolas" w:eastAsia="Times New Roman" w:hAnsi="Consolas" w:cs="Consolas"/>
          <w:color w:val="313131"/>
          <w:sz w:val="18"/>
          <w:szCs w:val="18"/>
        </w:rPr>
      </w:pPr>
      <w:ins w:id="95" w:author="Unknown">
        <w:r w:rsidRPr="00D43E70">
          <w:rPr>
            <w:rFonts w:ascii="Consolas" w:eastAsia="Times New Roman" w:hAnsi="Consolas" w:cs="Consolas"/>
            <w:color w:val="313131"/>
            <w:sz w:val="18"/>
            <w:szCs w:val="18"/>
          </w:rPr>
          <w:t xml:space="preserve">         Enter name: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"customer"</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"button"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 Cookie"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onclick</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2" w:author="Unknown"/>
          <w:rFonts w:ascii="Consolas" w:eastAsia="Times New Roman" w:hAnsi="Consolas" w:cs="Consolas"/>
          <w:color w:val="313131"/>
          <w:sz w:val="18"/>
          <w:szCs w:val="18"/>
        </w:rPr>
      </w:pPr>
      <w:ins w:id="10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4" w:author="Unknown"/>
          <w:rFonts w:ascii="Consolas" w:eastAsia="Times New Roman" w:hAnsi="Consolas" w:cs="Consolas"/>
          <w:color w:val="313131"/>
          <w:sz w:val="18"/>
          <w:szCs w:val="18"/>
        </w:rPr>
      </w:pPr>
      <w:ins w:id="105" w:author="Unknown">
        <w:r w:rsidRPr="00D43E70">
          <w:rPr>
            <w:rFonts w:ascii="Consolas" w:eastAsia="Times New Roman" w:hAnsi="Consolas" w:cs="Consolas"/>
            <w:color w:val="000088"/>
            <w:sz w:val="18"/>
            <w:szCs w:val="18"/>
          </w:rPr>
          <w:t>&lt;/html&gt;</w:t>
        </w:r>
      </w:ins>
    </w:p>
    <w:p w:rsidR="00D43E70" w:rsidRPr="00D43E70" w:rsidRDefault="00D43E70" w:rsidP="00D43E70">
      <w:pPr>
        <w:shd w:val="clear" w:color="auto" w:fill="FFFFFF"/>
        <w:spacing w:before="48" w:after="48" w:line="360" w:lineRule="atLeast"/>
        <w:ind w:left="-450" w:right="-402"/>
        <w:outlineLvl w:val="2"/>
        <w:rPr>
          <w:ins w:id="106" w:author="Unknown"/>
          <w:rFonts w:ascii="Arial" w:eastAsia="Times New Roman" w:hAnsi="Arial" w:cs="Arial"/>
          <w:color w:val="000000"/>
          <w:sz w:val="27"/>
          <w:szCs w:val="27"/>
        </w:rPr>
      </w:pPr>
      <w:ins w:id="107" w:author="Unknown">
        <w:r w:rsidRPr="00D43E70">
          <w:rPr>
            <w:rFonts w:ascii="Arial" w:eastAsia="Times New Roman" w:hAnsi="Arial" w:cs="Arial"/>
            <w:color w:val="000000"/>
            <w:sz w:val="27"/>
            <w:szCs w:val="27"/>
          </w:rPr>
          <w:t>Output</w:t>
        </w:r>
      </w:ins>
    </w:p>
    <w:p w:rsidR="00D43E70" w:rsidRPr="00D43E70" w:rsidRDefault="00D43E70" w:rsidP="00D43E70">
      <w:pPr>
        <w:shd w:val="clear" w:color="auto" w:fill="FFFFFF"/>
        <w:spacing w:after="240" w:line="360" w:lineRule="atLeast"/>
        <w:ind w:left="-402" w:right="-402"/>
        <w:jc w:val="both"/>
        <w:rPr>
          <w:ins w:id="108" w:author="Unknown"/>
          <w:rFonts w:ascii="Arial" w:eastAsia="Times New Roman" w:hAnsi="Arial" w:cs="Arial"/>
          <w:color w:val="000000"/>
          <w:sz w:val="21"/>
          <w:szCs w:val="21"/>
        </w:rPr>
      </w:pPr>
      <w:ins w:id="109" w:author="Unknown">
        <w:r w:rsidRPr="00D43E70">
          <w:rPr>
            <w:rFonts w:ascii="Arial" w:eastAsia="Times New Roman" w:hAnsi="Arial" w:cs="Arial"/>
            <w:color w:val="000000"/>
            <w:sz w:val="21"/>
            <w:szCs w:val="21"/>
          </w:rPr>
          <w:t>Now your machine has a cookie called </w:t>
        </w:r>
        <w:r w:rsidRPr="00D43E70">
          <w:rPr>
            <w:rFonts w:ascii="Arial" w:eastAsia="Times New Roman" w:hAnsi="Arial" w:cs="Arial"/>
            <w:b/>
            <w:bCs/>
            <w:color w:val="000000"/>
            <w:sz w:val="21"/>
            <w:szCs w:val="21"/>
          </w:rPr>
          <w:t>name</w:t>
        </w:r>
        <w:r w:rsidRPr="00D43E70">
          <w:rPr>
            <w:rFonts w:ascii="Arial" w:eastAsia="Times New Roman" w:hAnsi="Arial" w:cs="Arial"/>
            <w:color w:val="000000"/>
            <w:sz w:val="21"/>
            <w:szCs w:val="21"/>
          </w:rPr>
          <w:t>. You can set multiple cookies using multiple key=value pairs separated by comma.</w:t>
        </w:r>
      </w:ins>
    </w:p>
    <w:p w:rsidR="00D43E70" w:rsidRPr="00D43E70" w:rsidRDefault="00D43E70" w:rsidP="00D43E70">
      <w:pPr>
        <w:shd w:val="clear" w:color="auto" w:fill="FFFFFF"/>
        <w:spacing w:before="48" w:after="48" w:line="360" w:lineRule="atLeast"/>
        <w:ind w:left="-450" w:right="-402"/>
        <w:outlineLvl w:val="1"/>
        <w:rPr>
          <w:ins w:id="110" w:author="Unknown"/>
          <w:rFonts w:ascii="Arial" w:eastAsia="Times New Roman" w:hAnsi="Arial" w:cs="Arial"/>
          <w:color w:val="121214"/>
          <w:spacing w:val="-15"/>
          <w:sz w:val="36"/>
          <w:szCs w:val="36"/>
        </w:rPr>
      </w:pPr>
      <w:ins w:id="111" w:author="Unknown">
        <w:r w:rsidRPr="00D43E70">
          <w:rPr>
            <w:rFonts w:ascii="Arial" w:eastAsia="Times New Roman" w:hAnsi="Arial" w:cs="Arial"/>
            <w:color w:val="121214"/>
            <w:spacing w:val="-15"/>
            <w:sz w:val="36"/>
            <w:szCs w:val="36"/>
          </w:rPr>
          <w:t>Reading Cookies</w:t>
        </w:r>
      </w:ins>
    </w:p>
    <w:p w:rsidR="00D43E70" w:rsidRPr="00D43E70" w:rsidRDefault="00D43E70" w:rsidP="00D43E70">
      <w:pPr>
        <w:shd w:val="clear" w:color="auto" w:fill="FFFFFF"/>
        <w:spacing w:after="240" w:line="360" w:lineRule="atLeast"/>
        <w:ind w:left="-402" w:right="-402"/>
        <w:jc w:val="both"/>
        <w:rPr>
          <w:ins w:id="112" w:author="Unknown"/>
          <w:rFonts w:ascii="Arial" w:eastAsia="Times New Roman" w:hAnsi="Arial" w:cs="Arial"/>
          <w:color w:val="000000"/>
          <w:sz w:val="21"/>
          <w:szCs w:val="21"/>
        </w:rPr>
      </w:pPr>
      <w:ins w:id="113" w:author="Unknown">
        <w:r w:rsidRPr="00D43E70">
          <w:rPr>
            <w:rFonts w:ascii="Arial" w:eastAsia="Times New Roman" w:hAnsi="Arial" w:cs="Arial"/>
            <w:color w:val="000000"/>
            <w:sz w:val="21"/>
            <w:szCs w:val="21"/>
          </w:rPr>
          <w:t>Reading a cookie is just as simple as writing one, because the value of the document.cookie object is the cookie. So you can use this string whenever you want to access the cookie. The document.cookie string will keep a list of name=value pairs separated by semicolons, where</w:t>
        </w:r>
        <w:r w:rsidRPr="00D43E70">
          <w:rPr>
            <w:rFonts w:ascii="Arial" w:eastAsia="Times New Roman" w:hAnsi="Arial" w:cs="Arial"/>
            <w:b/>
            <w:bCs/>
            <w:color w:val="000000"/>
            <w:sz w:val="21"/>
            <w:szCs w:val="21"/>
          </w:rPr>
          <w:t>name</w:t>
        </w:r>
        <w:r w:rsidRPr="00D43E70">
          <w:rPr>
            <w:rFonts w:ascii="Arial" w:eastAsia="Times New Roman" w:hAnsi="Arial" w:cs="Arial"/>
            <w:color w:val="000000"/>
            <w:sz w:val="21"/>
            <w:szCs w:val="21"/>
          </w:rPr>
          <w:t> is the name of a cookie and value is its string value.</w:t>
        </w:r>
      </w:ins>
    </w:p>
    <w:p w:rsidR="00D43E70" w:rsidRPr="00D43E70" w:rsidRDefault="00D43E70" w:rsidP="00D43E70">
      <w:pPr>
        <w:shd w:val="clear" w:color="auto" w:fill="FFFFFF"/>
        <w:spacing w:after="240" w:line="360" w:lineRule="atLeast"/>
        <w:ind w:left="-402" w:right="-402"/>
        <w:jc w:val="both"/>
        <w:rPr>
          <w:ins w:id="114" w:author="Unknown"/>
          <w:rFonts w:ascii="Arial" w:eastAsia="Times New Roman" w:hAnsi="Arial" w:cs="Arial"/>
          <w:color w:val="000000"/>
          <w:sz w:val="21"/>
          <w:szCs w:val="21"/>
        </w:rPr>
      </w:pPr>
      <w:ins w:id="115" w:author="Unknown">
        <w:r w:rsidRPr="00D43E70">
          <w:rPr>
            <w:rFonts w:ascii="Arial" w:eastAsia="Times New Roman" w:hAnsi="Arial" w:cs="Arial"/>
            <w:color w:val="000000"/>
            <w:sz w:val="21"/>
            <w:szCs w:val="21"/>
          </w:rPr>
          <w:t>You can use strings' </w:t>
        </w:r>
        <w:r w:rsidRPr="00D43E70">
          <w:rPr>
            <w:rFonts w:ascii="Arial" w:eastAsia="Times New Roman" w:hAnsi="Arial" w:cs="Arial"/>
            <w:b/>
            <w:bCs/>
            <w:color w:val="000000"/>
            <w:sz w:val="21"/>
            <w:szCs w:val="21"/>
          </w:rPr>
          <w:t>split()</w:t>
        </w:r>
        <w:r w:rsidRPr="00D43E70">
          <w:rPr>
            <w:rFonts w:ascii="Arial" w:eastAsia="Times New Roman" w:hAnsi="Arial" w:cs="Arial"/>
            <w:color w:val="000000"/>
            <w:sz w:val="21"/>
            <w:szCs w:val="21"/>
          </w:rPr>
          <w:t> function to break a string into key and values as follows −</w:t>
        </w:r>
      </w:ins>
    </w:p>
    <w:p w:rsidR="00D43E70" w:rsidRPr="00D43E70" w:rsidRDefault="00D43E70" w:rsidP="00D43E70">
      <w:pPr>
        <w:shd w:val="clear" w:color="auto" w:fill="FFFFFF"/>
        <w:spacing w:before="48" w:after="48" w:line="360" w:lineRule="atLeast"/>
        <w:ind w:left="-450" w:right="-402"/>
        <w:outlineLvl w:val="2"/>
        <w:rPr>
          <w:ins w:id="116" w:author="Unknown"/>
          <w:rFonts w:ascii="Arial" w:eastAsia="Times New Roman" w:hAnsi="Arial" w:cs="Arial"/>
          <w:color w:val="000000"/>
          <w:sz w:val="27"/>
          <w:szCs w:val="27"/>
        </w:rPr>
      </w:pPr>
      <w:ins w:id="117" w:author="Unknown">
        <w:r w:rsidRPr="00D43E70">
          <w:rPr>
            <w:rFonts w:ascii="Arial" w:eastAsia="Times New Roman" w:hAnsi="Arial" w:cs="Arial"/>
            <w:color w:val="000000"/>
            <w:sz w:val="27"/>
            <w:szCs w:val="27"/>
          </w:rPr>
          <w:t>Example</w:t>
        </w:r>
      </w:ins>
    </w:p>
    <w:p w:rsidR="00D43E70" w:rsidRPr="00D43E70" w:rsidRDefault="00D43E70" w:rsidP="00D43E70">
      <w:pPr>
        <w:shd w:val="clear" w:color="auto" w:fill="FFFFFF"/>
        <w:spacing w:after="240" w:line="360" w:lineRule="atLeast"/>
        <w:ind w:left="-402" w:right="-402"/>
        <w:jc w:val="both"/>
        <w:rPr>
          <w:ins w:id="118" w:author="Unknown"/>
          <w:rFonts w:ascii="Arial" w:eastAsia="Times New Roman" w:hAnsi="Arial" w:cs="Arial"/>
          <w:color w:val="000000"/>
          <w:sz w:val="21"/>
          <w:szCs w:val="21"/>
        </w:rPr>
      </w:pPr>
      <w:ins w:id="119" w:author="Unknown">
        <w:r w:rsidRPr="00D43E70">
          <w:rPr>
            <w:rFonts w:ascii="Arial" w:eastAsia="Times New Roman" w:hAnsi="Arial" w:cs="Arial"/>
            <w:color w:val="000000"/>
            <w:sz w:val="21"/>
            <w:szCs w:val="21"/>
          </w:rPr>
          <w:t>Try the following example to get all the cookies.</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0" w:author="Unknown"/>
          <w:rFonts w:ascii="Consolas" w:eastAsia="Times New Roman" w:hAnsi="Consolas" w:cs="Consolas"/>
          <w:color w:val="313131"/>
          <w:sz w:val="18"/>
          <w:szCs w:val="18"/>
        </w:rPr>
      </w:pPr>
      <w:ins w:id="121" w:author="Unknown">
        <w:r w:rsidRPr="00D43E70">
          <w:rPr>
            <w:rFonts w:ascii="Consolas" w:eastAsia="Times New Roman" w:hAnsi="Consolas" w:cs="Consolas"/>
            <w:color w:val="000088"/>
            <w:sz w:val="18"/>
            <w:szCs w:val="18"/>
          </w:rPr>
          <w:t>&lt;html&gt;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2" w:author="Unknown"/>
          <w:rFonts w:ascii="Consolas" w:eastAsia="Times New Roman" w:hAnsi="Consolas" w:cs="Consolas"/>
          <w:color w:val="313131"/>
          <w:sz w:val="18"/>
          <w:szCs w:val="18"/>
        </w:rPr>
      </w:pPr>
      <w:ins w:id="12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4" w:author="Unknown"/>
          <w:rFonts w:ascii="Consolas" w:eastAsia="Times New Roman" w:hAnsi="Consolas" w:cs="Consolas"/>
          <w:color w:val="313131"/>
          <w:sz w:val="18"/>
          <w:szCs w:val="18"/>
        </w:rPr>
      </w:pPr>
      <w:ins w:id="12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6" w:author="Unknown"/>
          <w:rFonts w:ascii="Consolas" w:eastAsia="Times New Roman" w:hAnsi="Consolas" w:cs="Consolas"/>
          <w:color w:val="313131"/>
          <w:sz w:val="18"/>
          <w:szCs w:val="18"/>
        </w:rPr>
      </w:pPr>
      <w:ins w:id="12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"text/javascript"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8" w:author="Unknown"/>
          <w:rFonts w:ascii="Consolas" w:eastAsia="Times New Roman" w:hAnsi="Consolas" w:cs="Consolas"/>
          <w:color w:val="313131"/>
          <w:sz w:val="18"/>
          <w:szCs w:val="18"/>
        </w:rPr>
      </w:pPr>
      <w:ins w:id="12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&lt;!--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0" w:author="Unknown"/>
          <w:rFonts w:ascii="Consolas" w:eastAsia="Times New Roman" w:hAnsi="Consolas" w:cs="Consolas"/>
          <w:color w:val="313131"/>
          <w:sz w:val="18"/>
          <w:szCs w:val="18"/>
        </w:rPr>
      </w:pPr>
      <w:ins w:id="13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function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ReadCookie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2" w:author="Unknown"/>
          <w:rFonts w:ascii="Consolas" w:eastAsia="Times New Roman" w:hAnsi="Consolas" w:cs="Consolas"/>
          <w:color w:val="313131"/>
          <w:sz w:val="18"/>
          <w:szCs w:val="18"/>
        </w:rPr>
      </w:pPr>
      <w:ins w:id="13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4" w:author="Unknown"/>
          <w:rFonts w:ascii="Consolas" w:eastAsia="Times New Roman" w:hAnsi="Consolas" w:cs="Consolas"/>
          <w:color w:val="313131"/>
          <w:sz w:val="18"/>
          <w:szCs w:val="18"/>
        </w:rPr>
      </w:pPr>
      <w:ins w:id="13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var</w:t>
        </w:r>
        <w:r w:rsidRPr="00D43E70">
          <w:rPr>
            <w:rFonts w:ascii="Consolas" w:eastAsia="Times New Roman" w:hAnsi="Consolas" w:cs="Consolas"/>
            <w:color w:val="313131"/>
            <w:sz w:val="18"/>
            <w:szCs w:val="18"/>
          </w:rPr>
          <w:t xml:space="preserve"> allcookies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cookie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6" w:author="Unknown"/>
          <w:rFonts w:ascii="Consolas" w:eastAsia="Times New Roman" w:hAnsi="Consolas" w:cs="Consolas"/>
          <w:color w:val="313131"/>
          <w:sz w:val="18"/>
          <w:szCs w:val="18"/>
        </w:rPr>
      </w:pPr>
      <w:ins w:id="137"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write </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"All Cookies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allcookies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8" w:author="Unknown"/>
          <w:rFonts w:ascii="Consolas" w:eastAsia="Times New Roman" w:hAnsi="Consolas" w:cs="Consolas"/>
          <w:color w:val="313131"/>
          <w:sz w:val="18"/>
          <w:szCs w:val="18"/>
        </w:rPr>
      </w:pPr>
      <w:ins w:id="13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0" w:author="Unknown"/>
          <w:rFonts w:ascii="Consolas" w:eastAsia="Times New Roman" w:hAnsi="Consolas" w:cs="Consolas"/>
          <w:color w:val="313131"/>
          <w:sz w:val="18"/>
          <w:szCs w:val="18"/>
        </w:rPr>
      </w:pPr>
      <w:ins w:id="14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 Get all the cookies pairs in an array</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2" w:author="Unknown"/>
          <w:rFonts w:ascii="Consolas" w:eastAsia="Times New Roman" w:hAnsi="Consolas" w:cs="Consolas"/>
          <w:color w:val="313131"/>
          <w:sz w:val="18"/>
          <w:szCs w:val="18"/>
        </w:rPr>
      </w:pPr>
      <w:ins w:id="143" w:author="Unknown">
        <w:r w:rsidRPr="00D43E70">
          <w:rPr>
            <w:rFonts w:ascii="Consolas" w:eastAsia="Times New Roman" w:hAnsi="Consolas" w:cs="Consolas"/>
            <w:color w:val="313131"/>
            <w:sz w:val="18"/>
            <w:szCs w:val="18"/>
          </w:rPr>
          <w:t xml:space="preserve">               cookiearray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allcookies</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split</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4" w:author="Unknown"/>
          <w:rFonts w:ascii="Consolas" w:eastAsia="Times New Roman" w:hAnsi="Consolas" w:cs="Consolas"/>
          <w:color w:val="313131"/>
          <w:sz w:val="18"/>
          <w:szCs w:val="18"/>
        </w:rPr>
      </w:pPr>
      <w:ins w:id="14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6" w:author="Unknown"/>
          <w:rFonts w:ascii="Consolas" w:eastAsia="Times New Roman" w:hAnsi="Consolas" w:cs="Consolas"/>
          <w:color w:val="313131"/>
          <w:sz w:val="18"/>
          <w:szCs w:val="18"/>
        </w:rPr>
      </w:pPr>
      <w:ins w:id="14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 Now take key value pair out of this array</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8" w:author="Unknown"/>
          <w:rFonts w:ascii="Consolas" w:eastAsia="Times New Roman" w:hAnsi="Consolas" w:cs="Consolas"/>
          <w:color w:val="313131"/>
          <w:sz w:val="18"/>
          <w:szCs w:val="18"/>
        </w:rPr>
      </w:pPr>
      <w:ins w:id="14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for</w:t>
        </w:r>
        <w:r w:rsidRPr="00D43E70">
          <w:rPr>
            <w:rFonts w:ascii="Consolas" w:eastAsia="Times New Roman" w:hAnsi="Consolas" w:cs="Consolas"/>
            <w:color w:val="666600"/>
            <w:sz w:val="18"/>
            <w:szCs w:val="18"/>
          </w:rPr>
          <w:t>(</w:t>
        </w:r>
        <w:r w:rsidRPr="00D43E70">
          <w:rPr>
            <w:rFonts w:ascii="Consolas" w:eastAsia="Times New Roman" w:hAnsi="Consolas" w:cs="Consolas"/>
            <w:color w:val="000088"/>
            <w:sz w:val="18"/>
            <w:szCs w:val="18"/>
          </w:rPr>
          <w:t>var</w:t>
        </w:r>
        <w:r w:rsidRPr="00D43E70">
          <w:rPr>
            <w:rFonts w:ascii="Consolas" w:eastAsia="Times New Roman" w:hAnsi="Consolas" w:cs="Consolas"/>
            <w:color w:val="313131"/>
            <w:sz w:val="18"/>
            <w:szCs w:val="18"/>
          </w:rPr>
          <w:t xml:space="preserve"> i</w:t>
        </w:r>
        <w:r w:rsidRPr="00D43E70">
          <w:rPr>
            <w:rFonts w:ascii="Consolas" w:eastAsia="Times New Roman" w:hAnsi="Consolas" w:cs="Consolas"/>
            <w:color w:val="666600"/>
            <w:sz w:val="18"/>
            <w:szCs w:val="18"/>
          </w:rPr>
          <w:t>=</w:t>
        </w:r>
        <w:r w:rsidRPr="00D43E70">
          <w:rPr>
            <w:rFonts w:ascii="Consolas" w:eastAsia="Times New Roman" w:hAnsi="Consolas" w:cs="Consolas"/>
            <w:color w:val="006666"/>
            <w:sz w:val="18"/>
            <w:szCs w:val="18"/>
          </w:rPr>
          <w:t>0</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i</w:t>
        </w:r>
        <w:r w:rsidRPr="00D43E70">
          <w:rPr>
            <w:rFonts w:ascii="Consolas" w:eastAsia="Times New Roman" w:hAnsi="Consolas" w:cs="Consolas"/>
            <w:color w:val="666600"/>
            <w:sz w:val="18"/>
            <w:szCs w:val="18"/>
          </w:rPr>
          <w:t>&lt;</w:t>
        </w:r>
        <w:r w:rsidRPr="00D43E70">
          <w:rPr>
            <w:rFonts w:ascii="Consolas" w:eastAsia="Times New Roman" w:hAnsi="Consolas" w:cs="Consolas"/>
            <w:color w:val="313131"/>
            <w:sz w:val="18"/>
            <w:szCs w:val="18"/>
          </w:rPr>
          <w:t>cookiearray</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length</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i</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0" w:author="Unknown"/>
          <w:rFonts w:ascii="Consolas" w:eastAsia="Times New Roman" w:hAnsi="Consolas" w:cs="Consolas"/>
          <w:color w:val="313131"/>
          <w:sz w:val="18"/>
          <w:szCs w:val="18"/>
        </w:rPr>
      </w:pPr>
      <w:ins w:id="151" w:author="Unknown">
        <w:r w:rsidRPr="00D43E70">
          <w:rPr>
            <w:rFonts w:ascii="Consolas" w:eastAsia="Times New Roman" w:hAnsi="Consolas" w:cs="Consolas"/>
            <w:color w:val="313131"/>
            <w:sz w:val="18"/>
            <w:szCs w:val="18"/>
          </w:rPr>
          <w:t xml:space="preserve">                  name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cookiearray</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i</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split</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666600"/>
            <w:sz w:val="18"/>
            <w:szCs w:val="18"/>
          </w:rPr>
          <w:t>)[</w:t>
        </w:r>
        <w:r w:rsidRPr="00D43E70">
          <w:rPr>
            <w:rFonts w:ascii="Consolas" w:eastAsia="Times New Roman" w:hAnsi="Consolas" w:cs="Consolas"/>
            <w:color w:val="006666"/>
            <w:sz w:val="18"/>
            <w:szCs w:val="18"/>
          </w:rPr>
          <w:t>0</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2" w:author="Unknown"/>
          <w:rFonts w:ascii="Consolas" w:eastAsia="Times New Roman" w:hAnsi="Consolas" w:cs="Consolas"/>
          <w:color w:val="313131"/>
          <w:sz w:val="18"/>
          <w:szCs w:val="18"/>
        </w:rPr>
      </w:pPr>
      <w:ins w:id="153" w:author="Unknown">
        <w:r w:rsidRPr="00D43E70">
          <w:rPr>
            <w:rFonts w:ascii="Consolas" w:eastAsia="Times New Roman" w:hAnsi="Consolas" w:cs="Consolas"/>
            <w:color w:val="313131"/>
            <w:sz w:val="18"/>
            <w:szCs w:val="18"/>
          </w:rPr>
          <w:t xml:space="preserve">                  value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cookiearray</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i</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split</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666600"/>
            <w:sz w:val="18"/>
            <w:szCs w:val="18"/>
          </w:rPr>
          <w:t>)[</w:t>
        </w:r>
        <w:r w:rsidRPr="00D43E70">
          <w:rPr>
            <w:rFonts w:ascii="Consolas" w:eastAsia="Times New Roman" w:hAnsi="Consolas" w:cs="Consolas"/>
            <w:color w:val="006666"/>
            <w:sz w:val="18"/>
            <w:szCs w:val="18"/>
          </w:rPr>
          <w:t>1</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4" w:author="Unknown"/>
          <w:rFonts w:ascii="Consolas" w:eastAsia="Times New Roman" w:hAnsi="Consolas" w:cs="Consolas"/>
          <w:color w:val="313131"/>
          <w:sz w:val="18"/>
          <w:szCs w:val="18"/>
        </w:rPr>
      </w:pPr>
      <w:ins w:id="155"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write </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"Key is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name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 and Value is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value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6" w:author="Unknown"/>
          <w:rFonts w:ascii="Consolas" w:eastAsia="Times New Roman" w:hAnsi="Consolas" w:cs="Consolas"/>
          <w:color w:val="313131"/>
          <w:sz w:val="18"/>
          <w:szCs w:val="18"/>
        </w:rPr>
      </w:pPr>
      <w:ins w:id="15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8" w:author="Unknown"/>
          <w:rFonts w:ascii="Consolas" w:eastAsia="Times New Roman" w:hAnsi="Consolas" w:cs="Consolas"/>
          <w:color w:val="313131"/>
          <w:sz w:val="18"/>
          <w:szCs w:val="18"/>
        </w:rPr>
      </w:pPr>
      <w:ins w:id="15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0" w:author="Unknown"/>
          <w:rFonts w:ascii="Consolas" w:eastAsia="Times New Roman" w:hAnsi="Consolas" w:cs="Consolas"/>
          <w:color w:val="313131"/>
          <w:sz w:val="18"/>
          <w:szCs w:val="18"/>
        </w:rPr>
      </w:pPr>
      <w:ins w:id="16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2" w:author="Unknown"/>
          <w:rFonts w:ascii="Consolas" w:eastAsia="Times New Roman" w:hAnsi="Consolas" w:cs="Consolas"/>
          <w:color w:val="313131"/>
          <w:sz w:val="18"/>
          <w:szCs w:val="18"/>
        </w:rPr>
      </w:pPr>
      <w:ins w:id="16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4" w:author="Unknown"/>
          <w:rFonts w:ascii="Consolas" w:eastAsia="Times New Roman" w:hAnsi="Consolas" w:cs="Consolas"/>
          <w:color w:val="313131"/>
          <w:sz w:val="18"/>
          <w:szCs w:val="18"/>
        </w:rPr>
      </w:pPr>
      <w:ins w:id="16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6" w:author="Unknown"/>
          <w:rFonts w:ascii="Consolas" w:eastAsia="Times New Roman" w:hAnsi="Consolas" w:cs="Consolas"/>
          <w:color w:val="313131"/>
          <w:sz w:val="18"/>
          <w:szCs w:val="18"/>
        </w:rPr>
      </w:pPr>
      <w:ins w:id="16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8" w:author="Unknown"/>
          <w:rFonts w:ascii="Consolas" w:eastAsia="Times New Roman" w:hAnsi="Consolas" w:cs="Consolas"/>
          <w:color w:val="313131"/>
          <w:sz w:val="18"/>
          <w:szCs w:val="18"/>
        </w:rPr>
      </w:pPr>
      <w:ins w:id="16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0" w:author="Unknown"/>
          <w:rFonts w:ascii="Consolas" w:eastAsia="Times New Roman" w:hAnsi="Consolas" w:cs="Consolas"/>
          <w:color w:val="313131"/>
          <w:sz w:val="18"/>
          <w:szCs w:val="18"/>
        </w:rPr>
      </w:pPr>
      <w:ins w:id="171"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2" w:author="Unknown"/>
          <w:rFonts w:ascii="Consolas" w:eastAsia="Times New Roman" w:hAnsi="Consolas" w:cs="Consolas"/>
          <w:color w:val="313131"/>
          <w:sz w:val="18"/>
          <w:szCs w:val="18"/>
        </w:rPr>
      </w:pPr>
      <w:ins w:id="17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"myform"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action</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4" w:author="Unknown"/>
          <w:rFonts w:ascii="Consolas" w:eastAsia="Times New Roman" w:hAnsi="Consolas" w:cs="Consolas"/>
          <w:color w:val="313131"/>
          <w:sz w:val="18"/>
          <w:szCs w:val="18"/>
        </w:rPr>
      </w:pPr>
      <w:ins w:id="17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&lt;p&gt;</w:t>
        </w:r>
        <w:r w:rsidRPr="00D43E70">
          <w:rPr>
            <w:rFonts w:ascii="Consolas" w:eastAsia="Times New Roman" w:hAnsi="Consolas" w:cs="Consolas"/>
            <w:color w:val="313131"/>
            <w:sz w:val="18"/>
            <w:szCs w:val="18"/>
          </w:rPr>
          <w:t xml:space="preserve"> click the following button and see the result:</w:t>
        </w:r>
        <w:r w:rsidRPr="00D43E70">
          <w:rPr>
            <w:rFonts w:ascii="Consolas" w:eastAsia="Times New Roman" w:hAnsi="Consolas" w:cs="Consolas"/>
            <w:color w:val="000088"/>
            <w:sz w:val="18"/>
            <w:szCs w:val="18"/>
          </w:rPr>
          <w:t>&lt;/p&gt;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6" w:author="Unknown"/>
          <w:rFonts w:ascii="Consolas" w:eastAsia="Times New Roman" w:hAnsi="Consolas" w:cs="Consolas"/>
          <w:color w:val="313131"/>
          <w:sz w:val="18"/>
          <w:szCs w:val="18"/>
        </w:rPr>
      </w:pPr>
      <w:ins w:id="17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"button"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"Get Cookie"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onclick</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7F0055"/>
            <w:sz w:val="18"/>
            <w:szCs w:val="18"/>
          </w:rPr>
          <w:t>ReadCookie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8" w:author="Unknown"/>
          <w:rFonts w:ascii="Consolas" w:eastAsia="Times New Roman" w:hAnsi="Consolas" w:cs="Consolas"/>
          <w:color w:val="313131"/>
          <w:sz w:val="18"/>
          <w:szCs w:val="18"/>
        </w:rPr>
      </w:pPr>
      <w:ins w:id="17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0" w:author="Unknown"/>
          <w:rFonts w:ascii="Consolas" w:eastAsia="Times New Roman" w:hAnsi="Consolas" w:cs="Consolas"/>
          <w:color w:val="313131"/>
          <w:sz w:val="18"/>
          <w:szCs w:val="18"/>
        </w:rPr>
      </w:pPr>
      <w:ins w:id="181"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2" w:author="Unknown"/>
          <w:rFonts w:ascii="Consolas" w:eastAsia="Times New Roman" w:hAnsi="Consolas" w:cs="Consolas"/>
          <w:color w:val="313131"/>
          <w:sz w:val="18"/>
          <w:szCs w:val="18"/>
        </w:rPr>
      </w:pPr>
      <w:ins w:id="18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4" w:author="Unknown"/>
          <w:rFonts w:ascii="Consolas" w:eastAsia="Times New Roman" w:hAnsi="Consolas" w:cs="Consolas"/>
          <w:color w:val="313131"/>
          <w:sz w:val="18"/>
          <w:szCs w:val="18"/>
        </w:rPr>
      </w:pPr>
      <w:ins w:id="185" w:author="Unknown">
        <w:r w:rsidRPr="00D43E70">
          <w:rPr>
            <w:rFonts w:ascii="Consolas" w:eastAsia="Times New Roman" w:hAnsi="Consolas" w:cs="Consolas"/>
            <w:color w:val="000088"/>
            <w:sz w:val="18"/>
            <w:szCs w:val="18"/>
          </w:rPr>
          <w:t>&lt;/html&gt;</w:t>
        </w:r>
      </w:ins>
    </w:p>
    <w:p w:rsidR="00D43E70" w:rsidRPr="00D43E70" w:rsidRDefault="00D43E70" w:rsidP="00D43E70">
      <w:pPr>
        <w:shd w:val="clear" w:color="auto" w:fill="FFFFFF"/>
        <w:spacing w:after="240" w:line="360" w:lineRule="atLeast"/>
        <w:ind w:left="-402" w:right="-402"/>
        <w:jc w:val="both"/>
        <w:rPr>
          <w:ins w:id="186" w:author="Unknown"/>
          <w:rFonts w:ascii="Arial" w:eastAsia="Times New Roman" w:hAnsi="Arial" w:cs="Arial"/>
          <w:color w:val="000000"/>
          <w:sz w:val="21"/>
          <w:szCs w:val="21"/>
        </w:rPr>
      </w:pPr>
      <w:ins w:id="187" w:author="Unknown">
        <w:r w:rsidRPr="00D43E70">
          <w:rPr>
            <w:rFonts w:ascii="Arial" w:eastAsia="Times New Roman" w:hAnsi="Arial" w:cs="Arial"/>
            <w:b/>
            <w:bCs/>
            <w:color w:val="000000"/>
            <w:sz w:val="21"/>
            <w:szCs w:val="21"/>
          </w:rPr>
          <w:t>Note</w:t>
        </w:r>
        <w:r w:rsidRPr="00D43E70">
          <w:rPr>
            <w:rFonts w:ascii="Arial" w:eastAsia="Times New Roman" w:hAnsi="Arial" w:cs="Arial"/>
            <w:color w:val="000000"/>
            <w:sz w:val="21"/>
            <w:szCs w:val="21"/>
          </w:rPr>
          <w:t> − Here </w:t>
        </w:r>
        <w:r w:rsidRPr="00D43E70">
          <w:rPr>
            <w:rFonts w:ascii="Arial" w:eastAsia="Times New Roman" w:hAnsi="Arial" w:cs="Arial"/>
            <w:b/>
            <w:bCs/>
            <w:color w:val="000000"/>
            <w:sz w:val="21"/>
            <w:szCs w:val="21"/>
          </w:rPr>
          <w:t>length</w:t>
        </w:r>
        <w:r w:rsidRPr="00D43E70">
          <w:rPr>
            <w:rFonts w:ascii="Arial" w:eastAsia="Times New Roman" w:hAnsi="Arial" w:cs="Arial"/>
            <w:color w:val="000000"/>
            <w:sz w:val="21"/>
            <w:szCs w:val="21"/>
          </w:rPr>
          <w:t> is a method of </w:t>
        </w:r>
        <w:r w:rsidRPr="00D43E70">
          <w:rPr>
            <w:rFonts w:ascii="Arial" w:eastAsia="Times New Roman" w:hAnsi="Arial" w:cs="Arial"/>
            <w:b/>
            <w:bCs/>
            <w:color w:val="000000"/>
            <w:sz w:val="21"/>
            <w:szCs w:val="21"/>
          </w:rPr>
          <w:t>Array</w:t>
        </w:r>
        <w:r w:rsidRPr="00D43E70">
          <w:rPr>
            <w:rFonts w:ascii="Arial" w:eastAsia="Times New Roman" w:hAnsi="Arial" w:cs="Arial"/>
            <w:color w:val="000000"/>
            <w:sz w:val="21"/>
            <w:szCs w:val="21"/>
          </w:rPr>
          <w:t> class which returns the length of an array. We will discuss Arrays in a separate chapter. By that time, please try to digest it.</w:t>
        </w:r>
      </w:ins>
    </w:p>
    <w:p w:rsidR="00D43E70" w:rsidRPr="00D43E70" w:rsidRDefault="00D43E70" w:rsidP="00D43E70">
      <w:pPr>
        <w:shd w:val="clear" w:color="auto" w:fill="FFFFFF"/>
        <w:spacing w:after="240" w:line="360" w:lineRule="atLeast"/>
        <w:ind w:left="-402" w:right="-402"/>
        <w:jc w:val="both"/>
        <w:rPr>
          <w:ins w:id="188" w:author="Unknown"/>
          <w:rFonts w:ascii="Arial" w:eastAsia="Times New Roman" w:hAnsi="Arial" w:cs="Arial"/>
          <w:color w:val="000000"/>
          <w:sz w:val="21"/>
          <w:szCs w:val="21"/>
        </w:rPr>
      </w:pPr>
      <w:ins w:id="189" w:author="Unknown">
        <w:r w:rsidRPr="00D43E70">
          <w:rPr>
            <w:rFonts w:ascii="Arial" w:eastAsia="Times New Roman" w:hAnsi="Arial" w:cs="Arial"/>
            <w:b/>
            <w:bCs/>
            <w:color w:val="000000"/>
            <w:sz w:val="21"/>
            <w:szCs w:val="21"/>
          </w:rPr>
          <w:t>Note</w:t>
        </w:r>
        <w:r w:rsidRPr="00D43E70">
          <w:rPr>
            <w:rFonts w:ascii="Arial" w:eastAsia="Times New Roman" w:hAnsi="Arial" w:cs="Arial"/>
            <w:color w:val="000000"/>
            <w:sz w:val="21"/>
            <w:szCs w:val="21"/>
          </w:rPr>
          <w:t> − There may be some other cookies already set on your machine. The above code will display all the cookies set on your machine.</w:t>
        </w:r>
      </w:ins>
    </w:p>
    <w:p w:rsidR="00D43E70" w:rsidRPr="00D43E70" w:rsidRDefault="00D43E70" w:rsidP="00D43E70">
      <w:pPr>
        <w:shd w:val="clear" w:color="auto" w:fill="FFFFFF"/>
        <w:spacing w:before="48" w:after="48" w:line="360" w:lineRule="atLeast"/>
        <w:ind w:left="-450" w:right="-402"/>
        <w:outlineLvl w:val="1"/>
        <w:rPr>
          <w:ins w:id="190" w:author="Unknown"/>
          <w:rFonts w:ascii="Arial" w:eastAsia="Times New Roman" w:hAnsi="Arial" w:cs="Arial"/>
          <w:color w:val="121214"/>
          <w:spacing w:val="-15"/>
          <w:sz w:val="36"/>
          <w:szCs w:val="36"/>
        </w:rPr>
      </w:pPr>
      <w:ins w:id="191" w:author="Unknown">
        <w:r w:rsidRPr="00D43E70">
          <w:rPr>
            <w:rFonts w:ascii="Arial" w:eastAsia="Times New Roman" w:hAnsi="Arial" w:cs="Arial"/>
            <w:color w:val="121214"/>
            <w:spacing w:val="-15"/>
            <w:sz w:val="36"/>
            <w:szCs w:val="36"/>
          </w:rPr>
          <w:t>Setting Cookies Expiry Date</w:t>
        </w:r>
      </w:ins>
    </w:p>
    <w:p w:rsidR="00D43E70" w:rsidRPr="00D43E70" w:rsidRDefault="00D43E70" w:rsidP="00D43E70">
      <w:pPr>
        <w:shd w:val="clear" w:color="auto" w:fill="FFFFFF"/>
        <w:spacing w:after="240" w:line="360" w:lineRule="atLeast"/>
        <w:ind w:left="-402" w:right="-402"/>
        <w:jc w:val="both"/>
        <w:rPr>
          <w:ins w:id="192" w:author="Unknown"/>
          <w:rFonts w:ascii="Arial" w:eastAsia="Times New Roman" w:hAnsi="Arial" w:cs="Arial"/>
          <w:color w:val="000000"/>
          <w:sz w:val="21"/>
          <w:szCs w:val="21"/>
        </w:rPr>
      </w:pPr>
      <w:ins w:id="193" w:author="Unknown">
        <w:r w:rsidRPr="00D43E70">
          <w:rPr>
            <w:rFonts w:ascii="Arial" w:eastAsia="Times New Roman" w:hAnsi="Arial" w:cs="Arial"/>
            <w:color w:val="000000"/>
            <w:sz w:val="21"/>
            <w:szCs w:val="21"/>
          </w:rPr>
          <w:t>You can extend the life of a cookie beyond the current browser session by setting an expiration date and saving the expiry date within the cookie. This can be done by setting the </w:t>
        </w:r>
        <w:r w:rsidRPr="00D43E70">
          <w:rPr>
            <w:rFonts w:ascii="Arial" w:eastAsia="Times New Roman" w:hAnsi="Arial" w:cs="Arial"/>
            <w:b/>
            <w:bCs/>
            <w:color w:val="000000"/>
            <w:sz w:val="21"/>
            <w:szCs w:val="21"/>
          </w:rPr>
          <w:t>‘expires’</w:t>
        </w:r>
        <w:r w:rsidRPr="00D43E70">
          <w:rPr>
            <w:rFonts w:ascii="Arial" w:eastAsia="Times New Roman" w:hAnsi="Arial" w:cs="Arial"/>
            <w:color w:val="000000"/>
            <w:sz w:val="21"/>
            <w:szCs w:val="21"/>
          </w:rPr>
          <w:t>attribute to a date and time.</w:t>
        </w:r>
      </w:ins>
    </w:p>
    <w:p w:rsidR="00D43E70" w:rsidRPr="00D43E70" w:rsidRDefault="00D43E70" w:rsidP="00D43E70">
      <w:pPr>
        <w:shd w:val="clear" w:color="auto" w:fill="FFFFFF"/>
        <w:spacing w:before="48" w:after="48" w:line="360" w:lineRule="atLeast"/>
        <w:ind w:left="-450" w:right="-402"/>
        <w:outlineLvl w:val="2"/>
        <w:rPr>
          <w:ins w:id="194" w:author="Unknown"/>
          <w:rFonts w:ascii="Arial" w:eastAsia="Times New Roman" w:hAnsi="Arial" w:cs="Arial"/>
          <w:color w:val="000000"/>
          <w:sz w:val="27"/>
          <w:szCs w:val="27"/>
        </w:rPr>
      </w:pPr>
      <w:ins w:id="195" w:author="Unknown">
        <w:r w:rsidRPr="00D43E70">
          <w:rPr>
            <w:rFonts w:ascii="Arial" w:eastAsia="Times New Roman" w:hAnsi="Arial" w:cs="Arial"/>
            <w:color w:val="000000"/>
            <w:sz w:val="27"/>
            <w:szCs w:val="27"/>
          </w:rPr>
          <w:t>Example</w:t>
        </w:r>
      </w:ins>
    </w:p>
    <w:p w:rsidR="00D43E70" w:rsidRPr="00D43E70" w:rsidRDefault="00D43E70" w:rsidP="00D43E70">
      <w:pPr>
        <w:shd w:val="clear" w:color="auto" w:fill="FFFFFF"/>
        <w:spacing w:after="240" w:line="360" w:lineRule="atLeast"/>
        <w:ind w:left="-402" w:right="-402"/>
        <w:jc w:val="both"/>
        <w:rPr>
          <w:ins w:id="196" w:author="Unknown"/>
          <w:rFonts w:ascii="Arial" w:eastAsia="Times New Roman" w:hAnsi="Arial" w:cs="Arial"/>
          <w:color w:val="000000"/>
          <w:sz w:val="21"/>
          <w:szCs w:val="21"/>
        </w:rPr>
      </w:pPr>
      <w:ins w:id="197" w:author="Unknown">
        <w:r w:rsidRPr="00D43E70">
          <w:rPr>
            <w:rFonts w:ascii="Arial" w:eastAsia="Times New Roman" w:hAnsi="Arial" w:cs="Arial"/>
            <w:color w:val="000000"/>
            <w:sz w:val="21"/>
            <w:szCs w:val="21"/>
          </w:rPr>
          <w:t>Try the following example. It illustrates how to extend the expiry date of a cookie by 1 Month.</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8" w:author="Unknown"/>
          <w:rFonts w:ascii="Consolas" w:eastAsia="Times New Roman" w:hAnsi="Consolas" w:cs="Consolas"/>
          <w:color w:val="313131"/>
          <w:sz w:val="18"/>
          <w:szCs w:val="18"/>
        </w:rPr>
      </w:pPr>
      <w:ins w:id="199" w:author="Unknown">
        <w:r w:rsidRPr="00D43E70">
          <w:rPr>
            <w:rFonts w:ascii="Consolas" w:eastAsia="Times New Roman" w:hAnsi="Consolas" w:cs="Consolas"/>
            <w:color w:val="000088"/>
            <w:sz w:val="18"/>
            <w:szCs w:val="18"/>
          </w:rPr>
          <w:t>&lt;html&gt;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0" w:author="Unknown"/>
          <w:rFonts w:ascii="Consolas" w:eastAsia="Times New Roman" w:hAnsi="Consolas" w:cs="Consolas"/>
          <w:color w:val="313131"/>
          <w:sz w:val="18"/>
          <w:szCs w:val="18"/>
        </w:rPr>
      </w:pPr>
      <w:ins w:id="20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2" w:author="Unknown"/>
          <w:rFonts w:ascii="Consolas" w:eastAsia="Times New Roman" w:hAnsi="Consolas" w:cs="Consolas"/>
          <w:color w:val="313131"/>
          <w:sz w:val="18"/>
          <w:szCs w:val="18"/>
        </w:rPr>
      </w:pPr>
      <w:ins w:id="203"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4" w:author="Unknown"/>
          <w:rFonts w:ascii="Consolas" w:eastAsia="Times New Roman" w:hAnsi="Consolas" w:cs="Consolas"/>
          <w:color w:val="313131"/>
          <w:sz w:val="18"/>
          <w:szCs w:val="18"/>
        </w:rPr>
      </w:pPr>
      <w:ins w:id="20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"text/javascript"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6" w:author="Unknown"/>
          <w:rFonts w:ascii="Consolas" w:eastAsia="Times New Roman" w:hAnsi="Consolas" w:cs="Consolas"/>
          <w:color w:val="313131"/>
          <w:sz w:val="18"/>
          <w:szCs w:val="18"/>
        </w:rPr>
      </w:pPr>
      <w:ins w:id="20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&lt;!--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8" w:author="Unknown"/>
          <w:rFonts w:ascii="Consolas" w:eastAsia="Times New Roman" w:hAnsi="Consolas" w:cs="Consolas"/>
          <w:color w:val="313131"/>
          <w:sz w:val="18"/>
          <w:szCs w:val="18"/>
        </w:rPr>
      </w:pPr>
      <w:ins w:id="20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function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0" w:author="Unknown"/>
          <w:rFonts w:ascii="Consolas" w:eastAsia="Times New Roman" w:hAnsi="Consolas" w:cs="Consolas"/>
          <w:color w:val="313131"/>
          <w:sz w:val="18"/>
          <w:szCs w:val="18"/>
        </w:rPr>
      </w:pPr>
      <w:ins w:id="21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2" w:author="Unknown"/>
          <w:rFonts w:ascii="Consolas" w:eastAsia="Times New Roman" w:hAnsi="Consolas" w:cs="Consolas"/>
          <w:color w:val="313131"/>
          <w:sz w:val="18"/>
          <w:szCs w:val="18"/>
        </w:rPr>
      </w:pPr>
      <w:ins w:id="21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var</w:t>
        </w:r>
        <w:r w:rsidRPr="00D43E70">
          <w:rPr>
            <w:rFonts w:ascii="Consolas" w:eastAsia="Times New Roman" w:hAnsi="Consolas" w:cs="Consolas"/>
            <w:color w:val="313131"/>
            <w:sz w:val="18"/>
            <w:szCs w:val="18"/>
          </w:rPr>
          <w:t xml:space="preserve"> now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new</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Date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4" w:author="Unknown"/>
          <w:rFonts w:ascii="Consolas" w:eastAsia="Times New Roman" w:hAnsi="Consolas" w:cs="Consolas"/>
          <w:color w:val="313131"/>
          <w:sz w:val="18"/>
          <w:szCs w:val="18"/>
        </w:rPr>
      </w:pPr>
      <w:ins w:id="215" w:author="Unknown">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setMonth</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getMonth</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6666"/>
            <w:sz w:val="18"/>
            <w:szCs w:val="18"/>
          </w:rPr>
          <w:t>1</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6" w:author="Unknown"/>
          <w:rFonts w:ascii="Consolas" w:eastAsia="Times New Roman" w:hAnsi="Consolas" w:cs="Consolas"/>
          <w:color w:val="313131"/>
          <w:sz w:val="18"/>
          <w:szCs w:val="18"/>
        </w:rPr>
      </w:pPr>
      <w:ins w:id="217" w:author="Unknown">
        <w:r w:rsidRPr="00D43E70">
          <w:rPr>
            <w:rFonts w:ascii="Consolas" w:eastAsia="Times New Roman" w:hAnsi="Consolas" w:cs="Consolas"/>
            <w:color w:val="313131"/>
            <w:sz w:val="18"/>
            <w:szCs w:val="18"/>
          </w:rPr>
          <w:t xml:space="preserve">               cookievalue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escape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myform</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customer</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8" w:author="Unknown"/>
          <w:rFonts w:ascii="Consolas" w:eastAsia="Times New Roman" w:hAnsi="Consolas" w:cs="Consolas"/>
          <w:color w:val="313131"/>
          <w:sz w:val="18"/>
          <w:szCs w:val="18"/>
        </w:rPr>
      </w:pPr>
      <w:ins w:id="21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0" w:author="Unknown"/>
          <w:rFonts w:ascii="Consolas" w:eastAsia="Times New Roman" w:hAnsi="Consolas" w:cs="Consolas"/>
          <w:color w:val="313131"/>
          <w:sz w:val="18"/>
          <w:szCs w:val="18"/>
        </w:rPr>
      </w:pPr>
      <w:ins w:id="221"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2" w:author="Unknown"/>
          <w:rFonts w:ascii="Consolas" w:eastAsia="Times New Roman" w:hAnsi="Consolas" w:cs="Consolas"/>
          <w:color w:val="313131"/>
          <w:sz w:val="18"/>
          <w:szCs w:val="18"/>
        </w:rPr>
      </w:pPr>
      <w:ins w:id="223"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cookie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"expires="</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toUTCString</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4" w:author="Unknown"/>
          <w:rFonts w:ascii="Consolas" w:eastAsia="Times New Roman" w:hAnsi="Consolas" w:cs="Consolas"/>
          <w:color w:val="313131"/>
          <w:sz w:val="18"/>
          <w:szCs w:val="18"/>
        </w:rPr>
      </w:pPr>
      <w:ins w:id="225"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write </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"Setting Cookies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6" w:author="Unknown"/>
          <w:rFonts w:ascii="Consolas" w:eastAsia="Times New Roman" w:hAnsi="Consolas" w:cs="Consolas"/>
          <w:color w:val="313131"/>
          <w:sz w:val="18"/>
          <w:szCs w:val="18"/>
        </w:rPr>
      </w:pPr>
      <w:ins w:id="22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8" w:author="Unknown"/>
          <w:rFonts w:ascii="Consolas" w:eastAsia="Times New Roman" w:hAnsi="Consolas" w:cs="Consolas"/>
          <w:color w:val="313131"/>
          <w:sz w:val="18"/>
          <w:szCs w:val="18"/>
        </w:rPr>
      </w:pPr>
      <w:ins w:id="22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0" w:author="Unknown"/>
          <w:rFonts w:ascii="Consolas" w:eastAsia="Times New Roman" w:hAnsi="Consolas" w:cs="Consolas"/>
          <w:color w:val="313131"/>
          <w:sz w:val="18"/>
          <w:szCs w:val="18"/>
        </w:rPr>
      </w:pPr>
      <w:ins w:id="23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2" w:author="Unknown"/>
          <w:rFonts w:ascii="Consolas" w:eastAsia="Times New Roman" w:hAnsi="Consolas" w:cs="Consolas"/>
          <w:color w:val="313131"/>
          <w:sz w:val="18"/>
          <w:szCs w:val="18"/>
        </w:rPr>
      </w:pPr>
      <w:ins w:id="233"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4" w:author="Unknown"/>
          <w:rFonts w:ascii="Consolas" w:eastAsia="Times New Roman" w:hAnsi="Consolas" w:cs="Consolas"/>
          <w:color w:val="313131"/>
          <w:sz w:val="18"/>
          <w:szCs w:val="18"/>
        </w:rPr>
      </w:pPr>
      <w:ins w:id="23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6" w:author="Unknown"/>
          <w:rFonts w:ascii="Consolas" w:eastAsia="Times New Roman" w:hAnsi="Consolas" w:cs="Consolas"/>
          <w:color w:val="313131"/>
          <w:sz w:val="18"/>
          <w:szCs w:val="18"/>
        </w:rPr>
      </w:pPr>
      <w:ins w:id="23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8" w:author="Unknown"/>
          <w:rFonts w:ascii="Consolas" w:eastAsia="Times New Roman" w:hAnsi="Consolas" w:cs="Consolas"/>
          <w:color w:val="313131"/>
          <w:sz w:val="18"/>
          <w:szCs w:val="18"/>
        </w:rPr>
      </w:pPr>
      <w:ins w:id="23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0" w:author="Unknown"/>
          <w:rFonts w:ascii="Consolas" w:eastAsia="Times New Roman" w:hAnsi="Consolas" w:cs="Consolas"/>
          <w:color w:val="313131"/>
          <w:sz w:val="18"/>
          <w:szCs w:val="18"/>
        </w:rPr>
      </w:pPr>
      <w:ins w:id="24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"formname"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action</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2" w:author="Unknown"/>
          <w:rFonts w:ascii="Consolas" w:eastAsia="Times New Roman" w:hAnsi="Consolas" w:cs="Consolas"/>
          <w:color w:val="313131"/>
          <w:sz w:val="18"/>
          <w:szCs w:val="18"/>
        </w:rPr>
      </w:pPr>
      <w:ins w:id="243" w:author="Unknown">
        <w:r w:rsidRPr="00D43E70">
          <w:rPr>
            <w:rFonts w:ascii="Consolas" w:eastAsia="Times New Roman" w:hAnsi="Consolas" w:cs="Consolas"/>
            <w:color w:val="313131"/>
            <w:sz w:val="18"/>
            <w:szCs w:val="18"/>
          </w:rPr>
          <w:t xml:space="preserve">         Enter name: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"customer"</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4" w:author="Unknown"/>
          <w:rFonts w:ascii="Consolas" w:eastAsia="Times New Roman" w:hAnsi="Consolas" w:cs="Consolas"/>
          <w:color w:val="313131"/>
          <w:sz w:val="18"/>
          <w:szCs w:val="18"/>
        </w:rPr>
      </w:pPr>
      <w:ins w:id="24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"button"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 Cookie"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onclick</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6" w:author="Unknown"/>
          <w:rFonts w:ascii="Consolas" w:eastAsia="Times New Roman" w:hAnsi="Consolas" w:cs="Consolas"/>
          <w:color w:val="313131"/>
          <w:sz w:val="18"/>
          <w:szCs w:val="18"/>
        </w:rPr>
      </w:pPr>
      <w:ins w:id="24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8" w:author="Unknown"/>
          <w:rFonts w:ascii="Consolas" w:eastAsia="Times New Roman" w:hAnsi="Consolas" w:cs="Consolas"/>
          <w:color w:val="313131"/>
          <w:sz w:val="18"/>
          <w:szCs w:val="18"/>
        </w:rPr>
      </w:pPr>
      <w:ins w:id="24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50" w:author="Unknown"/>
          <w:rFonts w:ascii="Consolas" w:eastAsia="Times New Roman" w:hAnsi="Consolas" w:cs="Consolas"/>
          <w:color w:val="313131"/>
          <w:sz w:val="18"/>
          <w:szCs w:val="18"/>
        </w:rPr>
      </w:pPr>
      <w:ins w:id="25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52" w:author="Unknown"/>
          <w:rFonts w:ascii="Consolas" w:eastAsia="Times New Roman" w:hAnsi="Consolas" w:cs="Consolas"/>
          <w:color w:val="313131"/>
          <w:sz w:val="18"/>
          <w:szCs w:val="18"/>
        </w:rPr>
      </w:pPr>
      <w:ins w:id="253" w:author="Unknown">
        <w:r w:rsidRPr="00D43E70">
          <w:rPr>
            <w:rFonts w:ascii="Consolas" w:eastAsia="Times New Roman" w:hAnsi="Consolas" w:cs="Consolas"/>
            <w:color w:val="000088"/>
            <w:sz w:val="18"/>
            <w:szCs w:val="18"/>
          </w:rPr>
          <w:t>&lt;/html&gt;</w:t>
        </w:r>
      </w:ins>
    </w:p>
    <w:p w:rsidR="00D43E70" w:rsidRPr="00D43E70" w:rsidRDefault="00D43E70" w:rsidP="00D43E70">
      <w:pPr>
        <w:shd w:val="clear" w:color="auto" w:fill="FFFFFF"/>
        <w:spacing w:before="48" w:after="48" w:line="360" w:lineRule="atLeast"/>
        <w:ind w:left="-450" w:right="-402"/>
        <w:outlineLvl w:val="2"/>
        <w:rPr>
          <w:ins w:id="254" w:author="Unknown"/>
          <w:rFonts w:ascii="Arial" w:eastAsia="Times New Roman" w:hAnsi="Arial" w:cs="Arial"/>
          <w:color w:val="000000"/>
          <w:sz w:val="27"/>
          <w:szCs w:val="27"/>
        </w:rPr>
      </w:pPr>
      <w:ins w:id="255" w:author="Unknown">
        <w:r w:rsidRPr="00D43E70">
          <w:rPr>
            <w:rFonts w:ascii="Arial" w:eastAsia="Times New Roman" w:hAnsi="Arial" w:cs="Arial"/>
            <w:color w:val="000000"/>
            <w:sz w:val="27"/>
            <w:szCs w:val="27"/>
          </w:rPr>
          <w:t>Output</w:t>
        </w:r>
      </w:ins>
    </w:p>
    <w:p w:rsidR="00D43E70" w:rsidRPr="00D43E70" w:rsidRDefault="00D43E70" w:rsidP="00D43E70">
      <w:pPr>
        <w:shd w:val="clear" w:color="auto" w:fill="FFFFFF"/>
        <w:spacing w:before="48" w:after="48" w:line="360" w:lineRule="atLeast"/>
        <w:ind w:left="-450" w:right="-402"/>
        <w:outlineLvl w:val="1"/>
        <w:rPr>
          <w:ins w:id="256" w:author="Unknown"/>
          <w:rFonts w:ascii="Arial" w:eastAsia="Times New Roman" w:hAnsi="Arial" w:cs="Arial"/>
          <w:color w:val="121214"/>
          <w:spacing w:val="-15"/>
          <w:sz w:val="36"/>
          <w:szCs w:val="36"/>
        </w:rPr>
      </w:pPr>
      <w:ins w:id="257" w:author="Unknown">
        <w:r w:rsidRPr="00D43E70">
          <w:rPr>
            <w:rFonts w:ascii="Arial" w:eastAsia="Times New Roman" w:hAnsi="Arial" w:cs="Arial"/>
            <w:color w:val="121214"/>
            <w:spacing w:val="-15"/>
            <w:sz w:val="36"/>
            <w:szCs w:val="36"/>
          </w:rPr>
          <w:t>Deleting a Cookie</w:t>
        </w:r>
      </w:ins>
    </w:p>
    <w:p w:rsidR="00D43E70" w:rsidRPr="00D43E70" w:rsidRDefault="00D43E70" w:rsidP="00D43E70">
      <w:pPr>
        <w:shd w:val="clear" w:color="auto" w:fill="FFFFFF"/>
        <w:spacing w:after="240" w:line="360" w:lineRule="atLeast"/>
        <w:ind w:left="-402" w:right="-402"/>
        <w:jc w:val="both"/>
        <w:rPr>
          <w:ins w:id="258" w:author="Unknown"/>
          <w:rFonts w:ascii="Arial" w:eastAsia="Times New Roman" w:hAnsi="Arial" w:cs="Arial"/>
          <w:color w:val="000000"/>
          <w:sz w:val="21"/>
          <w:szCs w:val="21"/>
        </w:rPr>
      </w:pPr>
      <w:ins w:id="259" w:author="Unknown">
        <w:r w:rsidRPr="00D43E70">
          <w:rPr>
            <w:rFonts w:ascii="Arial" w:eastAsia="Times New Roman" w:hAnsi="Arial" w:cs="Arial"/>
            <w:color w:val="000000"/>
            <w:sz w:val="21"/>
            <w:szCs w:val="21"/>
          </w:rPr>
          <w:t>Sometimes you will want to delete a cookie so that subsequent attempts to read the cookie return nothing. To do this, you just need to set the expiry date to a time in the past.</w:t>
        </w:r>
      </w:ins>
    </w:p>
    <w:p w:rsidR="00D43E70" w:rsidRPr="00D43E70" w:rsidRDefault="00D43E70" w:rsidP="00D43E70">
      <w:pPr>
        <w:shd w:val="clear" w:color="auto" w:fill="FFFFFF"/>
        <w:spacing w:before="48" w:after="48" w:line="360" w:lineRule="atLeast"/>
        <w:ind w:left="-450" w:right="-402"/>
        <w:outlineLvl w:val="2"/>
        <w:rPr>
          <w:ins w:id="260" w:author="Unknown"/>
          <w:rFonts w:ascii="Arial" w:eastAsia="Times New Roman" w:hAnsi="Arial" w:cs="Arial"/>
          <w:color w:val="000000"/>
          <w:sz w:val="27"/>
          <w:szCs w:val="27"/>
        </w:rPr>
      </w:pPr>
      <w:ins w:id="261" w:author="Unknown">
        <w:r w:rsidRPr="00D43E70">
          <w:rPr>
            <w:rFonts w:ascii="Arial" w:eastAsia="Times New Roman" w:hAnsi="Arial" w:cs="Arial"/>
            <w:color w:val="000000"/>
            <w:sz w:val="27"/>
            <w:szCs w:val="27"/>
          </w:rPr>
          <w:t>Example</w:t>
        </w:r>
      </w:ins>
    </w:p>
    <w:p w:rsidR="00D43E70" w:rsidRPr="00D43E70" w:rsidRDefault="00D43E70" w:rsidP="00D43E70">
      <w:pPr>
        <w:shd w:val="clear" w:color="auto" w:fill="FFFFFF"/>
        <w:spacing w:after="240" w:line="360" w:lineRule="atLeast"/>
        <w:ind w:left="-402" w:right="-402"/>
        <w:jc w:val="both"/>
        <w:rPr>
          <w:ins w:id="262" w:author="Unknown"/>
          <w:rFonts w:ascii="Arial" w:eastAsia="Times New Roman" w:hAnsi="Arial" w:cs="Arial"/>
          <w:color w:val="000000"/>
          <w:sz w:val="21"/>
          <w:szCs w:val="21"/>
        </w:rPr>
      </w:pPr>
      <w:ins w:id="263" w:author="Unknown">
        <w:r w:rsidRPr="00D43E70">
          <w:rPr>
            <w:rFonts w:ascii="Arial" w:eastAsia="Times New Roman" w:hAnsi="Arial" w:cs="Arial"/>
            <w:color w:val="000000"/>
            <w:sz w:val="21"/>
            <w:szCs w:val="21"/>
          </w:rPr>
          <w:t>Try the following example. It illustrates how to delete a cookie by setting its expiry date to one month behind the current date.</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4" w:author="Unknown"/>
          <w:rFonts w:ascii="Consolas" w:eastAsia="Times New Roman" w:hAnsi="Consolas" w:cs="Consolas"/>
          <w:color w:val="313131"/>
          <w:sz w:val="18"/>
          <w:szCs w:val="18"/>
        </w:rPr>
      </w:pPr>
      <w:ins w:id="265" w:author="Unknown">
        <w:r w:rsidRPr="00D43E70">
          <w:rPr>
            <w:rFonts w:ascii="Consolas" w:eastAsia="Times New Roman" w:hAnsi="Consolas" w:cs="Consolas"/>
            <w:color w:val="000088"/>
            <w:sz w:val="18"/>
            <w:szCs w:val="18"/>
          </w:rPr>
          <w:t>&lt;html&gt;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6" w:author="Unknown"/>
          <w:rFonts w:ascii="Consolas" w:eastAsia="Times New Roman" w:hAnsi="Consolas" w:cs="Consolas"/>
          <w:color w:val="313131"/>
          <w:sz w:val="18"/>
          <w:szCs w:val="18"/>
        </w:rPr>
      </w:pPr>
      <w:ins w:id="26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8" w:author="Unknown"/>
          <w:rFonts w:ascii="Consolas" w:eastAsia="Times New Roman" w:hAnsi="Consolas" w:cs="Consolas"/>
          <w:color w:val="313131"/>
          <w:sz w:val="18"/>
          <w:szCs w:val="18"/>
        </w:rPr>
      </w:pPr>
      <w:ins w:id="26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0" w:author="Unknown"/>
          <w:rFonts w:ascii="Consolas" w:eastAsia="Times New Roman" w:hAnsi="Consolas" w:cs="Consolas"/>
          <w:color w:val="313131"/>
          <w:sz w:val="18"/>
          <w:szCs w:val="18"/>
        </w:rPr>
      </w:pPr>
      <w:ins w:id="27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"text/javascript"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2" w:author="Unknown"/>
          <w:rFonts w:ascii="Consolas" w:eastAsia="Times New Roman" w:hAnsi="Consolas" w:cs="Consolas"/>
          <w:color w:val="313131"/>
          <w:sz w:val="18"/>
          <w:szCs w:val="18"/>
        </w:rPr>
      </w:pPr>
      <w:ins w:id="27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&lt;!--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4" w:author="Unknown"/>
          <w:rFonts w:ascii="Consolas" w:eastAsia="Times New Roman" w:hAnsi="Consolas" w:cs="Consolas"/>
          <w:color w:val="313131"/>
          <w:sz w:val="18"/>
          <w:szCs w:val="18"/>
        </w:rPr>
      </w:pPr>
      <w:ins w:id="27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function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6" w:author="Unknown"/>
          <w:rFonts w:ascii="Consolas" w:eastAsia="Times New Roman" w:hAnsi="Consolas" w:cs="Consolas"/>
          <w:color w:val="313131"/>
          <w:sz w:val="18"/>
          <w:szCs w:val="18"/>
        </w:rPr>
      </w:pPr>
      <w:ins w:id="27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78" w:author="Unknown"/>
          <w:rFonts w:ascii="Consolas" w:eastAsia="Times New Roman" w:hAnsi="Consolas" w:cs="Consolas"/>
          <w:color w:val="313131"/>
          <w:sz w:val="18"/>
          <w:szCs w:val="18"/>
        </w:rPr>
      </w:pPr>
      <w:ins w:id="279"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var</w:t>
        </w:r>
        <w:r w:rsidRPr="00D43E70">
          <w:rPr>
            <w:rFonts w:ascii="Consolas" w:eastAsia="Times New Roman" w:hAnsi="Consolas" w:cs="Consolas"/>
            <w:color w:val="313131"/>
            <w:sz w:val="18"/>
            <w:szCs w:val="18"/>
          </w:rPr>
          <w:t xml:space="preserve"> now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new</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Date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0" w:author="Unknown"/>
          <w:rFonts w:ascii="Consolas" w:eastAsia="Times New Roman" w:hAnsi="Consolas" w:cs="Consolas"/>
          <w:color w:val="313131"/>
          <w:sz w:val="18"/>
          <w:szCs w:val="18"/>
        </w:rPr>
      </w:pPr>
      <w:ins w:id="281" w:author="Unknown">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setMonth</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getMonth</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6666"/>
            <w:sz w:val="18"/>
            <w:szCs w:val="18"/>
          </w:rPr>
          <w:t>1</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2" w:author="Unknown"/>
          <w:rFonts w:ascii="Consolas" w:eastAsia="Times New Roman" w:hAnsi="Consolas" w:cs="Consolas"/>
          <w:color w:val="313131"/>
          <w:sz w:val="18"/>
          <w:szCs w:val="18"/>
        </w:rPr>
      </w:pPr>
      <w:ins w:id="283" w:author="Unknown">
        <w:r w:rsidRPr="00D43E70">
          <w:rPr>
            <w:rFonts w:ascii="Consolas" w:eastAsia="Times New Roman" w:hAnsi="Consolas" w:cs="Consolas"/>
            <w:color w:val="313131"/>
            <w:sz w:val="18"/>
            <w:szCs w:val="18"/>
          </w:rPr>
          <w:t xml:space="preserve">               cookievalue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escape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myform</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customer</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4" w:author="Unknown"/>
          <w:rFonts w:ascii="Consolas" w:eastAsia="Times New Roman" w:hAnsi="Consolas" w:cs="Consolas"/>
          <w:color w:val="313131"/>
          <w:sz w:val="18"/>
          <w:szCs w:val="18"/>
        </w:rPr>
      </w:pPr>
      <w:ins w:id="28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6" w:author="Unknown"/>
          <w:rFonts w:ascii="Consolas" w:eastAsia="Times New Roman" w:hAnsi="Consolas" w:cs="Consolas"/>
          <w:color w:val="313131"/>
          <w:sz w:val="18"/>
          <w:szCs w:val="18"/>
        </w:rPr>
      </w:pPr>
      <w:ins w:id="287"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8" w:author="Unknown"/>
          <w:rFonts w:ascii="Consolas" w:eastAsia="Times New Roman" w:hAnsi="Consolas" w:cs="Consolas"/>
          <w:color w:val="313131"/>
          <w:sz w:val="18"/>
          <w:szCs w:val="18"/>
        </w:rPr>
      </w:pPr>
      <w:ins w:id="289"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cookie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"expires="</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now</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toUTCString</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0" w:author="Unknown"/>
          <w:rFonts w:ascii="Consolas" w:eastAsia="Times New Roman" w:hAnsi="Consolas" w:cs="Consolas"/>
          <w:color w:val="313131"/>
          <w:sz w:val="18"/>
          <w:szCs w:val="18"/>
        </w:rPr>
      </w:pPr>
      <w:ins w:id="291" w:author="Unknown">
        <w:r w:rsidRPr="00D43E70">
          <w:rPr>
            <w:rFonts w:ascii="Consolas" w:eastAsia="Times New Roman" w:hAnsi="Consolas" w:cs="Consolas"/>
            <w:color w:val="313131"/>
            <w:sz w:val="18"/>
            <w:szCs w:val="18"/>
          </w:rPr>
          <w:t xml:space="preserve">               document</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write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"Setting Cookies : "</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8800"/>
            <w:sz w:val="18"/>
            <w:szCs w:val="18"/>
          </w:rPr>
          <w:t>"name="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r w:rsidRPr="00D43E70">
          <w:rPr>
            <w:rFonts w:ascii="Consolas" w:eastAsia="Times New Roman" w:hAnsi="Consolas" w:cs="Consolas"/>
            <w:color w:val="313131"/>
            <w:sz w:val="18"/>
            <w:szCs w:val="18"/>
          </w:rPr>
          <w:t xml:space="preserve"> cookievalue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2" w:author="Unknown"/>
          <w:rFonts w:ascii="Consolas" w:eastAsia="Times New Roman" w:hAnsi="Consolas" w:cs="Consolas"/>
          <w:color w:val="313131"/>
          <w:sz w:val="18"/>
          <w:szCs w:val="18"/>
        </w:rPr>
      </w:pPr>
      <w:ins w:id="29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666600"/>
            <w:sz w:val="18"/>
            <w:szCs w:val="18"/>
          </w:rPr>
          <w: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4" w:author="Unknown"/>
          <w:rFonts w:ascii="Consolas" w:eastAsia="Times New Roman" w:hAnsi="Consolas" w:cs="Consolas"/>
          <w:color w:val="313131"/>
          <w:sz w:val="18"/>
          <w:szCs w:val="18"/>
        </w:rPr>
      </w:pPr>
      <w:ins w:id="295"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880000"/>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6" w:author="Unknown"/>
          <w:rFonts w:ascii="Consolas" w:eastAsia="Times New Roman" w:hAnsi="Consolas" w:cs="Consolas"/>
          <w:color w:val="313131"/>
          <w:sz w:val="18"/>
          <w:szCs w:val="18"/>
        </w:rPr>
      </w:pPr>
      <w:ins w:id="29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&lt;/script&gt;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8" w:author="Unknown"/>
          <w:rFonts w:ascii="Consolas" w:eastAsia="Times New Roman" w:hAnsi="Consolas" w:cs="Consolas"/>
          <w:color w:val="313131"/>
          <w:sz w:val="18"/>
          <w:szCs w:val="18"/>
        </w:rPr>
      </w:pPr>
      <w:ins w:id="299"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0" w:author="Unknown"/>
          <w:rFonts w:ascii="Consolas" w:eastAsia="Times New Roman" w:hAnsi="Consolas" w:cs="Consolas"/>
          <w:color w:val="313131"/>
          <w:sz w:val="18"/>
          <w:szCs w:val="18"/>
        </w:rPr>
      </w:pPr>
      <w:ins w:id="30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&lt;/head&gt;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2" w:author="Unknown"/>
          <w:rFonts w:ascii="Consolas" w:eastAsia="Times New Roman" w:hAnsi="Consolas" w:cs="Consolas"/>
          <w:color w:val="313131"/>
          <w:sz w:val="18"/>
          <w:szCs w:val="18"/>
        </w:rPr>
      </w:pPr>
      <w:ins w:id="30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4" w:author="Unknown"/>
          <w:rFonts w:ascii="Consolas" w:eastAsia="Times New Roman" w:hAnsi="Consolas" w:cs="Consolas"/>
          <w:color w:val="313131"/>
          <w:sz w:val="18"/>
          <w:szCs w:val="18"/>
        </w:rPr>
      </w:pPr>
      <w:ins w:id="30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6" w:author="Unknown"/>
          <w:rFonts w:ascii="Consolas" w:eastAsia="Times New Roman" w:hAnsi="Consolas" w:cs="Consolas"/>
          <w:color w:val="313131"/>
          <w:sz w:val="18"/>
          <w:szCs w:val="18"/>
        </w:rPr>
      </w:pPr>
      <w:ins w:id="30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"formname"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action</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8" w:author="Unknown"/>
          <w:rFonts w:ascii="Consolas" w:eastAsia="Times New Roman" w:hAnsi="Consolas" w:cs="Consolas"/>
          <w:color w:val="313131"/>
          <w:sz w:val="18"/>
          <w:szCs w:val="18"/>
        </w:rPr>
      </w:pPr>
      <w:ins w:id="309" w:author="Unknown">
        <w:r w:rsidRPr="00D43E70">
          <w:rPr>
            <w:rFonts w:ascii="Consolas" w:eastAsia="Times New Roman" w:hAnsi="Consolas" w:cs="Consolas"/>
            <w:color w:val="313131"/>
            <w:sz w:val="18"/>
            <w:szCs w:val="18"/>
          </w:rPr>
          <w:t xml:space="preserve">         Enter name: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"text"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name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"customer"</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0" w:author="Unknown"/>
          <w:rFonts w:ascii="Consolas" w:eastAsia="Times New Roman" w:hAnsi="Consolas" w:cs="Consolas"/>
          <w:color w:val="313131"/>
          <w:sz w:val="18"/>
          <w:szCs w:val="18"/>
        </w:rPr>
      </w:pPr>
      <w:ins w:id="311"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&lt;input</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type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"button"</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value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"Set Cookie"</w:t>
        </w:r>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7F0055"/>
            <w:sz w:val="18"/>
            <w:szCs w:val="18"/>
          </w:rPr>
          <w:t>onclick</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7F0055"/>
            <w:sz w:val="18"/>
            <w:szCs w:val="18"/>
          </w:rPr>
          <w:t>WriteCookie</w:t>
        </w:r>
        <w:r w:rsidRPr="00D43E70">
          <w:rPr>
            <w:rFonts w:ascii="Consolas" w:eastAsia="Times New Roman" w:hAnsi="Consolas" w:cs="Consolas"/>
            <w:color w:val="666600"/>
            <w:sz w:val="18"/>
            <w:szCs w:val="18"/>
          </w:rPr>
          <w:t>()</w:t>
        </w:r>
        <w:r w:rsidRPr="00D43E70">
          <w:rPr>
            <w:rFonts w:ascii="Consolas" w:eastAsia="Times New Roman" w:hAnsi="Consolas" w:cs="Consolas"/>
            <w:color w:val="008800"/>
            <w:sz w:val="18"/>
            <w:szCs w:val="18"/>
          </w:rPr>
          <w:t>"</w:t>
        </w:r>
        <w:r w:rsidRPr="00D43E70">
          <w:rPr>
            <w:rFonts w:ascii="Consolas" w:eastAsia="Times New Roman" w:hAnsi="Consolas" w:cs="Consolas"/>
            <w:color w:val="000088"/>
            <w:sz w:val="18"/>
            <w:szCs w:val="18"/>
          </w:rPr>
          <w:t>/&gt;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2" w:author="Unknown"/>
          <w:rFonts w:ascii="Consolas" w:eastAsia="Times New Roman" w:hAnsi="Consolas" w:cs="Consolas"/>
          <w:color w:val="313131"/>
          <w:sz w:val="18"/>
          <w:szCs w:val="18"/>
        </w:rPr>
      </w:pPr>
      <w:ins w:id="313"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&lt;/form&gt;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4" w:author="Unknown"/>
          <w:rFonts w:ascii="Consolas" w:eastAsia="Times New Roman" w:hAnsi="Consolas" w:cs="Consolas"/>
          <w:color w:val="313131"/>
          <w:sz w:val="18"/>
          <w:szCs w:val="18"/>
        </w:rPr>
      </w:pPr>
      <w:ins w:id="315" w:author="Unknown">
        <w:r w:rsidRPr="00D43E70">
          <w:rPr>
            <w:rFonts w:ascii="Consolas" w:eastAsia="Times New Roman" w:hAnsi="Consolas" w:cs="Consolas"/>
            <w:color w:val="313131"/>
            <w:sz w:val="18"/>
            <w:szCs w:val="18"/>
          </w:rPr>
          <w:t xml:space="preserve">      </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6" w:author="Unknown"/>
          <w:rFonts w:ascii="Consolas" w:eastAsia="Times New Roman" w:hAnsi="Consolas" w:cs="Consolas"/>
          <w:color w:val="313131"/>
          <w:sz w:val="18"/>
          <w:szCs w:val="18"/>
        </w:rPr>
      </w:pPr>
      <w:ins w:id="317" w:author="Unknown">
        <w:r w:rsidRPr="00D43E70">
          <w:rPr>
            <w:rFonts w:ascii="Consolas" w:eastAsia="Times New Roman" w:hAnsi="Consolas" w:cs="Consolas"/>
            <w:color w:val="313131"/>
            <w:sz w:val="18"/>
            <w:szCs w:val="18"/>
          </w:rPr>
          <w:t xml:space="preserve">   </w:t>
        </w:r>
        <w:r w:rsidRPr="00D43E70">
          <w:rPr>
            <w:rFonts w:ascii="Consolas" w:eastAsia="Times New Roman" w:hAnsi="Consolas" w:cs="Consolas"/>
            <w:color w:val="000088"/>
            <w:sz w:val="18"/>
            <w:szCs w:val="18"/>
          </w:rPr>
          <w:t>&lt;/body&gt;</w:t>
        </w:r>
      </w:ins>
    </w:p>
    <w:p w:rsidR="00D43E70" w:rsidRPr="00D43E70" w:rsidRDefault="00D43E70" w:rsidP="00D43E7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8" w:author="Unknown"/>
          <w:rFonts w:ascii="Consolas" w:eastAsia="Times New Roman" w:hAnsi="Consolas" w:cs="Consolas"/>
          <w:color w:val="313131"/>
          <w:sz w:val="18"/>
          <w:szCs w:val="18"/>
        </w:rPr>
      </w:pPr>
      <w:ins w:id="319" w:author="Unknown">
        <w:r w:rsidRPr="00D43E70">
          <w:rPr>
            <w:rFonts w:ascii="Consolas" w:eastAsia="Times New Roman" w:hAnsi="Consolas" w:cs="Consolas"/>
            <w:color w:val="000088"/>
            <w:sz w:val="18"/>
            <w:szCs w:val="18"/>
          </w:rPr>
          <w:t>&lt;/html&gt;</w:t>
        </w:r>
      </w:ins>
    </w:p>
    <w:p w:rsidR="00D43E70" w:rsidRPr="00D43E70" w:rsidRDefault="00D43E70" w:rsidP="00D43E70">
      <w:pPr>
        <w:shd w:val="clear" w:color="auto" w:fill="FFFFFF"/>
        <w:spacing w:before="48" w:after="48" w:line="360" w:lineRule="atLeast"/>
        <w:ind w:left="-450" w:right="-402"/>
        <w:outlineLvl w:val="2"/>
        <w:rPr>
          <w:ins w:id="320" w:author="Unknown"/>
          <w:rFonts w:ascii="Arial" w:eastAsia="Times New Roman" w:hAnsi="Arial" w:cs="Arial"/>
          <w:color w:val="000000"/>
          <w:sz w:val="27"/>
          <w:szCs w:val="27"/>
        </w:rPr>
      </w:pPr>
      <w:ins w:id="321" w:author="Unknown">
        <w:r w:rsidRPr="00D43E70">
          <w:rPr>
            <w:rFonts w:ascii="Arial" w:eastAsia="Times New Roman" w:hAnsi="Arial" w:cs="Arial"/>
            <w:color w:val="000000"/>
            <w:sz w:val="27"/>
            <w:szCs w:val="27"/>
          </w:rPr>
          <w:t>Output</w:t>
        </w:r>
      </w:ins>
    </w:p>
    <w:p w:rsidR="00D43E70" w:rsidRPr="00D43E70" w:rsidRDefault="00D43E70" w:rsidP="00D43E70">
      <w:pPr>
        <w:shd w:val="clear" w:color="auto" w:fill="FFFFFF"/>
        <w:spacing w:before="105" w:after="105" w:line="330" w:lineRule="atLeast"/>
        <w:ind w:left="-450" w:right="-450"/>
        <w:rPr>
          <w:ins w:id="322" w:author="Unknown"/>
          <w:rFonts w:ascii="Arial" w:eastAsia="Times New Roman" w:hAnsi="Arial" w:cs="Arial"/>
          <w:color w:val="313131"/>
          <w:sz w:val="21"/>
          <w:szCs w:val="21"/>
        </w:rPr>
      </w:pPr>
      <w:ins w:id="323" w:author="Unknown">
        <w:r w:rsidRPr="00D43E70">
          <w:rPr>
            <w:rFonts w:ascii="Arial" w:eastAsia="Times New Roman" w:hAnsi="Arial" w:cs="Arial"/>
            <w:color w:val="313131"/>
            <w:sz w:val="21"/>
            <w:szCs w:val="21"/>
          </w:rPr>
          <w:pict>
            <v:rect id="_x0000_i1030" style="width:0;height:0" o:hralign="center" o:hrstd="t" o:hr="t" fillcolor="#a0a0a0" stroked="f"/>
          </w:pict>
        </w:r>
      </w:ins>
    </w:p>
    <w:p w:rsidR="00D43E70" w:rsidRPr="00D43E70" w:rsidRDefault="00D43E70" w:rsidP="00D43E70">
      <w:pPr>
        <w:shd w:val="clear" w:color="auto" w:fill="FFFFFF"/>
        <w:spacing w:before="105" w:after="105" w:line="330" w:lineRule="atLeast"/>
        <w:ind w:left="-450" w:right="-450"/>
        <w:jc w:val="center"/>
        <w:rPr>
          <w:ins w:id="324" w:author="Unknown"/>
          <w:rFonts w:ascii="Arial" w:eastAsia="Times New Roman" w:hAnsi="Arial" w:cs="Arial"/>
          <w:color w:val="313131"/>
          <w:sz w:val="21"/>
          <w:szCs w:val="21"/>
        </w:rPr>
      </w:pPr>
      <w:ins w:id="325"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"http://www.tutorialspoint.com/javascript/javascript_events.htm"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Previous Page</w:t>
        </w:r>
        <w:r w:rsidRPr="00D43E70">
          <w:rPr>
            <w:rFonts w:ascii="Arial" w:eastAsia="Times New Roman" w:hAnsi="Arial" w:cs="Arial"/>
            <w:color w:val="313131"/>
            <w:sz w:val="21"/>
            <w:szCs w:val="21"/>
          </w:rPr>
          <w:fldChar w:fldCharType="end"/>
        </w:r>
      </w:ins>
    </w:p>
    <w:p w:rsidR="00D43E70" w:rsidRPr="00D43E70" w:rsidRDefault="00D43E70" w:rsidP="00D43E70">
      <w:pPr>
        <w:spacing w:before="105" w:after="105" w:line="330" w:lineRule="atLeast"/>
        <w:ind w:left="-450" w:right="-450"/>
        <w:jc w:val="center"/>
        <w:rPr>
          <w:ins w:id="326" w:author="Unknown"/>
          <w:rFonts w:ascii="Arial" w:eastAsia="Times New Roman" w:hAnsi="Arial" w:cs="Arial"/>
          <w:color w:val="313131"/>
          <w:sz w:val="21"/>
          <w:szCs w:val="21"/>
        </w:rPr>
      </w:pPr>
      <w:ins w:id="327"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"http://www.tutorialspoint.com/cgi-bin/printpage.cgi" \t "_blank"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Print</w:t>
        </w:r>
        <w:r w:rsidRPr="00D43E70">
          <w:rPr>
            <w:rFonts w:ascii="Arial" w:eastAsia="Times New Roman" w:hAnsi="Arial" w:cs="Arial"/>
            <w:color w:val="313131"/>
            <w:sz w:val="21"/>
            <w:szCs w:val="21"/>
          </w:rPr>
          <w:fldChar w:fldCharType="end"/>
        </w:r>
      </w:ins>
    </w:p>
    <w:p w:rsidR="00D43E70" w:rsidRPr="00D43E70" w:rsidRDefault="00D43E70" w:rsidP="00D43E70">
      <w:pPr>
        <w:spacing w:before="105" w:after="105" w:line="330" w:lineRule="atLeast"/>
        <w:ind w:left="-450" w:right="-450"/>
        <w:jc w:val="center"/>
        <w:rPr>
          <w:ins w:id="328" w:author="Unknown"/>
          <w:rFonts w:ascii="Arial" w:eastAsia="Times New Roman" w:hAnsi="Arial" w:cs="Arial"/>
          <w:color w:val="313131"/>
          <w:sz w:val="21"/>
          <w:szCs w:val="21"/>
        </w:rPr>
      </w:pPr>
      <w:ins w:id="329"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"http://www.tutorialspoint.com/javascript/pdf/javascript_cookies.pdf" \o "JavaScript and Cookies" \t "_blank"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PDF</w:t>
        </w:r>
        <w:r w:rsidRPr="00D43E70">
          <w:rPr>
            <w:rFonts w:ascii="Arial" w:eastAsia="Times New Roman" w:hAnsi="Arial" w:cs="Arial"/>
            <w:color w:val="313131"/>
            <w:sz w:val="21"/>
            <w:szCs w:val="21"/>
          </w:rPr>
          <w:fldChar w:fldCharType="end"/>
        </w:r>
      </w:ins>
    </w:p>
    <w:p w:rsidR="00D43E70" w:rsidRPr="00D43E70" w:rsidRDefault="00D43E70" w:rsidP="00D43E70">
      <w:pPr>
        <w:shd w:val="clear" w:color="auto" w:fill="FFFFFF"/>
        <w:spacing w:before="105" w:after="105" w:line="330" w:lineRule="atLeast"/>
        <w:ind w:left="-450" w:right="-450"/>
        <w:jc w:val="center"/>
        <w:rPr>
          <w:ins w:id="330" w:author="Unknown"/>
          <w:rFonts w:ascii="Arial" w:eastAsia="Times New Roman" w:hAnsi="Arial" w:cs="Arial"/>
          <w:color w:val="313131"/>
          <w:sz w:val="21"/>
          <w:szCs w:val="21"/>
        </w:rPr>
      </w:pPr>
      <w:ins w:id="331"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"http://www.tutorialspoint.com/javascript/javascript_page_redirect.htm"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00"/>
            <w:sz w:val="23"/>
            <w:szCs w:val="23"/>
            <w:u w:val="single"/>
          </w:rPr>
          <w:t>Next Page</w:t>
        </w:r>
        <w:r w:rsidRPr="00D43E70">
          <w:rPr>
            <w:rFonts w:ascii="Arial" w:eastAsia="Times New Roman" w:hAnsi="Arial" w:cs="Arial"/>
            <w:color w:val="000000"/>
            <w:sz w:val="23"/>
            <w:szCs w:val="23"/>
          </w:rPr>
          <w:t> </w:t>
        </w:r>
        <w:r w:rsidRPr="00D43E70">
          <w:rPr>
            <w:rFonts w:ascii="Arial" w:eastAsia="Times New Roman" w:hAnsi="Arial" w:cs="Arial"/>
            <w:color w:val="000000"/>
            <w:sz w:val="23"/>
            <w:szCs w:val="23"/>
            <w:u w:val="single"/>
          </w:rPr>
          <w:t> </w:t>
        </w:r>
        <w:r w:rsidRPr="00D43E70">
          <w:rPr>
            <w:rFonts w:ascii="Arial" w:eastAsia="Times New Roman" w:hAnsi="Arial" w:cs="Arial"/>
            <w:color w:val="313131"/>
            <w:sz w:val="21"/>
            <w:szCs w:val="21"/>
          </w:rPr>
          <w:fldChar w:fldCharType="end"/>
        </w:r>
      </w:ins>
    </w:p>
    <w:p w:rsidR="00D43E70" w:rsidRPr="00D43E70" w:rsidRDefault="00D43E70" w:rsidP="00D43E70">
      <w:pPr>
        <w:shd w:val="clear" w:color="auto" w:fill="FFFFFF"/>
        <w:spacing w:before="105" w:after="105" w:line="330" w:lineRule="atLeast"/>
        <w:ind w:left="-450" w:right="-450"/>
        <w:rPr>
          <w:ins w:id="332" w:author="Unknown"/>
          <w:rFonts w:ascii="Arial" w:eastAsia="Times New Roman" w:hAnsi="Arial" w:cs="Arial"/>
          <w:color w:val="313131"/>
          <w:sz w:val="21"/>
          <w:szCs w:val="21"/>
        </w:rPr>
      </w:pPr>
      <w:ins w:id="333" w:author="Unknown">
        <w:r w:rsidRPr="00D43E70">
          <w:rPr>
            <w:rFonts w:ascii="Arial" w:eastAsia="Times New Roman" w:hAnsi="Arial" w:cs="Arial"/>
            <w:color w:val="313131"/>
            <w:sz w:val="21"/>
            <w:szCs w:val="21"/>
          </w:rPr>
          <w:pict>
            <v:rect id="_x0000_i1031" style="width:0;height:0" o:hralign="center" o:hrstd="t" o:hr="t" fillcolor="#a0a0a0" stroked="f"/>
          </w:pict>
        </w:r>
      </w:ins>
    </w:p>
    <w:p w:rsidR="00D43E70" w:rsidRPr="00D43E70" w:rsidRDefault="00D43E70" w:rsidP="00D43E70">
      <w:pPr>
        <w:shd w:val="clear" w:color="auto" w:fill="FFFFFF"/>
        <w:spacing w:before="105" w:after="105" w:line="330" w:lineRule="atLeast"/>
        <w:ind w:left="-450" w:right="-450"/>
        <w:jc w:val="center"/>
        <w:rPr>
          <w:ins w:id="334" w:author="Unknown"/>
          <w:rFonts w:ascii="Arial" w:eastAsia="Times New Roman" w:hAnsi="Arial" w:cs="Arial"/>
          <w:color w:val="313131"/>
          <w:sz w:val="21"/>
          <w:szCs w:val="21"/>
        </w:rPr>
      </w:pPr>
      <w:ins w:id="335" w:author="Unknown">
        <w:r w:rsidRPr="00D43E70">
          <w:rPr>
            <w:rFonts w:ascii="Arial" w:eastAsia="Times New Roman" w:hAnsi="Arial" w:cs="Arial"/>
            <w:color w:val="313131"/>
            <w:sz w:val="21"/>
            <w:szCs w:val="21"/>
          </w:rPr>
          <w:t>Advertisements</w:t>
        </w:r>
      </w:ins>
    </w:p>
    <w:p w:rsidR="00D43E70" w:rsidRPr="00D43E70" w:rsidRDefault="00D43E70" w:rsidP="00D43E70">
      <w:pPr>
        <w:spacing w:after="75" w:line="330" w:lineRule="atLeast"/>
        <w:ind w:left="-675" w:right="-675"/>
        <w:rPr>
          <w:ins w:id="336" w:author="Unknown"/>
          <w:rFonts w:ascii="Arial" w:eastAsia="Times New Roman" w:hAnsi="Arial" w:cs="Arial"/>
          <w:color w:val="313131"/>
          <w:sz w:val="20"/>
          <w:szCs w:val="20"/>
        </w:rPr>
      </w:pPr>
      <w:ins w:id="337" w:author="Unknown">
        <w:r w:rsidRPr="00D43E70">
          <w:rPr>
            <w:rFonts w:ascii="Arial" w:eastAsia="Times New Roman" w:hAnsi="Arial" w:cs="Arial"/>
            <w:color w:val="313131"/>
            <w:sz w:val="20"/>
            <w:szCs w:val="20"/>
          </w:rPr>
          <w:fldChar w:fldCharType="begin"/>
        </w:r>
        <w:r w:rsidRPr="00D43E70">
          <w:rPr>
            <w:rFonts w:ascii="Arial" w:eastAsia="Times New Roman" w:hAnsi="Arial" w:cs="Arial"/>
            <w:color w:val="313131"/>
            <w:sz w:val="20"/>
            <w:szCs w:val="20"/>
          </w:rPr>
          <w:instrText xml:space="preserve"> HYPERLINK "javascript:void(0)" </w:instrText>
        </w:r>
        <w:r w:rsidRPr="00D43E70">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38" w:author="Unknown">
        <w:r w:rsidRPr="00D43E70">
          <w:rPr>
            <w:rFonts w:ascii="Arial" w:eastAsia="Times New Roman" w:hAnsi="Arial" w:cs="Arial"/>
            <w:color w:val="000000"/>
            <w:sz w:val="20"/>
            <w:szCs w:val="20"/>
          </w:rPr>
          <w:t> </w:t>
        </w:r>
        <w:r w:rsidRPr="00D43E70">
          <w:rPr>
            <w:rFonts w:ascii="Arial" w:eastAsia="Times New Roman" w:hAnsi="Arial" w:cs="Arial"/>
            <w:color w:val="313131"/>
            <w:sz w:val="20"/>
            <w:szCs w:val="20"/>
          </w:rPr>
          <w:fldChar w:fldCharType="end"/>
        </w:r>
        <w:r w:rsidRPr="00D43E70">
          <w:rPr>
            <w:rFonts w:ascii="Arial" w:eastAsia="Times New Roman" w:hAnsi="Arial" w:cs="Arial"/>
            <w:color w:val="313131"/>
            <w:sz w:val="20"/>
            <w:szCs w:val="20"/>
          </w:rPr>
          <w:fldChar w:fldCharType="begin"/>
        </w:r>
        <w:r w:rsidRPr="00D43E70">
          <w:rPr>
            <w:rFonts w:ascii="Arial" w:eastAsia="Times New Roman" w:hAnsi="Arial" w:cs="Arial"/>
            <w:color w:val="313131"/>
            <w:sz w:val="20"/>
            <w:szCs w:val="20"/>
          </w:rPr>
          <w:instrText xml:space="preserve"> HYPERLINK "javascript:void(0)" </w:instrText>
        </w:r>
        <w:r w:rsidRPr="00D43E70">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39" w:author="Unknown">
        <w:r w:rsidRPr="00D43E70">
          <w:rPr>
            <w:rFonts w:ascii="Arial" w:eastAsia="Times New Roman" w:hAnsi="Arial" w:cs="Arial"/>
            <w:color w:val="000000"/>
            <w:sz w:val="20"/>
            <w:szCs w:val="20"/>
          </w:rPr>
          <w:t> </w:t>
        </w:r>
        <w:r w:rsidRPr="00D43E70">
          <w:rPr>
            <w:rFonts w:ascii="Arial" w:eastAsia="Times New Roman" w:hAnsi="Arial" w:cs="Arial"/>
            <w:color w:val="313131"/>
            <w:sz w:val="20"/>
            <w:szCs w:val="20"/>
          </w:rPr>
          <w:fldChar w:fldCharType="end"/>
        </w:r>
        <w:r w:rsidRPr="00D43E70">
          <w:rPr>
            <w:rFonts w:ascii="Arial" w:eastAsia="Times New Roman" w:hAnsi="Arial" w:cs="Arial"/>
            <w:color w:val="313131"/>
            <w:sz w:val="20"/>
            <w:szCs w:val="20"/>
          </w:rPr>
          <w:fldChar w:fldCharType="begin"/>
        </w:r>
        <w:r w:rsidRPr="00D43E70">
          <w:rPr>
            <w:rFonts w:ascii="Arial" w:eastAsia="Times New Roman" w:hAnsi="Arial" w:cs="Arial"/>
            <w:color w:val="313131"/>
            <w:sz w:val="20"/>
            <w:szCs w:val="20"/>
          </w:rPr>
          <w:instrText xml:space="preserve"> HYPERLINK "javascript:void(0)" </w:instrText>
        </w:r>
        <w:r w:rsidRPr="00D43E70">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40" w:author="Unknown">
        <w:r w:rsidRPr="00D43E70">
          <w:rPr>
            <w:rFonts w:ascii="Arial" w:eastAsia="Times New Roman" w:hAnsi="Arial" w:cs="Arial"/>
            <w:color w:val="000000"/>
            <w:sz w:val="20"/>
            <w:szCs w:val="20"/>
          </w:rPr>
          <w:t> </w:t>
        </w:r>
        <w:r w:rsidRPr="00D43E70">
          <w:rPr>
            <w:rFonts w:ascii="Arial" w:eastAsia="Times New Roman" w:hAnsi="Arial" w:cs="Arial"/>
            <w:color w:val="313131"/>
            <w:sz w:val="20"/>
            <w:szCs w:val="20"/>
          </w:rPr>
          <w:fldChar w:fldCharType="end"/>
        </w:r>
        <w:r w:rsidRPr="00D43E70">
          <w:rPr>
            <w:rFonts w:ascii="Arial" w:eastAsia="Times New Roman" w:hAnsi="Arial" w:cs="Arial"/>
            <w:color w:val="313131"/>
            <w:sz w:val="20"/>
            <w:szCs w:val="20"/>
          </w:rPr>
          <w:fldChar w:fldCharType="begin"/>
        </w:r>
        <w:r w:rsidRPr="00D43E70">
          <w:rPr>
            <w:rFonts w:ascii="Arial" w:eastAsia="Times New Roman" w:hAnsi="Arial" w:cs="Arial"/>
            <w:color w:val="313131"/>
            <w:sz w:val="20"/>
            <w:szCs w:val="20"/>
          </w:rPr>
          <w:instrText xml:space="preserve"> HYPERLINK "javascript:void(0)" </w:instrText>
        </w:r>
        <w:r w:rsidRPr="00D43E70">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41" w:author="Unknown">
        <w:r w:rsidRPr="00D43E70">
          <w:rPr>
            <w:rFonts w:ascii="Arial" w:eastAsia="Times New Roman" w:hAnsi="Arial" w:cs="Arial"/>
            <w:color w:val="000000"/>
            <w:sz w:val="20"/>
            <w:szCs w:val="20"/>
          </w:rPr>
          <w:t> </w:t>
        </w:r>
        <w:r w:rsidRPr="00D43E70">
          <w:rPr>
            <w:rFonts w:ascii="Arial" w:eastAsia="Times New Roman" w:hAnsi="Arial" w:cs="Arial"/>
            <w:color w:val="313131"/>
            <w:sz w:val="20"/>
            <w:szCs w:val="20"/>
          </w:rPr>
          <w:fldChar w:fldCharType="end"/>
        </w:r>
        <w:r w:rsidRPr="00D43E70">
          <w:rPr>
            <w:rFonts w:ascii="Arial" w:eastAsia="Times New Roman" w:hAnsi="Arial" w:cs="Arial"/>
            <w:color w:val="313131"/>
            <w:sz w:val="20"/>
            <w:szCs w:val="20"/>
          </w:rPr>
          <w:fldChar w:fldCharType="begin"/>
        </w:r>
        <w:r w:rsidRPr="00D43E70">
          <w:rPr>
            <w:rFonts w:ascii="Arial" w:eastAsia="Times New Roman" w:hAnsi="Arial" w:cs="Arial"/>
            <w:color w:val="313131"/>
            <w:sz w:val="20"/>
            <w:szCs w:val="20"/>
          </w:rPr>
          <w:instrText xml:space="preserve"> HYPERLINK "javascript:void(0)" </w:instrText>
        </w:r>
        <w:r w:rsidRPr="00D43E70">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42" w:author="Unknown">
        <w:r w:rsidRPr="00D43E70">
          <w:rPr>
            <w:rFonts w:ascii="Arial" w:eastAsia="Times New Roman" w:hAnsi="Arial" w:cs="Arial"/>
            <w:color w:val="000000"/>
            <w:sz w:val="20"/>
            <w:szCs w:val="20"/>
          </w:rPr>
          <w:t> </w:t>
        </w:r>
        <w:r w:rsidRPr="00D43E70">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D43E70" w:rsidRPr="00D43E70" w:rsidRDefault="00D43E70" w:rsidP="00D43E70">
      <w:pPr>
        <w:spacing w:after="0" w:line="330" w:lineRule="atLeast"/>
        <w:rPr>
          <w:ins w:id="343"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D43E70" w:rsidRPr="00D43E70" w:rsidRDefault="00D43E70" w:rsidP="00D43E70">
      <w:pPr>
        <w:numPr>
          <w:ilvl w:val="0"/>
          <w:numId w:val="9"/>
        </w:numPr>
        <w:spacing w:after="0" w:line="180" w:lineRule="atLeast"/>
        <w:ind w:left="-225"/>
        <w:rPr>
          <w:ins w:id="344" w:author="Unknown"/>
          <w:rFonts w:ascii="Arial" w:eastAsia="Times New Roman" w:hAnsi="Arial" w:cs="Arial"/>
          <w:color w:val="313131"/>
          <w:sz w:val="21"/>
          <w:szCs w:val="21"/>
        </w:rPr>
      </w:pPr>
      <w:ins w:id="345"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"http://www.tutorialspoint.com/about/tutorials_writing.htm"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FF"/>
            <w:sz w:val="27"/>
            <w:szCs w:val="27"/>
            <w:u w:val="single"/>
          </w:rPr>
          <w:t>Write for us</w:t>
        </w:r>
        <w:r w:rsidRPr="00D43E70">
          <w:rPr>
            <w:rFonts w:ascii="Arial" w:eastAsia="Times New Roman" w:hAnsi="Arial" w:cs="Arial"/>
            <w:color w:val="313131"/>
            <w:sz w:val="21"/>
            <w:szCs w:val="21"/>
          </w:rPr>
          <w:fldChar w:fldCharType="end"/>
        </w:r>
      </w:ins>
    </w:p>
    <w:p w:rsidR="00D43E70" w:rsidRPr="00D43E70" w:rsidRDefault="00D43E70" w:rsidP="00D43E70">
      <w:pPr>
        <w:spacing w:after="0" w:line="330" w:lineRule="atLeast"/>
        <w:rPr>
          <w:ins w:id="346" w:author="Unknown"/>
          <w:rFonts w:ascii="Arial" w:eastAsia="Times New Roman" w:hAnsi="Arial" w:cs="Arial"/>
          <w:color w:val="313131"/>
          <w:sz w:val="21"/>
          <w:szCs w:val="21"/>
        </w:rPr>
      </w:pPr>
      <w:ins w:id="347" w:author="Unknown">
        <w:r w:rsidRPr="00D43E70">
          <w:rPr>
            <w:rFonts w:ascii="Arial" w:eastAsia="Times New Roman" w:hAnsi="Arial" w:cs="Arial"/>
            <w:color w:val="313131"/>
            <w:sz w:val="21"/>
            <w:szCs w:val="21"/>
          </w:rPr>
          <w:t> </w:t>
        </w:r>
      </w:ins>
    </w:p>
    <w:p w:rsidR="00D43E70" w:rsidRPr="00D43E70" w:rsidRDefault="00D43E70" w:rsidP="00D43E70">
      <w:pPr>
        <w:numPr>
          <w:ilvl w:val="0"/>
          <w:numId w:val="9"/>
        </w:numPr>
        <w:pBdr>
          <w:left w:val="dotted" w:sz="6" w:space="6" w:color="FFFFFF"/>
        </w:pBdr>
        <w:spacing w:after="0" w:line="180" w:lineRule="atLeast"/>
        <w:ind w:left="-225"/>
        <w:rPr>
          <w:ins w:id="348" w:author="Unknown"/>
          <w:rFonts w:ascii="Arial" w:eastAsia="Times New Roman" w:hAnsi="Arial" w:cs="Arial"/>
          <w:color w:val="313131"/>
          <w:sz w:val="21"/>
          <w:szCs w:val="21"/>
        </w:rPr>
      </w:pPr>
      <w:ins w:id="349"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"http://www.tutorialspoint.com/about/faq.htm"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FF"/>
            <w:sz w:val="27"/>
            <w:szCs w:val="27"/>
            <w:u w:val="single"/>
          </w:rPr>
          <w:t>FAQ's</w:t>
        </w:r>
        <w:r w:rsidRPr="00D43E70">
          <w:rPr>
            <w:rFonts w:ascii="Arial" w:eastAsia="Times New Roman" w:hAnsi="Arial" w:cs="Arial"/>
            <w:color w:val="313131"/>
            <w:sz w:val="21"/>
            <w:szCs w:val="21"/>
          </w:rPr>
          <w:fldChar w:fldCharType="end"/>
        </w:r>
      </w:ins>
    </w:p>
    <w:p w:rsidR="00D43E70" w:rsidRPr="00D43E70" w:rsidRDefault="00D43E70" w:rsidP="00D43E70">
      <w:pPr>
        <w:spacing w:after="0" w:line="330" w:lineRule="atLeast"/>
        <w:rPr>
          <w:ins w:id="350" w:author="Unknown"/>
          <w:rFonts w:ascii="Arial" w:eastAsia="Times New Roman" w:hAnsi="Arial" w:cs="Arial"/>
          <w:color w:val="313131"/>
          <w:sz w:val="21"/>
          <w:szCs w:val="21"/>
        </w:rPr>
      </w:pPr>
      <w:ins w:id="351" w:author="Unknown">
        <w:r w:rsidRPr="00D43E70">
          <w:rPr>
            <w:rFonts w:ascii="Arial" w:eastAsia="Times New Roman" w:hAnsi="Arial" w:cs="Arial"/>
            <w:color w:val="313131"/>
            <w:sz w:val="21"/>
            <w:szCs w:val="21"/>
          </w:rPr>
          <w:t> </w:t>
        </w:r>
      </w:ins>
    </w:p>
    <w:p w:rsidR="00D43E70" w:rsidRPr="00D43E70" w:rsidRDefault="00D43E70" w:rsidP="00D43E70">
      <w:pPr>
        <w:numPr>
          <w:ilvl w:val="0"/>
          <w:numId w:val="9"/>
        </w:numPr>
        <w:pBdr>
          <w:left w:val="dotted" w:sz="6" w:space="6" w:color="FFFFFF"/>
        </w:pBdr>
        <w:spacing w:after="0" w:line="180" w:lineRule="atLeast"/>
        <w:ind w:left="-225"/>
        <w:rPr>
          <w:ins w:id="352" w:author="Unknown"/>
          <w:rFonts w:ascii="Arial" w:eastAsia="Times New Roman" w:hAnsi="Arial" w:cs="Arial"/>
          <w:color w:val="313131"/>
          <w:sz w:val="21"/>
          <w:szCs w:val="21"/>
        </w:rPr>
      </w:pPr>
      <w:ins w:id="353"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"http://www.tutorialspoint.com/about/about_helping.htm"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FF"/>
            <w:sz w:val="27"/>
            <w:szCs w:val="27"/>
            <w:u w:val="single"/>
          </w:rPr>
          <w:t>Helping</w:t>
        </w:r>
        <w:r w:rsidRPr="00D43E70">
          <w:rPr>
            <w:rFonts w:ascii="Arial" w:eastAsia="Times New Roman" w:hAnsi="Arial" w:cs="Arial"/>
            <w:color w:val="313131"/>
            <w:sz w:val="21"/>
            <w:szCs w:val="21"/>
          </w:rPr>
          <w:fldChar w:fldCharType="end"/>
        </w:r>
      </w:ins>
    </w:p>
    <w:p w:rsidR="00D43E70" w:rsidRPr="00D43E70" w:rsidRDefault="00D43E70" w:rsidP="00D43E70">
      <w:pPr>
        <w:spacing w:after="0" w:line="330" w:lineRule="atLeast"/>
        <w:rPr>
          <w:ins w:id="354" w:author="Unknown"/>
          <w:rFonts w:ascii="Arial" w:eastAsia="Times New Roman" w:hAnsi="Arial" w:cs="Arial"/>
          <w:color w:val="313131"/>
          <w:sz w:val="21"/>
          <w:szCs w:val="21"/>
        </w:rPr>
      </w:pPr>
      <w:ins w:id="355" w:author="Unknown">
        <w:r w:rsidRPr="00D43E70">
          <w:rPr>
            <w:rFonts w:ascii="Arial" w:eastAsia="Times New Roman" w:hAnsi="Arial" w:cs="Arial"/>
            <w:color w:val="313131"/>
            <w:sz w:val="21"/>
            <w:szCs w:val="21"/>
          </w:rPr>
          <w:t> </w:t>
        </w:r>
      </w:ins>
    </w:p>
    <w:p w:rsidR="00D43E70" w:rsidRPr="00D43E70" w:rsidRDefault="00D43E70" w:rsidP="00D43E70">
      <w:pPr>
        <w:numPr>
          <w:ilvl w:val="0"/>
          <w:numId w:val="9"/>
        </w:numPr>
        <w:pBdr>
          <w:left w:val="dotted" w:sz="6" w:space="6" w:color="FFFFFF"/>
        </w:pBdr>
        <w:spacing w:after="0" w:line="180" w:lineRule="atLeast"/>
        <w:ind w:left="-225"/>
        <w:rPr>
          <w:ins w:id="356" w:author="Unknown"/>
          <w:rFonts w:ascii="Arial" w:eastAsia="Times New Roman" w:hAnsi="Arial" w:cs="Arial"/>
          <w:color w:val="313131"/>
          <w:sz w:val="21"/>
          <w:szCs w:val="21"/>
        </w:rPr>
      </w:pPr>
      <w:ins w:id="357" w:author="Unknown">
        <w:r w:rsidRPr="00D43E70">
          <w:rPr>
            <w:rFonts w:ascii="Arial" w:eastAsia="Times New Roman" w:hAnsi="Arial" w:cs="Arial"/>
            <w:color w:val="313131"/>
            <w:sz w:val="21"/>
            <w:szCs w:val="21"/>
          </w:rPr>
          <w:fldChar w:fldCharType="begin"/>
        </w:r>
        <w:r w:rsidRPr="00D43E70">
          <w:rPr>
            <w:rFonts w:ascii="Arial" w:eastAsia="Times New Roman" w:hAnsi="Arial" w:cs="Arial"/>
            <w:color w:val="313131"/>
            <w:sz w:val="21"/>
            <w:szCs w:val="21"/>
          </w:rPr>
          <w:instrText xml:space="preserve"> HYPERLINK "http://www.tutorialspoint.com/about/contact_us.htm" </w:instrText>
        </w:r>
        <w:r w:rsidRPr="00D43E70">
          <w:rPr>
            <w:rFonts w:ascii="Arial" w:eastAsia="Times New Roman" w:hAnsi="Arial" w:cs="Arial"/>
            <w:color w:val="313131"/>
            <w:sz w:val="21"/>
            <w:szCs w:val="21"/>
          </w:rPr>
          <w:fldChar w:fldCharType="separate"/>
        </w:r>
        <w:r w:rsidRPr="00D43E70">
          <w:rPr>
            <w:rFonts w:ascii="Arial" w:eastAsia="Times New Roman" w:hAnsi="Arial" w:cs="Arial"/>
            <w:color w:val="0000FF"/>
            <w:sz w:val="27"/>
            <w:szCs w:val="27"/>
            <w:u w:val="single"/>
          </w:rPr>
          <w:t>Contact</w:t>
        </w:r>
        <w:r w:rsidRPr="00D43E70">
          <w:rPr>
            <w:rFonts w:ascii="Arial" w:eastAsia="Times New Roman" w:hAnsi="Arial" w:cs="Arial"/>
            <w:color w:val="313131"/>
            <w:sz w:val="21"/>
            <w:szCs w:val="21"/>
          </w:rPr>
          <w:fldChar w:fldCharType="end"/>
        </w:r>
      </w:ins>
    </w:p>
    <w:p w:rsidR="00D43E70" w:rsidRPr="00D43E70" w:rsidRDefault="00D43E70" w:rsidP="00D43E70">
      <w:pPr>
        <w:spacing w:after="0" w:line="360" w:lineRule="atLeast"/>
        <w:rPr>
          <w:ins w:id="358" w:author="Unknown"/>
          <w:rFonts w:ascii="Arial" w:eastAsia="Times New Roman" w:hAnsi="Arial" w:cs="Arial"/>
          <w:color w:val="FFFFFF"/>
          <w:sz w:val="21"/>
          <w:szCs w:val="21"/>
        </w:rPr>
      </w:pPr>
      <w:ins w:id="359" w:author="Unknown">
        <w:r w:rsidRPr="00D43E70">
          <w:rPr>
            <w:rFonts w:ascii="Arial" w:eastAsia="Times New Roman" w:hAnsi="Arial" w:cs="Arial"/>
            <w:color w:val="FFFFFF"/>
            <w:sz w:val="21"/>
            <w:szCs w:val="21"/>
          </w:rPr>
          <w:t>© Copyright 2015. All Rights Reserved.</w:t>
        </w:r>
      </w:ins>
    </w:p>
    <w:p w:rsidR="00D43E70" w:rsidRPr="00D43E70" w:rsidRDefault="00D43E70" w:rsidP="00D43E70">
      <w:pPr>
        <w:spacing w:after="0" w:line="330" w:lineRule="atLeast"/>
        <w:jc w:val="center"/>
        <w:rPr>
          <w:ins w:id="360" w:author="Unknown"/>
          <w:rFonts w:ascii="Arial" w:eastAsia="Times New Roman" w:hAnsi="Arial" w:cs="Arial"/>
          <w:color w:val="313131"/>
          <w:sz w:val="29"/>
          <w:szCs w:val="29"/>
        </w:rPr>
      </w:pPr>
      <w:ins w:id="361" w:author="Unknown">
        <w:r w:rsidRPr="00D43E70">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D43E70">
          <w:rPr>
            <w:rFonts w:ascii="Arial" w:eastAsia="Times New Roman" w:hAnsi="Arial" w:cs="Arial"/>
            <w:color w:val="313131"/>
            <w:sz w:val="29"/>
            <w:szCs w:val="29"/>
          </w:rPr>
          <w:t> go</w:t>
        </w:r>
      </w:ins>
    </w:p>
    <w:p w:rsidR="00525669" w:rsidRDefault="00D43E70">
      <w:bookmarkStart w:id="362" w:name="_GoBack"/>
      <w:bookmarkEnd w:id="362"/>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4C6E"/>
    <w:multiLevelType w:val="multilevel"/>
    <w:tmpl w:val="BF2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C4930"/>
    <w:multiLevelType w:val="multilevel"/>
    <w:tmpl w:val="F3A0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45BC9"/>
    <w:multiLevelType w:val="multilevel"/>
    <w:tmpl w:val="DAC4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95AF6"/>
    <w:multiLevelType w:val="multilevel"/>
    <w:tmpl w:val="8B6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4A35E4"/>
    <w:multiLevelType w:val="multilevel"/>
    <w:tmpl w:val="5A2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603EFB"/>
    <w:multiLevelType w:val="multilevel"/>
    <w:tmpl w:val="A50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D727E"/>
    <w:multiLevelType w:val="multilevel"/>
    <w:tmpl w:val="55D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83919"/>
    <w:multiLevelType w:val="multilevel"/>
    <w:tmpl w:val="79E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485FC8"/>
    <w:multiLevelType w:val="multilevel"/>
    <w:tmpl w:val="66F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4"/>
  </w:num>
  <w:num w:numId="5">
    <w:abstractNumId w:val="1"/>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70"/>
    <w:rsid w:val="001870DD"/>
    <w:rsid w:val="00961426"/>
    <w:rsid w:val="00D43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E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3E70"/>
    <w:rPr>
      <w:color w:val="0000FF"/>
      <w:u w:val="single"/>
    </w:rPr>
  </w:style>
  <w:style w:type="character" w:styleId="FollowedHyperlink">
    <w:name w:val="FollowedHyperlink"/>
    <w:basedOn w:val="DefaultParagraphFont"/>
    <w:uiPriority w:val="99"/>
    <w:semiHidden/>
    <w:unhideWhenUsed/>
    <w:rsid w:val="00D43E70"/>
    <w:rPr>
      <w:color w:val="800080"/>
      <w:u w:val="single"/>
    </w:rPr>
  </w:style>
  <w:style w:type="paragraph" w:styleId="z-TopofForm">
    <w:name w:val="HTML Top of Form"/>
    <w:basedOn w:val="Normal"/>
    <w:next w:val="Normal"/>
    <w:link w:val="z-TopofFormChar"/>
    <w:hidden/>
    <w:uiPriority w:val="99"/>
    <w:semiHidden/>
    <w:unhideWhenUsed/>
    <w:rsid w:val="00D43E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3E70"/>
    <w:rPr>
      <w:rFonts w:ascii="Arial" w:eastAsia="Times New Roman" w:hAnsi="Arial" w:cs="Arial"/>
      <w:vanish/>
      <w:sz w:val="16"/>
      <w:szCs w:val="16"/>
    </w:rPr>
  </w:style>
  <w:style w:type="character" w:customStyle="1" w:styleId="input-group-btn">
    <w:name w:val="input-group-btn"/>
    <w:basedOn w:val="DefaultParagraphFont"/>
    <w:rsid w:val="00D43E70"/>
  </w:style>
  <w:style w:type="paragraph" w:styleId="z-BottomofForm">
    <w:name w:val="HTML Bottom of Form"/>
    <w:basedOn w:val="Normal"/>
    <w:next w:val="Normal"/>
    <w:link w:val="z-BottomofFormChar"/>
    <w:hidden/>
    <w:uiPriority w:val="99"/>
    <w:semiHidden/>
    <w:unhideWhenUsed/>
    <w:rsid w:val="00D43E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3E70"/>
    <w:rPr>
      <w:rFonts w:ascii="Arial" w:eastAsia="Times New Roman" w:hAnsi="Arial" w:cs="Arial"/>
      <w:vanish/>
      <w:sz w:val="16"/>
      <w:szCs w:val="16"/>
    </w:rPr>
  </w:style>
  <w:style w:type="character" w:customStyle="1" w:styleId="apple-converted-space">
    <w:name w:val="apple-converted-space"/>
    <w:basedOn w:val="DefaultParagraphFont"/>
    <w:rsid w:val="00D43E70"/>
  </w:style>
  <w:style w:type="paragraph" w:styleId="NormalWeb">
    <w:name w:val="Normal (Web)"/>
    <w:basedOn w:val="Normal"/>
    <w:uiPriority w:val="99"/>
    <w:semiHidden/>
    <w:unhideWhenUsed/>
    <w:rsid w:val="00D43E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E70"/>
    <w:rPr>
      <w:rFonts w:ascii="Courier New" w:eastAsia="Times New Roman" w:hAnsi="Courier New" w:cs="Courier New"/>
      <w:sz w:val="20"/>
      <w:szCs w:val="20"/>
    </w:rPr>
  </w:style>
  <w:style w:type="character" w:customStyle="1" w:styleId="pln">
    <w:name w:val="pln"/>
    <w:basedOn w:val="DefaultParagraphFont"/>
    <w:rsid w:val="00D43E70"/>
  </w:style>
  <w:style w:type="character" w:customStyle="1" w:styleId="pun">
    <w:name w:val="pun"/>
    <w:basedOn w:val="DefaultParagraphFont"/>
    <w:rsid w:val="00D43E70"/>
  </w:style>
  <w:style w:type="character" w:customStyle="1" w:styleId="str">
    <w:name w:val="str"/>
    <w:basedOn w:val="DefaultParagraphFont"/>
    <w:rsid w:val="00D43E70"/>
  </w:style>
  <w:style w:type="character" w:customStyle="1" w:styleId="tag">
    <w:name w:val="tag"/>
    <w:basedOn w:val="DefaultParagraphFont"/>
    <w:rsid w:val="00D43E70"/>
  </w:style>
  <w:style w:type="character" w:customStyle="1" w:styleId="atn">
    <w:name w:val="atn"/>
    <w:basedOn w:val="DefaultParagraphFont"/>
    <w:rsid w:val="00D43E70"/>
  </w:style>
  <w:style w:type="character" w:customStyle="1" w:styleId="atv">
    <w:name w:val="atv"/>
    <w:basedOn w:val="DefaultParagraphFont"/>
    <w:rsid w:val="00D43E70"/>
  </w:style>
  <w:style w:type="character" w:customStyle="1" w:styleId="kwd">
    <w:name w:val="kwd"/>
    <w:basedOn w:val="DefaultParagraphFont"/>
    <w:rsid w:val="00D43E70"/>
  </w:style>
  <w:style w:type="character" w:customStyle="1" w:styleId="typ">
    <w:name w:val="typ"/>
    <w:basedOn w:val="DefaultParagraphFont"/>
    <w:rsid w:val="00D43E70"/>
  </w:style>
  <w:style w:type="character" w:customStyle="1" w:styleId="com">
    <w:name w:val="com"/>
    <w:basedOn w:val="DefaultParagraphFont"/>
    <w:rsid w:val="00D43E70"/>
  </w:style>
  <w:style w:type="character" w:customStyle="1" w:styleId="lit">
    <w:name w:val="lit"/>
    <w:basedOn w:val="DefaultParagraphFont"/>
    <w:rsid w:val="00D43E70"/>
  </w:style>
  <w:style w:type="paragraph" w:styleId="BalloonText">
    <w:name w:val="Balloon Text"/>
    <w:basedOn w:val="Normal"/>
    <w:link w:val="BalloonTextChar"/>
    <w:uiPriority w:val="99"/>
    <w:semiHidden/>
    <w:unhideWhenUsed/>
    <w:rsid w:val="00D43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3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E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3E70"/>
    <w:rPr>
      <w:color w:val="0000FF"/>
      <w:u w:val="single"/>
    </w:rPr>
  </w:style>
  <w:style w:type="character" w:styleId="FollowedHyperlink">
    <w:name w:val="FollowedHyperlink"/>
    <w:basedOn w:val="DefaultParagraphFont"/>
    <w:uiPriority w:val="99"/>
    <w:semiHidden/>
    <w:unhideWhenUsed/>
    <w:rsid w:val="00D43E70"/>
    <w:rPr>
      <w:color w:val="800080"/>
      <w:u w:val="single"/>
    </w:rPr>
  </w:style>
  <w:style w:type="paragraph" w:styleId="z-TopofForm">
    <w:name w:val="HTML Top of Form"/>
    <w:basedOn w:val="Normal"/>
    <w:next w:val="Normal"/>
    <w:link w:val="z-TopofFormChar"/>
    <w:hidden/>
    <w:uiPriority w:val="99"/>
    <w:semiHidden/>
    <w:unhideWhenUsed/>
    <w:rsid w:val="00D43E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3E70"/>
    <w:rPr>
      <w:rFonts w:ascii="Arial" w:eastAsia="Times New Roman" w:hAnsi="Arial" w:cs="Arial"/>
      <w:vanish/>
      <w:sz w:val="16"/>
      <w:szCs w:val="16"/>
    </w:rPr>
  </w:style>
  <w:style w:type="character" w:customStyle="1" w:styleId="input-group-btn">
    <w:name w:val="input-group-btn"/>
    <w:basedOn w:val="DefaultParagraphFont"/>
    <w:rsid w:val="00D43E70"/>
  </w:style>
  <w:style w:type="paragraph" w:styleId="z-BottomofForm">
    <w:name w:val="HTML Bottom of Form"/>
    <w:basedOn w:val="Normal"/>
    <w:next w:val="Normal"/>
    <w:link w:val="z-BottomofFormChar"/>
    <w:hidden/>
    <w:uiPriority w:val="99"/>
    <w:semiHidden/>
    <w:unhideWhenUsed/>
    <w:rsid w:val="00D43E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3E70"/>
    <w:rPr>
      <w:rFonts w:ascii="Arial" w:eastAsia="Times New Roman" w:hAnsi="Arial" w:cs="Arial"/>
      <w:vanish/>
      <w:sz w:val="16"/>
      <w:szCs w:val="16"/>
    </w:rPr>
  </w:style>
  <w:style w:type="character" w:customStyle="1" w:styleId="apple-converted-space">
    <w:name w:val="apple-converted-space"/>
    <w:basedOn w:val="DefaultParagraphFont"/>
    <w:rsid w:val="00D43E70"/>
  </w:style>
  <w:style w:type="paragraph" w:styleId="NormalWeb">
    <w:name w:val="Normal (Web)"/>
    <w:basedOn w:val="Normal"/>
    <w:uiPriority w:val="99"/>
    <w:semiHidden/>
    <w:unhideWhenUsed/>
    <w:rsid w:val="00D43E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E70"/>
    <w:rPr>
      <w:rFonts w:ascii="Courier New" w:eastAsia="Times New Roman" w:hAnsi="Courier New" w:cs="Courier New"/>
      <w:sz w:val="20"/>
      <w:szCs w:val="20"/>
    </w:rPr>
  </w:style>
  <w:style w:type="character" w:customStyle="1" w:styleId="pln">
    <w:name w:val="pln"/>
    <w:basedOn w:val="DefaultParagraphFont"/>
    <w:rsid w:val="00D43E70"/>
  </w:style>
  <w:style w:type="character" w:customStyle="1" w:styleId="pun">
    <w:name w:val="pun"/>
    <w:basedOn w:val="DefaultParagraphFont"/>
    <w:rsid w:val="00D43E70"/>
  </w:style>
  <w:style w:type="character" w:customStyle="1" w:styleId="str">
    <w:name w:val="str"/>
    <w:basedOn w:val="DefaultParagraphFont"/>
    <w:rsid w:val="00D43E70"/>
  </w:style>
  <w:style w:type="character" w:customStyle="1" w:styleId="tag">
    <w:name w:val="tag"/>
    <w:basedOn w:val="DefaultParagraphFont"/>
    <w:rsid w:val="00D43E70"/>
  </w:style>
  <w:style w:type="character" w:customStyle="1" w:styleId="atn">
    <w:name w:val="atn"/>
    <w:basedOn w:val="DefaultParagraphFont"/>
    <w:rsid w:val="00D43E70"/>
  </w:style>
  <w:style w:type="character" w:customStyle="1" w:styleId="atv">
    <w:name w:val="atv"/>
    <w:basedOn w:val="DefaultParagraphFont"/>
    <w:rsid w:val="00D43E70"/>
  </w:style>
  <w:style w:type="character" w:customStyle="1" w:styleId="kwd">
    <w:name w:val="kwd"/>
    <w:basedOn w:val="DefaultParagraphFont"/>
    <w:rsid w:val="00D43E70"/>
  </w:style>
  <w:style w:type="character" w:customStyle="1" w:styleId="typ">
    <w:name w:val="typ"/>
    <w:basedOn w:val="DefaultParagraphFont"/>
    <w:rsid w:val="00D43E70"/>
  </w:style>
  <w:style w:type="character" w:customStyle="1" w:styleId="com">
    <w:name w:val="com"/>
    <w:basedOn w:val="DefaultParagraphFont"/>
    <w:rsid w:val="00D43E70"/>
  </w:style>
  <w:style w:type="character" w:customStyle="1" w:styleId="lit">
    <w:name w:val="lit"/>
    <w:basedOn w:val="DefaultParagraphFont"/>
    <w:rsid w:val="00D43E70"/>
  </w:style>
  <w:style w:type="paragraph" w:styleId="BalloonText">
    <w:name w:val="Balloon Text"/>
    <w:basedOn w:val="Normal"/>
    <w:link w:val="BalloonTextChar"/>
    <w:uiPriority w:val="99"/>
    <w:semiHidden/>
    <w:unhideWhenUsed/>
    <w:rsid w:val="00D43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965167">
      <w:bodyDiv w:val="1"/>
      <w:marLeft w:val="0"/>
      <w:marRight w:val="0"/>
      <w:marTop w:val="0"/>
      <w:marBottom w:val="0"/>
      <w:divBdr>
        <w:top w:val="none" w:sz="0" w:space="0" w:color="auto"/>
        <w:left w:val="none" w:sz="0" w:space="0" w:color="auto"/>
        <w:bottom w:val="none" w:sz="0" w:space="0" w:color="auto"/>
        <w:right w:val="none" w:sz="0" w:space="0" w:color="auto"/>
      </w:divBdr>
      <w:divsChild>
        <w:div w:id="1026905367">
          <w:marLeft w:val="0"/>
          <w:marRight w:val="0"/>
          <w:marTop w:val="0"/>
          <w:marBottom w:val="0"/>
          <w:divBdr>
            <w:top w:val="none" w:sz="0" w:space="0" w:color="auto"/>
            <w:left w:val="none" w:sz="0" w:space="0" w:color="auto"/>
            <w:bottom w:val="none" w:sz="0" w:space="0" w:color="auto"/>
            <w:right w:val="none" w:sz="0" w:space="0" w:color="auto"/>
          </w:divBdr>
          <w:divsChild>
            <w:div w:id="1795824231">
              <w:marLeft w:val="225"/>
              <w:marRight w:val="0"/>
              <w:marTop w:val="150"/>
              <w:marBottom w:val="0"/>
              <w:divBdr>
                <w:top w:val="none" w:sz="0" w:space="0" w:color="auto"/>
                <w:left w:val="none" w:sz="0" w:space="0" w:color="auto"/>
                <w:bottom w:val="none" w:sz="0" w:space="0" w:color="auto"/>
                <w:right w:val="none" w:sz="0" w:space="0" w:color="auto"/>
              </w:divBdr>
              <w:divsChild>
                <w:div w:id="7709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508">
          <w:marLeft w:val="0"/>
          <w:marRight w:val="0"/>
          <w:marTop w:val="0"/>
          <w:marBottom w:val="0"/>
          <w:divBdr>
            <w:top w:val="none" w:sz="0" w:space="0" w:color="auto"/>
            <w:left w:val="none" w:sz="0" w:space="0" w:color="auto"/>
            <w:bottom w:val="none" w:sz="0" w:space="0" w:color="auto"/>
            <w:right w:val="none" w:sz="0" w:space="0" w:color="auto"/>
          </w:divBdr>
          <w:divsChild>
            <w:div w:id="952708751">
              <w:marLeft w:val="0"/>
              <w:marRight w:val="0"/>
              <w:marTop w:val="0"/>
              <w:marBottom w:val="0"/>
              <w:divBdr>
                <w:top w:val="none" w:sz="0" w:space="0" w:color="auto"/>
                <w:left w:val="none" w:sz="0" w:space="0" w:color="auto"/>
                <w:bottom w:val="none" w:sz="0" w:space="0" w:color="auto"/>
                <w:right w:val="none" w:sz="0" w:space="0" w:color="auto"/>
              </w:divBdr>
            </w:div>
          </w:divsChild>
        </w:div>
        <w:div w:id="1169829448">
          <w:marLeft w:val="0"/>
          <w:marRight w:val="0"/>
          <w:marTop w:val="75"/>
          <w:marBottom w:val="0"/>
          <w:divBdr>
            <w:top w:val="none" w:sz="0" w:space="0" w:color="auto"/>
            <w:left w:val="none" w:sz="0" w:space="0" w:color="auto"/>
            <w:bottom w:val="none" w:sz="0" w:space="0" w:color="auto"/>
            <w:right w:val="none" w:sz="0" w:space="0" w:color="auto"/>
          </w:divBdr>
          <w:divsChild>
            <w:div w:id="846672619">
              <w:marLeft w:val="0"/>
              <w:marRight w:val="0"/>
              <w:marTop w:val="0"/>
              <w:marBottom w:val="0"/>
              <w:divBdr>
                <w:top w:val="none" w:sz="0" w:space="0" w:color="auto"/>
                <w:left w:val="none" w:sz="0" w:space="0" w:color="auto"/>
                <w:bottom w:val="none" w:sz="0" w:space="0" w:color="auto"/>
                <w:right w:val="none" w:sz="0" w:space="0" w:color="auto"/>
              </w:divBdr>
              <w:divsChild>
                <w:div w:id="568275549">
                  <w:marLeft w:val="-225"/>
                  <w:marRight w:val="-225"/>
                  <w:marTop w:val="0"/>
                  <w:marBottom w:val="0"/>
                  <w:divBdr>
                    <w:top w:val="none" w:sz="0" w:space="0" w:color="auto"/>
                    <w:left w:val="none" w:sz="0" w:space="0" w:color="auto"/>
                    <w:bottom w:val="none" w:sz="0" w:space="0" w:color="auto"/>
                    <w:right w:val="none" w:sz="0" w:space="0" w:color="auto"/>
                  </w:divBdr>
                  <w:divsChild>
                    <w:div w:id="2103451535">
                      <w:marLeft w:val="0"/>
                      <w:marRight w:val="0"/>
                      <w:marTop w:val="0"/>
                      <w:marBottom w:val="0"/>
                      <w:divBdr>
                        <w:top w:val="none" w:sz="0" w:space="0" w:color="auto"/>
                        <w:left w:val="none" w:sz="0" w:space="0" w:color="auto"/>
                        <w:bottom w:val="none" w:sz="0" w:space="0" w:color="auto"/>
                        <w:right w:val="none" w:sz="0" w:space="0" w:color="auto"/>
                      </w:divBdr>
                      <w:divsChild>
                        <w:div w:id="1040328040">
                          <w:marLeft w:val="0"/>
                          <w:marRight w:val="0"/>
                          <w:marTop w:val="0"/>
                          <w:marBottom w:val="0"/>
                          <w:divBdr>
                            <w:top w:val="none" w:sz="0" w:space="0" w:color="auto"/>
                            <w:left w:val="none" w:sz="0" w:space="0" w:color="auto"/>
                            <w:bottom w:val="none" w:sz="0" w:space="0" w:color="auto"/>
                            <w:right w:val="none" w:sz="0" w:space="0" w:color="auto"/>
                          </w:divBdr>
                        </w:div>
                      </w:divsChild>
                    </w:div>
                    <w:div w:id="1031416836">
                      <w:marLeft w:val="-225"/>
                      <w:marRight w:val="-225"/>
                      <w:marTop w:val="0"/>
                      <w:marBottom w:val="0"/>
                      <w:divBdr>
                        <w:top w:val="none" w:sz="0" w:space="0" w:color="auto"/>
                        <w:left w:val="none" w:sz="0" w:space="0" w:color="auto"/>
                        <w:bottom w:val="none" w:sz="0" w:space="0" w:color="auto"/>
                        <w:right w:val="none" w:sz="0" w:space="0" w:color="auto"/>
                      </w:divBdr>
                      <w:divsChild>
                        <w:div w:id="547230790">
                          <w:marLeft w:val="0"/>
                          <w:marRight w:val="0"/>
                          <w:marTop w:val="0"/>
                          <w:marBottom w:val="0"/>
                          <w:divBdr>
                            <w:top w:val="none" w:sz="0" w:space="0" w:color="auto"/>
                            <w:left w:val="none" w:sz="0" w:space="0" w:color="auto"/>
                            <w:bottom w:val="none" w:sz="0" w:space="0" w:color="auto"/>
                            <w:right w:val="none" w:sz="0" w:space="0" w:color="auto"/>
                          </w:divBdr>
                          <w:divsChild>
                            <w:div w:id="131364212">
                              <w:marLeft w:val="0"/>
                              <w:marRight w:val="0"/>
                              <w:marTop w:val="0"/>
                              <w:marBottom w:val="0"/>
                              <w:divBdr>
                                <w:top w:val="single" w:sz="6" w:space="0" w:color="D6D6D6"/>
                                <w:left w:val="single" w:sz="6" w:space="4" w:color="D6D6D6"/>
                                <w:bottom w:val="single" w:sz="6" w:space="0" w:color="D6D6D6"/>
                                <w:right w:val="single" w:sz="6" w:space="4" w:color="D6D6D6"/>
                              </w:divBdr>
                              <w:divsChild>
                                <w:div w:id="1196426109">
                                  <w:marLeft w:val="0"/>
                                  <w:marRight w:val="0"/>
                                  <w:marTop w:val="0"/>
                                  <w:marBottom w:val="0"/>
                                  <w:divBdr>
                                    <w:top w:val="none" w:sz="0" w:space="0" w:color="auto"/>
                                    <w:left w:val="none" w:sz="0" w:space="0" w:color="auto"/>
                                    <w:bottom w:val="none" w:sz="0" w:space="0" w:color="auto"/>
                                    <w:right w:val="none" w:sz="0" w:space="0" w:color="auto"/>
                                  </w:divBdr>
                                </w:div>
                                <w:div w:id="8901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123">
                          <w:marLeft w:val="-225"/>
                          <w:marRight w:val="-225"/>
                          <w:marTop w:val="0"/>
                          <w:marBottom w:val="0"/>
                          <w:divBdr>
                            <w:top w:val="none" w:sz="0" w:space="0" w:color="auto"/>
                            <w:left w:val="none" w:sz="0" w:space="0" w:color="auto"/>
                            <w:bottom w:val="none" w:sz="0" w:space="0" w:color="auto"/>
                            <w:right w:val="none" w:sz="0" w:space="0" w:color="auto"/>
                          </w:divBdr>
                          <w:divsChild>
                            <w:div w:id="659965490">
                              <w:marLeft w:val="0"/>
                              <w:marRight w:val="0"/>
                              <w:marTop w:val="0"/>
                              <w:marBottom w:val="0"/>
                              <w:divBdr>
                                <w:top w:val="none" w:sz="0" w:space="0" w:color="auto"/>
                                <w:left w:val="none" w:sz="0" w:space="0" w:color="auto"/>
                                <w:bottom w:val="none" w:sz="0" w:space="0" w:color="auto"/>
                                <w:right w:val="none" w:sz="0" w:space="0" w:color="auto"/>
                              </w:divBdr>
                              <w:divsChild>
                                <w:div w:id="127450912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948657230">
              <w:marLeft w:val="0"/>
              <w:marRight w:val="0"/>
              <w:marTop w:val="0"/>
              <w:marBottom w:val="0"/>
              <w:divBdr>
                <w:top w:val="single" w:sz="24" w:space="31" w:color="AAAAAA"/>
                <w:left w:val="none" w:sz="0" w:space="0" w:color="auto"/>
                <w:bottom w:val="none" w:sz="0" w:space="0" w:color="auto"/>
                <w:right w:val="none" w:sz="0" w:space="0" w:color="auto"/>
              </w:divBdr>
              <w:divsChild>
                <w:div w:id="511723676">
                  <w:marLeft w:val="0"/>
                  <w:marRight w:val="0"/>
                  <w:marTop w:val="0"/>
                  <w:marBottom w:val="0"/>
                  <w:divBdr>
                    <w:top w:val="none" w:sz="0" w:space="0" w:color="auto"/>
                    <w:left w:val="none" w:sz="0" w:space="0" w:color="auto"/>
                    <w:bottom w:val="none" w:sz="0" w:space="0" w:color="auto"/>
                    <w:right w:val="none" w:sz="0" w:space="0" w:color="auto"/>
                  </w:divBdr>
                  <w:divsChild>
                    <w:div w:id="174998260">
                      <w:marLeft w:val="-225"/>
                      <w:marRight w:val="-225"/>
                      <w:marTop w:val="0"/>
                      <w:marBottom w:val="0"/>
                      <w:divBdr>
                        <w:top w:val="none" w:sz="0" w:space="0" w:color="auto"/>
                        <w:left w:val="none" w:sz="0" w:space="0" w:color="auto"/>
                        <w:bottom w:val="none" w:sz="0" w:space="0" w:color="auto"/>
                        <w:right w:val="none" w:sz="0" w:space="0" w:color="auto"/>
                      </w:divBdr>
                      <w:divsChild>
                        <w:div w:id="1964194705">
                          <w:marLeft w:val="0"/>
                          <w:marRight w:val="0"/>
                          <w:marTop w:val="0"/>
                          <w:marBottom w:val="0"/>
                          <w:divBdr>
                            <w:top w:val="none" w:sz="0" w:space="0" w:color="auto"/>
                            <w:left w:val="none" w:sz="0" w:space="0" w:color="auto"/>
                            <w:bottom w:val="none" w:sz="0" w:space="0" w:color="auto"/>
                            <w:right w:val="none" w:sz="0" w:space="0" w:color="auto"/>
                          </w:divBdr>
                        </w:div>
                        <w:div w:id="91896789">
                          <w:marLeft w:val="0"/>
                          <w:marRight w:val="0"/>
                          <w:marTop w:val="0"/>
                          <w:marBottom w:val="0"/>
                          <w:divBdr>
                            <w:top w:val="none" w:sz="0" w:space="0" w:color="auto"/>
                            <w:left w:val="none" w:sz="0" w:space="0" w:color="auto"/>
                            <w:bottom w:val="none" w:sz="0" w:space="0" w:color="auto"/>
                            <w:right w:val="none" w:sz="0" w:space="0" w:color="auto"/>
                          </w:divBdr>
                        </w:div>
                        <w:div w:id="24407841">
                          <w:marLeft w:val="0"/>
                          <w:marRight w:val="0"/>
                          <w:marTop w:val="0"/>
                          <w:marBottom w:val="0"/>
                          <w:divBdr>
                            <w:top w:val="none" w:sz="0" w:space="0" w:color="auto"/>
                            <w:left w:val="none" w:sz="0" w:space="0" w:color="auto"/>
                            <w:bottom w:val="none" w:sz="0" w:space="0" w:color="auto"/>
                            <w:right w:val="none" w:sz="0" w:space="0" w:color="auto"/>
                          </w:divBdr>
                        </w:div>
                        <w:div w:id="900754039">
                          <w:marLeft w:val="0"/>
                          <w:marRight w:val="0"/>
                          <w:marTop w:val="0"/>
                          <w:marBottom w:val="0"/>
                          <w:divBdr>
                            <w:top w:val="none" w:sz="0" w:space="0" w:color="auto"/>
                            <w:left w:val="none" w:sz="0" w:space="0" w:color="auto"/>
                            <w:bottom w:val="none" w:sz="0" w:space="0" w:color="auto"/>
                            <w:right w:val="none" w:sz="0" w:space="0" w:color="auto"/>
                          </w:divBdr>
                          <w:divsChild>
                            <w:div w:id="18089371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2185</Words>
  <Characters>12456</Characters>
  <Application>Microsoft Office Word</Application>
  <DocSecurity>0</DocSecurity>
  <Lines>103</Lines>
  <Paragraphs>29</Paragraphs>
  <ScaleCrop>false</ScaleCrop>
  <Company>home</Company>
  <LinksUpToDate>false</LinksUpToDate>
  <CharactersWithSpaces>14612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2015-08-30T05:24:00Z</dcterms:created>
  <dcterms:modified xsi:type="dcterms:W3CDTF">2015-08-30T05:25:00Z</dcterms:modified>
</cp:coreProperties>
</file>