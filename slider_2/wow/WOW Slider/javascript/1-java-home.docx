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65" w:rsidRPr="00A12765" w:rsidRDefault="00A12765" w:rsidP="00A12765">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10" name="Picture 10"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A12765" w:rsidRPr="00A12765" w:rsidRDefault="00A12765" w:rsidP="00A12765">
      <w:pPr>
        <w:pBdr>
          <w:bottom w:val="single" w:sz="6" w:space="1" w:color="auto"/>
        </w:pBdr>
        <w:spacing w:after="0" w:line="240" w:lineRule="auto"/>
        <w:jc w:val="center"/>
        <w:rPr>
          <w:rFonts w:ascii="Arial" w:eastAsia="Times New Roman" w:hAnsi="Arial" w:cs="Arial"/>
          <w:vanish/>
          <w:sz w:val="16"/>
          <w:szCs w:val="16"/>
        </w:rPr>
      </w:pPr>
      <w:r w:rsidRPr="00A12765">
        <w:rPr>
          <w:rFonts w:ascii="Arial" w:eastAsia="Times New Roman" w:hAnsi="Arial" w:cs="Arial"/>
          <w:vanish/>
          <w:sz w:val="16"/>
          <w:szCs w:val="16"/>
        </w:rPr>
        <w:t>Top of Form</w:t>
      </w:r>
    </w:p>
    <w:p w:rsidR="00A12765" w:rsidRPr="00A12765" w:rsidRDefault="00A12765" w:rsidP="00A12765">
      <w:pPr>
        <w:spacing w:after="0" w:line="240" w:lineRule="auto"/>
        <w:rPr>
          <w:rFonts w:ascii="Times New Roman" w:eastAsia="Times New Roman" w:hAnsi="Times New Roman" w:cs="Times New Roman"/>
          <w:sz w:val="24"/>
          <w:szCs w:val="24"/>
        </w:rPr>
      </w:pPr>
      <w:r w:rsidRPr="00A12765">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A12765" w:rsidRPr="00A12765" w:rsidRDefault="00A12765" w:rsidP="00A12765">
      <w:pPr>
        <w:pBdr>
          <w:top w:val="single" w:sz="6" w:space="1" w:color="auto"/>
        </w:pBdr>
        <w:spacing w:after="0" w:line="240" w:lineRule="auto"/>
        <w:jc w:val="center"/>
        <w:rPr>
          <w:rFonts w:ascii="Arial" w:eastAsia="Times New Roman" w:hAnsi="Arial" w:cs="Arial"/>
          <w:vanish/>
          <w:sz w:val="16"/>
          <w:szCs w:val="16"/>
        </w:rPr>
      </w:pPr>
      <w:r w:rsidRPr="00A12765">
        <w:rPr>
          <w:rFonts w:ascii="Arial" w:eastAsia="Times New Roman" w:hAnsi="Arial" w:cs="Arial"/>
          <w:vanish/>
          <w:sz w:val="16"/>
          <w:szCs w:val="16"/>
        </w:rPr>
        <w:t>Bottom of Form</w:t>
      </w:r>
    </w:p>
    <w:p w:rsidR="00A12765" w:rsidRPr="00A12765" w:rsidRDefault="00A12765" w:rsidP="00A12765">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A12765">
          <w:rPr>
            <w:rFonts w:ascii="Times New Roman" w:eastAsia="Times New Roman" w:hAnsi="Times New Roman" w:cs="Times New Roman"/>
            <w:color w:val="999999"/>
          </w:rPr>
          <w:t>  Whiteboard</w:t>
        </w:r>
      </w:hyperlink>
    </w:p>
    <w:p w:rsidR="00A12765" w:rsidRPr="00A12765" w:rsidRDefault="00A12765" w:rsidP="00A12765">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A12765">
          <w:rPr>
            <w:rFonts w:ascii="Times New Roman" w:eastAsia="Times New Roman" w:hAnsi="Times New Roman" w:cs="Times New Roman"/>
            <w:color w:val="999999"/>
          </w:rPr>
          <w:t>  Quizzes</w:t>
        </w:r>
      </w:hyperlink>
    </w:p>
    <w:p w:rsidR="00A12765" w:rsidRPr="00A12765" w:rsidRDefault="00A12765" w:rsidP="00A12765">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A12765">
          <w:rPr>
            <w:rFonts w:ascii="Times New Roman" w:eastAsia="Times New Roman" w:hAnsi="Times New Roman" w:cs="Times New Roman"/>
            <w:color w:val="999999"/>
          </w:rPr>
          <w:t>  Shared</w:t>
        </w:r>
      </w:hyperlink>
    </w:p>
    <w:p w:rsidR="00A12765" w:rsidRPr="00A12765" w:rsidRDefault="00A12765" w:rsidP="00A12765">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A12765">
          <w:rPr>
            <w:rFonts w:ascii="Times New Roman" w:eastAsia="Times New Roman" w:hAnsi="Times New Roman" w:cs="Times New Roman"/>
            <w:color w:val="999999"/>
          </w:rPr>
          <w:t>  Articles</w:t>
        </w:r>
      </w:hyperlink>
    </w:p>
    <w:p w:rsidR="00A12765" w:rsidRPr="00A12765" w:rsidRDefault="00A12765" w:rsidP="00A12765">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A12765">
          <w:rPr>
            <w:rFonts w:ascii="Times New Roman" w:eastAsia="Times New Roman" w:hAnsi="Times New Roman" w:cs="Times New Roman"/>
            <w:b/>
            <w:bCs/>
            <w:caps/>
            <w:color w:val="000000"/>
            <w:sz w:val="18"/>
            <w:szCs w:val="18"/>
          </w:rPr>
          <w:t> HOME</w:t>
        </w:r>
      </w:hyperlink>
    </w:p>
    <w:p w:rsidR="00A12765" w:rsidRPr="00A12765" w:rsidRDefault="00A12765" w:rsidP="00A12765">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A12765">
          <w:rPr>
            <w:rFonts w:ascii="Times New Roman" w:eastAsia="Times New Roman" w:hAnsi="Times New Roman" w:cs="Times New Roman"/>
            <w:b/>
            <w:bCs/>
            <w:caps/>
            <w:color w:val="000000"/>
            <w:sz w:val="18"/>
            <w:szCs w:val="18"/>
          </w:rPr>
          <w:t>TUTORIALS LIBRARY </w:t>
        </w:r>
      </w:hyperlink>
    </w:p>
    <w:p w:rsidR="00A12765" w:rsidRPr="00A12765" w:rsidRDefault="00A12765" w:rsidP="00A12765">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A12765">
          <w:rPr>
            <w:rFonts w:ascii="Times New Roman" w:eastAsia="Times New Roman" w:hAnsi="Times New Roman" w:cs="Times New Roman"/>
            <w:b/>
            <w:bCs/>
            <w:caps/>
            <w:color w:val="000000"/>
            <w:sz w:val="18"/>
            <w:szCs w:val="18"/>
          </w:rPr>
          <w:t> CODING GROUND </w:t>
        </w:r>
      </w:hyperlink>
    </w:p>
    <w:p w:rsidR="00A12765" w:rsidRPr="00A12765" w:rsidRDefault="00A12765" w:rsidP="00A12765">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A12765">
          <w:rPr>
            <w:rFonts w:ascii="Times New Roman" w:eastAsia="Times New Roman" w:hAnsi="Times New Roman" w:cs="Times New Roman"/>
            <w:b/>
            <w:bCs/>
            <w:caps/>
            <w:color w:val="000000"/>
            <w:sz w:val="18"/>
            <w:szCs w:val="18"/>
          </w:rPr>
          <w:t>ABSOLUTE CLASSES</w:t>
        </w:r>
      </w:hyperlink>
    </w:p>
    <w:p w:rsidR="00A12765" w:rsidRPr="00A12765" w:rsidRDefault="00A12765" w:rsidP="00A12765">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9" name="Picture 9"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A12765" w:rsidRPr="00A12765" w:rsidRDefault="00A12765" w:rsidP="00A12765">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proofErr w:type="spellStart"/>
      <w:r w:rsidRPr="00A12765">
        <w:rPr>
          <w:rFonts w:ascii="Arial" w:eastAsia="Times New Roman" w:hAnsi="Arial" w:cs="Arial"/>
          <w:color w:val="FFFFFF"/>
          <w:sz w:val="21"/>
          <w:szCs w:val="21"/>
        </w:rPr>
        <w:t>Javascript</w:t>
      </w:r>
      <w:proofErr w:type="spellEnd"/>
      <w:r w:rsidRPr="00A12765">
        <w:rPr>
          <w:rFonts w:ascii="Arial" w:eastAsia="Times New Roman" w:hAnsi="Arial" w:cs="Arial"/>
          <w:color w:val="FFFFFF"/>
          <w:sz w:val="21"/>
          <w:szCs w:val="21"/>
        </w:rPr>
        <w:t xml:space="preserve"> Basics Tutorial</w:t>
      </w:r>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19" w:history="1">
        <w:proofErr w:type="spellStart"/>
        <w:r w:rsidRPr="00A12765">
          <w:rPr>
            <w:rFonts w:ascii="Arial" w:eastAsia="Times New Roman" w:hAnsi="Arial" w:cs="Arial"/>
            <w:color w:val="000000"/>
            <w:sz w:val="19"/>
            <w:szCs w:val="19"/>
            <w:shd w:val="clear" w:color="auto" w:fill="D6D6D6"/>
          </w:rPr>
          <w:t>Javascript</w:t>
        </w:r>
        <w:proofErr w:type="spellEnd"/>
        <w:r w:rsidRPr="00A12765">
          <w:rPr>
            <w:rFonts w:ascii="Arial" w:eastAsia="Times New Roman" w:hAnsi="Arial" w:cs="Arial"/>
            <w:color w:val="000000"/>
            <w:sz w:val="19"/>
            <w:szCs w:val="19"/>
            <w:shd w:val="clear" w:color="auto" w:fill="D6D6D6"/>
          </w:rPr>
          <w:t xml:space="preserve"> - Home</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0"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Overview</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1"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Syntax</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2"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Enabling</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3"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Placement</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4"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Variables</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5"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Operators</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6"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If...Else</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7"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Switch Case</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8"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While Loop</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29"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For Loop</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0"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For...in</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1"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Loop Control</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2"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Functions</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3"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Events</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4"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Cookies</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5"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Page Redirect</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6"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Dialog Boxes</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7"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Void Keyword</w:t>
        </w:r>
      </w:hyperlink>
    </w:p>
    <w:p w:rsidR="00A12765" w:rsidRPr="00A12765" w:rsidRDefault="00A12765" w:rsidP="00A12765">
      <w:pPr>
        <w:numPr>
          <w:ilvl w:val="0"/>
          <w:numId w:val="3"/>
        </w:numPr>
        <w:spacing w:after="0" w:line="210" w:lineRule="atLeast"/>
        <w:ind w:left="495"/>
        <w:rPr>
          <w:rFonts w:ascii="Arial" w:eastAsia="Times New Roman" w:hAnsi="Arial" w:cs="Arial"/>
          <w:color w:val="313131"/>
          <w:sz w:val="21"/>
          <w:szCs w:val="21"/>
        </w:rPr>
      </w:pPr>
      <w:hyperlink r:id="rId38"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Page Printing</w:t>
        </w:r>
      </w:hyperlink>
    </w:p>
    <w:p w:rsidR="00A12765" w:rsidRPr="00A12765" w:rsidRDefault="00A12765" w:rsidP="00A12765">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A12765">
        <w:rPr>
          <w:rFonts w:ascii="Arial" w:eastAsia="Times New Roman" w:hAnsi="Arial" w:cs="Arial"/>
          <w:color w:val="FFFFFF"/>
          <w:sz w:val="21"/>
          <w:szCs w:val="21"/>
        </w:rPr>
        <w:t>JavaScript Objects</w:t>
      </w:r>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39"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Objects</w:t>
        </w:r>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0"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Number</w:t>
        </w:r>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1"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Boolean</w:t>
        </w:r>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2"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Strings</w:t>
        </w:r>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3"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Arrays</w:t>
        </w:r>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4"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Date</w:t>
        </w:r>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5"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Math</w:t>
        </w:r>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6"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w:t>
        </w:r>
        <w:proofErr w:type="spellStart"/>
        <w:r w:rsidRPr="00A12765">
          <w:rPr>
            <w:rFonts w:ascii="Arial" w:eastAsia="Times New Roman" w:hAnsi="Arial" w:cs="Arial"/>
            <w:color w:val="000000"/>
            <w:sz w:val="19"/>
            <w:szCs w:val="19"/>
          </w:rPr>
          <w:t>RegExp</w:t>
        </w:r>
        <w:proofErr w:type="spellEnd"/>
      </w:hyperlink>
    </w:p>
    <w:p w:rsidR="00A12765" w:rsidRPr="00A12765" w:rsidRDefault="00A12765" w:rsidP="00A12765">
      <w:pPr>
        <w:numPr>
          <w:ilvl w:val="0"/>
          <w:numId w:val="4"/>
        </w:numPr>
        <w:spacing w:after="0" w:line="210" w:lineRule="atLeast"/>
        <w:ind w:left="495"/>
        <w:rPr>
          <w:rFonts w:ascii="Arial" w:eastAsia="Times New Roman" w:hAnsi="Arial" w:cs="Arial"/>
          <w:color w:val="313131"/>
          <w:sz w:val="21"/>
          <w:szCs w:val="21"/>
        </w:rPr>
      </w:pPr>
      <w:hyperlink r:id="rId47"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HTML DOM</w:t>
        </w:r>
      </w:hyperlink>
    </w:p>
    <w:p w:rsidR="00A12765" w:rsidRPr="00A12765" w:rsidRDefault="00A12765" w:rsidP="00A12765">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A12765">
        <w:rPr>
          <w:rFonts w:ascii="Arial" w:eastAsia="Times New Roman" w:hAnsi="Arial" w:cs="Arial"/>
          <w:color w:val="FFFFFF"/>
          <w:sz w:val="21"/>
          <w:szCs w:val="21"/>
        </w:rPr>
        <w:t>JavaScript Advanced</w:t>
      </w:r>
    </w:p>
    <w:p w:rsidR="00A12765" w:rsidRPr="00A12765" w:rsidRDefault="00A12765" w:rsidP="00A12765">
      <w:pPr>
        <w:numPr>
          <w:ilvl w:val="0"/>
          <w:numId w:val="5"/>
        </w:numPr>
        <w:spacing w:after="0" w:line="210" w:lineRule="atLeast"/>
        <w:ind w:left="495"/>
        <w:rPr>
          <w:rFonts w:ascii="Arial" w:eastAsia="Times New Roman" w:hAnsi="Arial" w:cs="Arial"/>
          <w:color w:val="313131"/>
          <w:sz w:val="21"/>
          <w:szCs w:val="21"/>
        </w:rPr>
      </w:pPr>
      <w:hyperlink r:id="rId48"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Error Handling</w:t>
        </w:r>
      </w:hyperlink>
    </w:p>
    <w:p w:rsidR="00A12765" w:rsidRPr="00A12765" w:rsidRDefault="00A12765" w:rsidP="00A12765">
      <w:pPr>
        <w:numPr>
          <w:ilvl w:val="0"/>
          <w:numId w:val="5"/>
        </w:numPr>
        <w:spacing w:after="0" w:line="210" w:lineRule="atLeast"/>
        <w:ind w:left="495"/>
        <w:rPr>
          <w:rFonts w:ascii="Arial" w:eastAsia="Times New Roman" w:hAnsi="Arial" w:cs="Arial"/>
          <w:color w:val="313131"/>
          <w:sz w:val="21"/>
          <w:szCs w:val="21"/>
        </w:rPr>
      </w:pPr>
      <w:hyperlink r:id="rId49"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Validations</w:t>
        </w:r>
      </w:hyperlink>
    </w:p>
    <w:p w:rsidR="00A12765" w:rsidRPr="00A12765" w:rsidRDefault="00A12765" w:rsidP="00A12765">
      <w:pPr>
        <w:numPr>
          <w:ilvl w:val="0"/>
          <w:numId w:val="5"/>
        </w:numPr>
        <w:spacing w:after="0" w:line="210" w:lineRule="atLeast"/>
        <w:ind w:left="495"/>
        <w:rPr>
          <w:rFonts w:ascii="Arial" w:eastAsia="Times New Roman" w:hAnsi="Arial" w:cs="Arial"/>
          <w:color w:val="313131"/>
          <w:sz w:val="21"/>
          <w:szCs w:val="21"/>
        </w:rPr>
      </w:pPr>
      <w:hyperlink r:id="rId50"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Animation</w:t>
        </w:r>
      </w:hyperlink>
    </w:p>
    <w:p w:rsidR="00A12765" w:rsidRPr="00A12765" w:rsidRDefault="00A12765" w:rsidP="00A12765">
      <w:pPr>
        <w:numPr>
          <w:ilvl w:val="0"/>
          <w:numId w:val="5"/>
        </w:numPr>
        <w:spacing w:after="0" w:line="210" w:lineRule="atLeast"/>
        <w:ind w:left="495"/>
        <w:rPr>
          <w:rFonts w:ascii="Arial" w:eastAsia="Times New Roman" w:hAnsi="Arial" w:cs="Arial"/>
          <w:color w:val="313131"/>
          <w:sz w:val="21"/>
          <w:szCs w:val="21"/>
        </w:rPr>
      </w:pPr>
      <w:hyperlink r:id="rId51"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Multimedia</w:t>
        </w:r>
      </w:hyperlink>
    </w:p>
    <w:p w:rsidR="00A12765" w:rsidRPr="00A12765" w:rsidRDefault="00A12765" w:rsidP="00A12765">
      <w:pPr>
        <w:numPr>
          <w:ilvl w:val="0"/>
          <w:numId w:val="5"/>
        </w:numPr>
        <w:spacing w:after="0" w:line="210" w:lineRule="atLeast"/>
        <w:ind w:left="495"/>
        <w:rPr>
          <w:rFonts w:ascii="Arial" w:eastAsia="Times New Roman" w:hAnsi="Arial" w:cs="Arial"/>
          <w:color w:val="313131"/>
          <w:sz w:val="21"/>
          <w:szCs w:val="21"/>
        </w:rPr>
      </w:pPr>
      <w:hyperlink r:id="rId52"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Debugging</w:t>
        </w:r>
      </w:hyperlink>
    </w:p>
    <w:p w:rsidR="00A12765" w:rsidRPr="00A12765" w:rsidRDefault="00A12765" w:rsidP="00A12765">
      <w:pPr>
        <w:numPr>
          <w:ilvl w:val="0"/>
          <w:numId w:val="5"/>
        </w:numPr>
        <w:spacing w:after="0" w:line="210" w:lineRule="atLeast"/>
        <w:ind w:left="495"/>
        <w:rPr>
          <w:rFonts w:ascii="Arial" w:eastAsia="Times New Roman" w:hAnsi="Arial" w:cs="Arial"/>
          <w:color w:val="313131"/>
          <w:sz w:val="21"/>
          <w:szCs w:val="21"/>
        </w:rPr>
      </w:pPr>
      <w:hyperlink r:id="rId53"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Image Map</w:t>
        </w:r>
      </w:hyperlink>
    </w:p>
    <w:p w:rsidR="00A12765" w:rsidRPr="00A12765" w:rsidRDefault="00A12765" w:rsidP="00A12765">
      <w:pPr>
        <w:numPr>
          <w:ilvl w:val="0"/>
          <w:numId w:val="5"/>
        </w:numPr>
        <w:spacing w:after="0" w:line="210" w:lineRule="atLeast"/>
        <w:ind w:left="495"/>
        <w:rPr>
          <w:rFonts w:ascii="Arial" w:eastAsia="Times New Roman" w:hAnsi="Arial" w:cs="Arial"/>
          <w:color w:val="313131"/>
          <w:sz w:val="21"/>
          <w:szCs w:val="21"/>
        </w:rPr>
      </w:pPr>
      <w:hyperlink r:id="rId54"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Browsers</w:t>
        </w:r>
      </w:hyperlink>
    </w:p>
    <w:p w:rsidR="00A12765" w:rsidRPr="00A12765" w:rsidRDefault="00A12765" w:rsidP="00A12765">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A12765">
        <w:rPr>
          <w:rFonts w:ascii="Arial" w:eastAsia="Times New Roman" w:hAnsi="Arial" w:cs="Arial"/>
          <w:color w:val="FFFFFF"/>
          <w:sz w:val="21"/>
          <w:szCs w:val="21"/>
        </w:rPr>
        <w:t>IMS DB Resources</w:t>
      </w:r>
    </w:p>
    <w:p w:rsidR="00A12765" w:rsidRPr="00A12765" w:rsidRDefault="00A12765" w:rsidP="00A12765">
      <w:pPr>
        <w:numPr>
          <w:ilvl w:val="0"/>
          <w:numId w:val="6"/>
        </w:numPr>
        <w:spacing w:after="0" w:line="210" w:lineRule="atLeast"/>
        <w:ind w:left="495"/>
        <w:rPr>
          <w:rFonts w:ascii="Arial" w:eastAsia="Times New Roman" w:hAnsi="Arial" w:cs="Arial"/>
          <w:color w:val="313131"/>
          <w:sz w:val="21"/>
          <w:szCs w:val="21"/>
        </w:rPr>
      </w:pPr>
      <w:hyperlink r:id="rId55"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Questions And Answers</w:t>
        </w:r>
      </w:hyperlink>
    </w:p>
    <w:p w:rsidR="00A12765" w:rsidRPr="00A12765" w:rsidRDefault="00A12765" w:rsidP="00A12765">
      <w:pPr>
        <w:numPr>
          <w:ilvl w:val="0"/>
          <w:numId w:val="6"/>
        </w:numPr>
        <w:spacing w:after="0" w:line="210" w:lineRule="atLeast"/>
        <w:ind w:left="495"/>
        <w:rPr>
          <w:rFonts w:ascii="Arial" w:eastAsia="Times New Roman" w:hAnsi="Arial" w:cs="Arial"/>
          <w:color w:val="313131"/>
          <w:sz w:val="21"/>
          <w:szCs w:val="21"/>
        </w:rPr>
      </w:pPr>
      <w:hyperlink r:id="rId56"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Quick Guide</w:t>
        </w:r>
      </w:hyperlink>
    </w:p>
    <w:p w:rsidR="00A12765" w:rsidRPr="00A12765" w:rsidRDefault="00A12765" w:rsidP="00A12765">
      <w:pPr>
        <w:numPr>
          <w:ilvl w:val="0"/>
          <w:numId w:val="6"/>
        </w:numPr>
        <w:spacing w:after="0" w:line="210" w:lineRule="atLeast"/>
        <w:ind w:left="495"/>
        <w:rPr>
          <w:rFonts w:ascii="Arial" w:eastAsia="Times New Roman" w:hAnsi="Arial" w:cs="Arial"/>
          <w:color w:val="313131"/>
          <w:sz w:val="21"/>
          <w:szCs w:val="21"/>
        </w:rPr>
      </w:pPr>
      <w:hyperlink r:id="rId57"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Functions</w:t>
        </w:r>
      </w:hyperlink>
    </w:p>
    <w:p w:rsidR="00A12765" w:rsidRPr="00A12765" w:rsidRDefault="00A12765" w:rsidP="00A12765">
      <w:pPr>
        <w:numPr>
          <w:ilvl w:val="0"/>
          <w:numId w:val="6"/>
        </w:numPr>
        <w:spacing w:after="0" w:line="210" w:lineRule="atLeast"/>
        <w:ind w:left="495"/>
        <w:rPr>
          <w:rFonts w:ascii="Arial" w:eastAsia="Times New Roman" w:hAnsi="Arial" w:cs="Arial"/>
          <w:color w:val="313131"/>
          <w:sz w:val="21"/>
          <w:szCs w:val="21"/>
        </w:rPr>
      </w:pPr>
      <w:hyperlink r:id="rId58" w:history="1">
        <w:proofErr w:type="spellStart"/>
        <w:r w:rsidRPr="00A12765">
          <w:rPr>
            <w:rFonts w:ascii="Arial" w:eastAsia="Times New Roman" w:hAnsi="Arial" w:cs="Arial"/>
            <w:color w:val="000000"/>
            <w:sz w:val="19"/>
            <w:szCs w:val="19"/>
          </w:rPr>
          <w:t>Javascript</w:t>
        </w:r>
        <w:proofErr w:type="spellEnd"/>
        <w:r w:rsidRPr="00A12765">
          <w:rPr>
            <w:rFonts w:ascii="Arial" w:eastAsia="Times New Roman" w:hAnsi="Arial" w:cs="Arial"/>
            <w:color w:val="000000"/>
            <w:sz w:val="19"/>
            <w:szCs w:val="19"/>
          </w:rPr>
          <w:t xml:space="preserve"> - Resources</w:t>
        </w:r>
      </w:hyperlink>
    </w:p>
    <w:p w:rsidR="00A12765" w:rsidRPr="00A12765" w:rsidRDefault="00A12765" w:rsidP="00A12765">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A12765">
        <w:rPr>
          <w:rFonts w:ascii="Arial" w:eastAsia="Times New Roman" w:hAnsi="Arial" w:cs="Arial"/>
          <w:color w:val="000000"/>
          <w:sz w:val="21"/>
          <w:szCs w:val="21"/>
        </w:rPr>
        <w:t>Selected Reading</w:t>
      </w:r>
    </w:p>
    <w:p w:rsidR="00A12765" w:rsidRPr="00A12765" w:rsidRDefault="00A12765" w:rsidP="00A12765">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A12765">
          <w:rPr>
            <w:rFonts w:ascii="Arial" w:eastAsia="Times New Roman" w:hAnsi="Arial" w:cs="Arial"/>
            <w:color w:val="000000"/>
            <w:sz w:val="19"/>
            <w:szCs w:val="19"/>
          </w:rPr>
          <w:t>Developer's Best Practices</w:t>
        </w:r>
      </w:hyperlink>
    </w:p>
    <w:p w:rsidR="00A12765" w:rsidRPr="00A12765" w:rsidRDefault="00A12765" w:rsidP="00A12765">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A12765">
          <w:rPr>
            <w:rFonts w:ascii="Arial" w:eastAsia="Times New Roman" w:hAnsi="Arial" w:cs="Arial"/>
            <w:color w:val="000000"/>
            <w:sz w:val="19"/>
            <w:szCs w:val="19"/>
          </w:rPr>
          <w:t>Questions and Answers</w:t>
        </w:r>
      </w:hyperlink>
    </w:p>
    <w:p w:rsidR="00A12765" w:rsidRPr="00A12765" w:rsidRDefault="00A12765" w:rsidP="00A12765">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A12765">
          <w:rPr>
            <w:rFonts w:ascii="Arial" w:eastAsia="Times New Roman" w:hAnsi="Arial" w:cs="Arial"/>
            <w:color w:val="000000"/>
            <w:sz w:val="19"/>
            <w:szCs w:val="19"/>
          </w:rPr>
          <w:t>Effective Resume Writing</w:t>
        </w:r>
      </w:hyperlink>
    </w:p>
    <w:p w:rsidR="00A12765" w:rsidRPr="00A12765" w:rsidRDefault="00A12765" w:rsidP="00A12765">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A12765">
          <w:rPr>
            <w:rFonts w:ascii="Arial" w:eastAsia="Times New Roman" w:hAnsi="Arial" w:cs="Arial"/>
            <w:color w:val="000000"/>
            <w:sz w:val="19"/>
            <w:szCs w:val="19"/>
          </w:rPr>
          <w:t>HR Interview Questions</w:t>
        </w:r>
      </w:hyperlink>
    </w:p>
    <w:p w:rsidR="00A12765" w:rsidRPr="00A12765" w:rsidRDefault="00A12765" w:rsidP="00A12765">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A12765">
          <w:rPr>
            <w:rFonts w:ascii="Arial" w:eastAsia="Times New Roman" w:hAnsi="Arial" w:cs="Arial"/>
            <w:color w:val="000000"/>
            <w:sz w:val="19"/>
            <w:szCs w:val="19"/>
          </w:rPr>
          <w:t>Computer Glossary</w:t>
        </w:r>
      </w:hyperlink>
    </w:p>
    <w:p w:rsidR="00A12765" w:rsidRPr="00A12765" w:rsidRDefault="00A12765" w:rsidP="00A12765">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A12765">
          <w:rPr>
            <w:rFonts w:ascii="Arial" w:eastAsia="Times New Roman" w:hAnsi="Arial" w:cs="Arial"/>
            <w:color w:val="000000"/>
            <w:sz w:val="19"/>
            <w:szCs w:val="19"/>
          </w:rPr>
          <w:t>Who is Who</w:t>
        </w:r>
      </w:hyperlink>
    </w:p>
    <w:p w:rsidR="00A12765" w:rsidRPr="00A12765" w:rsidRDefault="00A12765" w:rsidP="00A12765">
      <w:pPr>
        <w:shd w:val="clear" w:color="auto" w:fill="FFFFFF"/>
        <w:spacing w:after="0" w:line="330" w:lineRule="atLeast"/>
        <w:ind w:left="-450" w:right="-450"/>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583882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Tutorial"/>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38825" cy="1847850"/>
                    </a:xfrm>
                    <a:prstGeom prst="rect">
                      <a:avLst/>
                    </a:prstGeom>
                    <a:noFill/>
                    <a:ln>
                      <a:noFill/>
                    </a:ln>
                  </pic:spPr>
                </pic:pic>
              </a:graphicData>
            </a:graphic>
          </wp:inline>
        </w:drawing>
      </w:r>
    </w:p>
    <w:p w:rsidR="00A12765" w:rsidRPr="00A12765" w:rsidRDefault="00A12765" w:rsidP="00A12765">
      <w:pPr>
        <w:shd w:val="clear" w:color="auto" w:fill="FFFFFF"/>
        <w:spacing w:before="105" w:after="105" w:line="330" w:lineRule="atLeast"/>
        <w:ind w:left="-450" w:right="-450"/>
        <w:rPr>
          <w:rFonts w:ascii="Arial" w:eastAsia="Times New Roman" w:hAnsi="Arial" w:cs="Arial"/>
          <w:color w:val="313131"/>
          <w:sz w:val="21"/>
          <w:szCs w:val="21"/>
        </w:rPr>
      </w:pPr>
      <w:r w:rsidRPr="00A12765">
        <w:rPr>
          <w:rFonts w:ascii="Arial" w:eastAsia="Times New Roman" w:hAnsi="Arial" w:cs="Arial"/>
          <w:color w:val="313131"/>
          <w:sz w:val="21"/>
          <w:szCs w:val="21"/>
        </w:rPr>
        <w:pict>
          <v:rect id="_x0000_i1028" style="width:0;height:0" o:hralign="center" o:hrstd="t" o:hr="t" fillcolor="#a0a0a0" stroked="f"/>
        </w:pict>
      </w:r>
    </w:p>
    <w:p w:rsidR="00A12765" w:rsidRPr="00A12765" w:rsidRDefault="00A12765" w:rsidP="00A12765">
      <w:pPr>
        <w:shd w:val="clear" w:color="auto" w:fill="FFFFFF"/>
        <w:spacing w:before="105" w:after="105" w:line="330" w:lineRule="atLeast"/>
        <w:ind w:left="-450" w:right="-450"/>
        <w:jc w:val="center"/>
        <w:rPr>
          <w:rFonts w:ascii="Arial" w:eastAsia="Times New Roman" w:hAnsi="Arial" w:cs="Arial"/>
          <w:color w:val="313131"/>
          <w:sz w:val="21"/>
          <w:szCs w:val="21"/>
        </w:rPr>
      </w:pPr>
      <w:hyperlink r:id="rId66" w:history="1">
        <w:r w:rsidRPr="00A12765">
          <w:rPr>
            <w:rFonts w:ascii="Arial" w:eastAsia="Times New Roman" w:hAnsi="Arial" w:cs="Arial"/>
            <w:color w:val="000000"/>
            <w:sz w:val="23"/>
            <w:szCs w:val="23"/>
          </w:rPr>
          <w:t> Previous Page</w:t>
        </w:r>
      </w:hyperlink>
    </w:p>
    <w:p w:rsidR="00A12765" w:rsidRPr="00A12765" w:rsidRDefault="00A12765" w:rsidP="00A12765">
      <w:pPr>
        <w:shd w:val="clear" w:color="auto" w:fill="FFFFFF"/>
        <w:spacing w:before="105" w:after="105" w:line="330" w:lineRule="atLeast"/>
        <w:ind w:left="-450" w:right="-450"/>
        <w:jc w:val="center"/>
        <w:rPr>
          <w:rFonts w:ascii="Arial" w:eastAsia="Times New Roman" w:hAnsi="Arial" w:cs="Arial"/>
          <w:color w:val="313131"/>
          <w:sz w:val="21"/>
          <w:szCs w:val="21"/>
        </w:rPr>
      </w:pPr>
      <w:hyperlink r:id="rId67" w:history="1">
        <w:r w:rsidRPr="00A12765">
          <w:rPr>
            <w:rFonts w:ascii="Arial" w:eastAsia="Times New Roman" w:hAnsi="Arial" w:cs="Arial"/>
            <w:color w:val="000000"/>
            <w:sz w:val="23"/>
            <w:szCs w:val="23"/>
          </w:rPr>
          <w:t>Next Page  </w:t>
        </w:r>
      </w:hyperlink>
    </w:p>
    <w:p w:rsidR="00A12765" w:rsidRPr="00A12765" w:rsidRDefault="00A12765" w:rsidP="00A12765">
      <w:pPr>
        <w:shd w:val="clear" w:color="auto" w:fill="FFFFFF"/>
        <w:spacing w:before="105" w:after="105" w:line="330" w:lineRule="atLeast"/>
        <w:ind w:left="-450" w:right="-450"/>
        <w:rPr>
          <w:rFonts w:ascii="Arial" w:eastAsia="Times New Roman" w:hAnsi="Arial" w:cs="Arial"/>
          <w:color w:val="313131"/>
          <w:sz w:val="21"/>
          <w:szCs w:val="21"/>
        </w:rPr>
      </w:pPr>
      <w:r w:rsidRPr="00A12765">
        <w:rPr>
          <w:rFonts w:ascii="Arial" w:eastAsia="Times New Roman" w:hAnsi="Arial" w:cs="Arial"/>
          <w:color w:val="313131"/>
          <w:sz w:val="21"/>
          <w:szCs w:val="21"/>
        </w:rPr>
        <w:pict>
          <v:rect id="_x0000_i1029" style="width:0;height:0" o:hralign="center" o:hrstd="t" o:hr="t" fillcolor="#a0a0a0" stroked="f"/>
        </w:pict>
      </w:r>
    </w:p>
    <w:p w:rsidR="00A12765" w:rsidRPr="00A12765" w:rsidRDefault="00A12765" w:rsidP="00A12765">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proofErr w:type="spellStart"/>
      <w:r w:rsidRPr="00A12765">
        <w:rPr>
          <w:rFonts w:ascii="Arial" w:eastAsia="Times New Roman" w:hAnsi="Arial" w:cs="Arial"/>
          <w:color w:val="121214"/>
          <w:spacing w:val="-15"/>
          <w:kern w:val="36"/>
          <w:sz w:val="42"/>
          <w:szCs w:val="42"/>
        </w:rPr>
        <w:t>Javascript</w:t>
      </w:r>
      <w:proofErr w:type="spellEnd"/>
      <w:r w:rsidRPr="00A12765">
        <w:rPr>
          <w:rFonts w:ascii="Arial" w:eastAsia="Times New Roman" w:hAnsi="Arial" w:cs="Arial"/>
          <w:color w:val="121214"/>
          <w:spacing w:val="-15"/>
          <w:kern w:val="36"/>
          <w:sz w:val="42"/>
          <w:szCs w:val="42"/>
        </w:rPr>
        <w:t xml:space="preserve"> Tutorial</w:t>
      </w:r>
    </w:p>
    <w:p w:rsidR="00A12765" w:rsidRPr="00A12765" w:rsidRDefault="00A12765" w:rsidP="00A12765">
      <w:pPr>
        <w:pBdr>
          <w:bottom w:val="single" w:sz="6" w:space="1" w:color="auto"/>
        </w:pBdr>
        <w:spacing w:after="0" w:line="240" w:lineRule="auto"/>
        <w:ind w:left="-450" w:right="-450"/>
        <w:jc w:val="center"/>
        <w:rPr>
          <w:rFonts w:ascii="Arial" w:eastAsia="Times New Roman" w:hAnsi="Arial" w:cs="Arial"/>
          <w:vanish/>
          <w:sz w:val="16"/>
          <w:szCs w:val="16"/>
        </w:rPr>
      </w:pPr>
      <w:r w:rsidRPr="00A12765">
        <w:rPr>
          <w:rFonts w:ascii="Arial" w:eastAsia="Times New Roman" w:hAnsi="Arial" w:cs="Arial"/>
          <w:vanish/>
          <w:sz w:val="16"/>
          <w:szCs w:val="16"/>
        </w:rPr>
        <w:t>Top of Form</w:t>
      </w:r>
    </w:p>
    <w:p w:rsidR="00A12765" w:rsidRPr="00A12765" w:rsidRDefault="00A12765" w:rsidP="00A12765">
      <w:pPr>
        <w:shd w:val="clear" w:color="auto" w:fill="FFFFFF"/>
        <w:spacing w:after="0" w:line="330" w:lineRule="atLeast"/>
        <w:ind w:left="-450" w:right="-450"/>
        <w:jc w:val="center"/>
        <w:rPr>
          <w:rFonts w:ascii="Arial" w:eastAsia="Times New Roman" w:hAnsi="Arial" w:cs="Arial"/>
          <w:color w:val="313131"/>
          <w:sz w:val="21"/>
          <w:szCs w:val="21"/>
        </w:rPr>
      </w:pPr>
      <w:hyperlink r:id="rId68" w:history="1">
        <w:r w:rsidRPr="00A12765">
          <w:rPr>
            <w:rFonts w:ascii="Arial" w:eastAsia="Times New Roman" w:hAnsi="Arial" w:cs="Arial"/>
            <w:color w:val="000000"/>
            <w:sz w:val="21"/>
            <w:szCs w:val="21"/>
          </w:rPr>
          <w:t> PDF Version</w:t>
        </w:r>
      </w:hyperlink>
      <w:r w:rsidRPr="00A12765">
        <w:rPr>
          <w:rFonts w:ascii="Arial" w:eastAsia="Times New Roman" w:hAnsi="Arial" w:cs="Arial"/>
          <w:color w:val="313131"/>
          <w:sz w:val="21"/>
          <w:szCs w:val="21"/>
        </w:rPr>
        <w:t> </w:t>
      </w:r>
      <w:hyperlink r:id="rId69" w:history="1">
        <w:r w:rsidRPr="00A12765">
          <w:rPr>
            <w:rFonts w:ascii="Arial" w:eastAsia="Times New Roman" w:hAnsi="Arial" w:cs="Arial"/>
            <w:color w:val="000000"/>
            <w:sz w:val="21"/>
            <w:szCs w:val="21"/>
          </w:rPr>
          <w:t> Quick Guide</w:t>
        </w:r>
      </w:hyperlink>
      <w:r w:rsidRPr="00A12765">
        <w:rPr>
          <w:rFonts w:ascii="Arial" w:eastAsia="Times New Roman" w:hAnsi="Arial" w:cs="Arial"/>
          <w:color w:val="313131"/>
          <w:sz w:val="21"/>
          <w:szCs w:val="21"/>
        </w:rPr>
        <w:t>  </w:t>
      </w:r>
      <w:hyperlink r:id="rId70" w:history="1">
        <w:r w:rsidRPr="00A12765">
          <w:rPr>
            <w:rFonts w:ascii="Arial" w:eastAsia="Times New Roman" w:hAnsi="Arial" w:cs="Arial"/>
            <w:color w:val="000000"/>
            <w:sz w:val="21"/>
            <w:szCs w:val="21"/>
          </w:rPr>
          <w:t>Resources</w:t>
        </w:r>
      </w:hyperlink>
      <w:r w:rsidRPr="00A12765">
        <w:rPr>
          <w:rFonts w:ascii="Arial" w:eastAsia="Times New Roman" w:hAnsi="Arial" w:cs="Arial"/>
          <w:color w:val="313131"/>
          <w:sz w:val="21"/>
          <w:szCs w:val="21"/>
        </w:rPr>
        <w:t>  Job Search</w:t>
      </w:r>
      <w:proofErr w:type="gramStart"/>
      <w:r w:rsidRPr="00A12765">
        <w:rPr>
          <w:rFonts w:ascii="Arial" w:eastAsia="Times New Roman" w:hAnsi="Arial" w:cs="Arial"/>
          <w:color w:val="313131"/>
          <w:sz w:val="21"/>
          <w:szCs w:val="21"/>
        </w:rPr>
        <w:t>  </w:t>
      </w:r>
      <w:proofErr w:type="gramEnd"/>
      <w:r w:rsidRPr="00A12765">
        <w:rPr>
          <w:rFonts w:ascii="Arial" w:eastAsia="Times New Roman" w:hAnsi="Arial" w:cs="Arial"/>
          <w:color w:val="313131"/>
          <w:sz w:val="21"/>
          <w:szCs w:val="21"/>
        </w:rPr>
        <w:fldChar w:fldCharType="begin"/>
      </w:r>
      <w:r w:rsidRPr="00A12765">
        <w:rPr>
          <w:rFonts w:ascii="Arial" w:eastAsia="Times New Roman" w:hAnsi="Arial" w:cs="Arial"/>
          <w:color w:val="313131"/>
          <w:sz w:val="21"/>
          <w:szCs w:val="21"/>
        </w:rPr>
        <w:instrText xml:space="preserve"> HYPERLINK "http://www.tutorialspoint.com/javascript/javascript_discussion.htm" </w:instrText>
      </w:r>
      <w:r w:rsidRPr="00A12765">
        <w:rPr>
          <w:rFonts w:ascii="Arial" w:eastAsia="Times New Roman" w:hAnsi="Arial" w:cs="Arial"/>
          <w:color w:val="313131"/>
          <w:sz w:val="21"/>
          <w:szCs w:val="21"/>
        </w:rPr>
        <w:fldChar w:fldCharType="separate"/>
      </w:r>
      <w:r w:rsidRPr="00A12765">
        <w:rPr>
          <w:rFonts w:ascii="Arial" w:eastAsia="Times New Roman" w:hAnsi="Arial" w:cs="Arial"/>
          <w:color w:val="000000"/>
          <w:sz w:val="21"/>
          <w:szCs w:val="21"/>
        </w:rPr>
        <w:t>Discussion</w:t>
      </w:r>
      <w:r w:rsidRPr="00A12765">
        <w:rPr>
          <w:rFonts w:ascii="Arial" w:eastAsia="Times New Roman" w:hAnsi="Arial" w:cs="Arial"/>
          <w:color w:val="313131"/>
          <w:sz w:val="21"/>
          <w:szCs w:val="21"/>
        </w:rPr>
        <w:fldChar w:fldCharType="end"/>
      </w:r>
    </w:p>
    <w:p w:rsidR="00A12765" w:rsidRPr="00A12765" w:rsidRDefault="00A12765" w:rsidP="00A12765">
      <w:pPr>
        <w:pBdr>
          <w:top w:val="single" w:sz="6" w:space="1" w:color="auto"/>
        </w:pBdr>
        <w:spacing w:after="0" w:line="240" w:lineRule="auto"/>
        <w:ind w:left="-450" w:right="-450"/>
        <w:jc w:val="center"/>
        <w:rPr>
          <w:rFonts w:ascii="Arial" w:eastAsia="Times New Roman" w:hAnsi="Arial" w:cs="Arial"/>
          <w:vanish/>
          <w:sz w:val="16"/>
          <w:szCs w:val="16"/>
        </w:rPr>
      </w:pPr>
      <w:r w:rsidRPr="00A12765">
        <w:rPr>
          <w:rFonts w:ascii="Arial" w:eastAsia="Times New Roman" w:hAnsi="Arial" w:cs="Arial"/>
          <w:vanish/>
          <w:sz w:val="16"/>
          <w:szCs w:val="16"/>
        </w:rPr>
        <w:t>Bottom of Form</w:t>
      </w:r>
    </w:p>
    <w:p w:rsidR="00A12765" w:rsidRPr="00A12765" w:rsidRDefault="00A12765" w:rsidP="00A12765">
      <w:pPr>
        <w:shd w:val="clear" w:color="auto" w:fill="FFFFFF"/>
        <w:spacing w:after="240" w:line="360" w:lineRule="atLeast"/>
        <w:ind w:left="-402" w:right="-402"/>
        <w:jc w:val="both"/>
        <w:rPr>
          <w:rFonts w:ascii="Arial" w:eastAsia="Times New Roman" w:hAnsi="Arial" w:cs="Arial"/>
          <w:color w:val="000000"/>
          <w:sz w:val="21"/>
          <w:szCs w:val="21"/>
        </w:rPr>
      </w:pPr>
      <w:r w:rsidRPr="00A12765">
        <w:rPr>
          <w:rFonts w:ascii="Arial" w:eastAsia="Times New Roman" w:hAnsi="Arial" w:cs="Arial"/>
          <w:color w:val="000000"/>
          <w:sz w:val="21"/>
          <w:szCs w:val="21"/>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A12765" w:rsidRPr="00A12765" w:rsidRDefault="00A12765" w:rsidP="00A12765">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A12765">
        <w:rPr>
          <w:rFonts w:ascii="Arial" w:eastAsia="Times New Roman" w:hAnsi="Arial" w:cs="Arial"/>
          <w:color w:val="121214"/>
          <w:spacing w:val="-15"/>
          <w:kern w:val="36"/>
          <w:sz w:val="42"/>
          <w:szCs w:val="42"/>
        </w:rPr>
        <w:t>Audience</w:t>
      </w:r>
    </w:p>
    <w:p w:rsidR="00A12765" w:rsidRPr="00A12765" w:rsidRDefault="00A12765" w:rsidP="00A12765">
      <w:pPr>
        <w:shd w:val="clear" w:color="auto" w:fill="FFFFFF"/>
        <w:spacing w:after="240" w:line="360" w:lineRule="atLeast"/>
        <w:ind w:left="-402" w:right="-402"/>
        <w:jc w:val="both"/>
        <w:rPr>
          <w:rFonts w:ascii="Arial" w:eastAsia="Times New Roman" w:hAnsi="Arial" w:cs="Arial"/>
          <w:color w:val="000000"/>
          <w:sz w:val="21"/>
          <w:szCs w:val="21"/>
        </w:rPr>
      </w:pPr>
      <w:r w:rsidRPr="00A12765">
        <w:rPr>
          <w:rFonts w:ascii="Arial" w:eastAsia="Times New Roman" w:hAnsi="Arial" w:cs="Arial"/>
          <w:color w:val="000000"/>
          <w:sz w:val="21"/>
          <w:szCs w:val="21"/>
        </w:rPr>
        <w:t>This tutorial has been prepared for JavaScript beginners to help them understand the basic functionality of JavaScript to build dynamic web pages and web applications.</w:t>
      </w:r>
    </w:p>
    <w:p w:rsidR="00A12765" w:rsidRPr="00A12765" w:rsidRDefault="00A12765" w:rsidP="00A12765">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A12765">
        <w:rPr>
          <w:rFonts w:ascii="Arial" w:eastAsia="Times New Roman" w:hAnsi="Arial" w:cs="Arial"/>
          <w:color w:val="121214"/>
          <w:spacing w:val="-15"/>
          <w:kern w:val="36"/>
          <w:sz w:val="42"/>
          <w:szCs w:val="42"/>
        </w:rPr>
        <w:t>Prerequisites</w:t>
      </w:r>
    </w:p>
    <w:p w:rsidR="00A12765" w:rsidRPr="00A12765" w:rsidRDefault="00A12765" w:rsidP="00A12765">
      <w:pPr>
        <w:shd w:val="clear" w:color="auto" w:fill="FFFFFF"/>
        <w:spacing w:after="240" w:line="360" w:lineRule="atLeast"/>
        <w:ind w:left="-402" w:right="-402"/>
        <w:jc w:val="both"/>
        <w:rPr>
          <w:rFonts w:ascii="Arial" w:eastAsia="Times New Roman" w:hAnsi="Arial" w:cs="Arial"/>
          <w:color w:val="000000"/>
          <w:sz w:val="21"/>
          <w:szCs w:val="21"/>
        </w:rPr>
      </w:pPr>
      <w:r w:rsidRPr="00A12765">
        <w:rPr>
          <w:rFonts w:ascii="Arial" w:eastAsia="Times New Roman" w:hAnsi="Arial" w:cs="Arial"/>
          <w:color w:val="000000"/>
          <w:sz w:val="21"/>
          <w:szCs w:val="21"/>
        </w:rPr>
        <w:t>For this tutorial, it is assumed that the reader have a prior knowledge of HTML coding. It would help if the reader had some prior exposure to object-oriented programming concepts and a general idea on creating online applications.</w:t>
      </w:r>
    </w:p>
    <w:p w:rsidR="00A12765" w:rsidRPr="00A12765" w:rsidRDefault="00A12765" w:rsidP="00A12765">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A12765">
        <w:rPr>
          <w:rFonts w:ascii="Arial" w:eastAsia="Times New Roman" w:hAnsi="Arial" w:cs="Arial"/>
          <w:color w:val="121214"/>
          <w:spacing w:val="-15"/>
          <w:kern w:val="36"/>
          <w:sz w:val="42"/>
          <w:szCs w:val="42"/>
        </w:rPr>
        <w:t>Execute JavaScript Online</w:t>
      </w:r>
    </w:p>
    <w:p w:rsidR="00A12765" w:rsidRPr="00A12765" w:rsidRDefault="00A12765" w:rsidP="00A12765">
      <w:pPr>
        <w:shd w:val="clear" w:color="auto" w:fill="FFFFFF"/>
        <w:spacing w:after="240" w:line="360" w:lineRule="atLeast"/>
        <w:ind w:left="-402" w:right="-402"/>
        <w:jc w:val="both"/>
        <w:rPr>
          <w:rFonts w:ascii="Arial" w:eastAsia="Times New Roman" w:hAnsi="Arial" w:cs="Arial"/>
          <w:color w:val="000000"/>
          <w:sz w:val="21"/>
          <w:szCs w:val="21"/>
        </w:rPr>
      </w:pPr>
      <w:r w:rsidRPr="00A12765">
        <w:rPr>
          <w:rFonts w:ascii="Arial" w:eastAsia="Times New Roman" w:hAnsi="Arial" w:cs="Arial"/>
          <w:color w:val="000000"/>
          <w:sz w:val="21"/>
          <w:szCs w:val="21"/>
        </w:rPr>
        <w:t>For most of the examples given in this tutorial you will find Try it option, so just make use of this option to execute your JavaScript programs at the spot and enjoy your learning.</w:t>
      </w:r>
    </w:p>
    <w:p w:rsidR="00A12765" w:rsidRPr="00A12765" w:rsidRDefault="00A12765" w:rsidP="00A12765">
      <w:pPr>
        <w:shd w:val="clear" w:color="auto" w:fill="FFFFFF"/>
        <w:spacing w:after="240" w:line="360" w:lineRule="atLeast"/>
        <w:ind w:left="-402" w:right="-402"/>
        <w:jc w:val="both"/>
        <w:rPr>
          <w:rFonts w:ascii="Arial" w:eastAsia="Times New Roman" w:hAnsi="Arial" w:cs="Arial"/>
          <w:color w:val="000000"/>
          <w:sz w:val="21"/>
          <w:szCs w:val="21"/>
        </w:rPr>
      </w:pPr>
      <w:r w:rsidRPr="00A12765">
        <w:rPr>
          <w:rFonts w:ascii="Arial" w:eastAsia="Times New Roman" w:hAnsi="Arial" w:cs="Arial"/>
          <w:color w:val="000000"/>
          <w:sz w:val="21"/>
          <w:szCs w:val="21"/>
        </w:rPr>
        <w:t>Try following example using Try it option available at the top right corner of the below sample code box −</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000088"/>
          <w:sz w:val="18"/>
          <w:szCs w:val="18"/>
        </w:rPr>
        <w:t>&lt;</w:t>
      </w:r>
      <w:proofErr w:type="gramStart"/>
      <w:r w:rsidRPr="00A12765">
        <w:rPr>
          <w:rFonts w:ascii="Consolas" w:eastAsia="Times New Roman" w:hAnsi="Consolas" w:cs="Consolas"/>
          <w:color w:val="000088"/>
          <w:sz w:val="18"/>
          <w:szCs w:val="18"/>
        </w:rPr>
        <w:t>html</w:t>
      </w:r>
      <w:proofErr w:type="gramEnd"/>
      <w:r w:rsidRPr="00A12765">
        <w:rPr>
          <w:rFonts w:ascii="Consolas" w:eastAsia="Times New Roman" w:hAnsi="Consolas" w:cs="Consolas"/>
          <w:color w:val="000088"/>
          <w:sz w:val="18"/>
          <w:szCs w:val="18"/>
        </w:rPr>
        <w:t>&gt;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000088"/>
          <w:sz w:val="18"/>
          <w:szCs w:val="18"/>
        </w:rPr>
        <w:t>&lt;</w:t>
      </w:r>
      <w:proofErr w:type="gramStart"/>
      <w:r w:rsidRPr="00A12765">
        <w:rPr>
          <w:rFonts w:ascii="Consolas" w:eastAsia="Times New Roman" w:hAnsi="Consolas" w:cs="Consolas"/>
          <w:color w:val="000088"/>
          <w:sz w:val="18"/>
          <w:szCs w:val="18"/>
        </w:rPr>
        <w:t>body</w:t>
      </w:r>
      <w:proofErr w:type="gramEnd"/>
      <w:r w:rsidRPr="00A12765">
        <w:rPr>
          <w:rFonts w:ascii="Consolas" w:eastAsia="Times New Roman" w:hAnsi="Consolas" w:cs="Consolas"/>
          <w:color w:val="000088"/>
          <w:sz w:val="18"/>
          <w:szCs w:val="18"/>
        </w:rPr>
        <w:t>&gt;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000088"/>
          <w:sz w:val="18"/>
          <w:szCs w:val="18"/>
        </w:rPr>
        <w:t>&lt;script</w:t>
      </w: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7F0055"/>
          <w:sz w:val="18"/>
          <w:szCs w:val="18"/>
        </w:rPr>
        <w:t>language</w:t>
      </w:r>
      <w:r w:rsidRPr="00A12765">
        <w:rPr>
          <w:rFonts w:ascii="Consolas" w:eastAsia="Times New Roman" w:hAnsi="Consolas" w:cs="Consolas"/>
          <w:color w:val="666600"/>
          <w:sz w:val="18"/>
          <w:szCs w:val="18"/>
        </w:rPr>
        <w:t>=</w:t>
      </w:r>
      <w:r w:rsidRPr="00A12765">
        <w:rPr>
          <w:rFonts w:ascii="Consolas" w:eastAsia="Times New Roman" w:hAnsi="Consolas" w:cs="Consolas"/>
          <w:color w:val="008800"/>
          <w:sz w:val="18"/>
          <w:szCs w:val="18"/>
        </w:rPr>
        <w:t>"</w:t>
      </w:r>
      <w:proofErr w:type="spellStart"/>
      <w:r w:rsidRPr="00A12765">
        <w:rPr>
          <w:rFonts w:ascii="Consolas" w:eastAsia="Times New Roman" w:hAnsi="Consolas" w:cs="Consolas"/>
          <w:color w:val="008800"/>
          <w:sz w:val="18"/>
          <w:szCs w:val="18"/>
        </w:rPr>
        <w:t>javascript</w:t>
      </w:r>
      <w:proofErr w:type="spellEnd"/>
      <w:r w:rsidRPr="00A12765">
        <w:rPr>
          <w:rFonts w:ascii="Consolas" w:eastAsia="Times New Roman" w:hAnsi="Consolas" w:cs="Consolas"/>
          <w:color w:val="008800"/>
          <w:sz w:val="18"/>
          <w:szCs w:val="18"/>
        </w:rPr>
        <w:t>"</w:t>
      </w: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7F0055"/>
          <w:sz w:val="18"/>
          <w:szCs w:val="18"/>
        </w:rPr>
        <w:t>type</w:t>
      </w:r>
      <w:r w:rsidRPr="00A12765">
        <w:rPr>
          <w:rFonts w:ascii="Consolas" w:eastAsia="Times New Roman" w:hAnsi="Consolas" w:cs="Consolas"/>
          <w:color w:val="666600"/>
          <w:sz w:val="18"/>
          <w:szCs w:val="18"/>
        </w:rPr>
        <w:t>=</w:t>
      </w:r>
      <w:r w:rsidRPr="00A12765">
        <w:rPr>
          <w:rFonts w:ascii="Consolas" w:eastAsia="Times New Roman" w:hAnsi="Consolas" w:cs="Consolas"/>
          <w:color w:val="008800"/>
          <w:sz w:val="18"/>
          <w:szCs w:val="18"/>
        </w:rPr>
        <w:t>"text/</w:t>
      </w:r>
      <w:proofErr w:type="spellStart"/>
      <w:r w:rsidRPr="00A12765">
        <w:rPr>
          <w:rFonts w:ascii="Consolas" w:eastAsia="Times New Roman" w:hAnsi="Consolas" w:cs="Consolas"/>
          <w:color w:val="008800"/>
          <w:sz w:val="18"/>
          <w:szCs w:val="18"/>
        </w:rPr>
        <w:t>javascript</w:t>
      </w:r>
      <w:proofErr w:type="spellEnd"/>
      <w:r w:rsidRPr="00A12765">
        <w:rPr>
          <w:rFonts w:ascii="Consolas" w:eastAsia="Times New Roman" w:hAnsi="Consolas" w:cs="Consolas"/>
          <w:color w:val="008800"/>
          <w:sz w:val="18"/>
          <w:szCs w:val="18"/>
        </w:rPr>
        <w:t>"</w:t>
      </w:r>
      <w:r w:rsidRPr="00A12765">
        <w:rPr>
          <w:rFonts w:ascii="Consolas" w:eastAsia="Times New Roman" w:hAnsi="Consolas" w:cs="Consolas"/>
          <w:color w:val="000088"/>
          <w:sz w:val="18"/>
          <w:szCs w:val="18"/>
        </w:rPr>
        <w:t>&gt;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666600"/>
          <w:sz w:val="18"/>
          <w:szCs w:val="18"/>
        </w:rPr>
        <w:t>&lt;!--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proofErr w:type="spellStart"/>
      <w:proofErr w:type="gramStart"/>
      <w:r w:rsidRPr="00A12765">
        <w:rPr>
          <w:rFonts w:ascii="Consolas" w:eastAsia="Times New Roman" w:hAnsi="Consolas" w:cs="Consolas"/>
          <w:color w:val="313131"/>
          <w:sz w:val="18"/>
          <w:szCs w:val="18"/>
        </w:rPr>
        <w:t>document</w:t>
      </w:r>
      <w:r w:rsidRPr="00A12765">
        <w:rPr>
          <w:rFonts w:ascii="Consolas" w:eastAsia="Times New Roman" w:hAnsi="Consolas" w:cs="Consolas"/>
          <w:color w:val="666600"/>
          <w:sz w:val="18"/>
          <w:szCs w:val="18"/>
        </w:rPr>
        <w:t>.</w:t>
      </w:r>
      <w:r w:rsidRPr="00A12765">
        <w:rPr>
          <w:rFonts w:ascii="Consolas" w:eastAsia="Times New Roman" w:hAnsi="Consolas" w:cs="Consolas"/>
          <w:color w:val="313131"/>
          <w:sz w:val="18"/>
          <w:szCs w:val="18"/>
        </w:rPr>
        <w:t>write</w:t>
      </w:r>
      <w:proofErr w:type="spellEnd"/>
      <w:r w:rsidRPr="00A12765">
        <w:rPr>
          <w:rFonts w:ascii="Consolas" w:eastAsia="Times New Roman" w:hAnsi="Consolas" w:cs="Consolas"/>
          <w:color w:val="666600"/>
          <w:sz w:val="18"/>
          <w:szCs w:val="18"/>
        </w:rPr>
        <w:t>(</w:t>
      </w:r>
      <w:proofErr w:type="gramEnd"/>
      <w:r w:rsidRPr="00A12765">
        <w:rPr>
          <w:rFonts w:ascii="Consolas" w:eastAsia="Times New Roman" w:hAnsi="Consolas" w:cs="Consolas"/>
          <w:color w:val="008800"/>
          <w:sz w:val="18"/>
          <w:szCs w:val="18"/>
        </w:rPr>
        <w:t>"Hello World!"</w:t>
      </w:r>
      <w:r w:rsidRPr="00A12765">
        <w:rPr>
          <w:rFonts w:ascii="Consolas" w:eastAsia="Times New Roman" w:hAnsi="Consolas" w:cs="Consolas"/>
          <w:color w:val="666600"/>
          <w:sz w:val="18"/>
          <w:szCs w:val="18"/>
        </w:rPr>
        <w: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880000"/>
          <w:sz w:val="18"/>
          <w:szCs w:val="18"/>
        </w:rPr>
        <w:t>//--&gt;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000088"/>
          <w:sz w:val="18"/>
          <w:szCs w:val="18"/>
        </w:rPr>
        <w:t>&lt;/script&gt;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313131"/>
          <w:sz w:val="18"/>
          <w:szCs w:val="18"/>
        </w:rPr>
        <w:t xml:space="preserve">   </w:t>
      </w:r>
      <w:r w:rsidRPr="00A12765">
        <w:rPr>
          <w:rFonts w:ascii="Consolas" w:eastAsia="Times New Roman" w:hAnsi="Consolas" w:cs="Consolas"/>
          <w:color w:val="000088"/>
          <w:sz w:val="18"/>
          <w:szCs w:val="18"/>
        </w:rPr>
        <w:t>&lt;/body&gt;</w:t>
      </w:r>
    </w:p>
    <w:p w:rsidR="00A12765" w:rsidRPr="00A12765" w:rsidRDefault="00A12765" w:rsidP="00A1276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rFonts w:ascii="Consolas" w:eastAsia="Times New Roman" w:hAnsi="Consolas" w:cs="Consolas"/>
          <w:color w:val="313131"/>
          <w:sz w:val="18"/>
          <w:szCs w:val="18"/>
        </w:rPr>
      </w:pPr>
      <w:r w:rsidRPr="00A12765">
        <w:rPr>
          <w:rFonts w:ascii="Consolas" w:eastAsia="Times New Roman" w:hAnsi="Consolas" w:cs="Consolas"/>
          <w:color w:val="000088"/>
          <w:sz w:val="18"/>
          <w:szCs w:val="18"/>
        </w:rPr>
        <w:t>&lt;/html&gt;</w:t>
      </w:r>
    </w:p>
    <w:p w:rsidR="00A12765" w:rsidRPr="00A12765" w:rsidRDefault="00A12765" w:rsidP="00A12765">
      <w:pPr>
        <w:shd w:val="clear" w:color="auto" w:fill="FFFFFF"/>
        <w:spacing w:before="105" w:after="105" w:line="330" w:lineRule="atLeast"/>
        <w:ind w:left="-450" w:right="-450"/>
        <w:rPr>
          <w:rFonts w:ascii="Arial" w:eastAsia="Times New Roman" w:hAnsi="Arial" w:cs="Arial"/>
          <w:color w:val="313131"/>
          <w:sz w:val="21"/>
          <w:szCs w:val="21"/>
        </w:rPr>
      </w:pPr>
      <w:r w:rsidRPr="00A12765">
        <w:rPr>
          <w:rFonts w:ascii="Arial" w:eastAsia="Times New Roman" w:hAnsi="Arial" w:cs="Arial"/>
          <w:color w:val="313131"/>
          <w:sz w:val="21"/>
          <w:szCs w:val="21"/>
        </w:rPr>
        <w:pict>
          <v:rect id="_x0000_i1030" style="width:0;height:0" o:hralign="center" o:hrstd="t" o:hr="t" fillcolor="#a0a0a0" stroked="f"/>
        </w:pict>
      </w:r>
    </w:p>
    <w:p w:rsidR="00A12765" w:rsidRPr="00A12765" w:rsidRDefault="00A12765" w:rsidP="00A12765">
      <w:pPr>
        <w:shd w:val="clear" w:color="auto" w:fill="FFFFFF"/>
        <w:spacing w:before="105" w:after="105" w:line="330" w:lineRule="atLeast"/>
        <w:ind w:left="-450" w:right="-450"/>
        <w:jc w:val="center"/>
        <w:rPr>
          <w:rFonts w:ascii="Arial" w:eastAsia="Times New Roman" w:hAnsi="Arial" w:cs="Arial"/>
          <w:color w:val="313131"/>
          <w:sz w:val="21"/>
          <w:szCs w:val="21"/>
        </w:rPr>
      </w:pPr>
      <w:hyperlink r:id="rId71" w:history="1">
        <w:r w:rsidRPr="00A12765">
          <w:rPr>
            <w:rFonts w:ascii="Arial" w:eastAsia="Times New Roman" w:hAnsi="Arial" w:cs="Arial"/>
            <w:color w:val="000000"/>
            <w:sz w:val="23"/>
            <w:szCs w:val="23"/>
          </w:rPr>
          <w:t> Previous Page</w:t>
        </w:r>
      </w:hyperlink>
    </w:p>
    <w:p w:rsidR="00A12765" w:rsidRPr="00A12765" w:rsidRDefault="00A12765" w:rsidP="00A12765">
      <w:pPr>
        <w:spacing w:before="105" w:after="105" w:line="330" w:lineRule="atLeast"/>
        <w:ind w:left="-450" w:right="-450"/>
        <w:jc w:val="center"/>
        <w:rPr>
          <w:rFonts w:ascii="Arial" w:eastAsia="Times New Roman" w:hAnsi="Arial" w:cs="Arial"/>
          <w:color w:val="313131"/>
          <w:sz w:val="21"/>
          <w:szCs w:val="21"/>
        </w:rPr>
      </w:pPr>
      <w:hyperlink r:id="rId72" w:tgtFrame="_blank" w:history="1">
        <w:r w:rsidRPr="00A12765">
          <w:rPr>
            <w:rFonts w:ascii="Arial" w:eastAsia="Times New Roman" w:hAnsi="Arial" w:cs="Arial"/>
            <w:color w:val="000000"/>
            <w:sz w:val="23"/>
            <w:szCs w:val="23"/>
          </w:rPr>
          <w:t> Print</w:t>
        </w:r>
      </w:hyperlink>
    </w:p>
    <w:p w:rsidR="00A12765" w:rsidRPr="00A12765" w:rsidRDefault="00A12765" w:rsidP="00A12765">
      <w:pPr>
        <w:spacing w:before="105" w:after="105" w:line="330" w:lineRule="atLeast"/>
        <w:ind w:left="-450" w:right="-450"/>
        <w:jc w:val="center"/>
        <w:rPr>
          <w:rFonts w:ascii="Arial" w:eastAsia="Times New Roman" w:hAnsi="Arial" w:cs="Arial"/>
          <w:color w:val="313131"/>
          <w:sz w:val="21"/>
          <w:szCs w:val="21"/>
        </w:rPr>
      </w:pPr>
      <w:hyperlink r:id="rId73" w:tgtFrame="_blank" w:tooltip="Javascript Tutorial" w:history="1">
        <w:r w:rsidRPr="00A12765">
          <w:rPr>
            <w:rFonts w:ascii="Arial" w:eastAsia="Times New Roman" w:hAnsi="Arial" w:cs="Arial"/>
            <w:color w:val="000000"/>
            <w:sz w:val="23"/>
            <w:szCs w:val="23"/>
          </w:rPr>
          <w:t> PDF</w:t>
        </w:r>
      </w:hyperlink>
    </w:p>
    <w:p w:rsidR="00A12765" w:rsidRPr="00A12765" w:rsidRDefault="00A12765" w:rsidP="00A12765">
      <w:pPr>
        <w:shd w:val="clear" w:color="auto" w:fill="FFFFFF"/>
        <w:spacing w:before="105" w:after="105" w:line="330" w:lineRule="atLeast"/>
        <w:ind w:left="-450" w:right="-450"/>
        <w:jc w:val="center"/>
        <w:rPr>
          <w:rFonts w:ascii="Arial" w:eastAsia="Times New Roman" w:hAnsi="Arial" w:cs="Arial"/>
          <w:color w:val="313131"/>
          <w:sz w:val="21"/>
          <w:szCs w:val="21"/>
        </w:rPr>
      </w:pPr>
      <w:hyperlink r:id="rId74" w:history="1">
        <w:r w:rsidRPr="00A12765">
          <w:rPr>
            <w:rFonts w:ascii="Arial" w:eastAsia="Times New Roman" w:hAnsi="Arial" w:cs="Arial"/>
            <w:color w:val="000000"/>
            <w:sz w:val="23"/>
            <w:szCs w:val="23"/>
          </w:rPr>
          <w:t>Next Page  </w:t>
        </w:r>
      </w:hyperlink>
    </w:p>
    <w:p w:rsidR="00A12765" w:rsidRPr="00A12765" w:rsidRDefault="00A12765" w:rsidP="00A12765">
      <w:pPr>
        <w:shd w:val="clear" w:color="auto" w:fill="FFFFFF"/>
        <w:spacing w:before="105" w:after="105" w:line="330" w:lineRule="atLeast"/>
        <w:ind w:left="-450" w:right="-450"/>
        <w:rPr>
          <w:rFonts w:ascii="Arial" w:eastAsia="Times New Roman" w:hAnsi="Arial" w:cs="Arial"/>
          <w:color w:val="313131"/>
          <w:sz w:val="21"/>
          <w:szCs w:val="21"/>
        </w:rPr>
      </w:pPr>
      <w:r w:rsidRPr="00A12765">
        <w:rPr>
          <w:rFonts w:ascii="Arial" w:eastAsia="Times New Roman" w:hAnsi="Arial" w:cs="Arial"/>
          <w:color w:val="313131"/>
          <w:sz w:val="21"/>
          <w:szCs w:val="21"/>
        </w:rPr>
        <w:pict>
          <v:rect id="_x0000_i1031" style="width:0;height:0" o:hralign="center" o:hrstd="t" o:hr="t" fillcolor="#a0a0a0" stroked="f"/>
        </w:pict>
      </w:r>
    </w:p>
    <w:p w:rsidR="00A12765" w:rsidRPr="00A12765" w:rsidRDefault="00A12765" w:rsidP="00A12765">
      <w:pPr>
        <w:shd w:val="clear" w:color="auto" w:fill="FFFFFF"/>
        <w:spacing w:before="105" w:after="105" w:line="330" w:lineRule="atLeast"/>
        <w:ind w:left="-450" w:right="-450"/>
        <w:jc w:val="center"/>
        <w:rPr>
          <w:rFonts w:ascii="Arial" w:eastAsia="Times New Roman" w:hAnsi="Arial" w:cs="Arial"/>
          <w:color w:val="313131"/>
          <w:sz w:val="21"/>
          <w:szCs w:val="21"/>
        </w:rPr>
      </w:pPr>
      <w:r w:rsidRPr="00A12765">
        <w:rPr>
          <w:rFonts w:ascii="Arial" w:eastAsia="Times New Roman" w:hAnsi="Arial" w:cs="Arial"/>
          <w:color w:val="313131"/>
          <w:sz w:val="21"/>
          <w:szCs w:val="21"/>
        </w:rPr>
        <w:t>Advertisements</w:t>
      </w:r>
    </w:p>
    <w:p w:rsidR="00A12765" w:rsidRPr="00A12765" w:rsidRDefault="00A12765" w:rsidP="00A12765">
      <w:pPr>
        <w:spacing w:after="75" w:line="330" w:lineRule="atLeast"/>
        <w:ind w:left="-675" w:right="-675"/>
        <w:rPr>
          <w:ins w:id="0" w:author="Unknown"/>
          <w:rFonts w:ascii="Arial" w:eastAsia="Times New Roman" w:hAnsi="Arial" w:cs="Arial"/>
          <w:color w:val="313131"/>
          <w:sz w:val="20"/>
          <w:szCs w:val="20"/>
        </w:rPr>
      </w:pPr>
      <w:ins w:id="1" w:author="Unknown">
        <w:r w:rsidRPr="00A12765">
          <w:rPr>
            <w:rFonts w:ascii="Arial" w:eastAsia="Times New Roman" w:hAnsi="Arial" w:cs="Arial"/>
            <w:color w:val="313131"/>
            <w:sz w:val="20"/>
            <w:szCs w:val="20"/>
          </w:rPr>
          <w:fldChar w:fldCharType="begin"/>
        </w:r>
        <w:r w:rsidRPr="00A12765">
          <w:rPr>
            <w:rFonts w:ascii="Arial" w:eastAsia="Times New Roman" w:hAnsi="Arial" w:cs="Arial"/>
            <w:color w:val="313131"/>
            <w:sz w:val="20"/>
            <w:szCs w:val="20"/>
          </w:rPr>
          <w:instrText xml:space="preserve"> HYPERLINK "javascript:void(0)" </w:instrText>
        </w:r>
        <w:r w:rsidRPr="00A12765">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 w:author="Unknown">
        <w:r w:rsidRPr="00A12765">
          <w:rPr>
            <w:rFonts w:ascii="Arial" w:eastAsia="Times New Roman" w:hAnsi="Arial" w:cs="Arial"/>
            <w:color w:val="000000"/>
            <w:sz w:val="20"/>
            <w:szCs w:val="20"/>
          </w:rPr>
          <w:t> </w:t>
        </w:r>
        <w:r w:rsidRPr="00A12765">
          <w:rPr>
            <w:rFonts w:ascii="Arial" w:eastAsia="Times New Roman" w:hAnsi="Arial" w:cs="Arial"/>
            <w:color w:val="313131"/>
            <w:sz w:val="20"/>
            <w:szCs w:val="20"/>
          </w:rPr>
          <w:fldChar w:fldCharType="end"/>
        </w:r>
        <w:r w:rsidRPr="00A12765">
          <w:rPr>
            <w:rFonts w:ascii="Arial" w:eastAsia="Times New Roman" w:hAnsi="Arial" w:cs="Arial"/>
            <w:color w:val="313131"/>
            <w:sz w:val="20"/>
            <w:szCs w:val="20"/>
          </w:rPr>
          <w:fldChar w:fldCharType="begin"/>
        </w:r>
        <w:r w:rsidRPr="00A12765">
          <w:rPr>
            <w:rFonts w:ascii="Arial" w:eastAsia="Times New Roman" w:hAnsi="Arial" w:cs="Arial"/>
            <w:color w:val="313131"/>
            <w:sz w:val="20"/>
            <w:szCs w:val="20"/>
          </w:rPr>
          <w:instrText xml:space="preserve"> HYPERLINK "javascript:void(0)" </w:instrText>
        </w:r>
        <w:r w:rsidRPr="00A12765">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3" w:author="Unknown">
        <w:r w:rsidRPr="00A12765">
          <w:rPr>
            <w:rFonts w:ascii="Arial" w:eastAsia="Times New Roman" w:hAnsi="Arial" w:cs="Arial"/>
            <w:color w:val="000000"/>
            <w:sz w:val="20"/>
            <w:szCs w:val="20"/>
          </w:rPr>
          <w:t> </w:t>
        </w:r>
        <w:r w:rsidRPr="00A12765">
          <w:rPr>
            <w:rFonts w:ascii="Arial" w:eastAsia="Times New Roman" w:hAnsi="Arial" w:cs="Arial"/>
            <w:color w:val="313131"/>
            <w:sz w:val="20"/>
            <w:szCs w:val="20"/>
          </w:rPr>
          <w:fldChar w:fldCharType="end"/>
        </w:r>
        <w:r w:rsidRPr="00A12765">
          <w:rPr>
            <w:rFonts w:ascii="Arial" w:eastAsia="Times New Roman" w:hAnsi="Arial" w:cs="Arial"/>
            <w:color w:val="313131"/>
            <w:sz w:val="20"/>
            <w:szCs w:val="20"/>
          </w:rPr>
          <w:fldChar w:fldCharType="begin"/>
        </w:r>
        <w:r w:rsidRPr="00A12765">
          <w:rPr>
            <w:rFonts w:ascii="Arial" w:eastAsia="Times New Roman" w:hAnsi="Arial" w:cs="Arial"/>
            <w:color w:val="313131"/>
            <w:sz w:val="20"/>
            <w:szCs w:val="20"/>
          </w:rPr>
          <w:instrText xml:space="preserve"> HYPERLINK "javascript:void(0)" </w:instrText>
        </w:r>
        <w:r w:rsidRPr="00A12765">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75"/>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4" w:author="Unknown">
        <w:r w:rsidRPr="00A12765">
          <w:rPr>
            <w:rFonts w:ascii="Arial" w:eastAsia="Times New Roman" w:hAnsi="Arial" w:cs="Arial"/>
            <w:color w:val="000000"/>
            <w:sz w:val="20"/>
            <w:szCs w:val="20"/>
          </w:rPr>
          <w:t> </w:t>
        </w:r>
        <w:r w:rsidRPr="00A12765">
          <w:rPr>
            <w:rFonts w:ascii="Arial" w:eastAsia="Times New Roman" w:hAnsi="Arial" w:cs="Arial"/>
            <w:color w:val="313131"/>
            <w:sz w:val="20"/>
            <w:szCs w:val="20"/>
          </w:rPr>
          <w:fldChar w:fldCharType="end"/>
        </w:r>
        <w:r w:rsidRPr="00A12765">
          <w:rPr>
            <w:rFonts w:ascii="Arial" w:eastAsia="Times New Roman" w:hAnsi="Arial" w:cs="Arial"/>
            <w:color w:val="313131"/>
            <w:sz w:val="20"/>
            <w:szCs w:val="20"/>
          </w:rPr>
          <w:fldChar w:fldCharType="begin"/>
        </w:r>
        <w:r w:rsidRPr="00A12765">
          <w:rPr>
            <w:rFonts w:ascii="Arial" w:eastAsia="Times New Roman" w:hAnsi="Arial" w:cs="Arial"/>
            <w:color w:val="313131"/>
            <w:sz w:val="20"/>
            <w:szCs w:val="20"/>
          </w:rPr>
          <w:instrText xml:space="preserve"> HYPERLINK "javascript:void(0)" </w:instrText>
        </w:r>
        <w:r w:rsidRPr="00A12765">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75"/>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5" w:author="Unknown">
        <w:r w:rsidRPr="00A12765">
          <w:rPr>
            <w:rFonts w:ascii="Arial" w:eastAsia="Times New Roman" w:hAnsi="Arial" w:cs="Arial"/>
            <w:color w:val="000000"/>
            <w:sz w:val="20"/>
            <w:szCs w:val="20"/>
          </w:rPr>
          <w:t> </w:t>
        </w:r>
        <w:r w:rsidRPr="00A12765">
          <w:rPr>
            <w:rFonts w:ascii="Arial" w:eastAsia="Times New Roman" w:hAnsi="Arial" w:cs="Arial"/>
            <w:color w:val="313131"/>
            <w:sz w:val="20"/>
            <w:szCs w:val="20"/>
          </w:rPr>
          <w:fldChar w:fldCharType="end"/>
        </w:r>
        <w:r w:rsidRPr="00A12765">
          <w:rPr>
            <w:rFonts w:ascii="Arial" w:eastAsia="Times New Roman" w:hAnsi="Arial" w:cs="Arial"/>
            <w:color w:val="313131"/>
            <w:sz w:val="20"/>
            <w:szCs w:val="20"/>
          </w:rPr>
          <w:fldChar w:fldCharType="begin"/>
        </w:r>
        <w:r w:rsidRPr="00A12765">
          <w:rPr>
            <w:rFonts w:ascii="Arial" w:eastAsia="Times New Roman" w:hAnsi="Arial" w:cs="Arial"/>
            <w:color w:val="313131"/>
            <w:sz w:val="20"/>
            <w:szCs w:val="20"/>
          </w:rPr>
          <w:instrText xml:space="preserve"> HYPERLINK "javascript:void(0)" </w:instrText>
        </w:r>
        <w:r w:rsidRPr="00A12765">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75"/>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6" w:author="Unknown">
        <w:r w:rsidRPr="00A12765">
          <w:rPr>
            <w:rFonts w:ascii="Arial" w:eastAsia="Times New Roman" w:hAnsi="Arial" w:cs="Arial"/>
            <w:color w:val="000000"/>
            <w:sz w:val="20"/>
            <w:szCs w:val="20"/>
          </w:rPr>
          <w:t> </w:t>
        </w:r>
        <w:r w:rsidRPr="00A12765">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75"/>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A12765" w:rsidRPr="00A12765" w:rsidRDefault="00A12765" w:rsidP="00A12765">
      <w:pPr>
        <w:spacing w:after="0" w:line="330" w:lineRule="atLeast"/>
        <w:rPr>
          <w:ins w:id="7"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7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A12765" w:rsidRPr="00A12765" w:rsidRDefault="00A12765" w:rsidP="00A12765">
      <w:pPr>
        <w:numPr>
          <w:ilvl w:val="0"/>
          <w:numId w:val="8"/>
        </w:numPr>
        <w:spacing w:after="0" w:line="180" w:lineRule="atLeast"/>
        <w:ind w:left="-225"/>
        <w:rPr>
          <w:ins w:id="8" w:author="Unknown"/>
          <w:rFonts w:ascii="Arial" w:eastAsia="Times New Roman" w:hAnsi="Arial" w:cs="Arial"/>
          <w:color w:val="313131"/>
          <w:sz w:val="21"/>
          <w:szCs w:val="21"/>
        </w:rPr>
      </w:pPr>
      <w:ins w:id="9" w:author="Unknown">
        <w:r w:rsidRPr="00A12765">
          <w:rPr>
            <w:rFonts w:ascii="Arial" w:eastAsia="Times New Roman" w:hAnsi="Arial" w:cs="Arial"/>
            <w:color w:val="313131"/>
            <w:sz w:val="21"/>
            <w:szCs w:val="21"/>
          </w:rPr>
          <w:fldChar w:fldCharType="begin"/>
        </w:r>
        <w:r w:rsidRPr="00A12765">
          <w:rPr>
            <w:rFonts w:ascii="Arial" w:eastAsia="Times New Roman" w:hAnsi="Arial" w:cs="Arial"/>
            <w:color w:val="313131"/>
            <w:sz w:val="21"/>
            <w:szCs w:val="21"/>
          </w:rPr>
          <w:instrText xml:space="preserve"> HYPERLINK "http://www.tutorialspoint.com/about/tutorials_writing.htm" </w:instrText>
        </w:r>
        <w:r w:rsidRPr="00A12765">
          <w:rPr>
            <w:rFonts w:ascii="Arial" w:eastAsia="Times New Roman" w:hAnsi="Arial" w:cs="Arial"/>
            <w:color w:val="313131"/>
            <w:sz w:val="21"/>
            <w:szCs w:val="21"/>
          </w:rPr>
          <w:fldChar w:fldCharType="separate"/>
        </w:r>
        <w:r w:rsidRPr="00A12765">
          <w:rPr>
            <w:rFonts w:ascii="Arial" w:eastAsia="Times New Roman" w:hAnsi="Arial" w:cs="Arial"/>
            <w:color w:val="0000FF"/>
            <w:sz w:val="27"/>
            <w:szCs w:val="27"/>
          </w:rPr>
          <w:t>Write for us</w:t>
        </w:r>
        <w:r w:rsidRPr="00A12765">
          <w:rPr>
            <w:rFonts w:ascii="Arial" w:eastAsia="Times New Roman" w:hAnsi="Arial" w:cs="Arial"/>
            <w:color w:val="313131"/>
            <w:sz w:val="21"/>
            <w:szCs w:val="21"/>
          </w:rPr>
          <w:fldChar w:fldCharType="end"/>
        </w:r>
      </w:ins>
    </w:p>
    <w:p w:rsidR="00A12765" w:rsidRPr="00A12765" w:rsidRDefault="00A12765" w:rsidP="00A12765">
      <w:pPr>
        <w:spacing w:after="0" w:line="330" w:lineRule="atLeast"/>
        <w:rPr>
          <w:ins w:id="10" w:author="Unknown"/>
          <w:rFonts w:ascii="Arial" w:eastAsia="Times New Roman" w:hAnsi="Arial" w:cs="Arial"/>
          <w:color w:val="313131"/>
          <w:sz w:val="21"/>
          <w:szCs w:val="21"/>
        </w:rPr>
      </w:pPr>
      <w:ins w:id="11" w:author="Unknown">
        <w:r w:rsidRPr="00A12765">
          <w:rPr>
            <w:rFonts w:ascii="Arial" w:eastAsia="Times New Roman" w:hAnsi="Arial" w:cs="Arial"/>
            <w:color w:val="313131"/>
            <w:sz w:val="21"/>
            <w:szCs w:val="21"/>
          </w:rPr>
          <w:t> </w:t>
        </w:r>
      </w:ins>
    </w:p>
    <w:p w:rsidR="00A12765" w:rsidRPr="00A12765" w:rsidRDefault="00A12765" w:rsidP="00A12765">
      <w:pPr>
        <w:numPr>
          <w:ilvl w:val="0"/>
          <w:numId w:val="8"/>
        </w:numPr>
        <w:pBdr>
          <w:left w:val="dotted" w:sz="6" w:space="6" w:color="FFFFFF"/>
        </w:pBdr>
        <w:spacing w:after="0" w:line="180" w:lineRule="atLeast"/>
        <w:ind w:left="-225"/>
        <w:rPr>
          <w:ins w:id="12" w:author="Unknown"/>
          <w:rFonts w:ascii="Arial" w:eastAsia="Times New Roman" w:hAnsi="Arial" w:cs="Arial"/>
          <w:color w:val="313131"/>
          <w:sz w:val="21"/>
          <w:szCs w:val="21"/>
        </w:rPr>
      </w:pPr>
      <w:ins w:id="13" w:author="Unknown">
        <w:r w:rsidRPr="00A12765">
          <w:rPr>
            <w:rFonts w:ascii="Arial" w:eastAsia="Times New Roman" w:hAnsi="Arial" w:cs="Arial"/>
            <w:color w:val="313131"/>
            <w:sz w:val="21"/>
            <w:szCs w:val="21"/>
          </w:rPr>
          <w:fldChar w:fldCharType="begin"/>
        </w:r>
        <w:r w:rsidRPr="00A12765">
          <w:rPr>
            <w:rFonts w:ascii="Arial" w:eastAsia="Times New Roman" w:hAnsi="Arial" w:cs="Arial"/>
            <w:color w:val="313131"/>
            <w:sz w:val="21"/>
            <w:szCs w:val="21"/>
          </w:rPr>
          <w:instrText xml:space="preserve"> HYPERLINK "http://www.tutorialspoint.com/about/faq.htm" </w:instrText>
        </w:r>
        <w:r w:rsidRPr="00A12765">
          <w:rPr>
            <w:rFonts w:ascii="Arial" w:eastAsia="Times New Roman" w:hAnsi="Arial" w:cs="Arial"/>
            <w:color w:val="313131"/>
            <w:sz w:val="21"/>
            <w:szCs w:val="21"/>
          </w:rPr>
          <w:fldChar w:fldCharType="separate"/>
        </w:r>
        <w:r w:rsidRPr="00A12765">
          <w:rPr>
            <w:rFonts w:ascii="Arial" w:eastAsia="Times New Roman" w:hAnsi="Arial" w:cs="Arial"/>
            <w:color w:val="0000FF"/>
            <w:sz w:val="27"/>
            <w:szCs w:val="27"/>
          </w:rPr>
          <w:t>FAQ's</w:t>
        </w:r>
        <w:r w:rsidRPr="00A12765">
          <w:rPr>
            <w:rFonts w:ascii="Arial" w:eastAsia="Times New Roman" w:hAnsi="Arial" w:cs="Arial"/>
            <w:color w:val="313131"/>
            <w:sz w:val="21"/>
            <w:szCs w:val="21"/>
          </w:rPr>
          <w:fldChar w:fldCharType="end"/>
        </w:r>
      </w:ins>
    </w:p>
    <w:p w:rsidR="00A12765" w:rsidRPr="00A12765" w:rsidRDefault="00A12765" w:rsidP="00A12765">
      <w:pPr>
        <w:spacing w:after="0" w:line="330" w:lineRule="atLeast"/>
        <w:rPr>
          <w:ins w:id="14" w:author="Unknown"/>
          <w:rFonts w:ascii="Arial" w:eastAsia="Times New Roman" w:hAnsi="Arial" w:cs="Arial"/>
          <w:color w:val="313131"/>
          <w:sz w:val="21"/>
          <w:szCs w:val="21"/>
        </w:rPr>
      </w:pPr>
      <w:ins w:id="15" w:author="Unknown">
        <w:r w:rsidRPr="00A12765">
          <w:rPr>
            <w:rFonts w:ascii="Arial" w:eastAsia="Times New Roman" w:hAnsi="Arial" w:cs="Arial"/>
            <w:color w:val="313131"/>
            <w:sz w:val="21"/>
            <w:szCs w:val="21"/>
          </w:rPr>
          <w:t> </w:t>
        </w:r>
      </w:ins>
    </w:p>
    <w:p w:rsidR="00A12765" w:rsidRPr="00A12765" w:rsidRDefault="00A12765" w:rsidP="00A12765">
      <w:pPr>
        <w:numPr>
          <w:ilvl w:val="0"/>
          <w:numId w:val="8"/>
        </w:numPr>
        <w:pBdr>
          <w:left w:val="dotted" w:sz="6" w:space="6" w:color="FFFFFF"/>
        </w:pBdr>
        <w:spacing w:after="0" w:line="180" w:lineRule="atLeast"/>
        <w:ind w:left="-225"/>
        <w:rPr>
          <w:ins w:id="16" w:author="Unknown"/>
          <w:rFonts w:ascii="Arial" w:eastAsia="Times New Roman" w:hAnsi="Arial" w:cs="Arial"/>
          <w:color w:val="313131"/>
          <w:sz w:val="21"/>
          <w:szCs w:val="21"/>
        </w:rPr>
      </w:pPr>
      <w:ins w:id="17" w:author="Unknown">
        <w:r w:rsidRPr="00A12765">
          <w:rPr>
            <w:rFonts w:ascii="Arial" w:eastAsia="Times New Roman" w:hAnsi="Arial" w:cs="Arial"/>
            <w:color w:val="313131"/>
            <w:sz w:val="21"/>
            <w:szCs w:val="21"/>
          </w:rPr>
          <w:fldChar w:fldCharType="begin"/>
        </w:r>
        <w:r w:rsidRPr="00A12765">
          <w:rPr>
            <w:rFonts w:ascii="Arial" w:eastAsia="Times New Roman" w:hAnsi="Arial" w:cs="Arial"/>
            <w:color w:val="313131"/>
            <w:sz w:val="21"/>
            <w:szCs w:val="21"/>
          </w:rPr>
          <w:instrText xml:space="preserve"> HYPERLINK "http://www.tutorialspoint.com/about/about_helping.htm" </w:instrText>
        </w:r>
        <w:r w:rsidRPr="00A12765">
          <w:rPr>
            <w:rFonts w:ascii="Arial" w:eastAsia="Times New Roman" w:hAnsi="Arial" w:cs="Arial"/>
            <w:color w:val="313131"/>
            <w:sz w:val="21"/>
            <w:szCs w:val="21"/>
          </w:rPr>
          <w:fldChar w:fldCharType="separate"/>
        </w:r>
        <w:r w:rsidRPr="00A12765">
          <w:rPr>
            <w:rFonts w:ascii="Arial" w:eastAsia="Times New Roman" w:hAnsi="Arial" w:cs="Arial"/>
            <w:color w:val="0000FF"/>
            <w:sz w:val="27"/>
            <w:szCs w:val="27"/>
          </w:rPr>
          <w:t>Helping</w:t>
        </w:r>
        <w:r w:rsidRPr="00A12765">
          <w:rPr>
            <w:rFonts w:ascii="Arial" w:eastAsia="Times New Roman" w:hAnsi="Arial" w:cs="Arial"/>
            <w:color w:val="313131"/>
            <w:sz w:val="21"/>
            <w:szCs w:val="21"/>
          </w:rPr>
          <w:fldChar w:fldCharType="end"/>
        </w:r>
      </w:ins>
    </w:p>
    <w:p w:rsidR="00A12765" w:rsidRPr="00A12765" w:rsidRDefault="00A12765" w:rsidP="00A12765">
      <w:pPr>
        <w:spacing w:after="0" w:line="330" w:lineRule="atLeast"/>
        <w:rPr>
          <w:ins w:id="18" w:author="Unknown"/>
          <w:rFonts w:ascii="Arial" w:eastAsia="Times New Roman" w:hAnsi="Arial" w:cs="Arial"/>
          <w:color w:val="313131"/>
          <w:sz w:val="21"/>
          <w:szCs w:val="21"/>
        </w:rPr>
      </w:pPr>
      <w:ins w:id="19" w:author="Unknown">
        <w:r w:rsidRPr="00A12765">
          <w:rPr>
            <w:rFonts w:ascii="Arial" w:eastAsia="Times New Roman" w:hAnsi="Arial" w:cs="Arial"/>
            <w:color w:val="313131"/>
            <w:sz w:val="21"/>
            <w:szCs w:val="21"/>
          </w:rPr>
          <w:t> </w:t>
        </w:r>
      </w:ins>
    </w:p>
    <w:p w:rsidR="00A12765" w:rsidRPr="00A12765" w:rsidRDefault="00A12765" w:rsidP="00A12765">
      <w:pPr>
        <w:numPr>
          <w:ilvl w:val="0"/>
          <w:numId w:val="8"/>
        </w:numPr>
        <w:pBdr>
          <w:left w:val="dotted" w:sz="6" w:space="6" w:color="FFFFFF"/>
        </w:pBdr>
        <w:spacing w:after="0" w:line="180" w:lineRule="atLeast"/>
        <w:ind w:left="-225"/>
        <w:rPr>
          <w:ins w:id="20" w:author="Unknown"/>
          <w:rFonts w:ascii="Arial" w:eastAsia="Times New Roman" w:hAnsi="Arial" w:cs="Arial"/>
          <w:color w:val="313131"/>
          <w:sz w:val="21"/>
          <w:szCs w:val="21"/>
        </w:rPr>
      </w:pPr>
      <w:ins w:id="21" w:author="Unknown">
        <w:r w:rsidRPr="00A12765">
          <w:rPr>
            <w:rFonts w:ascii="Arial" w:eastAsia="Times New Roman" w:hAnsi="Arial" w:cs="Arial"/>
            <w:color w:val="313131"/>
            <w:sz w:val="21"/>
            <w:szCs w:val="21"/>
          </w:rPr>
          <w:fldChar w:fldCharType="begin"/>
        </w:r>
        <w:r w:rsidRPr="00A12765">
          <w:rPr>
            <w:rFonts w:ascii="Arial" w:eastAsia="Times New Roman" w:hAnsi="Arial" w:cs="Arial"/>
            <w:color w:val="313131"/>
            <w:sz w:val="21"/>
            <w:szCs w:val="21"/>
          </w:rPr>
          <w:instrText xml:space="preserve"> HYPERLINK "http://www.tutorialspoint.com/about/contact_us.htm" </w:instrText>
        </w:r>
        <w:r w:rsidRPr="00A12765">
          <w:rPr>
            <w:rFonts w:ascii="Arial" w:eastAsia="Times New Roman" w:hAnsi="Arial" w:cs="Arial"/>
            <w:color w:val="313131"/>
            <w:sz w:val="21"/>
            <w:szCs w:val="21"/>
          </w:rPr>
          <w:fldChar w:fldCharType="separate"/>
        </w:r>
        <w:r w:rsidRPr="00A12765">
          <w:rPr>
            <w:rFonts w:ascii="Arial" w:eastAsia="Times New Roman" w:hAnsi="Arial" w:cs="Arial"/>
            <w:color w:val="0000FF"/>
            <w:sz w:val="27"/>
            <w:szCs w:val="27"/>
          </w:rPr>
          <w:t>Contact</w:t>
        </w:r>
        <w:r w:rsidRPr="00A12765">
          <w:rPr>
            <w:rFonts w:ascii="Arial" w:eastAsia="Times New Roman" w:hAnsi="Arial" w:cs="Arial"/>
            <w:color w:val="313131"/>
            <w:sz w:val="21"/>
            <w:szCs w:val="21"/>
          </w:rPr>
          <w:fldChar w:fldCharType="end"/>
        </w:r>
      </w:ins>
    </w:p>
    <w:p w:rsidR="00A12765" w:rsidRPr="00A12765" w:rsidRDefault="00A12765" w:rsidP="00A12765">
      <w:pPr>
        <w:spacing w:after="0" w:line="360" w:lineRule="atLeast"/>
        <w:rPr>
          <w:ins w:id="22" w:author="Unknown"/>
          <w:rFonts w:ascii="Arial" w:eastAsia="Times New Roman" w:hAnsi="Arial" w:cs="Arial"/>
          <w:color w:val="FFFFFF"/>
          <w:sz w:val="21"/>
          <w:szCs w:val="21"/>
        </w:rPr>
      </w:pPr>
      <w:ins w:id="23" w:author="Unknown">
        <w:r w:rsidRPr="00A12765">
          <w:rPr>
            <w:rFonts w:ascii="Arial" w:eastAsia="Times New Roman" w:hAnsi="Arial" w:cs="Arial"/>
            <w:color w:val="FFFFFF"/>
            <w:sz w:val="21"/>
            <w:szCs w:val="21"/>
          </w:rPr>
          <w:t>© Copyright 2015. All Rights Reserved.</w:t>
        </w:r>
      </w:ins>
    </w:p>
    <w:p w:rsidR="00A12765" w:rsidRPr="00A12765" w:rsidRDefault="00A12765" w:rsidP="00A12765">
      <w:pPr>
        <w:spacing w:after="0" w:line="330" w:lineRule="atLeast"/>
        <w:jc w:val="center"/>
        <w:rPr>
          <w:ins w:id="24" w:author="Unknown"/>
          <w:rFonts w:ascii="Arial" w:eastAsia="Times New Roman" w:hAnsi="Arial" w:cs="Arial"/>
          <w:color w:val="313131"/>
          <w:sz w:val="29"/>
          <w:szCs w:val="29"/>
        </w:rPr>
      </w:pPr>
      <w:ins w:id="25" w:author="Unknown">
        <w:r w:rsidRPr="00A12765">
          <w:rPr>
            <w:rFonts w:ascii="Arial" w:eastAsia="Times New Roman" w:hAnsi="Arial" w:cs="Arial"/>
            <w:color w:val="313131"/>
            <w:sz w:val="29"/>
            <w:szCs w:val="29"/>
          </w:rPr>
          <w:object w:dxaOrig="1440" w:dyaOrig="1440">
            <v:shape id="_x0000_i1057" type="#_x0000_t75" style="width:49.5pt;height:18pt" o:ole="">
              <v:imagedata r:id="rId8" o:title=""/>
            </v:shape>
            <w:control r:id="rId83" w:name="DefaultOcxName1" w:shapeid="_x0000_i1057"/>
          </w:object>
        </w:r>
        <w:r w:rsidRPr="00A12765">
          <w:rPr>
            <w:rFonts w:ascii="Arial" w:eastAsia="Times New Roman" w:hAnsi="Arial" w:cs="Arial"/>
            <w:color w:val="313131"/>
            <w:sz w:val="29"/>
            <w:szCs w:val="29"/>
          </w:rPr>
          <w:t> </w:t>
        </w:r>
        <w:proofErr w:type="gramStart"/>
        <w:r w:rsidRPr="00A12765">
          <w:rPr>
            <w:rFonts w:ascii="Arial" w:eastAsia="Times New Roman" w:hAnsi="Arial" w:cs="Arial"/>
            <w:color w:val="313131"/>
            <w:sz w:val="29"/>
            <w:szCs w:val="29"/>
          </w:rPr>
          <w:t>go</w:t>
        </w:r>
        <w:proofErr w:type="gramEnd"/>
      </w:ins>
    </w:p>
    <w:p w:rsidR="00525669" w:rsidRDefault="00A12765">
      <w:bookmarkStart w:id="26" w:name="_GoBack"/>
      <w:bookmarkEnd w:id="26"/>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5EDB"/>
    <w:multiLevelType w:val="multilevel"/>
    <w:tmpl w:val="77F6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9441D"/>
    <w:multiLevelType w:val="multilevel"/>
    <w:tmpl w:val="AB3E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52F09"/>
    <w:multiLevelType w:val="multilevel"/>
    <w:tmpl w:val="64D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5D6D85"/>
    <w:multiLevelType w:val="multilevel"/>
    <w:tmpl w:val="88A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B3AC5"/>
    <w:multiLevelType w:val="multilevel"/>
    <w:tmpl w:val="CD6E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FD28E8"/>
    <w:multiLevelType w:val="multilevel"/>
    <w:tmpl w:val="1BB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F56FAD"/>
    <w:multiLevelType w:val="multilevel"/>
    <w:tmpl w:val="214E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587C02"/>
    <w:multiLevelType w:val="multilevel"/>
    <w:tmpl w:val="7D1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4"/>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65"/>
    <w:rsid w:val="001870DD"/>
    <w:rsid w:val="00961426"/>
    <w:rsid w:val="00A1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12765"/>
    <w:rPr>
      <w:color w:val="0000FF"/>
      <w:u w:val="single"/>
    </w:rPr>
  </w:style>
  <w:style w:type="paragraph" w:styleId="z-TopofForm">
    <w:name w:val="HTML Top of Form"/>
    <w:basedOn w:val="Normal"/>
    <w:next w:val="Normal"/>
    <w:link w:val="z-TopofFormChar"/>
    <w:hidden/>
    <w:uiPriority w:val="99"/>
    <w:semiHidden/>
    <w:unhideWhenUsed/>
    <w:rsid w:val="00A127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2765"/>
    <w:rPr>
      <w:rFonts w:ascii="Arial" w:eastAsia="Times New Roman" w:hAnsi="Arial" w:cs="Arial"/>
      <w:vanish/>
      <w:sz w:val="16"/>
      <w:szCs w:val="16"/>
    </w:rPr>
  </w:style>
  <w:style w:type="character" w:customStyle="1" w:styleId="input-group-btn">
    <w:name w:val="input-group-btn"/>
    <w:basedOn w:val="DefaultParagraphFont"/>
    <w:rsid w:val="00A12765"/>
  </w:style>
  <w:style w:type="paragraph" w:styleId="z-BottomofForm">
    <w:name w:val="HTML Bottom of Form"/>
    <w:basedOn w:val="Normal"/>
    <w:next w:val="Normal"/>
    <w:link w:val="z-BottomofFormChar"/>
    <w:hidden/>
    <w:uiPriority w:val="99"/>
    <w:semiHidden/>
    <w:unhideWhenUsed/>
    <w:rsid w:val="00A127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12765"/>
    <w:rPr>
      <w:rFonts w:ascii="Arial" w:eastAsia="Times New Roman" w:hAnsi="Arial" w:cs="Arial"/>
      <w:vanish/>
      <w:sz w:val="16"/>
      <w:szCs w:val="16"/>
    </w:rPr>
  </w:style>
  <w:style w:type="character" w:customStyle="1" w:styleId="apple-converted-space">
    <w:name w:val="apple-converted-space"/>
    <w:basedOn w:val="DefaultParagraphFont"/>
    <w:rsid w:val="00A12765"/>
  </w:style>
  <w:style w:type="paragraph" w:styleId="NormalWeb">
    <w:name w:val="Normal (Web)"/>
    <w:basedOn w:val="Normal"/>
    <w:uiPriority w:val="99"/>
    <w:semiHidden/>
    <w:unhideWhenUsed/>
    <w:rsid w:val="00A127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765"/>
    <w:rPr>
      <w:rFonts w:ascii="Courier New" w:eastAsia="Times New Roman" w:hAnsi="Courier New" w:cs="Courier New"/>
      <w:sz w:val="20"/>
      <w:szCs w:val="20"/>
    </w:rPr>
  </w:style>
  <w:style w:type="character" w:customStyle="1" w:styleId="tag">
    <w:name w:val="tag"/>
    <w:basedOn w:val="DefaultParagraphFont"/>
    <w:rsid w:val="00A12765"/>
  </w:style>
  <w:style w:type="character" w:customStyle="1" w:styleId="pln">
    <w:name w:val="pln"/>
    <w:basedOn w:val="DefaultParagraphFont"/>
    <w:rsid w:val="00A12765"/>
  </w:style>
  <w:style w:type="character" w:customStyle="1" w:styleId="atn">
    <w:name w:val="atn"/>
    <w:basedOn w:val="DefaultParagraphFont"/>
    <w:rsid w:val="00A12765"/>
  </w:style>
  <w:style w:type="character" w:customStyle="1" w:styleId="pun">
    <w:name w:val="pun"/>
    <w:basedOn w:val="DefaultParagraphFont"/>
    <w:rsid w:val="00A12765"/>
  </w:style>
  <w:style w:type="character" w:customStyle="1" w:styleId="atv">
    <w:name w:val="atv"/>
    <w:basedOn w:val="DefaultParagraphFont"/>
    <w:rsid w:val="00A12765"/>
  </w:style>
  <w:style w:type="character" w:customStyle="1" w:styleId="str">
    <w:name w:val="str"/>
    <w:basedOn w:val="DefaultParagraphFont"/>
    <w:rsid w:val="00A12765"/>
  </w:style>
  <w:style w:type="character" w:customStyle="1" w:styleId="com">
    <w:name w:val="com"/>
    <w:basedOn w:val="DefaultParagraphFont"/>
    <w:rsid w:val="00A12765"/>
  </w:style>
  <w:style w:type="paragraph" w:styleId="BalloonText">
    <w:name w:val="Balloon Text"/>
    <w:basedOn w:val="Normal"/>
    <w:link w:val="BalloonTextChar"/>
    <w:uiPriority w:val="99"/>
    <w:semiHidden/>
    <w:unhideWhenUsed/>
    <w:rsid w:val="00A12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7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2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12765"/>
    <w:rPr>
      <w:color w:val="0000FF"/>
      <w:u w:val="single"/>
    </w:rPr>
  </w:style>
  <w:style w:type="paragraph" w:styleId="z-TopofForm">
    <w:name w:val="HTML Top of Form"/>
    <w:basedOn w:val="Normal"/>
    <w:next w:val="Normal"/>
    <w:link w:val="z-TopofFormChar"/>
    <w:hidden/>
    <w:uiPriority w:val="99"/>
    <w:semiHidden/>
    <w:unhideWhenUsed/>
    <w:rsid w:val="00A127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12765"/>
    <w:rPr>
      <w:rFonts w:ascii="Arial" w:eastAsia="Times New Roman" w:hAnsi="Arial" w:cs="Arial"/>
      <w:vanish/>
      <w:sz w:val="16"/>
      <w:szCs w:val="16"/>
    </w:rPr>
  </w:style>
  <w:style w:type="character" w:customStyle="1" w:styleId="input-group-btn">
    <w:name w:val="input-group-btn"/>
    <w:basedOn w:val="DefaultParagraphFont"/>
    <w:rsid w:val="00A12765"/>
  </w:style>
  <w:style w:type="paragraph" w:styleId="z-BottomofForm">
    <w:name w:val="HTML Bottom of Form"/>
    <w:basedOn w:val="Normal"/>
    <w:next w:val="Normal"/>
    <w:link w:val="z-BottomofFormChar"/>
    <w:hidden/>
    <w:uiPriority w:val="99"/>
    <w:semiHidden/>
    <w:unhideWhenUsed/>
    <w:rsid w:val="00A127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12765"/>
    <w:rPr>
      <w:rFonts w:ascii="Arial" w:eastAsia="Times New Roman" w:hAnsi="Arial" w:cs="Arial"/>
      <w:vanish/>
      <w:sz w:val="16"/>
      <w:szCs w:val="16"/>
    </w:rPr>
  </w:style>
  <w:style w:type="character" w:customStyle="1" w:styleId="apple-converted-space">
    <w:name w:val="apple-converted-space"/>
    <w:basedOn w:val="DefaultParagraphFont"/>
    <w:rsid w:val="00A12765"/>
  </w:style>
  <w:style w:type="paragraph" w:styleId="NormalWeb">
    <w:name w:val="Normal (Web)"/>
    <w:basedOn w:val="Normal"/>
    <w:uiPriority w:val="99"/>
    <w:semiHidden/>
    <w:unhideWhenUsed/>
    <w:rsid w:val="00A1276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765"/>
    <w:rPr>
      <w:rFonts w:ascii="Courier New" w:eastAsia="Times New Roman" w:hAnsi="Courier New" w:cs="Courier New"/>
      <w:sz w:val="20"/>
      <w:szCs w:val="20"/>
    </w:rPr>
  </w:style>
  <w:style w:type="character" w:customStyle="1" w:styleId="tag">
    <w:name w:val="tag"/>
    <w:basedOn w:val="DefaultParagraphFont"/>
    <w:rsid w:val="00A12765"/>
  </w:style>
  <w:style w:type="character" w:customStyle="1" w:styleId="pln">
    <w:name w:val="pln"/>
    <w:basedOn w:val="DefaultParagraphFont"/>
    <w:rsid w:val="00A12765"/>
  </w:style>
  <w:style w:type="character" w:customStyle="1" w:styleId="atn">
    <w:name w:val="atn"/>
    <w:basedOn w:val="DefaultParagraphFont"/>
    <w:rsid w:val="00A12765"/>
  </w:style>
  <w:style w:type="character" w:customStyle="1" w:styleId="pun">
    <w:name w:val="pun"/>
    <w:basedOn w:val="DefaultParagraphFont"/>
    <w:rsid w:val="00A12765"/>
  </w:style>
  <w:style w:type="character" w:customStyle="1" w:styleId="atv">
    <w:name w:val="atv"/>
    <w:basedOn w:val="DefaultParagraphFont"/>
    <w:rsid w:val="00A12765"/>
  </w:style>
  <w:style w:type="character" w:customStyle="1" w:styleId="str">
    <w:name w:val="str"/>
    <w:basedOn w:val="DefaultParagraphFont"/>
    <w:rsid w:val="00A12765"/>
  </w:style>
  <w:style w:type="character" w:customStyle="1" w:styleId="com">
    <w:name w:val="com"/>
    <w:basedOn w:val="DefaultParagraphFont"/>
    <w:rsid w:val="00A12765"/>
  </w:style>
  <w:style w:type="paragraph" w:styleId="BalloonText">
    <w:name w:val="Balloon Text"/>
    <w:basedOn w:val="Normal"/>
    <w:link w:val="BalloonTextChar"/>
    <w:uiPriority w:val="99"/>
    <w:semiHidden/>
    <w:unhideWhenUsed/>
    <w:rsid w:val="00A12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7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137548">
      <w:bodyDiv w:val="1"/>
      <w:marLeft w:val="0"/>
      <w:marRight w:val="0"/>
      <w:marTop w:val="0"/>
      <w:marBottom w:val="0"/>
      <w:divBdr>
        <w:top w:val="none" w:sz="0" w:space="0" w:color="auto"/>
        <w:left w:val="none" w:sz="0" w:space="0" w:color="auto"/>
        <w:bottom w:val="none" w:sz="0" w:space="0" w:color="auto"/>
        <w:right w:val="none" w:sz="0" w:space="0" w:color="auto"/>
      </w:divBdr>
      <w:divsChild>
        <w:div w:id="1816724437">
          <w:marLeft w:val="0"/>
          <w:marRight w:val="0"/>
          <w:marTop w:val="0"/>
          <w:marBottom w:val="0"/>
          <w:divBdr>
            <w:top w:val="none" w:sz="0" w:space="0" w:color="auto"/>
            <w:left w:val="none" w:sz="0" w:space="0" w:color="auto"/>
            <w:bottom w:val="none" w:sz="0" w:space="0" w:color="auto"/>
            <w:right w:val="none" w:sz="0" w:space="0" w:color="auto"/>
          </w:divBdr>
          <w:divsChild>
            <w:div w:id="744955454">
              <w:marLeft w:val="225"/>
              <w:marRight w:val="0"/>
              <w:marTop w:val="150"/>
              <w:marBottom w:val="0"/>
              <w:divBdr>
                <w:top w:val="none" w:sz="0" w:space="0" w:color="auto"/>
                <w:left w:val="none" w:sz="0" w:space="0" w:color="auto"/>
                <w:bottom w:val="none" w:sz="0" w:space="0" w:color="auto"/>
                <w:right w:val="none" w:sz="0" w:space="0" w:color="auto"/>
              </w:divBdr>
              <w:divsChild>
                <w:div w:id="14559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2433">
          <w:marLeft w:val="0"/>
          <w:marRight w:val="0"/>
          <w:marTop w:val="0"/>
          <w:marBottom w:val="0"/>
          <w:divBdr>
            <w:top w:val="none" w:sz="0" w:space="0" w:color="auto"/>
            <w:left w:val="none" w:sz="0" w:space="0" w:color="auto"/>
            <w:bottom w:val="none" w:sz="0" w:space="0" w:color="auto"/>
            <w:right w:val="none" w:sz="0" w:space="0" w:color="auto"/>
          </w:divBdr>
          <w:divsChild>
            <w:div w:id="583879479">
              <w:marLeft w:val="0"/>
              <w:marRight w:val="0"/>
              <w:marTop w:val="0"/>
              <w:marBottom w:val="0"/>
              <w:divBdr>
                <w:top w:val="none" w:sz="0" w:space="0" w:color="auto"/>
                <w:left w:val="none" w:sz="0" w:space="0" w:color="auto"/>
                <w:bottom w:val="none" w:sz="0" w:space="0" w:color="auto"/>
                <w:right w:val="none" w:sz="0" w:space="0" w:color="auto"/>
              </w:divBdr>
            </w:div>
          </w:divsChild>
        </w:div>
        <w:div w:id="485319803">
          <w:marLeft w:val="0"/>
          <w:marRight w:val="0"/>
          <w:marTop w:val="75"/>
          <w:marBottom w:val="0"/>
          <w:divBdr>
            <w:top w:val="none" w:sz="0" w:space="0" w:color="auto"/>
            <w:left w:val="none" w:sz="0" w:space="0" w:color="auto"/>
            <w:bottom w:val="none" w:sz="0" w:space="0" w:color="auto"/>
            <w:right w:val="none" w:sz="0" w:space="0" w:color="auto"/>
          </w:divBdr>
          <w:divsChild>
            <w:div w:id="1302614454">
              <w:marLeft w:val="0"/>
              <w:marRight w:val="0"/>
              <w:marTop w:val="0"/>
              <w:marBottom w:val="0"/>
              <w:divBdr>
                <w:top w:val="none" w:sz="0" w:space="0" w:color="auto"/>
                <w:left w:val="none" w:sz="0" w:space="0" w:color="auto"/>
                <w:bottom w:val="none" w:sz="0" w:space="0" w:color="auto"/>
                <w:right w:val="none" w:sz="0" w:space="0" w:color="auto"/>
              </w:divBdr>
              <w:divsChild>
                <w:div w:id="88622350">
                  <w:marLeft w:val="-225"/>
                  <w:marRight w:val="-225"/>
                  <w:marTop w:val="0"/>
                  <w:marBottom w:val="0"/>
                  <w:divBdr>
                    <w:top w:val="none" w:sz="0" w:space="0" w:color="auto"/>
                    <w:left w:val="none" w:sz="0" w:space="0" w:color="auto"/>
                    <w:bottom w:val="none" w:sz="0" w:space="0" w:color="auto"/>
                    <w:right w:val="none" w:sz="0" w:space="0" w:color="auto"/>
                  </w:divBdr>
                  <w:divsChild>
                    <w:div w:id="1099762261">
                      <w:marLeft w:val="0"/>
                      <w:marRight w:val="0"/>
                      <w:marTop w:val="0"/>
                      <w:marBottom w:val="0"/>
                      <w:divBdr>
                        <w:top w:val="none" w:sz="0" w:space="0" w:color="auto"/>
                        <w:left w:val="none" w:sz="0" w:space="0" w:color="auto"/>
                        <w:bottom w:val="none" w:sz="0" w:space="0" w:color="auto"/>
                        <w:right w:val="none" w:sz="0" w:space="0" w:color="auto"/>
                      </w:divBdr>
                      <w:divsChild>
                        <w:div w:id="1011175576">
                          <w:marLeft w:val="0"/>
                          <w:marRight w:val="0"/>
                          <w:marTop w:val="0"/>
                          <w:marBottom w:val="0"/>
                          <w:divBdr>
                            <w:top w:val="none" w:sz="0" w:space="0" w:color="auto"/>
                            <w:left w:val="none" w:sz="0" w:space="0" w:color="auto"/>
                            <w:bottom w:val="none" w:sz="0" w:space="0" w:color="auto"/>
                            <w:right w:val="none" w:sz="0" w:space="0" w:color="auto"/>
                          </w:divBdr>
                        </w:div>
                      </w:divsChild>
                    </w:div>
                    <w:div w:id="1074352844">
                      <w:marLeft w:val="-225"/>
                      <w:marRight w:val="-225"/>
                      <w:marTop w:val="0"/>
                      <w:marBottom w:val="0"/>
                      <w:divBdr>
                        <w:top w:val="none" w:sz="0" w:space="0" w:color="auto"/>
                        <w:left w:val="none" w:sz="0" w:space="0" w:color="auto"/>
                        <w:bottom w:val="none" w:sz="0" w:space="0" w:color="auto"/>
                        <w:right w:val="none" w:sz="0" w:space="0" w:color="auto"/>
                      </w:divBdr>
                      <w:divsChild>
                        <w:div w:id="2068721929">
                          <w:marLeft w:val="0"/>
                          <w:marRight w:val="0"/>
                          <w:marTop w:val="0"/>
                          <w:marBottom w:val="0"/>
                          <w:divBdr>
                            <w:top w:val="none" w:sz="0" w:space="0" w:color="auto"/>
                            <w:left w:val="none" w:sz="0" w:space="0" w:color="auto"/>
                            <w:bottom w:val="none" w:sz="0" w:space="0" w:color="auto"/>
                            <w:right w:val="none" w:sz="0" w:space="0" w:color="auto"/>
                          </w:divBdr>
                          <w:divsChild>
                            <w:div w:id="257058449">
                              <w:marLeft w:val="0"/>
                              <w:marRight w:val="0"/>
                              <w:marTop w:val="0"/>
                              <w:marBottom w:val="0"/>
                              <w:divBdr>
                                <w:top w:val="single" w:sz="6" w:space="0" w:color="D6D6D6"/>
                                <w:left w:val="single" w:sz="6" w:space="4" w:color="D6D6D6"/>
                                <w:bottom w:val="single" w:sz="6" w:space="0" w:color="D6D6D6"/>
                                <w:right w:val="single" w:sz="6" w:space="4" w:color="D6D6D6"/>
                              </w:divBdr>
                              <w:divsChild>
                                <w:div w:id="1718894221">
                                  <w:marLeft w:val="0"/>
                                  <w:marRight w:val="0"/>
                                  <w:marTop w:val="0"/>
                                  <w:marBottom w:val="0"/>
                                  <w:divBdr>
                                    <w:top w:val="none" w:sz="0" w:space="0" w:color="auto"/>
                                    <w:left w:val="none" w:sz="0" w:space="0" w:color="auto"/>
                                    <w:bottom w:val="none" w:sz="0" w:space="0" w:color="auto"/>
                                    <w:right w:val="none" w:sz="0" w:space="0" w:color="auto"/>
                                  </w:divBdr>
                                </w:div>
                                <w:div w:id="10248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852">
                          <w:marLeft w:val="-225"/>
                          <w:marRight w:val="-225"/>
                          <w:marTop w:val="0"/>
                          <w:marBottom w:val="0"/>
                          <w:divBdr>
                            <w:top w:val="none" w:sz="0" w:space="0" w:color="auto"/>
                            <w:left w:val="none" w:sz="0" w:space="0" w:color="auto"/>
                            <w:bottom w:val="none" w:sz="0" w:space="0" w:color="auto"/>
                            <w:right w:val="none" w:sz="0" w:space="0" w:color="auto"/>
                          </w:divBdr>
                          <w:divsChild>
                            <w:div w:id="1647126028">
                              <w:marLeft w:val="0"/>
                              <w:marRight w:val="0"/>
                              <w:marTop w:val="0"/>
                              <w:marBottom w:val="0"/>
                              <w:divBdr>
                                <w:top w:val="none" w:sz="0" w:space="0" w:color="auto"/>
                                <w:left w:val="none" w:sz="0" w:space="0" w:color="auto"/>
                                <w:bottom w:val="none" w:sz="0" w:space="0" w:color="auto"/>
                                <w:right w:val="none" w:sz="0" w:space="0" w:color="auto"/>
                              </w:divBdr>
                              <w:divsChild>
                                <w:div w:id="112573901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374351502">
              <w:marLeft w:val="0"/>
              <w:marRight w:val="0"/>
              <w:marTop w:val="0"/>
              <w:marBottom w:val="0"/>
              <w:divBdr>
                <w:top w:val="single" w:sz="24" w:space="31" w:color="AAAAAA"/>
                <w:left w:val="none" w:sz="0" w:space="0" w:color="auto"/>
                <w:bottom w:val="none" w:sz="0" w:space="0" w:color="auto"/>
                <w:right w:val="none" w:sz="0" w:space="0" w:color="auto"/>
              </w:divBdr>
              <w:divsChild>
                <w:div w:id="1073820152">
                  <w:marLeft w:val="0"/>
                  <w:marRight w:val="0"/>
                  <w:marTop w:val="0"/>
                  <w:marBottom w:val="0"/>
                  <w:divBdr>
                    <w:top w:val="none" w:sz="0" w:space="0" w:color="auto"/>
                    <w:left w:val="none" w:sz="0" w:space="0" w:color="auto"/>
                    <w:bottom w:val="none" w:sz="0" w:space="0" w:color="auto"/>
                    <w:right w:val="none" w:sz="0" w:space="0" w:color="auto"/>
                  </w:divBdr>
                  <w:divsChild>
                    <w:div w:id="2008291551">
                      <w:marLeft w:val="-225"/>
                      <w:marRight w:val="-225"/>
                      <w:marTop w:val="0"/>
                      <w:marBottom w:val="0"/>
                      <w:divBdr>
                        <w:top w:val="none" w:sz="0" w:space="0" w:color="auto"/>
                        <w:left w:val="none" w:sz="0" w:space="0" w:color="auto"/>
                        <w:bottom w:val="none" w:sz="0" w:space="0" w:color="auto"/>
                        <w:right w:val="none" w:sz="0" w:space="0" w:color="auto"/>
                      </w:divBdr>
                      <w:divsChild>
                        <w:div w:id="1136219117">
                          <w:marLeft w:val="0"/>
                          <w:marRight w:val="0"/>
                          <w:marTop w:val="0"/>
                          <w:marBottom w:val="0"/>
                          <w:divBdr>
                            <w:top w:val="none" w:sz="0" w:space="0" w:color="auto"/>
                            <w:left w:val="none" w:sz="0" w:space="0" w:color="auto"/>
                            <w:bottom w:val="none" w:sz="0" w:space="0" w:color="auto"/>
                            <w:right w:val="none" w:sz="0" w:space="0" w:color="auto"/>
                          </w:divBdr>
                        </w:div>
                        <w:div w:id="1347093083">
                          <w:marLeft w:val="0"/>
                          <w:marRight w:val="0"/>
                          <w:marTop w:val="0"/>
                          <w:marBottom w:val="0"/>
                          <w:divBdr>
                            <w:top w:val="none" w:sz="0" w:space="0" w:color="auto"/>
                            <w:left w:val="none" w:sz="0" w:space="0" w:color="auto"/>
                            <w:bottom w:val="none" w:sz="0" w:space="0" w:color="auto"/>
                            <w:right w:val="none" w:sz="0" w:space="0" w:color="auto"/>
                          </w:divBdr>
                        </w:div>
                        <w:div w:id="1628780678">
                          <w:marLeft w:val="0"/>
                          <w:marRight w:val="0"/>
                          <w:marTop w:val="0"/>
                          <w:marBottom w:val="0"/>
                          <w:divBdr>
                            <w:top w:val="none" w:sz="0" w:space="0" w:color="auto"/>
                            <w:left w:val="none" w:sz="0" w:space="0" w:color="auto"/>
                            <w:bottom w:val="none" w:sz="0" w:space="0" w:color="auto"/>
                            <w:right w:val="none" w:sz="0" w:space="0" w:color="auto"/>
                          </w:divBdr>
                        </w:div>
                        <w:div w:id="1576940574">
                          <w:marLeft w:val="0"/>
                          <w:marRight w:val="0"/>
                          <w:marTop w:val="0"/>
                          <w:marBottom w:val="0"/>
                          <w:divBdr>
                            <w:top w:val="none" w:sz="0" w:space="0" w:color="auto"/>
                            <w:left w:val="none" w:sz="0" w:space="0" w:color="auto"/>
                            <w:bottom w:val="none" w:sz="0" w:space="0" w:color="auto"/>
                            <w:right w:val="none" w:sz="0" w:space="0" w:color="auto"/>
                          </w:divBdr>
                          <w:divsChild>
                            <w:div w:id="3438985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hyperlink" Target="http://www.tutorialspoint.com/javascript/javascript_pdf_version.htm" TargetMode="External"/><Relationship Id="rId76" Type="http://schemas.openxmlformats.org/officeDocument/2006/relationships/image" Target="media/image5.jpeg"/><Relationship Id="rId8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www.tutorialspoint.com/index.htm"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hyperlink" Target="http://www.tutorialspoint.com/index.htm" TargetMode="External"/><Relationship Id="rId74" Type="http://schemas.openxmlformats.org/officeDocument/2006/relationships/hyperlink" Target="http://www.tutorialspoint.com/javascript/javascript_overview.htm" TargetMode="External"/><Relationship Id="rId79" Type="http://schemas.openxmlformats.org/officeDocument/2006/relationships/image" Target="media/image8.jpeg"/><Relationship Id="rId5" Type="http://schemas.openxmlformats.org/officeDocument/2006/relationships/webSettings" Target="webSettings.xml"/><Relationship Id="rId61" Type="http://schemas.openxmlformats.org/officeDocument/2006/relationships/hyperlink" Target="http://www.tutorialspoint.com/effective_resume_writing.htm" TargetMode="External"/><Relationship Id="rId82" Type="http://schemas.openxmlformats.org/officeDocument/2006/relationships/image" Target="media/image11.png"/><Relationship Id="rId19" Type="http://schemas.openxmlformats.org/officeDocument/2006/relationships/hyperlink" Target="http://www.tutorialspoint.com/javascript/index.htm"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hyperlink" Target="http://www.tutorialspoint.com/javascript/javascript_quick_guide.htm" TargetMode="External"/><Relationship Id="rId77" Type="http://schemas.openxmlformats.org/officeDocument/2006/relationships/image" Target="media/image6.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hyperlink" Target="http://www.tutorialspoint.com/cgi-bin/printpage.cgi" TargetMode="External"/><Relationship Id="rId80" Type="http://schemas.openxmlformats.org/officeDocument/2006/relationships/image" Target="media/image9.jpeg"/><Relationship Id="rId85"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hyperlink" Target="http://www.tutorialspoint.com/javascript/javascript_overview.htm" TargetMode="External"/><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hyperlink" Target="http://www.tutorialspoint.com/javascript/javascript_useful_resources.htm" TargetMode="External"/><Relationship Id="rId75" Type="http://schemas.openxmlformats.org/officeDocument/2006/relationships/hyperlink" Target="javascript:void(0)" TargetMode="External"/><Relationship Id="rId83"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www.tutorialspoint.com/index.htm" TargetMode="Externa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10" Type="http://schemas.openxmlformats.org/officeDocument/2006/relationships/hyperlink" Target="http://www.tutorialspoint.com/free_online_whiteboard.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image" Target="media/image4.jpeg"/><Relationship Id="rId73" Type="http://schemas.openxmlformats.org/officeDocument/2006/relationships/hyperlink" Target="http://www.tutorialspoint.com/javascript/pdf/index.pdf" TargetMode="External"/><Relationship Id="rId78" Type="http://schemas.openxmlformats.org/officeDocument/2006/relationships/image" Target="media/image7.jpeg"/><Relationship Id="rId81" Type="http://schemas.openxmlformats.org/officeDocument/2006/relationships/image" Target="media/image10.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1257</Words>
  <Characters>7168</Characters>
  <Application>Microsoft Office Word</Application>
  <DocSecurity>0</DocSecurity>
  <Lines>59</Lines>
  <Paragraphs>16</Paragraphs>
  <ScaleCrop>false</ScaleCrop>
  <Company>home</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1</cp:revision>
  <dcterms:created xsi:type="dcterms:W3CDTF">2015-08-30T05:01:00Z</dcterms:created>
  <dcterms:modified xsi:type="dcterms:W3CDTF">2015-08-30T05:07:00Z</dcterms:modified>
</cp:coreProperties>
</file>