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1D9" w:rsidRPr="008801D9" w:rsidRDefault="008801D9" w:rsidP="008801D9">
      <w:pPr>
        <w:spacing w:before="48" w:after="48" w:line="450" w:lineRule="atLeast"/>
        <w:ind w:right="48"/>
        <w:jc w:val="center"/>
        <w:outlineLvl w:val="0"/>
        <w:rPr>
          <w:rFonts w:ascii="Arial" w:eastAsia="Times New Roman" w:hAnsi="Arial" w:cs="Arial"/>
          <w:color w:val="121214"/>
          <w:spacing w:val="-15"/>
          <w:kern w:val="36"/>
          <w:sz w:val="48"/>
          <w:szCs w:val="48"/>
        </w:rPr>
      </w:pPr>
      <w:r w:rsidRPr="008801D9">
        <w:rPr>
          <w:rFonts w:ascii="Arial" w:eastAsia="Times New Roman" w:hAnsi="Arial" w:cs="Arial"/>
          <w:color w:val="121214"/>
          <w:spacing w:val="-15"/>
          <w:kern w:val="36"/>
          <w:sz w:val="48"/>
          <w:szCs w:val="48"/>
        </w:rPr>
        <w:t>JavaScript - The Date Object</w:t>
      </w:r>
    </w:p>
    <w:p w:rsidR="008801D9" w:rsidRPr="008801D9" w:rsidRDefault="008801D9" w:rsidP="008801D9">
      <w:pPr>
        <w:spacing w:before="105" w:after="105" w:line="330" w:lineRule="atLeast"/>
        <w:jc w:val="center"/>
        <w:rPr>
          <w:rFonts w:ascii="Arial" w:eastAsia="Times New Roman" w:hAnsi="Arial" w:cs="Arial"/>
          <w:color w:val="313131"/>
          <w:sz w:val="21"/>
          <w:szCs w:val="21"/>
        </w:rPr>
      </w:pPr>
      <w:r w:rsidRPr="008801D9">
        <w:rPr>
          <w:rFonts w:ascii="Arial" w:eastAsia="Times New Roman" w:hAnsi="Arial" w:cs="Arial"/>
          <w:color w:val="313131"/>
          <w:sz w:val="21"/>
          <w:szCs w:val="21"/>
        </w:rPr>
        <w:pict>
          <v:rect id="_x0000_i1025" style="width:0;height:0" o:hralign="center" o:hrstd="t" o:hr="t" fillcolor="#a0a0a0" stroked="f"/>
        </w:pict>
      </w:r>
    </w:p>
    <w:p w:rsidR="008801D9" w:rsidRPr="008801D9" w:rsidRDefault="008801D9" w:rsidP="008801D9">
      <w:pPr>
        <w:spacing w:before="105" w:after="105" w:line="330" w:lineRule="atLeast"/>
        <w:jc w:val="center"/>
        <w:rPr>
          <w:rFonts w:ascii="Arial" w:eastAsia="Times New Roman" w:hAnsi="Arial" w:cs="Arial"/>
          <w:color w:val="313131"/>
          <w:sz w:val="21"/>
          <w:szCs w:val="21"/>
        </w:rPr>
      </w:pPr>
      <w:r w:rsidRPr="008801D9">
        <w:rPr>
          <w:rFonts w:ascii="Arial" w:eastAsia="Times New Roman" w:hAnsi="Arial" w:cs="Arial"/>
          <w:color w:val="313131"/>
          <w:sz w:val="21"/>
          <w:szCs w:val="21"/>
        </w:rPr>
        <w:t>Advertisements</w:t>
      </w:r>
    </w:p>
    <w:p w:rsidR="008801D9" w:rsidRPr="008801D9" w:rsidRDefault="008801D9" w:rsidP="008801D9">
      <w:pPr>
        <w:spacing w:before="105" w:after="105" w:line="240" w:lineRule="auto"/>
        <w:rPr>
          <w:ins w:id="0" w:author="Unknown"/>
          <w:rFonts w:ascii="Times New Roman" w:eastAsia="Times New Roman" w:hAnsi="Times New Roman" w:cs="Times New Roman"/>
          <w:sz w:val="24"/>
          <w:szCs w:val="24"/>
        </w:rPr>
      </w:pPr>
      <w:ins w:id="1" w:author="Unknown">
        <w:r w:rsidRPr="008801D9">
          <w:rPr>
            <w:rFonts w:ascii="Times New Roman" w:eastAsia="Times New Roman" w:hAnsi="Times New Roman" w:cs="Times New Roman"/>
            <w:sz w:val="24"/>
            <w:szCs w:val="24"/>
          </w:rPr>
          <w:pict>
            <v:rect id="_x0000_i1026" style="width:0;height:0" o:hralign="center" o:hrstd="t" o:hrnoshade="t" o:hr="t" fillcolor="#313131" stroked="f"/>
          </w:pict>
        </w:r>
      </w:ins>
    </w:p>
    <w:p w:rsidR="008801D9" w:rsidRPr="008801D9" w:rsidRDefault="008801D9" w:rsidP="008801D9">
      <w:pPr>
        <w:spacing w:before="105" w:after="105" w:line="330" w:lineRule="atLeast"/>
        <w:jc w:val="center"/>
        <w:rPr>
          <w:ins w:id="2" w:author="Unknown"/>
          <w:rFonts w:ascii="Arial" w:eastAsia="Times New Roman" w:hAnsi="Arial" w:cs="Arial"/>
          <w:color w:val="313131"/>
          <w:sz w:val="21"/>
          <w:szCs w:val="21"/>
        </w:rPr>
      </w:pPr>
      <w:ins w:id="3" w:author="Unknown">
        <w:r w:rsidRPr="008801D9">
          <w:rPr>
            <w:rFonts w:ascii="Arial" w:eastAsia="Times New Roman" w:hAnsi="Arial" w:cs="Arial"/>
            <w:color w:val="313131"/>
            <w:sz w:val="21"/>
            <w:szCs w:val="21"/>
          </w:rPr>
          <w:fldChar w:fldCharType="begin"/>
        </w:r>
        <w:r w:rsidRPr="008801D9">
          <w:rPr>
            <w:rFonts w:ascii="Arial" w:eastAsia="Times New Roman" w:hAnsi="Arial" w:cs="Arial"/>
            <w:color w:val="313131"/>
            <w:sz w:val="21"/>
            <w:szCs w:val="21"/>
          </w:rPr>
          <w:instrText xml:space="preserve"> HYPERLINK "http://www.tutorialspoint.com/javascript/javascript_arrays_object.htm" </w:instrText>
        </w:r>
        <w:r w:rsidRPr="008801D9">
          <w:rPr>
            <w:rFonts w:ascii="Arial" w:eastAsia="Times New Roman" w:hAnsi="Arial" w:cs="Arial"/>
            <w:color w:val="313131"/>
            <w:sz w:val="21"/>
            <w:szCs w:val="21"/>
          </w:rPr>
          <w:fldChar w:fldCharType="separate"/>
        </w:r>
        <w:r w:rsidRPr="008801D9">
          <w:rPr>
            <w:rFonts w:ascii="Arial" w:eastAsia="Times New Roman" w:hAnsi="Arial" w:cs="Arial"/>
            <w:color w:val="000000"/>
            <w:sz w:val="23"/>
            <w:szCs w:val="23"/>
          </w:rPr>
          <w:t> </w:t>
        </w:r>
        <w:r w:rsidRPr="008801D9">
          <w:rPr>
            <w:rFonts w:ascii="Arial" w:eastAsia="Times New Roman" w:hAnsi="Arial" w:cs="Arial"/>
            <w:color w:val="000000"/>
            <w:sz w:val="23"/>
            <w:szCs w:val="23"/>
            <w:u w:val="single"/>
          </w:rPr>
          <w:t>Previous Page</w:t>
        </w:r>
        <w:r w:rsidRPr="008801D9">
          <w:rPr>
            <w:rFonts w:ascii="Arial" w:eastAsia="Times New Roman" w:hAnsi="Arial" w:cs="Arial"/>
            <w:color w:val="313131"/>
            <w:sz w:val="21"/>
            <w:szCs w:val="21"/>
          </w:rPr>
          <w:fldChar w:fldCharType="end"/>
        </w:r>
      </w:ins>
    </w:p>
    <w:p w:rsidR="008801D9" w:rsidRPr="008801D9" w:rsidRDefault="008801D9" w:rsidP="008801D9">
      <w:pPr>
        <w:spacing w:before="105" w:after="105" w:line="330" w:lineRule="atLeast"/>
        <w:jc w:val="center"/>
        <w:rPr>
          <w:ins w:id="4" w:author="Unknown"/>
          <w:rFonts w:ascii="Arial" w:eastAsia="Times New Roman" w:hAnsi="Arial" w:cs="Arial"/>
          <w:color w:val="313131"/>
          <w:sz w:val="21"/>
          <w:szCs w:val="21"/>
        </w:rPr>
      </w:pPr>
      <w:ins w:id="5" w:author="Unknown">
        <w:r w:rsidRPr="008801D9">
          <w:rPr>
            <w:rFonts w:ascii="Arial" w:eastAsia="Times New Roman" w:hAnsi="Arial" w:cs="Arial"/>
            <w:color w:val="313131"/>
            <w:sz w:val="21"/>
            <w:szCs w:val="21"/>
          </w:rPr>
          <w:fldChar w:fldCharType="begin"/>
        </w:r>
        <w:r w:rsidRPr="008801D9">
          <w:rPr>
            <w:rFonts w:ascii="Arial" w:eastAsia="Times New Roman" w:hAnsi="Arial" w:cs="Arial"/>
            <w:color w:val="313131"/>
            <w:sz w:val="21"/>
            <w:szCs w:val="21"/>
          </w:rPr>
          <w:instrText xml:space="preserve"> HYPERLINK "http://www.tutorialspoint.com/javascript/javascript_math_object.htm" </w:instrText>
        </w:r>
        <w:r w:rsidRPr="008801D9">
          <w:rPr>
            <w:rFonts w:ascii="Arial" w:eastAsia="Times New Roman" w:hAnsi="Arial" w:cs="Arial"/>
            <w:color w:val="313131"/>
            <w:sz w:val="21"/>
            <w:szCs w:val="21"/>
          </w:rPr>
          <w:fldChar w:fldCharType="separate"/>
        </w:r>
        <w:r w:rsidRPr="008801D9">
          <w:rPr>
            <w:rFonts w:ascii="Arial" w:eastAsia="Times New Roman" w:hAnsi="Arial" w:cs="Arial"/>
            <w:color w:val="000000"/>
            <w:sz w:val="23"/>
            <w:szCs w:val="23"/>
            <w:u w:val="single"/>
          </w:rPr>
          <w:t>Next Page</w:t>
        </w:r>
        <w:r w:rsidRPr="008801D9">
          <w:rPr>
            <w:rFonts w:ascii="Arial" w:eastAsia="Times New Roman" w:hAnsi="Arial" w:cs="Arial"/>
            <w:color w:val="000000"/>
            <w:sz w:val="23"/>
            <w:szCs w:val="23"/>
          </w:rPr>
          <w:t> </w:t>
        </w:r>
        <w:r w:rsidRPr="008801D9">
          <w:rPr>
            <w:rFonts w:ascii="Arial" w:eastAsia="Times New Roman" w:hAnsi="Arial" w:cs="Arial"/>
            <w:color w:val="000000"/>
            <w:sz w:val="23"/>
            <w:szCs w:val="23"/>
            <w:u w:val="single"/>
          </w:rPr>
          <w:t> </w:t>
        </w:r>
        <w:r w:rsidRPr="008801D9">
          <w:rPr>
            <w:rFonts w:ascii="Arial" w:eastAsia="Times New Roman" w:hAnsi="Arial" w:cs="Arial"/>
            <w:color w:val="313131"/>
            <w:sz w:val="21"/>
            <w:szCs w:val="21"/>
          </w:rPr>
          <w:fldChar w:fldCharType="end"/>
        </w:r>
      </w:ins>
    </w:p>
    <w:p w:rsidR="008801D9" w:rsidRPr="008801D9" w:rsidRDefault="008801D9" w:rsidP="008801D9">
      <w:pPr>
        <w:spacing w:before="105" w:after="105" w:line="240" w:lineRule="auto"/>
        <w:rPr>
          <w:ins w:id="6" w:author="Unknown"/>
          <w:rFonts w:ascii="Times New Roman" w:eastAsia="Times New Roman" w:hAnsi="Times New Roman" w:cs="Times New Roman"/>
          <w:sz w:val="24"/>
          <w:szCs w:val="24"/>
        </w:rPr>
      </w:pPr>
      <w:ins w:id="7" w:author="Unknown">
        <w:r w:rsidRPr="008801D9">
          <w:rPr>
            <w:rFonts w:ascii="Times New Roman" w:eastAsia="Times New Roman" w:hAnsi="Times New Roman" w:cs="Times New Roman"/>
            <w:sz w:val="24"/>
            <w:szCs w:val="24"/>
          </w:rPr>
          <w:pict>
            <v:rect id="_x0000_i1027" style="width:0;height:0" o:hralign="center" o:hrstd="t" o:hrnoshade="t" o:hr="t" fillcolor="#313131" stroked="f"/>
          </w:pict>
        </w:r>
      </w:ins>
    </w:p>
    <w:p w:rsidR="008801D9" w:rsidRPr="008801D9" w:rsidRDefault="008801D9" w:rsidP="008801D9">
      <w:pPr>
        <w:spacing w:after="240" w:line="360" w:lineRule="atLeast"/>
        <w:ind w:left="48" w:right="48"/>
        <w:jc w:val="both"/>
        <w:rPr>
          <w:ins w:id="8" w:author="Unknown"/>
          <w:rFonts w:ascii="Arial" w:eastAsia="Times New Roman" w:hAnsi="Arial" w:cs="Arial"/>
          <w:color w:val="000000"/>
          <w:sz w:val="21"/>
          <w:szCs w:val="21"/>
        </w:rPr>
      </w:pPr>
      <w:ins w:id="9" w:author="Unknown">
        <w:r w:rsidRPr="008801D9">
          <w:rPr>
            <w:rFonts w:ascii="Arial" w:eastAsia="Times New Roman" w:hAnsi="Arial" w:cs="Arial"/>
            <w:color w:val="000000"/>
            <w:sz w:val="21"/>
            <w:szCs w:val="21"/>
          </w:rPr>
          <w:t xml:space="preserve">The Date object is a </w:t>
        </w:r>
        <w:proofErr w:type="spellStart"/>
        <w:r w:rsidRPr="008801D9">
          <w:rPr>
            <w:rFonts w:ascii="Arial" w:eastAsia="Times New Roman" w:hAnsi="Arial" w:cs="Arial"/>
            <w:color w:val="000000"/>
            <w:sz w:val="21"/>
            <w:szCs w:val="21"/>
          </w:rPr>
          <w:t>datatype</w:t>
        </w:r>
        <w:proofErr w:type="spellEnd"/>
        <w:r w:rsidRPr="008801D9">
          <w:rPr>
            <w:rFonts w:ascii="Arial" w:eastAsia="Times New Roman" w:hAnsi="Arial" w:cs="Arial"/>
            <w:color w:val="000000"/>
            <w:sz w:val="21"/>
            <w:szCs w:val="21"/>
          </w:rPr>
          <w:t xml:space="preserve"> built into the JavaScript language. Date objects are created with the </w:t>
        </w:r>
        <w:r w:rsidRPr="008801D9">
          <w:rPr>
            <w:rFonts w:ascii="Arial" w:eastAsia="Times New Roman" w:hAnsi="Arial" w:cs="Arial"/>
            <w:b/>
            <w:bCs/>
            <w:color w:val="000000"/>
            <w:sz w:val="21"/>
            <w:szCs w:val="21"/>
          </w:rPr>
          <w:t xml:space="preserve">new </w:t>
        </w:r>
        <w:proofErr w:type="gramStart"/>
        <w:r w:rsidRPr="008801D9">
          <w:rPr>
            <w:rFonts w:ascii="Arial" w:eastAsia="Times New Roman" w:hAnsi="Arial" w:cs="Arial"/>
            <w:b/>
            <w:bCs/>
            <w:color w:val="000000"/>
            <w:sz w:val="21"/>
            <w:szCs w:val="21"/>
          </w:rPr>
          <w:t>Date(</w:t>
        </w:r>
        <w:proofErr w:type="gramEnd"/>
        <w:r w:rsidRPr="008801D9">
          <w:rPr>
            <w:rFonts w:ascii="Arial" w:eastAsia="Times New Roman" w:hAnsi="Arial" w:cs="Arial"/>
            <w:b/>
            <w:bCs/>
            <w:color w:val="000000"/>
            <w:sz w:val="21"/>
            <w:szCs w:val="21"/>
          </w:rPr>
          <w:t xml:space="preserve"> )</w:t>
        </w:r>
        <w:r w:rsidRPr="008801D9">
          <w:rPr>
            <w:rFonts w:ascii="Arial" w:eastAsia="Times New Roman" w:hAnsi="Arial" w:cs="Arial"/>
            <w:color w:val="000000"/>
            <w:sz w:val="21"/>
            <w:szCs w:val="21"/>
          </w:rPr>
          <w:t> as shown below.</w:t>
        </w:r>
      </w:ins>
    </w:p>
    <w:p w:rsidR="008801D9" w:rsidRPr="008801D9" w:rsidRDefault="008801D9" w:rsidP="008801D9">
      <w:pPr>
        <w:spacing w:after="240" w:line="360" w:lineRule="atLeast"/>
        <w:ind w:left="48" w:right="48"/>
        <w:jc w:val="both"/>
        <w:rPr>
          <w:ins w:id="10" w:author="Unknown"/>
          <w:rFonts w:ascii="Arial" w:eastAsia="Times New Roman" w:hAnsi="Arial" w:cs="Arial"/>
          <w:color w:val="000000"/>
          <w:sz w:val="21"/>
          <w:szCs w:val="21"/>
        </w:rPr>
      </w:pPr>
      <w:ins w:id="11" w:author="Unknown">
        <w:r w:rsidRPr="008801D9">
          <w:rPr>
            <w:rFonts w:ascii="Arial" w:eastAsia="Times New Roman" w:hAnsi="Arial" w:cs="Arial"/>
            <w:color w:val="000000"/>
            <w:sz w:val="21"/>
            <w:szCs w:val="21"/>
          </w:rPr>
          <w:t>Once a Date object is created, a number of methods allow you to operate on it. Most methods simply allow you to get and set the year, month, day, hour, minute, second, and millisecond fields of the object, using either local time or UTC (universal, or GMT) time.</w:t>
        </w:r>
      </w:ins>
    </w:p>
    <w:p w:rsidR="008801D9" w:rsidRPr="008801D9" w:rsidRDefault="008801D9" w:rsidP="008801D9">
      <w:pPr>
        <w:spacing w:after="240" w:line="360" w:lineRule="atLeast"/>
        <w:ind w:left="48" w:right="48"/>
        <w:jc w:val="both"/>
        <w:rPr>
          <w:ins w:id="12" w:author="Unknown"/>
          <w:rFonts w:ascii="Arial" w:eastAsia="Times New Roman" w:hAnsi="Arial" w:cs="Arial"/>
          <w:color w:val="000000"/>
          <w:sz w:val="21"/>
          <w:szCs w:val="21"/>
        </w:rPr>
      </w:pPr>
      <w:ins w:id="13" w:author="Unknown">
        <w:r w:rsidRPr="008801D9">
          <w:rPr>
            <w:rFonts w:ascii="Arial" w:eastAsia="Times New Roman" w:hAnsi="Arial" w:cs="Arial"/>
            <w:color w:val="000000"/>
            <w:sz w:val="21"/>
            <w:szCs w:val="21"/>
          </w:rPr>
          <w:t xml:space="preserve">The </w:t>
        </w:r>
        <w:proofErr w:type="spellStart"/>
        <w:r w:rsidRPr="008801D9">
          <w:rPr>
            <w:rFonts w:ascii="Arial" w:eastAsia="Times New Roman" w:hAnsi="Arial" w:cs="Arial"/>
            <w:color w:val="000000"/>
            <w:sz w:val="21"/>
            <w:szCs w:val="21"/>
          </w:rPr>
          <w:t>ECMAScript</w:t>
        </w:r>
        <w:proofErr w:type="spellEnd"/>
        <w:r w:rsidRPr="008801D9">
          <w:rPr>
            <w:rFonts w:ascii="Arial" w:eastAsia="Times New Roman" w:hAnsi="Arial" w:cs="Arial"/>
            <w:color w:val="000000"/>
            <w:sz w:val="21"/>
            <w:szCs w:val="21"/>
          </w:rPr>
          <w:t xml:space="preserve"> standard requires the Date object to be able to represent any date and time, to millisecond precision, within 100 million days before or after 1/1/1970. This is a range of plus or minus 273,785 years, so JavaScript can represent date and time till the year 275755.</w:t>
        </w:r>
      </w:ins>
    </w:p>
    <w:p w:rsidR="008801D9" w:rsidRPr="008801D9" w:rsidRDefault="008801D9" w:rsidP="008801D9">
      <w:pPr>
        <w:spacing w:before="48" w:after="48" w:line="360" w:lineRule="atLeast"/>
        <w:ind w:right="48"/>
        <w:outlineLvl w:val="2"/>
        <w:rPr>
          <w:ins w:id="14" w:author="Unknown"/>
          <w:rFonts w:ascii="Arial" w:eastAsia="Times New Roman" w:hAnsi="Arial" w:cs="Arial"/>
          <w:color w:val="000000"/>
          <w:sz w:val="31"/>
          <w:szCs w:val="31"/>
        </w:rPr>
      </w:pPr>
      <w:ins w:id="15" w:author="Unknown">
        <w:r w:rsidRPr="008801D9">
          <w:rPr>
            <w:rFonts w:ascii="Arial" w:eastAsia="Times New Roman" w:hAnsi="Arial" w:cs="Arial"/>
            <w:color w:val="000000"/>
            <w:sz w:val="31"/>
            <w:szCs w:val="31"/>
          </w:rPr>
          <w:t>Syntax</w:t>
        </w:r>
      </w:ins>
    </w:p>
    <w:p w:rsidR="008801D9" w:rsidRPr="008801D9" w:rsidRDefault="008801D9" w:rsidP="008801D9">
      <w:pPr>
        <w:spacing w:after="240" w:line="360" w:lineRule="atLeast"/>
        <w:ind w:left="48" w:right="48"/>
        <w:jc w:val="both"/>
        <w:rPr>
          <w:ins w:id="16" w:author="Unknown"/>
          <w:rFonts w:ascii="Arial" w:eastAsia="Times New Roman" w:hAnsi="Arial" w:cs="Arial"/>
          <w:color w:val="000000"/>
          <w:sz w:val="21"/>
          <w:szCs w:val="21"/>
        </w:rPr>
      </w:pPr>
      <w:ins w:id="17" w:author="Unknown">
        <w:r w:rsidRPr="008801D9">
          <w:rPr>
            <w:rFonts w:ascii="Arial" w:eastAsia="Times New Roman" w:hAnsi="Arial" w:cs="Arial"/>
            <w:color w:val="000000"/>
            <w:sz w:val="21"/>
            <w:szCs w:val="21"/>
          </w:rPr>
          <w:t xml:space="preserve">You can use any of the following syntaxes to create a Date object using </w:t>
        </w:r>
        <w:proofErr w:type="gramStart"/>
        <w:r w:rsidRPr="008801D9">
          <w:rPr>
            <w:rFonts w:ascii="Arial" w:eastAsia="Times New Roman" w:hAnsi="Arial" w:cs="Arial"/>
            <w:color w:val="000000"/>
            <w:sz w:val="21"/>
            <w:szCs w:val="21"/>
          </w:rPr>
          <w:t>Date(</w:t>
        </w:r>
        <w:proofErr w:type="gramEnd"/>
        <w:r w:rsidRPr="008801D9">
          <w:rPr>
            <w:rFonts w:ascii="Arial" w:eastAsia="Times New Roman" w:hAnsi="Arial" w:cs="Arial"/>
            <w:color w:val="000000"/>
            <w:sz w:val="21"/>
            <w:szCs w:val="21"/>
          </w:rPr>
          <w:t>) constructor.</w:t>
        </w:r>
      </w:ins>
    </w:p>
    <w:p w:rsidR="008801D9" w:rsidRPr="008801D9" w:rsidRDefault="008801D9" w:rsidP="008801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 w:author="Unknown"/>
          <w:rFonts w:ascii="Consolas" w:eastAsia="Times New Roman" w:hAnsi="Consolas" w:cs="Consolas"/>
          <w:color w:val="313131"/>
          <w:sz w:val="18"/>
          <w:szCs w:val="18"/>
        </w:rPr>
      </w:pPr>
      <w:proofErr w:type="gramStart"/>
      <w:ins w:id="19" w:author="Unknown">
        <w:r w:rsidRPr="008801D9">
          <w:rPr>
            <w:rFonts w:ascii="Consolas" w:eastAsia="Times New Roman" w:hAnsi="Consolas" w:cs="Consolas"/>
            <w:color w:val="000088"/>
            <w:sz w:val="18"/>
            <w:szCs w:val="18"/>
          </w:rPr>
          <w:t>new</w:t>
        </w:r>
        <w:proofErr w:type="gramEnd"/>
        <w:r w:rsidRPr="008801D9">
          <w:rPr>
            <w:rFonts w:ascii="Consolas" w:eastAsia="Times New Roman" w:hAnsi="Consolas" w:cs="Consolas"/>
            <w:color w:val="313131"/>
            <w:sz w:val="18"/>
            <w:szCs w:val="18"/>
          </w:rPr>
          <w:t xml:space="preserve"> </w:t>
        </w:r>
        <w:r w:rsidRPr="008801D9">
          <w:rPr>
            <w:rFonts w:ascii="Consolas" w:eastAsia="Times New Roman" w:hAnsi="Consolas" w:cs="Consolas"/>
            <w:color w:val="7F0055"/>
            <w:sz w:val="18"/>
            <w:szCs w:val="18"/>
          </w:rPr>
          <w:t>Date</w:t>
        </w:r>
        <w:r w:rsidRPr="008801D9">
          <w:rPr>
            <w:rFonts w:ascii="Consolas" w:eastAsia="Times New Roman" w:hAnsi="Consolas" w:cs="Consolas"/>
            <w:color w:val="666600"/>
            <w:sz w:val="18"/>
            <w:szCs w:val="18"/>
          </w:rPr>
          <w:t>(</w:t>
        </w:r>
        <w:r w:rsidRPr="008801D9">
          <w:rPr>
            <w:rFonts w:ascii="Consolas" w:eastAsia="Times New Roman" w:hAnsi="Consolas" w:cs="Consolas"/>
            <w:color w:val="313131"/>
            <w:sz w:val="18"/>
            <w:szCs w:val="18"/>
          </w:rPr>
          <w:t xml:space="preserve"> </w:t>
        </w:r>
        <w:r w:rsidRPr="008801D9">
          <w:rPr>
            <w:rFonts w:ascii="Consolas" w:eastAsia="Times New Roman" w:hAnsi="Consolas" w:cs="Consolas"/>
            <w:color w:val="666600"/>
            <w:sz w:val="18"/>
            <w:szCs w:val="18"/>
          </w:rPr>
          <w:t>)</w:t>
        </w:r>
      </w:ins>
    </w:p>
    <w:p w:rsidR="008801D9" w:rsidRPr="008801D9" w:rsidRDefault="008801D9" w:rsidP="008801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0" w:author="Unknown"/>
          <w:rFonts w:ascii="Consolas" w:eastAsia="Times New Roman" w:hAnsi="Consolas" w:cs="Consolas"/>
          <w:color w:val="313131"/>
          <w:sz w:val="18"/>
          <w:szCs w:val="18"/>
        </w:rPr>
      </w:pPr>
      <w:proofErr w:type="gramStart"/>
      <w:ins w:id="21" w:author="Unknown">
        <w:r w:rsidRPr="008801D9">
          <w:rPr>
            <w:rFonts w:ascii="Consolas" w:eastAsia="Times New Roman" w:hAnsi="Consolas" w:cs="Consolas"/>
            <w:color w:val="000088"/>
            <w:sz w:val="18"/>
            <w:szCs w:val="18"/>
          </w:rPr>
          <w:t>new</w:t>
        </w:r>
        <w:proofErr w:type="gramEnd"/>
        <w:r w:rsidRPr="008801D9">
          <w:rPr>
            <w:rFonts w:ascii="Consolas" w:eastAsia="Times New Roman" w:hAnsi="Consolas" w:cs="Consolas"/>
            <w:color w:val="313131"/>
            <w:sz w:val="18"/>
            <w:szCs w:val="18"/>
          </w:rPr>
          <w:t xml:space="preserve"> </w:t>
        </w:r>
        <w:r w:rsidRPr="008801D9">
          <w:rPr>
            <w:rFonts w:ascii="Consolas" w:eastAsia="Times New Roman" w:hAnsi="Consolas" w:cs="Consolas"/>
            <w:color w:val="7F0055"/>
            <w:sz w:val="18"/>
            <w:szCs w:val="18"/>
          </w:rPr>
          <w:t>Date</w:t>
        </w:r>
        <w:r w:rsidRPr="008801D9">
          <w:rPr>
            <w:rFonts w:ascii="Consolas" w:eastAsia="Times New Roman" w:hAnsi="Consolas" w:cs="Consolas"/>
            <w:color w:val="666600"/>
            <w:sz w:val="18"/>
            <w:szCs w:val="18"/>
          </w:rPr>
          <w:t>(</w:t>
        </w:r>
        <w:r w:rsidRPr="008801D9">
          <w:rPr>
            <w:rFonts w:ascii="Consolas" w:eastAsia="Times New Roman" w:hAnsi="Consolas" w:cs="Consolas"/>
            <w:color w:val="313131"/>
            <w:sz w:val="18"/>
            <w:szCs w:val="18"/>
          </w:rPr>
          <w:t>milliseconds</w:t>
        </w:r>
        <w:r w:rsidRPr="008801D9">
          <w:rPr>
            <w:rFonts w:ascii="Consolas" w:eastAsia="Times New Roman" w:hAnsi="Consolas" w:cs="Consolas"/>
            <w:color w:val="666600"/>
            <w:sz w:val="18"/>
            <w:szCs w:val="18"/>
          </w:rPr>
          <w:t>)</w:t>
        </w:r>
      </w:ins>
    </w:p>
    <w:p w:rsidR="008801D9" w:rsidRPr="008801D9" w:rsidRDefault="008801D9" w:rsidP="008801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 w:author="Unknown"/>
          <w:rFonts w:ascii="Consolas" w:eastAsia="Times New Roman" w:hAnsi="Consolas" w:cs="Consolas"/>
          <w:color w:val="313131"/>
          <w:sz w:val="18"/>
          <w:szCs w:val="18"/>
        </w:rPr>
      </w:pPr>
      <w:proofErr w:type="gramStart"/>
      <w:ins w:id="23" w:author="Unknown">
        <w:r w:rsidRPr="008801D9">
          <w:rPr>
            <w:rFonts w:ascii="Consolas" w:eastAsia="Times New Roman" w:hAnsi="Consolas" w:cs="Consolas"/>
            <w:color w:val="000088"/>
            <w:sz w:val="18"/>
            <w:szCs w:val="18"/>
          </w:rPr>
          <w:t>new</w:t>
        </w:r>
        <w:proofErr w:type="gramEnd"/>
        <w:r w:rsidRPr="008801D9">
          <w:rPr>
            <w:rFonts w:ascii="Consolas" w:eastAsia="Times New Roman" w:hAnsi="Consolas" w:cs="Consolas"/>
            <w:color w:val="313131"/>
            <w:sz w:val="18"/>
            <w:szCs w:val="18"/>
          </w:rPr>
          <w:t xml:space="preserve"> </w:t>
        </w:r>
        <w:r w:rsidRPr="008801D9">
          <w:rPr>
            <w:rFonts w:ascii="Consolas" w:eastAsia="Times New Roman" w:hAnsi="Consolas" w:cs="Consolas"/>
            <w:color w:val="7F0055"/>
            <w:sz w:val="18"/>
            <w:szCs w:val="18"/>
          </w:rPr>
          <w:t>Date</w:t>
        </w:r>
        <w:r w:rsidRPr="008801D9">
          <w:rPr>
            <w:rFonts w:ascii="Consolas" w:eastAsia="Times New Roman" w:hAnsi="Consolas" w:cs="Consolas"/>
            <w:color w:val="666600"/>
            <w:sz w:val="18"/>
            <w:szCs w:val="18"/>
          </w:rPr>
          <w:t>(</w:t>
        </w:r>
        <w:proofErr w:type="spellStart"/>
        <w:r w:rsidRPr="008801D9">
          <w:rPr>
            <w:rFonts w:ascii="Consolas" w:eastAsia="Times New Roman" w:hAnsi="Consolas" w:cs="Consolas"/>
            <w:color w:val="313131"/>
            <w:sz w:val="18"/>
            <w:szCs w:val="18"/>
          </w:rPr>
          <w:t>datestring</w:t>
        </w:r>
        <w:proofErr w:type="spellEnd"/>
        <w:r w:rsidRPr="008801D9">
          <w:rPr>
            <w:rFonts w:ascii="Consolas" w:eastAsia="Times New Roman" w:hAnsi="Consolas" w:cs="Consolas"/>
            <w:color w:val="666600"/>
            <w:sz w:val="18"/>
            <w:szCs w:val="18"/>
          </w:rPr>
          <w:t>)</w:t>
        </w:r>
      </w:ins>
    </w:p>
    <w:p w:rsidR="008801D9" w:rsidRPr="008801D9" w:rsidRDefault="008801D9" w:rsidP="008801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4" w:author="Unknown"/>
          <w:rFonts w:ascii="Consolas" w:eastAsia="Times New Roman" w:hAnsi="Consolas" w:cs="Consolas"/>
          <w:color w:val="313131"/>
          <w:sz w:val="18"/>
          <w:szCs w:val="18"/>
        </w:rPr>
      </w:pPr>
      <w:ins w:id="25" w:author="Unknown">
        <w:r w:rsidRPr="008801D9">
          <w:rPr>
            <w:rFonts w:ascii="Consolas" w:eastAsia="Times New Roman" w:hAnsi="Consolas" w:cs="Consolas"/>
            <w:color w:val="000088"/>
            <w:sz w:val="18"/>
            <w:szCs w:val="18"/>
          </w:rPr>
          <w:t>new</w:t>
        </w:r>
        <w:r w:rsidRPr="008801D9">
          <w:rPr>
            <w:rFonts w:ascii="Consolas" w:eastAsia="Times New Roman" w:hAnsi="Consolas" w:cs="Consolas"/>
            <w:color w:val="313131"/>
            <w:sz w:val="18"/>
            <w:szCs w:val="18"/>
          </w:rPr>
          <w:t xml:space="preserve"> </w:t>
        </w:r>
        <w:r w:rsidRPr="008801D9">
          <w:rPr>
            <w:rFonts w:ascii="Consolas" w:eastAsia="Times New Roman" w:hAnsi="Consolas" w:cs="Consolas"/>
            <w:color w:val="7F0055"/>
            <w:sz w:val="18"/>
            <w:szCs w:val="18"/>
          </w:rPr>
          <w:t>Date</w:t>
        </w:r>
        <w:r w:rsidRPr="008801D9">
          <w:rPr>
            <w:rFonts w:ascii="Consolas" w:eastAsia="Times New Roman" w:hAnsi="Consolas" w:cs="Consolas"/>
            <w:color w:val="666600"/>
            <w:sz w:val="18"/>
            <w:szCs w:val="18"/>
          </w:rPr>
          <w:t>(</w:t>
        </w:r>
        <w:proofErr w:type="spellStart"/>
        <w:r w:rsidRPr="008801D9">
          <w:rPr>
            <w:rFonts w:ascii="Consolas" w:eastAsia="Times New Roman" w:hAnsi="Consolas" w:cs="Consolas"/>
            <w:color w:val="313131"/>
            <w:sz w:val="18"/>
            <w:szCs w:val="18"/>
          </w:rPr>
          <w:t>year</w:t>
        </w:r>
        <w:r w:rsidRPr="008801D9">
          <w:rPr>
            <w:rFonts w:ascii="Consolas" w:eastAsia="Times New Roman" w:hAnsi="Consolas" w:cs="Consolas"/>
            <w:color w:val="666600"/>
            <w:sz w:val="18"/>
            <w:szCs w:val="18"/>
          </w:rPr>
          <w:t>,</w:t>
        </w:r>
        <w:r w:rsidRPr="008801D9">
          <w:rPr>
            <w:rFonts w:ascii="Consolas" w:eastAsia="Times New Roman" w:hAnsi="Consolas" w:cs="Consolas"/>
            <w:color w:val="313131"/>
            <w:sz w:val="18"/>
            <w:szCs w:val="18"/>
          </w:rPr>
          <w:t>month</w:t>
        </w:r>
        <w:r w:rsidRPr="008801D9">
          <w:rPr>
            <w:rFonts w:ascii="Consolas" w:eastAsia="Times New Roman" w:hAnsi="Consolas" w:cs="Consolas"/>
            <w:color w:val="666600"/>
            <w:sz w:val="18"/>
            <w:szCs w:val="18"/>
          </w:rPr>
          <w:t>,</w:t>
        </w:r>
        <w:r w:rsidRPr="008801D9">
          <w:rPr>
            <w:rFonts w:ascii="Consolas" w:eastAsia="Times New Roman" w:hAnsi="Consolas" w:cs="Consolas"/>
            <w:color w:val="313131"/>
            <w:sz w:val="18"/>
            <w:szCs w:val="18"/>
          </w:rPr>
          <w:t>date</w:t>
        </w:r>
        <w:proofErr w:type="spellEnd"/>
        <w:r w:rsidRPr="008801D9">
          <w:rPr>
            <w:rFonts w:ascii="Consolas" w:eastAsia="Times New Roman" w:hAnsi="Consolas" w:cs="Consolas"/>
            <w:color w:val="666600"/>
            <w:sz w:val="18"/>
            <w:szCs w:val="18"/>
          </w:rPr>
          <w:t>[,</w:t>
        </w:r>
        <w:proofErr w:type="spellStart"/>
        <w:r w:rsidRPr="008801D9">
          <w:rPr>
            <w:rFonts w:ascii="Consolas" w:eastAsia="Times New Roman" w:hAnsi="Consolas" w:cs="Consolas"/>
            <w:color w:val="313131"/>
            <w:sz w:val="18"/>
            <w:szCs w:val="18"/>
          </w:rPr>
          <w:t>hour</w:t>
        </w:r>
        <w:r w:rsidRPr="008801D9">
          <w:rPr>
            <w:rFonts w:ascii="Consolas" w:eastAsia="Times New Roman" w:hAnsi="Consolas" w:cs="Consolas"/>
            <w:color w:val="666600"/>
            <w:sz w:val="18"/>
            <w:szCs w:val="18"/>
          </w:rPr>
          <w:t>,</w:t>
        </w:r>
        <w:r w:rsidRPr="008801D9">
          <w:rPr>
            <w:rFonts w:ascii="Consolas" w:eastAsia="Times New Roman" w:hAnsi="Consolas" w:cs="Consolas"/>
            <w:color w:val="313131"/>
            <w:sz w:val="18"/>
            <w:szCs w:val="18"/>
          </w:rPr>
          <w:t>minute</w:t>
        </w:r>
        <w:r w:rsidRPr="008801D9">
          <w:rPr>
            <w:rFonts w:ascii="Consolas" w:eastAsia="Times New Roman" w:hAnsi="Consolas" w:cs="Consolas"/>
            <w:color w:val="666600"/>
            <w:sz w:val="18"/>
            <w:szCs w:val="18"/>
          </w:rPr>
          <w:t>,</w:t>
        </w:r>
        <w:r w:rsidRPr="008801D9">
          <w:rPr>
            <w:rFonts w:ascii="Consolas" w:eastAsia="Times New Roman" w:hAnsi="Consolas" w:cs="Consolas"/>
            <w:color w:val="313131"/>
            <w:sz w:val="18"/>
            <w:szCs w:val="18"/>
          </w:rPr>
          <w:t>second</w:t>
        </w:r>
        <w:r w:rsidRPr="008801D9">
          <w:rPr>
            <w:rFonts w:ascii="Consolas" w:eastAsia="Times New Roman" w:hAnsi="Consolas" w:cs="Consolas"/>
            <w:color w:val="666600"/>
            <w:sz w:val="18"/>
            <w:szCs w:val="18"/>
          </w:rPr>
          <w:t>,</w:t>
        </w:r>
        <w:r w:rsidRPr="008801D9">
          <w:rPr>
            <w:rFonts w:ascii="Consolas" w:eastAsia="Times New Roman" w:hAnsi="Consolas" w:cs="Consolas"/>
            <w:color w:val="313131"/>
            <w:sz w:val="18"/>
            <w:szCs w:val="18"/>
          </w:rPr>
          <w:t>millisecond</w:t>
        </w:r>
        <w:proofErr w:type="spellEnd"/>
        <w:r w:rsidRPr="008801D9">
          <w:rPr>
            <w:rFonts w:ascii="Consolas" w:eastAsia="Times New Roman" w:hAnsi="Consolas" w:cs="Consolas"/>
            <w:color w:val="313131"/>
            <w:sz w:val="18"/>
            <w:szCs w:val="18"/>
          </w:rPr>
          <w:t xml:space="preserve"> </w:t>
        </w:r>
        <w:r w:rsidRPr="008801D9">
          <w:rPr>
            <w:rFonts w:ascii="Consolas" w:eastAsia="Times New Roman" w:hAnsi="Consolas" w:cs="Consolas"/>
            <w:color w:val="666600"/>
            <w:sz w:val="18"/>
            <w:szCs w:val="18"/>
          </w:rPr>
          <w:t>])</w:t>
        </w:r>
      </w:ins>
    </w:p>
    <w:p w:rsidR="008801D9" w:rsidRPr="008801D9" w:rsidRDefault="008801D9" w:rsidP="008801D9">
      <w:pPr>
        <w:spacing w:after="240" w:line="360" w:lineRule="atLeast"/>
        <w:ind w:left="48" w:right="48"/>
        <w:jc w:val="both"/>
        <w:rPr>
          <w:ins w:id="26" w:author="Unknown"/>
          <w:rFonts w:ascii="Arial" w:eastAsia="Times New Roman" w:hAnsi="Arial" w:cs="Arial"/>
          <w:color w:val="000000"/>
          <w:sz w:val="21"/>
          <w:szCs w:val="21"/>
        </w:rPr>
      </w:pPr>
      <w:ins w:id="27" w:author="Unknown">
        <w:r w:rsidRPr="008801D9">
          <w:rPr>
            <w:rFonts w:ascii="Arial" w:eastAsia="Times New Roman" w:hAnsi="Arial" w:cs="Arial"/>
            <w:b/>
            <w:bCs/>
            <w:color w:val="000000"/>
            <w:sz w:val="21"/>
            <w:szCs w:val="21"/>
          </w:rPr>
          <w:t>Note</w:t>
        </w:r>
        <w:r w:rsidRPr="008801D9">
          <w:rPr>
            <w:rFonts w:ascii="Arial" w:eastAsia="Times New Roman" w:hAnsi="Arial" w:cs="Arial"/>
            <w:color w:val="000000"/>
            <w:sz w:val="21"/>
            <w:szCs w:val="21"/>
          </w:rPr>
          <w:t> − Parameters in the brackets are always optional.</w:t>
        </w:r>
      </w:ins>
    </w:p>
    <w:p w:rsidR="008801D9" w:rsidRPr="008801D9" w:rsidRDefault="008801D9" w:rsidP="008801D9">
      <w:pPr>
        <w:spacing w:after="240" w:line="360" w:lineRule="atLeast"/>
        <w:ind w:left="48" w:right="48"/>
        <w:jc w:val="both"/>
        <w:rPr>
          <w:ins w:id="28" w:author="Unknown"/>
          <w:rFonts w:ascii="Arial" w:eastAsia="Times New Roman" w:hAnsi="Arial" w:cs="Arial"/>
          <w:color w:val="000000"/>
          <w:sz w:val="21"/>
          <w:szCs w:val="21"/>
        </w:rPr>
      </w:pPr>
      <w:ins w:id="29" w:author="Unknown">
        <w:r w:rsidRPr="008801D9">
          <w:rPr>
            <w:rFonts w:ascii="Arial" w:eastAsia="Times New Roman" w:hAnsi="Arial" w:cs="Arial"/>
            <w:color w:val="000000"/>
            <w:sz w:val="21"/>
            <w:szCs w:val="21"/>
          </w:rPr>
          <w:t>Here is a description of the parameters −</w:t>
        </w:r>
      </w:ins>
    </w:p>
    <w:p w:rsidR="008801D9" w:rsidRPr="008801D9" w:rsidRDefault="008801D9" w:rsidP="008801D9">
      <w:pPr>
        <w:numPr>
          <w:ilvl w:val="0"/>
          <w:numId w:val="1"/>
        </w:numPr>
        <w:spacing w:after="240" w:line="360" w:lineRule="atLeast"/>
        <w:ind w:left="768" w:right="48"/>
        <w:jc w:val="both"/>
        <w:rPr>
          <w:ins w:id="30" w:author="Unknown"/>
          <w:rFonts w:ascii="Arial" w:eastAsia="Times New Roman" w:hAnsi="Arial" w:cs="Arial"/>
          <w:color w:val="000000"/>
          <w:sz w:val="21"/>
          <w:szCs w:val="21"/>
        </w:rPr>
      </w:pPr>
      <w:ins w:id="31" w:author="Unknown">
        <w:r w:rsidRPr="008801D9">
          <w:rPr>
            <w:rFonts w:ascii="Arial" w:eastAsia="Times New Roman" w:hAnsi="Arial" w:cs="Arial"/>
            <w:b/>
            <w:bCs/>
            <w:color w:val="000000"/>
            <w:sz w:val="21"/>
            <w:szCs w:val="21"/>
          </w:rPr>
          <w:t>No Argument</w:t>
        </w:r>
        <w:r w:rsidRPr="008801D9">
          <w:rPr>
            <w:rFonts w:ascii="Arial" w:eastAsia="Times New Roman" w:hAnsi="Arial" w:cs="Arial"/>
            <w:color w:val="000000"/>
            <w:sz w:val="21"/>
            <w:szCs w:val="21"/>
          </w:rPr>
          <w:t xml:space="preserve"> − With no arguments, the </w:t>
        </w:r>
        <w:proofErr w:type="gramStart"/>
        <w:r w:rsidRPr="008801D9">
          <w:rPr>
            <w:rFonts w:ascii="Arial" w:eastAsia="Times New Roman" w:hAnsi="Arial" w:cs="Arial"/>
            <w:color w:val="000000"/>
            <w:sz w:val="21"/>
            <w:szCs w:val="21"/>
          </w:rPr>
          <w:t>Date(</w:t>
        </w:r>
        <w:proofErr w:type="gramEnd"/>
        <w:r w:rsidRPr="008801D9">
          <w:rPr>
            <w:rFonts w:ascii="Arial" w:eastAsia="Times New Roman" w:hAnsi="Arial" w:cs="Arial"/>
            <w:color w:val="000000"/>
            <w:sz w:val="21"/>
            <w:szCs w:val="21"/>
          </w:rPr>
          <w:t>) constructor creates a Date object set to the current date and time.</w:t>
        </w:r>
      </w:ins>
    </w:p>
    <w:p w:rsidR="008801D9" w:rsidRPr="008801D9" w:rsidRDefault="008801D9" w:rsidP="008801D9">
      <w:pPr>
        <w:numPr>
          <w:ilvl w:val="0"/>
          <w:numId w:val="1"/>
        </w:numPr>
        <w:spacing w:after="240" w:line="360" w:lineRule="atLeast"/>
        <w:ind w:left="768" w:right="48"/>
        <w:jc w:val="both"/>
        <w:rPr>
          <w:ins w:id="32" w:author="Unknown"/>
          <w:rFonts w:ascii="Arial" w:eastAsia="Times New Roman" w:hAnsi="Arial" w:cs="Arial"/>
          <w:color w:val="000000"/>
          <w:sz w:val="21"/>
          <w:szCs w:val="21"/>
        </w:rPr>
      </w:pPr>
      <w:proofErr w:type="gramStart"/>
      <w:ins w:id="33" w:author="Unknown">
        <w:r w:rsidRPr="008801D9">
          <w:rPr>
            <w:rFonts w:ascii="Arial" w:eastAsia="Times New Roman" w:hAnsi="Arial" w:cs="Arial"/>
            <w:b/>
            <w:bCs/>
            <w:color w:val="000000"/>
            <w:sz w:val="21"/>
            <w:szCs w:val="21"/>
          </w:rPr>
          <w:t>milliseconds</w:t>
        </w:r>
        <w:proofErr w:type="gramEnd"/>
        <w:r w:rsidRPr="008801D9">
          <w:rPr>
            <w:rFonts w:ascii="Arial" w:eastAsia="Times New Roman" w:hAnsi="Arial" w:cs="Arial"/>
            <w:color w:val="000000"/>
            <w:sz w:val="21"/>
            <w:szCs w:val="21"/>
          </w:rPr>
          <w:t xml:space="preserve"> − When one numeric argument is passed, it is taken as the internal numeric representation of the date in milliseconds, as returned by the </w:t>
        </w:r>
        <w:proofErr w:type="spellStart"/>
        <w:r w:rsidRPr="008801D9">
          <w:rPr>
            <w:rFonts w:ascii="Arial" w:eastAsia="Times New Roman" w:hAnsi="Arial" w:cs="Arial"/>
            <w:color w:val="000000"/>
            <w:sz w:val="21"/>
            <w:szCs w:val="21"/>
          </w:rPr>
          <w:t>getTime</w:t>
        </w:r>
        <w:proofErr w:type="spellEnd"/>
        <w:r w:rsidRPr="008801D9">
          <w:rPr>
            <w:rFonts w:ascii="Arial" w:eastAsia="Times New Roman" w:hAnsi="Arial" w:cs="Arial"/>
            <w:color w:val="000000"/>
            <w:sz w:val="21"/>
            <w:szCs w:val="21"/>
          </w:rPr>
          <w:t>() method. For example, passing the argument 5000 creates a date that represents five seconds past midnight on 1/1/70.</w:t>
        </w:r>
      </w:ins>
    </w:p>
    <w:p w:rsidR="008801D9" w:rsidRPr="008801D9" w:rsidRDefault="008801D9" w:rsidP="008801D9">
      <w:pPr>
        <w:numPr>
          <w:ilvl w:val="0"/>
          <w:numId w:val="1"/>
        </w:numPr>
        <w:spacing w:after="240" w:line="360" w:lineRule="atLeast"/>
        <w:ind w:left="768" w:right="48"/>
        <w:jc w:val="both"/>
        <w:rPr>
          <w:ins w:id="34" w:author="Unknown"/>
          <w:rFonts w:ascii="Arial" w:eastAsia="Times New Roman" w:hAnsi="Arial" w:cs="Arial"/>
          <w:color w:val="000000"/>
          <w:sz w:val="21"/>
          <w:szCs w:val="21"/>
        </w:rPr>
      </w:pPr>
      <w:proofErr w:type="spellStart"/>
      <w:proofErr w:type="gramStart"/>
      <w:ins w:id="35" w:author="Unknown">
        <w:r w:rsidRPr="008801D9">
          <w:rPr>
            <w:rFonts w:ascii="Arial" w:eastAsia="Times New Roman" w:hAnsi="Arial" w:cs="Arial"/>
            <w:b/>
            <w:bCs/>
            <w:color w:val="000000"/>
            <w:sz w:val="21"/>
            <w:szCs w:val="21"/>
          </w:rPr>
          <w:t>datestring</w:t>
        </w:r>
        <w:proofErr w:type="spellEnd"/>
        <w:proofErr w:type="gramEnd"/>
        <w:r w:rsidRPr="008801D9">
          <w:rPr>
            <w:rFonts w:ascii="Arial" w:eastAsia="Times New Roman" w:hAnsi="Arial" w:cs="Arial"/>
            <w:color w:val="000000"/>
            <w:sz w:val="21"/>
            <w:szCs w:val="21"/>
          </w:rPr>
          <w:t> − When one string argument is passed, it is a string representation of a date, in the format accepted by the </w:t>
        </w:r>
        <w:proofErr w:type="spellStart"/>
        <w:r w:rsidRPr="008801D9">
          <w:rPr>
            <w:rFonts w:ascii="Arial" w:eastAsia="Times New Roman" w:hAnsi="Arial" w:cs="Arial"/>
            <w:b/>
            <w:bCs/>
            <w:color w:val="000000"/>
            <w:sz w:val="21"/>
            <w:szCs w:val="21"/>
          </w:rPr>
          <w:t>Date.parse</w:t>
        </w:r>
        <w:proofErr w:type="spellEnd"/>
        <w:r w:rsidRPr="008801D9">
          <w:rPr>
            <w:rFonts w:ascii="Arial" w:eastAsia="Times New Roman" w:hAnsi="Arial" w:cs="Arial"/>
            <w:b/>
            <w:bCs/>
            <w:color w:val="000000"/>
            <w:sz w:val="21"/>
            <w:szCs w:val="21"/>
          </w:rPr>
          <w:t>()</w:t>
        </w:r>
        <w:r w:rsidRPr="008801D9">
          <w:rPr>
            <w:rFonts w:ascii="Arial" w:eastAsia="Times New Roman" w:hAnsi="Arial" w:cs="Arial"/>
            <w:color w:val="000000"/>
            <w:sz w:val="21"/>
            <w:szCs w:val="21"/>
          </w:rPr>
          <w:t> method.</w:t>
        </w:r>
      </w:ins>
    </w:p>
    <w:p w:rsidR="008801D9" w:rsidRPr="008801D9" w:rsidRDefault="008801D9" w:rsidP="008801D9">
      <w:pPr>
        <w:numPr>
          <w:ilvl w:val="0"/>
          <w:numId w:val="1"/>
        </w:numPr>
        <w:spacing w:after="240" w:line="360" w:lineRule="atLeast"/>
        <w:ind w:left="768" w:right="48"/>
        <w:jc w:val="both"/>
        <w:rPr>
          <w:ins w:id="36" w:author="Unknown"/>
          <w:rFonts w:ascii="Arial" w:eastAsia="Times New Roman" w:hAnsi="Arial" w:cs="Arial"/>
          <w:color w:val="000000"/>
          <w:sz w:val="21"/>
          <w:szCs w:val="21"/>
        </w:rPr>
      </w:pPr>
      <w:ins w:id="37" w:author="Unknown">
        <w:r w:rsidRPr="008801D9">
          <w:rPr>
            <w:rFonts w:ascii="Arial" w:eastAsia="Times New Roman" w:hAnsi="Arial" w:cs="Arial"/>
            <w:b/>
            <w:bCs/>
            <w:color w:val="000000"/>
            <w:sz w:val="21"/>
            <w:szCs w:val="21"/>
          </w:rPr>
          <w:t xml:space="preserve">7 </w:t>
        </w:r>
        <w:proofErr w:type="spellStart"/>
        <w:r w:rsidRPr="008801D9">
          <w:rPr>
            <w:rFonts w:ascii="Arial" w:eastAsia="Times New Roman" w:hAnsi="Arial" w:cs="Arial"/>
            <w:b/>
            <w:bCs/>
            <w:color w:val="000000"/>
            <w:sz w:val="21"/>
            <w:szCs w:val="21"/>
          </w:rPr>
          <w:t>agruments</w:t>
        </w:r>
        <w:proofErr w:type="spellEnd"/>
        <w:r w:rsidRPr="008801D9">
          <w:rPr>
            <w:rFonts w:ascii="Arial" w:eastAsia="Times New Roman" w:hAnsi="Arial" w:cs="Arial"/>
            <w:color w:val="000000"/>
            <w:sz w:val="21"/>
            <w:szCs w:val="21"/>
          </w:rPr>
          <w:t xml:space="preserve"> − </w:t>
        </w:r>
        <w:proofErr w:type="gramStart"/>
        <w:r w:rsidRPr="008801D9">
          <w:rPr>
            <w:rFonts w:ascii="Arial" w:eastAsia="Times New Roman" w:hAnsi="Arial" w:cs="Arial"/>
            <w:color w:val="000000"/>
            <w:sz w:val="21"/>
            <w:szCs w:val="21"/>
          </w:rPr>
          <w:t>To</w:t>
        </w:r>
        <w:proofErr w:type="gramEnd"/>
        <w:r w:rsidRPr="008801D9">
          <w:rPr>
            <w:rFonts w:ascii="Arial" w:eastAsia="Times New Roman" w:hAnsi="Arial" w:cs="Arial"/>
            <w:color w:val="000000"/>
            <w:sz w:val="21"/>
            <w:szCs w:val="21"/>
          </w:rPr>
          <w:t xml:space="preserve"> use the last form of the constructor shown above. Here is a description of each argument:</w:t>
        </w:r>
      </w:ins>
    </w:p>
    <w:p w:rsidR="008801D9" w:rsidRPr="008801D9" w:rsidRDefault="008801D9" w:rsidP="008801D9">
      <w:pPr>
        <w:numPr>
          <w:ilvl w:val="1"/>
          <w:numId w:val="1"/>
        </w:numPr>
        <w:spacing w:after="240" w:line="360" w:lineRule="atLeast"/>
        <w:ind w:left="1488" w:right="48"/>
        <w:jc w:val="both"/>
        <w:rPr>
          <w:ins w:id="38" w:author="Unknown"/>
          <w:rFonts w:ascii="Arial" w:eastAsia="Times New Roman" w:hAnsi="Arial" w:cs="Arial"/>
          <w:color w:val="000000"/>
          <w:sz w:val="21"/>
          <w:szCs w:val="21"/>
        </w:rPr>
      </w:pPr>
      <w:proofErr w:type="gramStart"/>
      <w:ins w:id="39" w:author="Unknown">
        <w:r w:rsidRPr="008801D9">
          <w:rPr>
            <w:rFonts w:ascii="Arial" w:eastAsia="Times New Roman" w:hAnsi="Arial" w:cs="Arial"/>
            <w:b/>
            <w:bCs/>
            <w:color w:val="000000"/>
            <w:sz w:val="21"/>
            <w:szCs w:val="21"/>
          </w:rPr>
          <w:t>year</w:t>
        </w:r>
        <w:proofErr w:type="gramEnd"/>
        <w:r w:rsidRPr="008801D9">
          <w:rPr>
            <w:rFonts w:ascii="Arial" w:eastAsia="Times New Roman" w:hAnsi="Arial" w:cs="Arial"/>
            <w:color w:val="000000"/>
            <w:sz w:val="21"/>
            <w:szCs w:val="21"/>
          </w:rPr>
          <w:t> − Integer value representing the year. For compatibility (in order to avoid the Y2K problem), you should always specify the year in full; use 1998, rather than 98.</w:t>
        </w:r>
      </w:ins>
    </w:p>
    <w:p w:rsidR="008801D9" w:rsidRPr="008801D9" w:rsidRDefault="008801D9" w:rsidP="008801D9">
      <w:pPr>
        <w:numPr>
          <w:ilvl w:val="1"/>
          <w:numId w:val="1"/>
        </w:numPr>
        <w:spacing w:after="240" w:line="360" w:lineRule="atLeast"/>
        <w:ind w:left="1488" w:right="48"/>
        <w:jc w:val="both"/>
        <w:rPr>
          <w:ins w:id="40" w:author="Unknown"/>
          <w:rFonts w:ascii="Arial" w:eastAsia="Times New Roman" w:hAnsi="Arial" w:cs="Arial"/>
          <w:color w:val="000000"/>
          <w:sz w:val="21"/>
          <w:szCs w:val="21"/>
        </w:rPr>
      </w:pPr>
      <w:proofErr w:type="gramStart"/>
      <w:ins w:id="41" w:author="Unknown">
        <w:r w:rsidRPr="008801D9">
          <w:rPr>
            <w:rFonts w:ascii="Arial" w:eastAsia="Times New Roman" w:hAnsi="Arial" w:cs="Arial"/>
            <w:b/>
            <w:bCs/>
            <w:color w:val="000000"/>
            <w:sz w:val="21"/>
            <w:szCs w:val="21"/>
          </w:rPr>
          <w:t>month</w:t>
        </w:r>
        <w:proofErr w:type="gramEnd"/>
        <w:r w:rsidRPr="008801D9">
          <w:rPr>
            <w:rFonts w:ascii="Arial" w:eastAsia="Times New Roman" w:hAnsi="Arial" w:cs="Arial"/>
            <w:color w:val="000000"/>
            <w:sz w:val="21"/>
            <w:szCs w:val="21"/>
          </w:rPr>
          <w:t> − Integer value representing the month, beginning with 0 for January to 11 for December.</w:t>
        </w:r>
      </w:ins>
    </w:p>
    <w:p w:rsidR="008801D9" w:rsidRPr="008801D9" w:rsidRDefault="008801D9" w:rsidP="008801D9">
      <w:pPr>
        <w:numPr>
          <w:ilvl w:val="1"/>
          <w:numId w:val="1"/>
        </w:numPr>
        <w:spacing w:after="240" w:line="360" w:lineRule="atLeast"/>
        <w:ind w:left="1488" w:right="48"/>
        <w:jc w:val="both"/>
        <w:rPr>
          <w:ins w:id="42" w:author="Unknown"/>
          <w:rFonts w:ascii="Arial" w:eastAsia="Times New Roman" w:hAnsi="Arial" w:cs="Arial"/>
          <w:color w:val="000000"/>
          <w:sz w:val="21"/>
          <w:szCs w:val="21"/>
        </w:rPr>
      </w:pPr>
      <w:proofErr w:type="gramStart"/>
      <w:ins w:id="43" w:author="Unknown">
        <w:r w:rsidRPr="008801D9">
          <w:rPr>
            <w:rFonts w:ascii="Arial" w:eastAsia="Times New Roman" w:hAnsi="Arial" w:cs="Arial"/>
            <w:b/>
            <w:bCs/>
            <w:color w:val="000000"/>
            <w:sz w:val="21"/>
            <w:szCs w:val="21"/>
          </w:rPr>
          <w:t>date</w:t>
        </w:r>
        <w:proofErr w:type="gramEnd"/>
        <w:r w:rsidRPr="008801D9">
          <w:rPr>
            <w:rFonts w:ascii="Arial" w:eastAsia="Times New Roman" w:hAnsi="Arial" w:cs="Arial"/>
            <w:color w:val="000000"/>
            <w:sz w:val="21"/>
            <w:szCs w:val="21"/>
          </w:rPr>
          <w:t> − Integer value representing the day of the month.</w:t>
        </w:r>
      </w:ins>
    </w:p>
    <w:p w:rsidR="008801D9" w:rsidRPr="008801D9" w:rsidRDefault="008801D9" w:rsidP="008801D9">
      <w:pPr>
        <w:numPr>
          <w:ilvl w:val="1"/>
          <w:numId w:val="1"/>
        </w:numPr>
        <w:spacing w:after="240" w:line="360" w:lineRule="atLeast"/>
        <w:ind w:left="1488" w:right="48"/>
        <w:jc w:val="both"/>
        <w:rPr>
          <w:ins w:id="44" w:author="Unknown"/>
          <w:rFonts w:ascii="Arial" w:eastAsia="Times New Roman" w:hAnsi="Arial" w:cs="Arial"/>
          <w:color w:val="000000"/>
          <w:sz w:val="21"/>
          <w:szCs w:val="21"/>
        </w:rPr>
      </w:pPr>
      <w:proofErr w:type="gramStart"/>
      <w:ins w:id="45" w:author="Unknown">
        <w:r w:rsidRPr="008801D9">
          <w:rPr>
            <w:rFonts w:ascii="Arial" w:eastAsia="Times New Roman" w:hAnsi="Arial" w:cs="Arial"/>
            <w:b/>
            <w:bCs/>
            <w:color w:val="000000"/>
            <w:sz w:val="21"/>
            <w:szCs w:val="21"/>
          </w:rPr>
          <w:t>hour</w:t>
        </w:r>
        <w:proofErr w:type="gramEnd"/>
        <w:r w:rsidRPr="008801D9">
          <w:rPr>
            <w:rFonts w:ascii="Arial" w:eastAsia="Times New Roman" w:hAnsi="Arial" w:cs="Arial"/>
            <w:color w:val="000000"/>
            <w:sz w:val="21"/>
            <w:szCs w:val="21"/>
          </w:rPr>
          <w:t> − Integer value representing the hour of the day (24-hour scale).</w:t>
        </w:r>
      </w:ins>
    </w:p>
    <w:p w:rsidR="008801D9" w:rsidRPr="008801D9" w:rsidRDefault="008801D9" w:rsidP="008801D9">
      <w:pPr>
        <w:numPr>
          <w:ilvl w:val="1"/>
          <w:numId w:val="1"/>
        </w:numPr>
        <w:spacing w:after="240" w:line="360" w:lineRule="atLeast"/>
        <w:ind w:left="1488" w:right="48"/>
        <w:jc w:val="both"/>
        <w:rPr>
          <w:ins w:id="46" w:author="Unknown"/>
          <w:rFonts w:ascii="Arial" w:eastAsia="Times New Roman" w:hAnsi="Arial" w:cs="Arial"/>
          <w:color w:val="000000"/>
          <w:sz w:val="21"/>
          <w:szCs w:val="21"/>
        </w:rPr>
      </w:pPr>
      <w:proofErr w:type="gramStart"/>
      <w:ins w:id="47" w:author="Unknown">
        <w:r w:rsidRPr="008801D9">
          <w:rPr>
            <w:rFonts w:ascii="Arial" w:eastAsia="Times New Roman" w:hAnsi="Arial" w:cs="Arial"/>
            <w:b/>
            <w:bCs/>
            <w:color w:val="000000"/>
            <w:sz w:val="21"/>
            <w:szCs w:val="21"/>
          </w:rPr>
          <w:t>minute</w:t>
        </w:r>
        <w:proofErr w:type="gramEnd"/>
        <w:r w:rsidRPr="008801D9">
          <w:rPr>
            <w:rFonts w:ascii="Arial" w:eastAsia="Times New Roman" w:hAnsi="Arial" w:cs="Arial"/>
            <w:color w:val="000000"/>
            <w:sz w:val="21"/>
            <w:szCs w:val="21"/>
          </w:rPr>
          <w:t> − Integer value representing the minute segment of a time reading.</w:t>
        </w:r>
      </w:ins>
    </w:p>
    <w:p w:rsidR="008801D9" w:rsidRPr="008801D9" w:rsidRDefault="008801D9" w:rsidP="008801D9">
      <w:pPr>
        <w:numPr>
          <w:ilvl w:val="1"/>
          <w:numId w:val="1"/>
        </w:numPr>
        <w:spacing w:after="240" w:line="360" w:lineRule="atLeast"/>
        <w:ind w:left="1488" w:right="48"/>
        <w:jc w:val="both"/>
        <w:rPr>
          <w:ins w:id="48" w:author="Unknown"/>
          <w:rFonts w:ascii="Arial" w:eastAsia="Times New Roman" w:hAnsi="Arial" w:cs="Arial"/>
          <w:color w:val="000000"/>
          <w:sz w:val="21"/>
          <w:szCs w:val="21"/>
        </w:rPr>
      </w:pPr>
      <w:proofErr w:type="gramStart"/>
      <w:ins w:id="49" w:author="Unknown">
        <w:r w:rsidRPr="008801D9">
          <w:rPr>
            <w:rFonts w:ascii="Arial" w:eastAsia="Times New Roman" w:hAnsi="Arial" w:cs="Arial"/>
            <w:b/>
            <w:bCs/>
            <w:color w:val="000000"/>
            <w:sz w:val="21"/>
            <w:szCs w:val="21"/>
          </w:rPr>
          <w:t>second</w:t>
        </w:r>
        <w:proofErr w:type="gramEnd"/>
        <w:r w:rsidRPr="008801D9">
          <w:rPr>
            <w:rFonts w:ascii="Arial" w:eastAsia="Times New Roman" w:hAnsi="Arial" w:cs="Arial"/>
            <w:color w:val="000000"/>
            <w:sz w:val="21"/>
            <w:szCs w:val="21"/>
          </w:rPr>
          <w:t> − Integer value representing the second segment of a time reading.</w:t>
        </w:r>
      </w:ins>
    </w:p>
    <w:p w:rsidR="008801D9" w:rsidRPr="008801D9" w:rsidRDefault="008801D9" w:rsidP="008801D9">
      <w:pPr>
        <w:numPr>
          <w:ilvl w:val="1"/>
          <w:numId w:val="1"/>
        </w:numPr>
        <w:spacing w:after="240" w:line="360" w:lineRule="atLeast"/>
        <w:ind w:left="1488" w:right="48"/>
        <w:jc w:val="both"/>
        <w:rPr>
          <w:ins w:id="50" w:author="Unknown"/>
          <w:rFonts w:ascii="Arial" w:eastAsia="Times New Roman" w:hAnsi="Arial" w:cs="Arial"/>
          <w:color w:val="000000"/>
          <w:sz w:val="21"/>
          <w:szCs w:val="21"/>
        </w:rPr>
      </w:pPr>
      <w:proofErr w:type="gramStart"/>
      <w:ins w:id="51" w:author="Unknown">
        <w:r w:rsidRPr="008801D9">
          <w:rPr>
            <w:rFonts w:ascii="Arial" w:eastAsia="Times New Roman" w:hAnsi="Arial" w:cs="Arial"/>
            <w:b/>
            <w:bCs/>
            <w:color w:val="000000"/>
            <w:sz w:val="21"/>
            <w:szCs w:val="21"/>
          </w:rPr>
          <w:t>millisecond</w:t>
        </w:r>
        <w:proofErr w:type="gramEnd"/>
        <w:r w:rsidRPr="008801D9">
          <w:rPr>
            <w:rFonts w:ascii="Arial" w:eastAsia="Times New Roman" w:hAnsi="Arial" w:cs="Arial"/>
            <w:color w:val="000000"/>
            <w:sz w:val="21"/>
            <w:szCs w:val="21"/>
          </w:rPr>
          <w:t> − Integer value representing the millisecond segment of a time reading.</w:t>
        </w:r>
      </w:ins>
    </w:p>
    <w:p w:rsidR="008801D9" w:rsidRPr="008801D9" w:rsidRDefault="008801D9" w:rsidP="008801D9">
      <w:pPr>
        <w:spacing w:before="48" w:after="48" w:line="360" w:lineRule="atLeast"/>
        <w:ind w:right="48"/>
        <w:outlineLvl w:val="1"/>
        <w:rPr>
          <w:ins w:id="52" w:author="Unknown"/>
          <w:rFonts w:ascii="Arial" w:eastAsia="Times New Roman" w:hAnsi="Arial" w:cs="Arial"/>
          <w:color w:val="121214"/>
          <w:spacing w:val="-15"/>
          <w:sz w:val="41"/>
          <w:szCs w:val="41"/>
        </w:rPr>
      </w:pPr>
      <w:ins w:id="53" w:author="Unknown">
        <w:r w:rsidRPr="008801D9">
          <w:rPr>
            <w:rFonts w:ascii="Arial" w:eastAsia="Times New Roman" w:hAnsi="Arial" w:cs="Arial"/>
            <w:color w:val="121214"/>
            <w:spacing w:val="-15"/>
            <w:sz w:val="41"/>
            <w:szCs w:val="41"/>
          </w:rPr>
          <w:t>Date Properties</w:t>
        </w:r>
      </w:ins>
    </w:p>
    <w:p w:rsidR="008801D9" w:rsidRPr="008801D9" w:rsidRDefault="008801D9" w:rsidP="008801D9">
      <w:pPr>
        <w:spacing w:after="240" w:line="360" w:lineRule="atLeast"/>
        <w:ind w:left="48" w:right="48"/>
        <w:jc w:val="both"/>
        <w:rPr>
          <w:ins w:id="54" w:author="Unknown"/>
          <w:rFonts w:ascii="Arial" w:eastAsia="Times New Roman" w:hAnsi="Arial" w:cs="Arial"/>
          <w:color w:val="000000"/>
          <w:sz w:val="21"/>
          <w:szCs w:val="21"/>
        </w:rPr>
      </w:pPr>
      <w:ins w:id="55" w:author="Unknown">
        <w:r w:rsidRPr="008801D9">
          <w:rPr>
            <w:rFonts w:ascii="Arial" w:eastAsia="Times New Roman" w:hAnsi="Arial" w:cs="Arial"/>
            <w:color w:val="000000"/>
            <w:sz w:val="21"/>
            <w:szCs w:val="21"/>
          </w:rPr>
          <w:t>Here is a list of the properties of the Date object along with their description.</w:t>
        </w:r>
      </w:ins>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2"/>
        <w:gridCol w:w="7248"/>
      </w:tblGrid>
      <w:tr w:rsidR="008801D9" w:rsidRPr="008801D9" w:rsidTr="008801D9">
        <w:tc>
          <w:tcPr>
            <w:tcW w:w="1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801D9" w:rsidRPr="008801D9" w:rsidRDefault="008801D9" w:rsidP="008801D9">
            <w:pPr>
              <w:spacing w:after="300" w:line="240" w:lineRule="auto"/>
              <w:rPr>
                <w:rFonts w:ascii="Arial" w:eastAsia="Times New Roman" w:hAnsi="Arial" w:cs="Arial"/>
                <w:b/>
                <w:bCs/>
                <w:color w:val="313131"/>
                <w:sz w:val="21"/>
                <w:szCs w:val="21"/>
              </w:rPr>
            </w:pPr>
            <w:r w:rsidRPr="008801D9">
              <w:rPr>
                <w:rFonts w:ascii="Arial" w:eastAsia="Times New Roman" w:hAnsi="Arial" w:cs="Arial"/>
                <w:b/>
                <w:bCs/>
                <w:color w:val="313131"/>
                <w:sz w:val="21"/>
                <w:szCs w:val="21"/>
              </w:rPr>
              <w:t>Property</w:t>
            </w:r>
          </w:p>
        </w:tc>
        <w:tc>
          <w:tcPr>
            <w:tcW w:w="4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801D9" w:rsidRPr="008801D9" w:rsidRDefault="008801D9" w:rsidP="008801D9">
            <w:pPr>
              <w:spacing w:after="300" w:line="240" w:lineRule="auto"/>
              <w:rPr>
                <w:rFonts w:ascii="Arial" w:eastAsia="Times New Roman" w:hAnsi="Arial" w:cs="Arial"/>
                <w:b/>
                <w:bCs/>
                <w:color w:val="313131"/>
                <w:sz w:val="21"/>
                <w:szCs w:val="21"/>
              </w:rPr>
            </w:pPr>
            <w:r w:rsidRPr="008801D9">
              <w:rPr>
                <w:rFonts w:ascii="Arial" w:eastAsia="Times New Roman" w:hAnsi="Arial" w:cs="Arial"/>
                <w:b/>
                <w:bCs/>
                <w:color w:val="313131"/>
                <w:sz w:val="21"/>
                <w:szCs w:val="21"/>
              </w:rPr>
              <w:t>Description</w:t>
            </w:r>
          </w:p>
        </w:tc>
      </w:tr>
      <w:tr w:rsidR="008801D9" w:rsidRPr="008801D9" w:rsidTr="0088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240" w:line="360" w:lineRule="atLeast"/>
              <w:ind w:left="48" w:right="48"/>
              <w:jc w:val="both"/>
              <w:rPr>
                <w:rFonts w:ascii="Arial" w:eastAsia="Times New Roman" w:hAnsi="Arial" w:cs="Arial"/>
                <w:color w:val="000000"/>
                <w:sz w:val="21"/>
                <w:szCs w:val="21"/>
              </w:rPr>
            </w:pPr>
            <w:hyperlink r:id="rId6" w:history="1">
              <w:r w:rsidRPr="008801D9">
                <w:rPr>
                  <w:rFonts w:ascii="Arial" w:eastAsia="Times New Roman" w:hAnsi="Arial" w:cs="Arial"/>
                  <w:b/>
                  <w:bCs/>
                  <w:color w:val="313131"/>
                  <w:sz w:val="21"/>
                  <w:szCs w:val="21"/>
                  <w:u w:val="single"/>
                </w:rPr>
                <w:t>constructor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0" w:line="240" w:lineRule="auto"/>
              <w:rPr>
                <w:rFonts w:ascii="Arial" w:eastAsia="Times New Roman" w:hAnsi="Arial" w:cs="Arial"/>
                <w:color w:val="313131"/>
                <w:sz w:val="21"/>
                <w:szCs w:val="21"/>
              </w:rPr>
            </w:pPr>
            <w:r w:rsidRPr="008801D9">
              <w:rPr>
                <w:rFonts w:ascii="Arial" w:eastAsia="Times New Roman" w:hAnsi="Arial" w:cs="Arial"/>
                <w:color w:val="313131"/>
                <w:sz w:val="21"/>
                <w:szCs w:val="21"/>
              </w:rPr>
              <w:t>Specifies the function that creates an object's prototype.</w:t>
            </w:r>
          </w:p>
        </w:tc>
      </w:tr>
      <w:tr w:rsidR="008801D9" w:rsidRPr="008801D9" w:rsidTr="0088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240" w:line="360" w:lineRule="atLeast"/>
              <w:ind w:left="48" w:right="48"/>
              <w:jc w:val="both"/>
              <w:rPr>
                <w:rFonts w:ascii="Arial" w:eastAsia="Times New Roman" w:hAnsi="Arial" w:cs="Arial"/>
                <w:color w:val="000000"/>
                <w:sz w:val="21"/>
                <w:szCs w:val="21"/>
              </w:rPr>
            </w:pPr>
            <w:hyperlink r:id="rId7" w:history="1">
              <w:r w:rsidRPr="008801D9">
                <w:rPr>
                  <w:rFonts w:ascii="Arial" w:eastAsia="Times New Roman" w:hAnsi="Arial" w:cs="Arial"/>
                  <w:b/>
                  <w:bCs/>
                  <w:color w:val="313131"/>
                  <w:sz w:val="21"/>
                  <w:szCs w:val="21"/>
                  <w:u w:val="single"/>
                </w:rPr>
                <w:t>prototype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0" w:line="240" w:lineRule="auto"/>
              <w:rPr>
                <w:rFonts w:ascii="Arial" w:eastAsia="Times New Roman" w:hAnsi="Arial" w:cs="Arial"/>
                <w:color w:val="313131"/>
                <w:sz w:val="21"/>
                <w:szCs w:val="21"/>
              </w:rPr>
            </w:pPr>
            <w:r w:rsidRPr="008801D9">
              <w:rPr>
                <w:rFonts w:ascii="Arial" w:eastAsia="Times New Roman" w:hAnsi="Arial" w:cs="Arial"/>
                <w:color w:val="313131"/>
                <w:sz w:val="21"/>
                <w:szCs w:val="21"/>
              </w:rPr>
              <w:t>The prototype property allows you to add properties and methods to an object</w:t>
            </w:r>
          </w:p>
        </w:tc>
      </w:tr>
    </w:tbl>
    <w:p w:rsidR="008801D9" w:rsidRPr="008801D9" w:rsidRDefault="008801D9" w:rsidP="008801D9">
      <w:pPr>
        <w:spacing w:after="240" w:line="360" w:lineRule="atLeast"/>
        <w:ind w:left="48" w:right="48"/>
        <w:jc w:val="both"/>
        <w:rPr>
          <w:ins w:id="56" w:author="Unknown"/>
          <w:rFonts w:ascii="Arial" w:eastAsia="Times New Roman" w:hAnsi="Arial" w:cs="Arial"/>
          <w:color w:val="000000"/>
          <w:sz w:val="21"/>
          <w:szCs w:val="21"/>
        </w:rPr>
      </w:pPr>
      <w:ins w:id="57" w:author="Unknown">
        <w:r w:rsidRPr="008801D9">
          <w:rPr>
            <w:rFonts w:ascii="Arial" w:eastAsia="Times New Roman" w:hAnsi="Arial" w:cs="Arial"/>
            <w:color w:val="000000"/>
            <w:sz w:val="21"/>
            <w:szCs w:val="21"/>
          </w:rPr>
          <w:t>In the following sections, we will have a few examples to demonstrate the usage of different Date properties.</w:t>
        </w:r>
      </w:ins>
    </w:p>
    <w:p w:rsidR="008801D9" w:rsidRPr="008801D9" w:rsidRDefault="008801D9" w:rsidP="008801D9">
      <w:pPr>
        <w:spacing w:before="48" w:after="48" w:line="360" w:lineRule="atLeast"/>
        <w:ind w:right="48"/>
        <w:outlineLvl w:val="1"/>
        <w:rPr>
          <w:ins w:id="58" w:author="Unknown"/>
          <w:rFonts w:ascii="Arial" w:eastAsia="Times New Roman" w:hAnsi="Arial" w:cs="Arial"/>
          <w:color w:val="121214"/>
          <w:spacing w:val="-15"/>
          <w:sz w:val="41"/>
          <w:szCs w:val="41"/>
        </w:rPr>
      </w:pPr>
      <w:ins w:id="59" w:author="Unknown">
        <w:r w:rsidRPr="008801D9">
          <w:rPr>
            <w:rFonts w:ascii="Arial" w:eastAsia="Times New Roman" w:hAnsi="Arial" w:cs="Arial"/>
            <w:color w:val="121214"/>
            <w:spacing w:val="-15"/>
            <w:sz w:val="41"/>
            <w:szCs w:val="41"/>
          </w:rPr>
          <w:t>Date Methods</w:t>
        </w:r>
      </w:ins>
    </w:p>
    <w:p w:rsidR="008801D9" w:rsidRPr="008801D9" w:rsidRDefault="008801D9" w:rsidP="008801D9">
      <w:pPr>
        <w:spacing w:after="240" w:line="360" w:lineRule="atLeast"/>
        <w:ind w:left="48" w:right="48"/>
        <w:jc w:val="both"/>
        <w:rPr>
          <w:ins w:id="60" w:author="Unknown"/>
          <w:rFonts w:ascii="Arial" w:eastAsia="Times New Roman" w:hAnsi="Arial" w:cs="Arial"/>
          <w:color w:val="000000"/>
          <w:sz w:val="21"/>
          <w:szCs w:val="21"/>
        </w:rPr>
      </w:pPr>
      <w:ins w:id="61" w:author="Unknown">
        <w:r w:rsidRPr="008801D9">
          <w:rPr>
            <w:rFonts w:ascii="Arial" w:eastAsia="Times New Roman" w:hAnsi="Arial" w:cs="Arial"/>
            <w:color w:val="000000"/>
            <w:sz w:val="21"/>
            <w:szCs w:val="21"/>
          </w:rPr>
          <w:t>Here is a list of the methods used with </w:t>
        </w:r>
        <w:r w:rsidRPr="008801D9">
          <w:rPr>
            <w:rFonts w:ascii="Arial" w:eastAsia="Times New Roman" w:hAnsi="Arial" w:cs="Arial"/>
            <w:b/>
            <w:bCs/>
            <w:color w:val="000000"/>
            <w:sz w:val="21"/>
            <w:szCs w:val="21"/>
          </w:rPr>
          <w:t>Date</w:t>
        </w:r>
        <w:r w:rsidRPr="008801D9">
          <w:rPr>
            <w:rFonts w:ascii="Arial" w:eastAsia="Times New Roman" w:hAnsi="Arial" w:cs="Arial"/>
            <w:color w:val="000000"/>
            <w:sz w:val="21"/>
            <w:szCs w:val="21"/>
          </w:rPr>
          <w:t> and their description.</w:t>
        </w:r>
      </w:ins>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18"/>
        <w:gridCol w:w="6342"/>
      </w:tblGrid>
      <w:tr w:rsidR="008801D9" w:rsidRPr="008801D9" w:rsidTr="008801D9">
        <w:tc>
          <w:tcPr>
            <w:tcW w:w="1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801D9" w:rsidRPr="008801D9" w:rsidRDefault="008801D9" w:rsidP="008801D9">
            <w:pPr>
              <w:spacing w:after="300" w:line="240" w:lineRule="auto"/>
              <w:rPr>
                <w:rFonts w:ascii="Arial" w:eastAsia="Times New Roman" w:hAnsi="Arial" w:cs="Arial"/>
                <w:b/>
                <w:bCs/>
                <w:color w:val="313131"/>
                <w:sz w:val="21"/>
                <w:szCs w:val="21"/>
              </w:rPr>
            </w:pPr>
            <w:r w:rsidRPr="008801D9">
              <w:rPr>
                <w:rFonts w:ascii="Arial" w:eastAsia="Times New Roman" w:hAnsi="Arial" w:cs="Arial"/>
                <w:b/>
                <w:bCs/>
                <w:color w:val="313131"/>
                <w:sz w:val="21"/>
                <w:szCs w:val="21"/>
              </w:rPr>
              <w:t>Method</w:t>
            </w:r>
          </w:p>
        </w:tc>
        <w:tc>
          <w:tcPr>
            <w:tcW w:w="3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801D9" w:rsidRPr="008801D9" w:rsidRDefault="008801D9" w:rsidP="008801D9">
            <w:pPr>
              <w:spacing w:after="300" w:line="240" w:lineRule="auto"/>
              <w:rPr>
                <w:rFonts w:ascii="Arial" w:eastAsia="Times New Roman" w:hAnsi="Arial" w:cs="Arial"/>
                <w:b/>
                <w:bCs/>
                <w:color w:val="313131"/>
                <w:sz w:val="21"/>
                <w:szCs w:val="21"/>
              </w:rPr>
            </w:pPr>
            <w:r w:rsidRPr="008801D9">
              <w:rPr>
                <w:rFonts w:ascii="Arial" w:eastAsia="Times New Roman" w:hAnsi="Arial" w:cs="Arial"/>
                <w:b/>
                <w:bCs/>
                <w:color w:val="313131"/>
                <w:sz w:val="21"/>
                <w:szCs w:val="21"/>
              </w:rPr>
              <w:t>Description</w:t>
            </w:r>
          </w:p>
        </w:tc>
      </w:tr>
      <w:tr w:rsidR="008801D9" w:rsidRPr="008801D9" w:rsidTr="0088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240" w:line="360" w:lineRule="atLeast"/>
              <w:ind w:left="48" w:right="48"/>
              <w:jc w:val="both"/>
              <w:rPr>
                <w:rFonts w:ascii="Arial" w:eastAsia="Times New Roman" w:hAnsi="Arial" w:cs="Arial"/>
                <w:color w:val="000000"/>
                <w:sz w:val="21"/>
                <w:szCs w:val="21"/>
              </w:rPr>
            </w:pPr>
            <w:hyperlink r:id="rId8" w:history="1">
              <w:r w:rsidRPr="008801D9">
                <w:rPr>
                  <w:rFonts w:ascii="Arial" w:eastAsia="Times New Roman" w:hAnsi="Arial" w:cs="Arial"/>
                  <w:b/>
                  <w:bCs/>
                  <w:color w:val="313131"/>
                  <w:sz w:val="21"/>
                  <w:szCs w:val="21"/>
                  <w:u w:val="single"/>
                </w:rPr>
                <w:t>Date()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0" w:line="240" w:lineRule="auto"/>
              <w:rPr>
                <w:rFonts w:ascii="Arial" w:eastAsia="Times New Roman" w:hAnsi="Arial" w:cs="Arial"/>
                <w:color w:val="313131"/>
                <w:sz w:val="21"/>
                <w:szCs w:val="21"/>
              </w:rPr>
            </w:pPr>
            <w:r w:rsidRPr="008801D9">
              <w:rPr>
                <w:rFonts w:ascii="Arial" w:eastAsia="Times New Roman" w:hAnsi="Arial" w:cs="Arial"/>
                <w:color w:val="313131"/>
                <w:sz w:val="21"/>
                <w:szCs w:val="21"/>
              </w:rPr>
              <w:t>Returns today's date and time</w:t>
            </w:r>
          </w:p>
        </w:tc>
      </w:tr>
      <w:tr w:rsidR="008801D9" w:rsidRPr="008801D9" w:rsidTr="0088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240" w:line="360" w:lineRule="atLeast"/>
              <w:ind w:left="48" w:right="48"/>
              <w:jc w:val="both"/>
              <w:rPr>
                <w:rFonts w:ascii="Arial" w:eastAsia="Times New Roman" w:hAnsi="Arial" w:cs="Arial"/>
                <w:color w:val="000000"/>
                <w:sz w:val="21"/>
                <w:szCs w:val="21"/>
              </w:rPr>
            </w:pPr>
            <w:hyperlink r:id="rId9" w:history="1">
              <w:proofErr w:type="spellStart"/>
              <w:r w:rsidRPr="008801D9">
                <w:rPr>
                  <w:rFonts w:ascii="Arial" w:eastAsia="Times New Roman" w:hAnsi="Arial" w:cs="Arial"/>
                  <w:b/>
                  <w:bCs/>
                  <w:color w:val="313131"/>
                  <w:sz w:val="21"/>
                  <w:szCs w:val="21"/>
                  <w:u w:val="single"/>
                </w:rPr>
                <w:t>getDate</w:t>
              </w:r>
              <w:proofErr w:type="spellEnd"/>
              <w:r w:rsidRPr="008801D9">
                <w:rPr>
                  <w:rFonts w:ascii="Arial" w:eastAsia="Times New Roman" w:hAnsi="Arial" w:cs="Arial"/>
                  <w:b/>
                  <w:bCs/>
                  <w:color w:val="313131"/>
                  <w:sz w:val="21"/>
                  <w:szCs w:val="21"/>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0" w:line="240" w:lineRule="auto"/>
              <w:rPr>
                <w:rFonts w:ascii="Arial" w:eastAsia="Times New Roman" w:hAnsi="Arial" w:cs="Arial"/>
                <w:color w:val="313131"/>
                <w:sz w:val="21"/>
                <w:szCs w:val="21"/>
              </w:rPr>
            </w:pPr>
            <w:r w:rsidRPr="008801D9">
              <w:rPr>
                <w:rFonts w:ascii="Arial" w:eastAsia="Times New Roman" w:hAnsi="Arial" w:cs="Arial"/>
                <w:color w:val="313131"/>
                <w:sz w:val="21"/>
                <w:szCs w:val="21"/>
              </w:rPr>
              <w:t>Returns the day of the month for the specified date according to local time.</w:t>
            </w:r>
          </w:p>
        </w:tc>
      </w:tr>
      <w:tr w:rsidR="008801D9" w:rsidRPr="008801D9" w:rsidTr="0088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240" w:line="360" w:lineRule="atLeast"/>
              <w:ind w:left="48" w:right="48"/>
              <w:jc w:val="both"/>
              <w:rPr>
                <w:rFonts w:ascii="Arial" w:eastAsia="Times New Roman" w:hAnsi="Arial" w:cs="Arial"/>
                <w:color w:val="000000"/>
                <w:sz w:val="21"/>
                <w:szCs w:val="21"/>
              </w:rPr>
            </w:pPr>
            <w:hyperlink r:id="rId10" w:history="1">
              <w:proofErr w:type="spellStart"/>
              <w:r w:rsidRPr="008801D9">
                <w:rPr>
                  <w:rFonts w:ascii="Arial" w:eastAsia="Times New Roman" w:hAnsi="Arial" w:cs="Arial"/>
                  <w:b/>
                  <w:bCs/>
                  <w:color w:val="313131"/>
                  <w:sz w:val="21"/>
                  <w:szCs w:val="21"/>
                  <w:u w:val="single"/>
                </w:rPr>
                <w:t>getDay</w:t>
              </w:r>
              <w:proofErr w:type="spellEnd"/>
              <w:r w:rsidRPr="008801D9">
                <w:rPr>
                  <w:rFonts w:ascii="Arial" w:eastAsia="Times New Roman" w:hAnsi="Arial" w:cs="Arial"/>
                  <w:b/>
                  <w:bCs/>
                  <w:color w:val="313131"/>
                  <w:sz w:val="21"/>
                  <w:szCs w:val="21"/>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0" w:line="240" w:lineRule="auto"/>
              <w:rPr>
                <w:rFonts w:ascii="Arial" w:eastAsia="Times New Roman" w:hAnsi="Arial" w:cs="Arial"/>
                <w:color w:val="313131"/>
                <w:sz w:val="21"/>
                <w:szCs w:val="21"/>
              </w:rPr>
            </w:pPr>
            <w:r w:rsidRPr="008801D9">
              <w:rPr>
                <w:rFonts w:ascii="Arial" w:eastAsia="Times New Roman" w:hAnsi="Arial" w:cs="Arial"/>
                <w:color w:val="313131"/>
                <w:sz w:val="21"/>
                <w:szCs w:val="21"/>
              </w:rPr>
              <w:t>Returns the day of the week for the specified date according to local time.</w:t>
            </w:r>
          </w:p>
        </w:tc>
      </w:tr>
      <w:tr w:rsidR="008801D9" w:rsidRPr="008801D9" w:rsidTr="0088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240" w:line="360" w:lineRule="atLeast"/>
              <w:ind w:left="48" w:right="48"/>
              <w:jc w:val="both"/>
              <w:rPr>
                <w:rFonts w:ascii="Arial" w:eastAsia="Times New Roman" w:hAnsi="Arial" w:cs="Arial"/>
                <w:color w:val="000000"/>
                <w:sz w:val="21"/>
                <w:szCs w:val="21"/>
              </w:rPr>
            </w:pPr>
            <w:hyperlink r:id="rId11" w:history="1">
              <w:proofErr w:type="spellStart"/>
              <w:r w:rsidRPr="008801D9">
                <w:rPr>
                  <w:rFonts w:ascii="Arial" w:eastAsia="Times New Roman" w:hAnsi="Arial" w:cs="Arial"/>
                  <w:b/>
                  <w:bCs/>
                  <w:color w:val="313131"/>
                  <w:sz w:val="21"/>
                  <w:szCs w:val="21"/>
                  <w:u w:val="single"/>
                </w:rPr>
                <w:t>getFullYear</w:t>
              </w:r>
              <w:proofErr w:type="spellEnd"/>
              <w:r w:rsidRPr="008801D9">
                <w:rPr>
                  <w:rFonts w:ascii="Arial" w:eastAsia="Times New Roman" w:hAnsi="Arial" w:cs="Arial"/>
                  <w:b/>
                  <w:bCs/>
                  <w:color w:val="313131"/>
                  <w:sz w:val="21"/>
                  <w:szCs w:val="21"/>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0" w:line="240" w:lineRule="auto"/>
              <w:rPr>
                <w:rFonts w:ascii="Arial" w:eastAsia="Times New Roman" w:hAnsi="Arial" w:cs="Arial"/>
                <w:color w:val="313131"/>
                <w:sz w:val="21"/>
                <w:szCs w:val="21"/>
              </w:rPr>
            </w:pPr>
            <w:r w:rsidRPr="008801D9">
              <w:rPr>
                <w:rFonts w:ascii="Arial" w:eastAsia="Times New Roman" w:hAnsi="Arial" w:cs="Arial"/>
                <w:color w:val="313131"/>
                <w:sz w:val="21"/>
                <w:szCs w:val="21"/>
              </w:rPr>
              <w:t>Returns the year of the specified date according to local time.</w:t>
            </w:r>
          </w:p>
        </w:tc>
      </w:tr>
      <w:tr w:rsidR="008801D9" w:rsidRPr="008801D9" w:rsidTr="0088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240" w:line="360" w:lineRule="atLeast"/>
              <w:ind w:left="48" w:right="48"/>
              <w:jc w:val="both"/>
              <w:rPr>
                <w:rFonts w:ascii="Arial" w:eastAsia="Times New Roman" w:hAnsi="Arial" w:cs="Arial"/>
                <w:color w:val="000000"/>
                <w:sz w:val="21"/>
                <w:szCs w:val="21"/>
              </w:rPr>
            </w:pPr>
            <w:hyperlink r:id="rId12" w:history="1">
              <w:proofErr w:type="spellStart"/>
              <w:r w:rsidRPr="008801D9">
                <w:rPr>
                  <w:rFonts w:ascii="Arial" w:eastAsia="Times New Roman" w:hAnsi="Arial" w:cs="Arial"/>
                  <w:b/>
                  <w:bCs/>
                  <w:color w:val="313131"/>
                  <w:sz w:val="21"/>
                  <w:szCs w:val="21"/>
                  <w:u w:val="single"/>
                </w:rPr>
                <w:t>getHours</w:t>
              </w:r>
              <w:proofErr w:type="spellEnd"/>
              <w:r w:rsidRPr="008801D9">
                <w:rPr>
                  <w:rFonts w:ascii="Arial" w:eastAsia="Times New Roman" w:hAnsi="Arial" w:cs="Arial"/>
                  <w:b/>
                  <w:bCs/>
                  <w:color w:val="313131"/>
                  <w:sz w:val="21"/>
                  <w:szCs w:val="21"/>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0" w:line="240" w:lineRule="auto"/>
              <w:rPr>
                <w:rFonts w:ascii="Arial" w:eastAsia="Times New Roman" w:hAnsi="Arial" w:cs="Arial"/>
                <w:color w:val="313131"/>
                <w:sz w:val="21"/>
                <w:szCs w:val="21"/>
              </w:rPr>
            </w:pPr>
            <w:r w:rsidRPr="008801D9">
              <w:rPr>
                <w:rFonts w:ascii="Arial" w:eastAsia="Times New Roman" w:hAnsi="Arial" w:cs="Arial"/>
                <w:color w:val="313131"/>
                <w:sz w:val="21"/>
                <w:szCs w:val="21"/>
              </w:rPr>
              <w:t>Returns the hour in the specified date according to local time.</w:t>
            </w:r>
          </w:p>
        </w:tc>
      </w:tr>
      <w:tr w:rsidR="008801D9" w:rsidRPr="008801D9" w:rsidTr="0088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240" w:line="360" w:lineRule="atLeast"/>
              <w:ind w:left="48" w:right="48"/>
              <w:jc w:val="both"/>
              <w:rPr>
                <w:rFonts w:ascii="Arial" w:eastAsia="Times New Roman" w:hAnsi="Arial" w:cs="Arial"/>
                <w:color w:val="000000"/>
                <w:sz w:val="21"/>
                <w:szCs w:val="21"/>
              </w:rPr>
            </w:pPr>
            <w:hyperlink r:id="rId13" w:history="1">
              <w:proofErr w:type="spellStart"/>
              <w:r w:rsidRPr="008801D9">
                <w:rPr>
                  <w:rFonts w:ascii="Arial" w:eastAsia="Times New Roman" w:hAnsi="Arial" w:cs="Arial"/>
                  <w:b/>
                  <w:bCs/>
                  <w:color w:val="313131"/>
                  <w:sz w:val="21"/>
                  <w:szCs w:val="21"/>
                  <w:u w:val="single"/>
                </w:rPr>
                <w:t>getMilliseconds</w:t>
              </w:r>
              <w:proofErr w:type="spellEnd"/>
              <w:r w:rsidRPr="008801D9">
                <w:rPr>
                  <w:rFonts w:ascii="Arial" w:eastAsia="Times New Roman" w:hAnsi="Arial" w:cs="Arial"/>
                  <w:b/>
                  <w:bCs/>
                  <w:color w:val="313131"/>
                  <w:sz w:val="21"/>
                  <w:szCs w:val="21"/>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0" w:line="240" w:lineRule="auto"/>
              <w:rPr>
                <w:rFonts w:ascii="Arial" w:eastAsia="Times New Roman" w:hAnsi="Arial" w:cs="Arial"/>
                <w:color w:val="313131"/>
                <w:sz w:val="21"/>
                <w:szCs w:val="21"/>
              </w:rPr>
            </w:pPr>
            <w:r w:rsidRPr="008801D9">
              <w:rPr>
                <w:rFonts w:ascii="Arial" w:eastAsia="Times New Roman" w:hAnsi="Arial" w:cs="Arial"/>
                <w:color w:val="313131"/>
                <w:sz w:val="21"/>
                <w:szCs w:val="21"/>
              </w:rPr>
              <w:t>Returns the milliseconds in the specified date according to local time.</w:t>
            </w:r>
          </w:p>
        </w:tc>
      </w:tr>
      <w:tr w:rsidR="008801D9" w:rsidRPr="008801D9" w:rsidTr="0088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240" w:line="360" w:lineRule="atLeast"/>
              <w:ind w:left="48" w:right="48"/>
              <w:jc w:val="both"/>
              <w:rPr>
                <w:rFonts w:ascii="Arial" w:eastAsia="Times New Roman" w:hAnsi="Arial" w:cs="Arial"/>
                <w:color w:val="000000"/>
                <w:sz w:val="21"/>
                <w:szCs w:val="21"/>
              </w:rPr>
            </w:pPr>
            <w:hyperlink r:id="rId14" w:history="1">
              <w:proofErr w:type="spellStart"/>
              <w:r w:rsidRPr="008801D9">
                <w:rPr>
                  <w:rFonts w:ascii="Arial" w:eastAsia="Times New Roman" w:hAnsi="Arial" w:cs="Arial"/>
                  <w:b/>
                  <w:bCs/>
                  <w:color w:val="313131"/>
                  <w:sz w:val="21"/>
                  <w:szCs w:val="21"/>
                  <w:u w:val="single"/>
                </w:rPr>
                <w:t>getMinutes</w:t>
              </w:r>
              <w:proofErr w:type="spellEnd"/>
              <w:r w:rsidRPr="008801D9">
                <w:rPr>
                  <w:rFonts w:ascii="Arial" w:eastAsia="Times New Roman" w:hAnsi="Arial" w:cs="Arial"/>
                  <w:b/>
                  <w:bCs/>
                  <w:color w:val="313131"/>
                  <w:sz w:val="21"/>
                  <w:szCs w:val="21"/>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0" w:line="240" w:lineRule="auto"/>
              <w:rPr>
                <w:rFonts w:ascii="Arial" w:eastAsia="Times New Roman" w:hAnsi="Arial" w:cs="Arial"/>
                <w:color w:val="313131"/>
                <w:sz w:val="21"/>
                <w:szCs w:val="21"/>
              </w:rPr>
            </w:pPr>
            <w:r w:rsidRPr="008801D9">
              <w:rPr>
                <w:rFonts w:ascii="Arial" w:eastAsia="Times New Roman" w:hAnsi="Arial" w:cs="Arial"/>
                <w:color w:val="313131"/>
                <w:sz w:val="21"/>
                <w:szCs w:val="21"/>
              </w:rPr>
              <w:t>Returns the minutes in the specified date according to local time.</w:t>
            </w:r>
          </w:p>
        </w:tc>
      </w:tr>
      <w:tr w:rsidR="008801D9" w:rsidRPr="008801D9" w:rsidTr="0088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240" w:line="360" w:lineRule="atLeast"/>
              <w:ind w:left="48" w:right="48"/>
              <w:jc w:val="both"/>
              <w:rPr>
                <w:rFonts w:ascii="Arial" w:eastAsia="Times New Roman" w:hAnsi="Arial" w:cs="Arial"/>
                <w:color w:val="000000"/>
                <w:sz w:val="21"/>
                <w:szCs w:val="21"/>
              </w:rPr>
            </w:pPr>
            <w:hyperlink r:id="rId15" w:history="1">
              <w:proofErr w:type="spellStart"/>
              <w:r w:rsidRPr="008801D9">
                <w:rPr>
                  <w:rFonts w:ascii="Arial" w:eastAsia="Times New Roman" w:hAnsi="Arial" w:cs="Arial"/>
                  <w:b/>
                  <w:bCs/>
                  <w:color w:val="313131"/>
                  <w:sz w:val="21"/>
                  <w:szCs w:val="21"/>
                  <w:u w:val="single"/>
                </w:rPr>
                <w:t>getMonth</w:t>
              </w:r>
              <w:proofErr w:type="spellEnd"/>
              <w:r w:rsidRPr="008801D9">
                <w:rPr>
                  <w:rFonts w:ascii="Arial" w:eastAsia="Times New Roman" w:hAnsi="Arial" w:cs="Arial"/>
                  <w:b/>
                  <w:bCs/>
                  <w:color w:val="313131"/>
                  <w:sz w:val="21"/>
                  <w:szCs w:val="21"/>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0" w:line="240" w:lineRule="auto"/>
              <w:rPr>
                <w:rFonts w:ascii="Arial" w:eastAsia="Times New Roman" w:hAnsi="Arial" w:cs="Arial"/>
                <w:color w:val="313131"/>
                <w:sz w:val="21"/>
                <w:szCs w:val="21"/>
              </w:rPr>
            </w:pPr>
            <w:r w:rsidRPr="008801D9">
              <w:rPr>
                <w:rFonts w:ascii="Arial" w:eastAsia="Times New Roman" w:hAnsi="Arial" w:cs="Arial"/>
                <w:color w:val="313131"/>
                <w:sz w:val="21"/>
                <w:szCs w:val="21"/>
              </w:rPr>
              <w:t>Returns the month in the specified date according to local time.</w:t>
            </w:r>
          </w:p>
        </w:tc>
      </w:tr>
      <w:tr w:rsidR="008801D9" w:rsidRPr="008801D9" w:rsidTr="0088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240" w:line="360" w:lineRule="atLeast"/>
              <w:ind w:left="48" w:right="48"/>
              <w:jc w:val="both"/>
              <w:rPr>
                <w:rFonts w:ascii="Arial" w:eastAsia="Times New Roman" w:hAnsi="Arial" w:cs="Arial"/>
                <w:color w:val="000000"/>
                <w:sz w:val="21"/>
                <w:szCs w:val="21"/>
              </w:rPr>
            </w:pPr>
            <w:hyperlink r:id="rId16" w:history="1">
              <w:proofErr w:type="spellStart"/>
              <w:r w:rsidRPr="008801D9">
                <w:rPr>
                  <w:rFonts w:ascii="Arial" w:eastAsia="Times New Roman" w:hAnsi="Arial" w:cs="Arial"/>
                  <w:b/>
                  <w:bCs/>
                  <w:color w:val="313131"/>
                  <w:sz w:val="21"/>
                  <w:szCs w:val="21"/>
                  <w:u w:val="single"/>
                </w:rPr>
                <w:t>getSeconds</w:t>
              </w:r>
              <w:proofErr w:type="spellEnd"/>
              <w:r w:rsidRPr="008801D9">
                <w:rPr>
                  <w:rFonts w:ascii="Arial" w:eastAsia="Times New Roman" w:hAnsi="Arial" w:cs="Arial"/>
                  <w:b/>
                  <w:bCs/>
                  <w:color w:val="313131"/>
                  <w:sz w:val="21"/>
                  <w:szCs w:val="21"/>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0" w:line="240" w:lineRule="auto"/>
              <w:rPr>
                <w:rFonts w:ascii="Arial" w:eastAsia="Times New Roman" w:hAnsi="Arial" w:cs="Arial"/>
                <w:color w:val="313131"/>
                <w:sz w:val="21"/>
                <w:szCs w:val="21"/>
              </w:rPr>
            </w:pPr>
            <w:r w:rsidRPr="008801D9">
              <w:rPr>
                <w:rFonts w:ascii="Arial" w:eastAsia="Times New Roman" w:hAnsi="Arial" w:cs="Arial"/>
                <w:color w:val="313131"/>
                <w:sz w:val="21"/>
                <w:szCs w:val="21"/>
              </w:rPr>
              <w:t>Returns the seconds in the specified date according to local time.</w:t>
            </w:r>
          </w:p>
        </w:tc>
      </w:tr>
      <w:tr w:rsidR="008801D9" w:rsidRPr="008801D9" w:rsidTr="0088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240" w:line="360" w:lineRule="atLeast"/>
              <w:ind w:left="48" w:right="48"/>
              <w:jc w:val="both"/>
              <w:rPr>
                <w:rFonts w:ascii="Arial" w:eastAsia="Times New Roman" w:hAnsi="Arial" w:cs="Arial"/>
                <w:color w:val="000000"/>
                <w:sz w:val="21"/>
                <w:szCs w:val="21"/>
              </w:rPr>
            </w:pPr>
            <w:hyperlink r:id="rId17" w:history="1">
              <w:proofErr w:type="spellStart"/>
              <w:r w:rsidRPr="008801D9">
                <w:rPr>
                  <w:rFonts w:ascii="Arial" w:eastAsia="Times New Roman" w:hAnsi="Arial" w:cs="Arial"/>
                  <w:b/>
                  <w:bCs/>
                  <w:color w:val="313131"/>
                  <w:sz w:val="21"/>
                  <w:szCs w:val="21"/>
                  <w:u w:val="single"/>
                </w:rPr>
                <w:t>getTime</w:t>
              </w:r>
              <w:proofErr w:type="spellEnd"/>
              <w:r w:rsidRPr="008801D9">
                <w:rPr>
                  <w:rFonts w:ascii="Arial" w:eastAsia="Times New Roman" w:hAnsi="Arial" w:cs="Arial"/>
                  <w:b/>
                  <w:bCs/>
                  <w:color w:val="313131"/>
                  <w:sz w:val="21"/>
                  <w:szCs w:val="21"/>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0" w:line="240" w:lineRule="auto"/>
              <w:rPr>
                <w:rFonts w:ascii="Arial" w:eastAsia="Times New Roman" w:hAnsi="Arial" w:cs="Arial"/>
                <w:color w:val="313131"/>
                <w:sz w:val="21"/>
                <w:szCs w:val="21"/>
              </w:rPr>
            </w:pPr>
            <w:r w:rsidRPr="008801D9">
              <w:rPr>
                <w:rFonts w:ascii="Arial" w:eastAsia="Times New Roman" w:hAnsi="Arial" w:cs="Arial"/>
                <w:color w:val="313131"/>
                <w:sz w:val="21"/>
                <w:szCs w:val="21"/>
              </w:rPr>
              <w:t>Returns the numeric value of the specified date as the number of milliseconds since January 1, 1970, 00:00:00 UTC.</w:t>
            </w:r>
          </w:p>
        </w:tc>
      </w:tr>
      <w:tr w:rsidR="008801D9" w:rsidRPr="008801D9" w:rsidTr="0088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240" w:line="360" w:lineRule="atLeast"/>
              <w:ind w:left="48" w:right="48"/>
              <w:jc w:val="both"/>
              <w:rPr>
                <w:rFonts w:ascii="Arial" w:eastAsia="Times New Roman" w:hAnsi="Arial" w:cs="Arial"/>
                <w:color w:val="000000"/>
                <w:sz w:val="21"/>
                <w:szCs w:val="21"/>
              </w:rPr>
            </w:pPr>
            <w:hyperlink r:id="rId18" w:history="1">
              <w:proofErr w:type="spellStart"/>
              <w:r w:rsidRPr="008801D9">
                <w:rPr>
                  <w:rFonts w:ascii="Arial" w:eastAsia="Times New Roman" w:hAnsi="Arial" w:cs="Arial"/>
                  <w:b/>
                  <w:bCs/>
                  <w:color w:val="313131"/>
                  <w:sz w:val="21"/>
                  <w:szCs w:val="21"/>
                  <w:u w:val="single"/>
                </w:rPr>
                <w:t>getTimezoneOffset</w:t>
              </w:r>
              <w:proofErr w:type="spellEnd"/>
              <w:r w:rsidRPr="008801D9">
                <w:rPr>
                  <w:rFonts w:ascii="Arial" w:eastAsia="Times New Roman" w:hAnsi="Arial" w:cs="Arial"/>
                  <w:b/>
                  <w:bCs/>
                  <w:color w:val="313131"/>
                  <w:sz w:val="21"/>
                  <w:szCs w:val="21"/>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0" w:line="240" w:lineRule="auto"/>
              <w:rPr>
                <w:rFonts w:ascii="Arial" w:eastAsia="Times New Roman" w:hAnsi="Arial" w:cs="Arial"/>
                <w:color w:val="313131"/>
                <w:sz w:val="21"/>
                <w:szCs w:val="21"/>
              </w:rPr>
            </w:pPr>
            <w:r w:rsidRPr="008801D9">
              <w:rPr>
                <w:rFonts w:ascii="Arial" w:eastAsia="Times New Roman" w:hAnsi="Arial" w:cs="Arial"/>
                <w:color w:val="313131"/>
                <w:sz w:val="21"/>
                <w:szCs w:val="21"/>
              </w:rPr>
              <w:t>Returns the time-zone offset in minutes for the current locale.</w:t>
            </w:r>
          </w:p>
        </w:tc>
      </w:tr>
      <w:tr w:rsidR="008801D9" w:rsidRPr="008801D9" w:rsidTr="0088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240" w:line="360" w:lineRule="atLeast"/>
              <w:ind w:left="48" w:right="48"/>
              <w:jc w:val="both"/>
              <w:rPr>
                <w:rFonts w:ascii="Arial" w:eastAsia="Times New Roman" w:hAnsi="Arial" w:cs="Arial"/>
                <w:color w:val="000000"/>
                <w:sz w:val="21"/>
                <w:szCs w:val="21"/>
              </w:rPr>
            </w:pPr>
            <w:hyperlink r:id="rId19" w:history="1">
              <w:proofErr w:type="spellStart"/>
              <w:r w:rsidRPr="008801D9">
                <w:rPr>
                  <w:rFonts w:ascii="Arial" w:eastAsia="Times New Roman" w:hAnsi="Arial" w:cs="Arial"/>
                  <w:b/>
                  <w:bCs/>
                  <w:color w:val="313131"/>
                  <w:sz w:val="21"/>
                  <w:szCs w:val="21"/>
                  <w:u w:val="single"/>
                </w:rPr>
                <w:t>getUTCDate</w:t>
              </w:r>
              <w:proofErr w:type="spellEnd"/>
              <w:r w:rsidRPr="008801D9">
                <w:rPr>
                  <w:rFonts w:ascii="Arial" w:eastAsia="Times New Roman" w:hAnsi="Arial" w:cs="Arial"/>
                  <w:b/>
                  <w:bCs/>
                  <w:color w:val="313131"/>
                  <w:sz w:val="21"/>
                  <w:szCs w:val="21"/>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0" w:line="240" w:lineRule="auto"/>
              <w:rPr>
                <w:rFonts w:ascii="Arial" w:eastAsia="Times New Roman" w:hAnsi="Arial" w:cs="Arial"/>
                <w:color w:val="313131"/>
                <w:sz w:val="21"/>
                <w:szCs w:val="21"/>
              </w:rPr>
            </w:pPr>
            <w:r w:rsidRPr="008801D9">
              <w:rPr>
                <w:rFonts w:ascii="Arial" w:eastAsia="Times New Roman" w:hAnsi="Arial" w:cs="Arial"/>
                <w:color w:val="313131"/>
                <w:sz w:val="21"/>
                <w:szCs w:val="21"/>
              </w:rPr>
              <w:t>Returns the day (date) of the month in the specified date according to universal time.</w:t>
            </w:r>
          </w:p>
        </w:tc>
      </w:tr>
      <w:tr w:rsidR="008801D9" w:rsidRPr="008801D9" w:rsidTr="0088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240" w:line="360" w:lineRule="atLeast"/>
              <w:ind w:left="48" w:right="48"/>
              <w:jc w:val="both"/>
              <w:rPr>
                <w:rFonts w:ascii="Arial" w:eastAsia="Times New Roman" w:hAnsi="Arial" w:cs="Arial"/>
                <w:color w:val="000000"/>
                <w:sz w:val="21"/>
                <w:szCs w:val="21"/>
              </w:rPr>
            </w:pPr>
            <w:hyperlink r:id="rId20" w:history="1">
              <w:proofErr w:type="spellStart"/>
              <w:r w:rsidRPr="008801D9">
                <w:rPr>
                  <w:rFonts w:ascii="Arial" w:eastAsia="Times New Roman" w:hAnsi="Arial" w:cs="Arial"/>
                  <w:b/>
                  <w:bCs/>
                  <w:color w:val="313131"/>
                  <w:sz w:val="21"/>
                  <w:szCs w:val="21"/>
                  <w:u w:val="single"/>
                </w:rPr>
                <w:t>getUTCDay</w:t>
              </w:r>
              <w:proofErr w:type="spellEnd"/>
              <w:r w:rsidRPr="008801D9">
                <w:rPr>
                  <w:rFonts w:ascii="Arial" w:eastAsia="Times New Roman" w:hAnsi="Arial" w:cs="Arial"/>
                  <w:b/>
                  <w:bCs/>
                  <w:color w:val="313131"/>
                  <w:sz w:val="21"/>
                  <w:szCs w:val="21"/>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0" w:line="240" w:lineRule="auto"/>
              <w:rPr>
                <w:rFonts w:ascii="Arial" w:eastAsia="Times New Roman" w:hAnsi="Arial" w:cs="Arial"/>
                <w:color w:val="313131"/>
                <w:sz w:val="21"/>
                <w:szCs w:val="21"/>
              </w:rPr>
            </w:pPr>
            <w:r w:rsidRPr="008801D9">
              <w:rPr>
                <w:rFonts w:ascii="Arial" w:eastAsia="Times New Roman" w:hAnsi="Arial" w:cs="Arial"/>
                <w:color w:val="313131"/>
                <w:sz w:val="21"/>
                <w:szCs w:val="21"/>
              </w:rPr>
              <w:t>Returns the day of the week in the specified date according to universal time.</w:t>
            </w:r>
          </w:p>
        </w:tc>
      </w:tr>
      <w:tr w:rsidR="008801D9" w:rsidRPr="008801D9" w:rsidTr="0088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240" w:line="360" w:lineRule="atLeast"/>
              <w:ind w:left="48" w:right="48"/>
              <w:jc w:val="both"/>
              <w:rPr>
                <w:rFonts w:ascii="Arial" w:eastAsia="Times New Roman" w:hAnsi="Arial" w:cs="Arial"/>
                <w:color w:val="000000"/>
                <w:sz w:val="21"/>
                <w:szCs w:val="21"/>
              </w:rPr>
            </w:pPr>
            <w:hyperlink r:id="rId21" w:history="1">
              <w:proofErr w:type="spellStart"/>
              <w:r w:rsidRPr="008801D9">
                <w:rPr>
                  <w:rFonts w:ascii="Arial" w:eastAsia="Times New Roman" w:hAnsi="Arial" w:cs="Arial"/>
                  <w:b/>
                  <w:bCs/>
                  <w:color w:val="313131"/>
                  <w:sz w:val="21"/>
                  <w:szCs w:val="21"/>
                  <w:u w:val="single"/>
                </w:rPr>
                <w:t>getUTCFullYear</w:t>
              </w:r>
              <w:proofErr w:type="spellEnd"/>
              <w:r w:rsidRPr="008801D9">
                <w:rPr>
                  <w:rFonts w:ascii="Arial" w:eastAsia="Times New Roman" w:hAnsi="Arial" w:cs="Arial"/>
                  <w:b/>
                  <w:bCs/>
                  <w:color w:val="313131"/>
                  <w:sz w:val="21"/>
                  <w:szCs w:val="21"/>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0" w:line="240" w:lineRule="auto"/>
              <w:rPr>
                <w:rFonts w:ascii="Arial" w:eastAsia="Times New Roman" w:hAnsi="Arial" w:cs="Arial"/>
                <w:color w:val="313131"/>
                <w:sz w:val="21"/>
                <w:szCs w:val="21"/>
              </w:rPr>
            </w:pPr>
            <w:r w:rsidRPr="008801D9">
              <w:rPr>
                <w:rFonts w:ascii="Arial" w:eastAsia="Times New Roman" w:hAnsi="Arial" w:cs="Arial"/>
                <w:color w:val="313131"/>
                <w:sz w:val="21"/>
                <w:szCs w:val="21"/>
              </w:rPr>
              <w:t>Returns the year in the specified date according to universal time.</w:t>
            </w:r>
          </w:p>
        </w:tc>
      </w:tr>
      <w:tr w:rsidR="008801D9" w:rsidRPr="008801D9" w:rsidTr="0088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240" w:line="360" w:lineRule="atLeast"/>
              <w:ind w:left="48" w:right="48"/>
              <w:jc w:val="both"/>
              <w:rPr>
                <w:rFonts w:ascii="Arial" w:eastAsia="Times New Roman" w:hAnsi="Arial" w:cs="Arial"/>
                <w:color w:val="000000"/>
                <w:sz w:val="21"/>
                <w:szCs w:val="21"/>
              </w:rPr>
            </w:pPr>
            <w:hyperlink r:id="rId22" w:history="1">
              <w:proofErr w:type="spellStart"/>
              <w:r w:rsidRPr="008801D9">
                <w:rPr>
                  <w:rFonts w:ascii="Arial" w:eastAsia="Times New Roman" w:hAnsi="Arial" w:cs="Arial"/>
                  <w:b/>
                  <w:bCs/>
                  <w:color w:val="313131"/>
                  <w:sz w:val="21"/>
                  <w:szCs w:val="21"/>
                  <w:u w:val="single"/>
                </w:rPr>
                <w:t>getUTCHours</w:t>
              </w:r>
              <w:proofErr w:type="spellEnd"/>
              <w:r w:rsidRPr="008801D9">
                <w:rPr>
                  <w:rFonts w:ascii="Arial" w:eastAsia="Times New Roman" w:hAnsi="Arial" w:cs="Arial"/>
                  <w:b/>
                  <w:bCs/>
                  <w:color w:val="313131"/>
                  <w:sz w:val="21"/>
                  <w:szCs w:val="21"/>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0" w:line="240" w:lineRule="auto"/>
              <w:rPr>
                <w:rFonts w:ascii="Arial" w:eastAsia="Times New Roman" w:hAnsi="Arial" w:cs="Arial"/>
                <w:color w:val="313131"/>
                <w:sz w:val="21"/>
                <w:szCs w:val="21"/>
              </w:rPr>
            </w:pPr>
            <w:r w:rsidRPr="008801D9">
              <w:rPr>
                <w:rFonts w:ascii="Arial" w:eastAsia="Times New Roman" w:hAnsi="Arial" w:cs="Arial"/>
                <w:color w:val="313131"/>
                <w:sz w:val="21"/>
                <w:szCs w:val="21"/>
              </w:rPr>
              <w:t>Returns the hours in the specified date according to universal time.</w:t>
            </w:r>
          </w:p>
        </w:tc>
      </w:tr>
      <w:tr w:rsidR="008801D9" w:rsidRPr="008801D9" w:rsidTr="0088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240" w:line="360" w:lineRule="atLeast"/>
              <w:ind w:left="48" w:right="48"/>
              <w:jc w:val="both"/>
              <w:rPr>
                <w:rFonts w:ascii="Arial" w:eastAsia="Times New Roman" w:hAnsi="Arial" w:cs="Arial"/>
                <w:color w:val="000000"/>
                <w:sz w:val="21"/>
                <w:szCs w:val="21"/>
              </w:rPr>
            </w:pPr>
            <w:hyperlink r:id="rId23" w:history="1">
              <w:proofErr w:type="spellStart"/>
              <w:r w:rsidRPr="008801D9">
                <w:rPr>
                  <w:rFonts w:ascii="Arial" w:eastAsia="Times New Roman" w:hAnsi="Arial" w:cs="Arial"/>
                  <w:b/>
                  <w:bCs/>
                  <w:color w:val="313131"/>
                  <w:sz w:val="21"/>
                  <w:szCs w:val="21"/>
                  <w:u w:val="single"/>
                </w:rPr>
                <w:t>getUTCMilliseconds</w:t>
              </w:r>
              <w:proofErr w:type="spellEnd"/>
              <w:r w:rsidRPr="008801D9">
                <w:rPr>
                  <w:rFonts w:ascii="Arial" w:eastAsia="Times New Roman" w:hAnsi="Arial" w:cs="Arial"/>
                  <w:b/>
                  <w:bCs/>
                  <w:color w:val="313131"/>
                  <w:sz w:val="21"/>
                  <w:szCs w:val="21"/>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0" w:line="240" w:lineRule="auto"/>
              <w:rPr>
                <w:rFonts w:ascii="Arial" w:eastAsia="Times New Roman" w:hAnsi="Arial" w:cs="Arial"/>
                <w:color w:val="313131"/>
                <w:sz w:val="21"/>
                <w:szCs w:val="21"/>
              </w:rPr>
            </w:pPr>
            <w:r w:rsidRPr="008801D9">
              <w:rPr>
                <w:rFonts w:ascii="Arial" w:eastAsia="Times New Roman" w:hAnsi="Arial" w:cs="Arial"/>
                <w:color w:val="313131"/>
                <w:sz w:val="21"/>
                <w:szCs w:val="21"/>
              </w:rPr>
              <w:t>Returns the milliseconds in the specified date according to universal time.</w:t>
            </w:r>
          </w:p>
        </w:tc>
      </w:tr>
      <w:tr w:rsidR="008801D9" w:rsidRPr="008801D9" w:rsidTr="0088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240" w:line="360" w:lineRule="atLeast"/>
              <w:ind w:left="48" w:right="48"/>
              <w:jc w:val="both"/>
              <w:rPr>
                <w:rFonts w:ascii="Arial" w:eastAsia="Times New Roman" w:hAnsi="Arial" w:cs="Arial"/>
                <w:color w:val="000000"/>
                <w:sz w:val="21"/>
                <w:szCs w:val="21"/>
              </w:rPr>
            </w:pPr>
            <w:hyperlink r:id="rId24" w:history="1">
              <w:proofErr w:type="spellStart"/>
              <w:r w:rsidRPr="008801D9">
                <w:rPr>
                  <w:rFonts w:ascii="Arial" w:eastAsia="Times New Roman" w:hAnsi="Arial" w:cs="Arial"/>
                  <w:b/>
                  <w:bCs/>
                  <w:color w:val="313131"/>
                  <w:sz w:val="21"/>
                  <w:szCs w:val="21"/>
                  <w:u w:val="single"/>
                </w:rPr>
                <w:t>getUTCMinutes</w:t>
              </w:r>
              <w:proofErr w:type="spellEnd"/>
              <w:r w:rsidRPr="008801D9">
                <w:rPr>
                  <w:rFonts w:ascii="Arial" w:eastAsia="Times New Roman" w:hAnsi="Arial" w:cs="Arial"/>
                  <w:b/>
                  <w:bCs/>
                  <w:color w:val="313131"/>
                  <w:sz w:val="21"/>
                  <w:szCs w:val="21"/>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0" w:line="240" w:lineRule="auto"/>
              <w:rPr>
                <w:rFonts w:ascii="Arial" w:eastAsia="Times New Roman" w:hAnsi="Arial" w:cs="Arial"/>
                <w:color w:val="313131"/>
                <w:sz w:val="21"/>
                <w:szCs w:val="21"/>
              </w:rPr>
            </w:pPr>
            <w:r w:rsidRPr="008801D9">
              <w:rPr>
                <w:rFonts w:ascii="Arial" w:eastAsia="Times New Roman" w:hAnsi="Arial" w:cs="Arial"/>
                <w:color w:val="313131"/>
                <w:sz w:val="21"/>
                <w:szCs w:val="21"/>
              </w:rPr>
              <w:t>Returns the minutes in the specified date according to universal time.</w:t>
            </w:r>
          </w:p>
        </w:tc>
      </w:tr>
      <w:tr w:rsidR="008801D9" w:rsidRPr="008801D9" w:rsidTr="0088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240" w:line="360" w:lineRule="atLeast"/>
              <w:ind w:left="48" w:right="48"/>
              <w:jc w:val="both"/>
              <w:rPr>
                <w:rFonts w:ascii="Arial" w:eastAsia="Times New Roman" w:hAnsi="Arial" w:cs="Arial"/>
                <w:color w:val="000000"/>
                <w:sz w:val="21"/>
                <w:szCs w:val="21"/>
              </w:rPr>
            </w:pPr>
            <w:hyperlink r:id="rId25" w:history="1">
              <w:proofErr w:type="spellStart"/>
              <w:r w:rsidRPr="008801D9">
                <w:rPr>
                  <w:rFonts w:ascii="Arial" w:eastAsia="Times New Roman" w:hAnsi="Arial" w:cs="Arial"/>
                  <w:b/>
                  <w:bCs/>
                  <w:color w:val="313131"/>
                  <w:sz w:val="21"/>
                  <w:szCs w:val="21"/>
                  <w:u w:val="single"/>
                </w:rPr>
                <w:t>getUTCMonth</w:t>
              </w:r>
              <w:proofErr w:type="spellEnd"/>
              <w:r w:rsidRPr="008801D9">
                <w:rPr>
                  <w:rFonts w:ascii="Arial" w:eastAsia="Times New Roman" w:hAnsi="Arial" w:cs="Arial"/>
                  <w:b/>
                  <w:bCs/>
                  <w:color w:val="313131"/>
                  <w:sz w:val="21"/>
                  <w:szCs w:val="21"/>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0" w:line="240" w:lineRule="auto"/>
              <w:rPr>
                <w:rFonts w:ascii="Arial" w:eastAsia="Times New Roman" w:hAnsi="Arial" w:cs="Arial"/>
                <w:color w:val="313131"/>
                <w:sz w:val="21"/>
                <w:szCs w:val="21"/>
              </w:rPr>
            </w:pPr>
            <w:r w:rsidRPr="008801D9">
              <w:rPr>
                <w:rFonts w:ascii="Arial" w:eastAsia="Times New Roman" w:hAnsi="Arial" w:cs="Arial"/>
                <w:color w:val="313131"/>
                <w:sz w:val="21"/>
                <w:szCs w:val="21"/>
              </w:rPr>
              <w:t>Returns the month in the specified date according to universal time.</w:t>
            </w:r>
          </w:p>
        </w:tc>
      </w:tr>
      <w:tr w:rsidR="008801D9" w:rsidRPr="008801D9" w:rsidTr="0088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240" w:line="360" w:lineRule="atLeast"/>
              <w:ind w:left="48" w:right="48"/>
              <w:jc w:val="both"/>
              <w:rPr>
                <w:rFonts w:ascii="Arial" w:eastAsia="Times New Roman" w:hAnsi="Arial" w:cs="Arial"/>
                <w:color w:val="000000"/>
                <w:sz w:val="21"/>
                <w:szCs w:val="21"/>
              </w:rPr>
            </w:pPr>
            <w:hyperlink r:id="rId26" w:history="1">
              <w:proofErr w:type="spellStart"/>
              <w:r w:rsidRPr="008801D9">
                <w:rPr>
                  <w:rFonts w:ascii="Arial" w:eastAsia="Times New Roman" w:hAnsi="Arial" w:cs="Arial"/>
                  <w:b/>
                  <w:bCs/>
                  <w:color w:val="313131"/>
                  <w:sz w:val="21"/>
                  <w:szCs w:val="21"/>
                  <w:u w:val="single"/>
                </w:rPr>
                <w:t>getUTCSeconds</w:t>
              </w:r>
              <w:proofErr w:type="spellEnd"/>
              <w:r w:rsidRPr="008801D9">
                <w:rPr>
                  <w:rFonts w:ascii="Arial" w:eastAsia="Times New Roman" w:hAnsi="Arial" w:cs="Arial"/>
                  <w:b/>
                  <w:bCs/>
                  <w:color w:val="313131"/>
                  <w:sz w:val="21"/>
                  <w:szCs w:val="21"/>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0" w:line="240" w:lineRule="auto"/>
              <w:rPr>
                <w:rFonts w:ascii="Arial" w:eastAsia="Times New Roman" w:hAnsi="Arial" w:cs="Arial"/>
                <w:color w:val="313131"/>
                <w:sz w:val="21"/>
                <w:szCs w:val="21"/>
              </w:rPr>
            </w:pPr>
            <w:r w:rsidRPr="008801D9">
              <w:rPr>
                <w:rFonts w:ascii="Arial" w:eastAsia="Times New Roman" w:hAnsi="Arial" w:cs="Arial"/>
                <w:color w:val="313131"/>
                <w:sz w:val="21"/>
                <w:szCs w:val="21"/>
              </w:rPr>
              <w:t>Returns the seconds in the specified date according to universal time.</w:t>
            </w:r>
          </w:p>
        </w:tc>
      </w:tr>
      <w:tr w:rsidR="008801D9" w:rsidRPr="008801D9" w:rsidTr="0088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240" w:line="360" w:lineRule="atLeast"/>
              <w:ind w:left="48" w:right="48"/>
              <w:jc w:val="both"/>
              <w:rPr>
                <w:rFonts w:ascii="Arial" w:eastAsia="Times New Roman" w:hAnsi="Arial" w:cs="Arial"/>
                <w:color w:val="000000"/>
                <w:sz w:val="21"/>
                <w:szCs w:val="21"/>
              </w:rPr>
            </w:pPr>
            <w:hyperlink r:id="rId27" w:history="1">
              <w:proofErr w:type="spellStart"/>
              <w:r w:rsidRPr="008801D9">
                <w:rPr>
                  <w:rFonts w:ascii="Arial" w:eastAsia="Times New Roman" w:hAnsi="Arial" w:cs="Arial"/>
                  <w:b/>
                  <w:bCs/>
                  <w:color w:val="313131"/>
                  <w:sz w:val="21"/>
                  <w:szCs w:val="21"/>
                  <w:u w:val="single"/>
                </w:rPr>
                <w:t>getYear</w:t>
              </w:r>
              <w:proofErr w:type="spellEnd"/>
              <w:r w:rsidRPr="008801D9">
                <w:rPr>
                  <w:rFonts w:ascii="Arial" w:eastAsia="Times New Roman" w:hAnsi="Arial" w:cs="Arial"/>
                  <w:b/>
                  <w:bCs/>
                  <w:color w:val="313131"/>
                  <w:sz w:val="21"/>
                  <w:szCs w:val="21"/>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0" w:line="240" w:lineRule="auto"/>
              <w:rPr>
                <w:rFonts w:ascii="Arial" w:eastAsia="Times New Roman" w:hAnsi="Arial" w:cs="Arial"/>
                <w:color w:val="313131"/>
                <w:sz w:val="21"/>
                <w:szCs w:val="21"/>
              </w:rPr>
            </w:pPr>
            <w:r w:rsidRPr="008801D9">
              <w:rPr>
                <w:rFonts w:ascii="Arial" w:eastAsia="Times New Roman" w:hAnsi="Arial" w:cs="Arial"/>
                <w:b/>
                <w:bCs/>
                <w:color w:val="313131"/>
                <w:sz w:val="21"/>
                <w:szCs w:val="21"/>
              </w:rPr>
              <w:t>Deprecated</w:t>
            </w:r>
            <w:r w:rsidRPr="008801D9">
              <w:rPr>
                <w:rFonts w:ascii="Arial" w:eastAsia="Times New Roman" w:hAnsi="Arial" w:cs="Arial"/>
                <w:color w:val="313131"/>
                <w:sz w:val="21"/>
                <w:szCs w:val="21"/>
              </w:rPr>
              <w:t xml:space="preserve"> - Returns the year in the specified date according to local time. Use </w:t>
            </w:r>
            <w:proofErr w:type="spellStart"/>
            <w:r w:rsidRPr="008801D9">
              <w:rPr>
                <w:rFonts w:ascii="Arial" w:eastAsia="Times New Roman" w:hAnsi="Arial" w:cs="Arial"/>
                <w:color w:val="313131"/>
                <w:sz w:val="21"/>
                <w:szCs w:val="21"/>
              </w:rPr>
              <w:t>getFullYear</w:t>
            </w:r>
            <w:proofErr w:type="spellEnd"/>
            <w:r w:rsidRPr="008801D9">
              <w:rPr>
                <w:rFonts w:ascii="Arial" w:eastAsia="Times New Roman" w:hAnsi="Arial" w:cs="Arial"/>
                <w:color w:val="313131"/>
                <w:sz w:val="21"/>
                <w:szCs w:val="21"/>
              </w:rPr>
              <w:t xml:space="preserve"> instead.</w:t>
            </w:r>
          </w:p>
        </w:tc>
      </w:tr>
      <w:tr w:rsidR="008801D9" w:rsidRPr="008801D9" w:rsidTr="0088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240" w:line="360" w:lineRule="atLeast"/>
              <w:ind w:left="48" w:right="48"/>
              <w:jc w:val="both"/>
              <w:rPr>
                <w:rFonts w:ascii="Arial" w:eastAsia="Times New Roman" w:hAnsi="Arial" w:cs="Arial"/>
                <w:color w:val="000000"/>
                <w:sz w:val="21"/>
                <w:szCs w:val="21"/>
              </w:rPr>
            </w:pPr>
            <w:hyperlink r:id="rId28" w:history="1">
              <w:proofErr w:type="spellStart"/>
              <w:r w:rsidRPr="008801D9">
                <w:rPr>
                  <w:rFonts w:ascii="Arial" w:eastAsia="Times New Roman" w:hAnsi="Arial" w:cs="Arial"/>
                  <w:b/>
                  <w:bCs/>
                  <w:color w:val="313131"/>
                  <w:sz w:val="21"/>
                  <w:szCs w:val="21"/>
                  <w:u w:val="single"/>
                </w:rPr>
                <w:t>setDate</w:t>
              </w:r>
              <w:proofErr w:type="spellEnd"/>
              <w:r w:rsidRPr="008801D9">
                <w:rPr>
                  <w:rFonts w:ascii="Arial" w:eastAsia="Times New Roman" w:hAnsi="Arial" w:cs="Arial"/>
                  <w:b/>
                  <w:bCs/>
                  <w:color w:val="313131"/>
                  <w:sz w:val="21"/>
                  <w:szCs w:val="21"/>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0" w:line="240" w:lineRule="auto"/>
              <w:rPr>
                <w:rFonts w:ascii="Arial" w:eastAsia="Times New Roman" w:hAnsi="Arial" w:cs="Arial"/>
                <w:color w:val="313131"/>
                <w:sz w:val="21"/>
                <w:szCs w:val="21"/>
              </w:rPr>
            </w:pPr>
            <w:r w:rsidRPr="008801D9">
              <w:rPr>
                <w:rFonts w:ascii="Arial" w:eastAsia="Times New Roman" w:hAnsi="Arial" w:cs="Arial"/>
                <w:color w:val="313131"/>
                <w:sz w:val="21"/>
                <w:szCs w:val="21"/>
              </w:rPr>
              <w:t>Sets the day of the month for a specified date according to local time.</w:t>
            </w:r>
          </w:p>
        </w:tc>
      </w:tr>
      <w:tr w:rsidR="008801D9" w:rsidRPr="008801D9" w:rsidTr="0088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240" w:line="360" w:lineRule="atLeast"/>
              <w:ind w:left="48" w:right="48"/>
              <w:jc w:val="both"/>
              <w:rPr>
                <w:rFonts w:ascii="Arial" w:eastAsia="Times New Roman" w:hAnsi="Arial" w:cs="Arial"/>
                <w:color w:val="000000"/>
                <w:sz w:val="21"/>
                <w:szCs w:val="21"/>
              </w:rPr>
            </w:pPr>
            <w:hyperlink r:id="rId29" w:history="1">
              <w:proofErr w:type="spellStart"/>
              <w:r w:rsidRPr="008801D9">
                <w:rPr>
                  <w:rFonts w:ascii="Arial" w:eastAsia="Times New Roman" w:hAnsi="Arial" w:cs="Arial"/>
                  <w:b/>
                  <w:bCs/>
                  <w:color w:val="313131"/>
                  <w:sz w:val="21"/>
                  <w:szCs w:val="21"/>
                  <w:u w:val="single"/>
                </w:rPr>
                <w:t>setFullYear</w:t>
              </w:r>
              <w:proofErr w:type="spellEnd"/>
              <w:r w:rsidRPr="008801D9">
                <w:rPr>
                  <w:rFonts w:ascii="Arial" w:eastAsia="Times New Roman" w:hAnsi="Arial" w:cs="Arial"/>
                  <w:b/>
                  <w:bCs/>
                  <w:color w:val="313131"/>
                  <w:sz w:val="21"/>
                  <w:szCs w:val="21"/>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0" w:line="240" w:lineRule="auto"/>
              <w:rPr>
                <w:rFonts w:ascii="Arial" w:eastAsia="Times New Roman" w:hAnsi="Arial" w:cs="Arial"/>
                <w:color w:val="313131"/>
                <w:sz w:val="21"/>
                <w:szCs w:val="21"/>
              </w:rPr>
            </w:pPr>
            <w:r w:rsidRPr="008801D9">
              <w:rPr>
                <w:rFonts w:ascii="Arial" w:eastAsia="Times New Roman" w:hAnsi="Arial" w:cs="Arial"/>
                <w:color w:val="313131"/>
                <w:sz w:val="21"/>
                <w:szCs w:val="21"/>
              </w:rPr>
              <w:t>Sets the full year for a specified date according to local time.</w:t>
            </w:r>
          </w:p>
        </w:tc>
      </w:tr>
      <w:tr w:rsidR="008801D9" w:rsidRPr="008801D9" w:rsidTr="0088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240" w:line="360" w:lineRule="atLeast"/>
              <w:ind w:left="48" w:right="48"/>
              <w:jc w:val="both"/>
              <w:rPr>
                <w:rFonts w:ascii="Arial" w:eastAsia="Times New Roman" w:hAnsi="Arial" w:cs="Arial"/>
                <w:color w:val="000000"/>
                <w:sz w:val="21"/>
                <w:szCs w:val="21"/>
              </w:rPr>
            </w:pPr>
            <w:hyperlink r:id="rId30" w:history="1">
              <w:proofErr w:type="spellStart"/>
              <w:r w:rsidRPr="008801D9">
                <w:rPr>
                  <w:rFonts w:ascii="Arial" w:eastAsia="Times New Roman" w:hAnsi="Arial" w:cs="Arial"/>
                  <w:b/>
                  <w:bCs/>
                  <w:color w:val="313131"/>
                  <w:sz w:val="21"/>
                  <w:szCs w:val="21"/>
                  <w:u w:val="single"/>
                </w:rPr>
                <w:t>setHours</w:t>
              </w:r>
              <w:proofErr w:type="spellEnd"/>
              <w:r w:rsidRPr="008801D9">
                <w:rPr>
                  <w:rFonts w:ascii="Arial" w:eastAsia="Times New Roman" w:hAnsi="Arial" w:cs="Arial"/>
                  <w:b/>
                  <w:bCs/>
                  <w:color w:val="313131"/>
                  <w:sz w:val="21"/>
                  <w:szCs w:val="21"/>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0" w:line="240" w:lineRule="auto"/>
              <w:rPr>
                <w:rFonts w:ascii="Arial" w:eastAsia="Times New Roman" w:hAnsi="Arial" w:cs="Arial"/>
                <w:color w:val="313131"/>
                <w:sz w:val="21"/>
                <w:szCs w:val="21"/>
              </w:rPr>
            </w:pPr>
            <w:r w:rsidRPr="008801D9">
              <w:rPr>
                <w:rFonts w:ascii="Arial" w:eastAsia="Times New Roman" w:hAnsi="Arial" w:cs="Arial"/>
                <w:color w:val="313131"/>
                <w:sz w:val="21"/>
                <w:szCs w:val="21"/>
              </w:rPr>
              <w:t>Sets the hours for a specified date according to local time.</w:t>
            </w:r>
          </w:p>
        </w:tc>
      </w:tr>
      <w:tr w:rsidR="008801D9" w:rsidRPr="008801D9" w:rsidTr="0088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240" w:line="360" w:lineRule="atLeast"/>
              <w:ind w:left="48" w:right="48"/>
              <w:jc w:val="both"/>
              <w:rPr>
                <w:rFonts w:ascii="Arial" w:eastAsia="Times New Roman" w:hAnsi="Arial" w:cs="Arial"/>
                <w:color w:val="000000"/>
                <w:sz w:val="21"/>
                <w:szCs w:val="21"/>
              </w:rPr>
            </w:pPr>
            <w:hyperlink r:id="rId31" w:history="1">
              <w:proofErr w:type="spellStart"/>
              <w:r w:rsidRPr="008801D9">
                <w:rPr>
                  <w:rFonts w:ascii="Arial" w:eastAsia="Times New Roman" w:hAnsi="Arial" w:cs="Arial"/>
                  <w:b/>
                  <w:bCs/>
                  <w:color w:val="313131"/>
                  <w:sz w:val="21"/>
                  <w:szCs w:val="21"/>
                  <w:u w:val="single"/>
                </w:rPr>
                <w:t>setMilliseconds</w:t>
              </w:r>
              <w:proofErr w:type="spellEnd"/>
              <w:r w:rsidRPr="008801D9">
                <w:rPr>
                  <w:rFonts w:ascii="Arial" w:eastAsia="Times New Roman" w:hAnsi="Arial" w:cs="Arial"/>
                  <w:b/>
                  <w:bCs/>
                  <w:color w:val="313131"/>
                  <w:sz w:val="21"/>
                  <w:szCs w:val="21"/>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0" w:line="240" w:lineRule="auto"/>
              <w:rPr>
                <w:rFonts w:ascii="Arial" w:eastAsia="Times New Roman" w:hAnsi="Arial" w:cs="Arial"/>
                <w:color w:val="313131"/>
                <w:sz w:val="21"/>
                <w:szCs w:val="21"/>
              </w:rPr>
            </w:pPr>
            <w:r w:rsidRPr="008801D9">
              <w:rPr>
                <w:rFonts w:ascii="Arial" w:eastAsia="Times New Roman" w:hAnsi="Arial" w:cs="Arial"/>
                <w:color w:val="313131"/>
                <w:sz w:val="21"/>
                <w:szCs w:val="21"/>
              </w:rPr>
              <w:t>Sets the milliseconds for a specified date according to local time.</w:t>
            </w:r>
          </w:p>
        </w:tc>
      </w:tr>
      <w:tr w:rsidR="008801D9" w:rsidRPr="008801D9" w:rsidTr="0088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240" w:line="360" w:lineRule="atLeast"/>
              <w:ind w:left="48" w:right="48"/>
              <w:jc w:val="both"/>
              <w:rPr>
                <w:rFonts w:ascii="Arial" w:eastAsia="Times New Roman" w:hAnsi="Arial" w:cs="Arial"/>
                <w:color w:val="000000"/>
                <w:sz w:val="21"/>
                <w:szCs w:val="21"/>
              </w:rPr>
            </w:pPr>
            <w:hyperlink r:id="rId32" w:history="1">
              <w:proofErr w:type="spellStart"/>
              <w:r w:rsidRPr="008801D9">
                <w:rPr>
                  <w:rFonts w:ascii="Arial" w:eastAsia="Times New Roman" w:hAnsi="Arial" w:cs="Arial"/>
                  <w:b/>
                  <w:bCs/>
                  <w:color w:val="313131"/>
                  <w:sz w:val="21"/>
                  <w:szCs w:val="21"/>
                  <w:u w:val="single"/>
                </w:rPr>
                <w:t>setMinutes</w:t>
              </w:r>
              <w:proofErr w:type="spellEnd"/>
              <w:r w:rsidRPr="008801D9">
                <w:rPr>
                  <w:rFonts w:ascii="Arial" w:eastAsia="Times New Roman" w:hAnsi="Arial" w:cs="Arial"/>
                  <w:b/>
                  <w:bCs/>
                  <w:color w:val="313131"/>
                  <w:sz w:val="21"/>
                  <w:szCs w:val="21"/>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0" w:line="240" w:lineRule="auto"/>
              <w:rPr>
                <w:rFonts w:ascii="Arial" w:eastAsia="Times New Roman" w:hAnsi="Arial" w:cs="Arial"/>
                <w:color w:val="313131"/>
                <w:sz w:val="21"/>
                <w:szCs w:val="21"/>
              </w:rPr>
            </w:pPr>
            <w:r w:rsidRPr="008801D9">
              <w:rPr>
                <w:rFonts w:ascii="Arial" w:eastAsia="Times New Roman" w:hAnsi="Arial" w:cs="Arial"/>
                <w:color w:val="313131"/>
                <w:sz w:val="21"/>
                <w:szCs w:val="21"/>
              </w:rPr>
              <w:t>Sets the minutes for a specified date according to local time.</w:t>
            </w:r>
          </w:p>
        </w:tc>
      </w:tr>
      <w:tr w:rsidR="008801D9" w:rsidRPr="008801D9" w:rsidTr="0088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240" w:line="360" w:lineRule="atLeast"/>
              <w:ind w:left="48" w:right="48"/>
              <w:jc w:val="both"/>
              <w:rPr>
                <w:rFonts w:ascii="Arial" w:eastAsia="Times New Roman" w:hAnsi="Arial" w:cs="Arial"/>
                <w:color w:val="000000"/>
                <w:sz w:val="21"/>
                <w:szCs w:val="21"/>
              </w:rPr>
            </w:pPr>
            <w:hyperlink r:id="rId33" w:history="1">
              <w:proofErr w:type="spellStart"/>
              <w:r w:rsidRPr="008801D9">
                <w:rPr>
                  <w:rFonts w:ascii="Arial" w:eastAsia="Times New Roman" w:hAnsi="Arial" w:cs="Arial"/>
                  <w:b/>
                  <w:bCs/>
                  <w:color w:val="313131"/>
                  <w:sz w:val="21"/>
                  <w:szCs w:val="21"/>
                  <w:u w:val="single"/>
                </w:rPr>
                <w:t>setMonth</w:t>
              </w:r>
              <w:proofErr w:type="spellEnd"/>
              <w:r w:rsidRPr="008801D9">
                <w:rPr>
                  <w:rFonts w:ascii="Arial" w:eastAsia="Times New Roman" w:hAnsi="Arial" w:cs="Arial"/>
                  <w:b/>
                  <w:bCs/>
                  <w:color w:val="313131"/>
                  <w:sz w:val="21"/>
                  <w:szCs w:val="21"/>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0" w:line="240" w:lineRule="auto"/>
              <w:rPr>
                <w:rFonts w:ascii="Arial" w:eastAsia="Times New Roman" w:hAnsi="Arial" w:cs="Arial"/>
                <w:color w:val="313131"/>
                <w:sz w:val="21"/>
                <w:szCs w:val="21"/>
              </w:rPr>
            </w:pPr>
            <w:r w:rsidRPr="008801D9">
              <w:rPr>
                <w:rFonts w:ascii="Arial" w:eastAsia="Times New Roman" w:hAnsi="Arial" w:cs="Arial"/>
                <w:color w:val="313131"/>
                <w:sz w:val="21"/>
                <w:szCs w:val="21"/>
              </w:rPr>
              <w:t>Sets the month for a specified date according to local time.</w:t>
            </w:r>
          </w:p>
        </w:tc>
      </w:tr>
      <w:tr w:rsidR="008801D9" w:rsidRPr="008801D9" w:rsidTr="0088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240" w:line="360" w:lineRule="atLeast"/>
              <w:ind w:left="48" w:right="48"/>
              <w:jc w:val="both"/>
              <w:rPr>
                <w:rFonts w:ascii="Arial" w:eastAsia="Times New Roman" w:hAnsi="Arial" w:cs="Arial"/>
                <w:color w:val="000000"/>
                <w:sz w:val="21"/>
                <w:szCs w:val="21"/>
              </w:rPr>
            </w:pPr>
            <w:hyperlink r:id="rId34" w:history="1">
              <w:proofErr w:type="spellStart"/>
              <w:r w:rsidRPr="008801D9">
                <w:rPr>
                  <w:rFonts w:ascii="Arial" w:eastAsia="Times New Roman" w:hAnsi="Arial" w:cs="Arial"/>
                  <w:b/>
                  <w:bCs/>
                  <w:color w:val="313131"/>
                  <w:sz w:val="21"/>
                  <w:szCs w:val="21"/>
                  <w:u w:val="single"/>
                </w:rPr>
                <w:t>setSeconds</w:t>
              </w:r>
              <w:proofErr w:type="spellEnd"/>
              <w:r w:rsidRPr="008801D9">
                <w:rPr>
                  <w:rFonts w:ascii="Arial" w:eastAsia="Times New Roman" w:hAnsi="Arial" w:cs="Arial"/>
                  <w:b/>
                  <w:bCs/>
                  <w:color w:val="313131"/>
                  <w:sz w:val="21"/>
                  <w:szCs w:val="21"/>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0" w:line="240" w:lineRule="auto"/>
              <w:rPr>
                <w:rFonts w:ascii="Arial" w:eastAsia="Times New Roman" w:hAnsi="Arial" w:cs="Arial"/>
                <w:color w:val="313131"/>
                <w:sz w:val="21"/>
                <w:szCs w:val="21"/>
              </w:rPr>
            </w:pPr>
            <w:r w:rsidRPr="008801D9">
              <w:rPr>
                <w:rFonts w:ascii="Arial" w:eastAsia="Times New Roman" w:hAnsi="Arial" w:cs="Arial"/>
                <w:color w:val="313131"/>
                <w:sz w:val="21"/>
                <w:szCs w:val="21"/>
              </w:rPr>
              <w:t>Sets the seconds for a specified date according to local time.</w:t>
            </w:r>
          </w:p>
        </w:tc>
      </w:tr>
      <w:tr w:rsidR="008801D9" w:rsidRPr="008801D9" w:rsidTr="0088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240" w:line="360" w:lineRule="atLeast"/>
              <w:ind w:left="48" w:right="48"/>
              <w:jc w:val="both"/>
              <w:rPr>
                <w:rFonts w:ascii="Arial" w:eastAsia="Times New Roman" w:hAnsi="Arial" w:cs="Arial"/>
                <w:color w:val="000000"/>
                <w:sz w:val="21"/>
                <w:szCs w:val="21"/>
              </w:rPr>
            </w:pPr>
            <w:hyperlink r:id="rId35" w:history="1">
              <w:proofErr w:type="spellStart"/>
              <w:r w:rsidRPr="008801D9">
                <w:rPr>
                  <w:rFonts w:ascii="Arial" w:eastAsia="Times New Roman" w:hAnsi="Arial" w:cs="Arial"/>
                  <w:b/>
                  <w:bCs/>
                  <w:color w:val="313131"/>
                  <w:sz w:val="21"/>
                  <w:szCs w:val="21"/>
                  <w:u w:val="single"/>
                </w:rPr>
                <w:t>setTime</w:t>
              </w:r>
              <w:proofErr w:type="spellEnd"/>
              <w:r w:rsidRPr="008801D9">
                <w:rPr>
                  <w:rFonts w:ascii="Arial" w:eastAsia="Times New Roman" w:hAnsi="Arial" w:cs="Arial"/>
                  <w:b/>
                  <w:bCs/>
                  <w:color w:val="313131"/>
                  <w:sz w:val="21"/>
                  <w:szCs w:val="21"/>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0" w:line="240" w:lineRule="auto"/>
              <w:rPr>
                <w:rFonts w:ascii="Arial" w:eastAsia="Times New Roman" w:hAnsi="Arial" w:cs="Arial"/>
                <w:color w:val="313131"/>
                <w:sz w:val="21"/>
                <w:szCs w:val="21"/>
              </w:rPr>
            </w:pPr>
            <w:r w:rsidRPr="008801D9">
              <w:rPr>
                <w:rFonts w:ascii="Arial" w:eastAsia="Times New Roman" w:hAnsi="Arial" w:cs="Arial"/>
                <w:color w:val="313131"/>
                <w:sz w:val="21"/>
                <w:szCs w:val="21"/>
              </w:rPr>
              <w:t>Sets the Date object to the time represented by a number of milliseconds since January 1, 1970, 00:00:00 UTC.</w:t>
            </w:r>
          </w:p>
        </w:tc>
      </w:tr>
      <w:tr w:rsidR="008801D9" w:rsidRPr="008801D9" w:rsidTr="0088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240" w:line="360" w:lineRule="atLeast"/>
              <w:ind w:left="48" w:right="48"/>
              <w:jc w:val="both"/>
              <w:rPr>
                <w:rFonts w:ascii="Arial" w:eastAsia="Times New Roman" w:hAnsi="Arial" w:cs="Arial"/>
                <w:color w:val="000000"/>
                <w:sz w:val="21"/>
                <w:szCs w:val="21"/>
              </w:rPr>
            </w:pPr>
            <w:hyperlink r:id="rId36" w:history="1">
              <w:proofErr w:type="spellStart"/>
              <w:r w:rsidRPr="008801D9">
                <w:rPr>
                  <w:rFonts w:ascii="Arial" w:eastAsia="Times New Roman" w:hAnsi="Arial" w:cs="Arial"/>
                  <w:b/>
                  <w:bCs/>
                  <w:color w:val="313131"/>
                  <w:sz w:val="21"/>
                  <w:szCs w:val="21"/>
                  <w:u w:val="single"/>
                </w:rPr>
                <w:t>setUTCDate</w:t>
              </w:r>
              <w:proofErr w:type="spellEnd"/>
              <w:r w:rsidRPr="008801D9">
                <w:rPr>
                  <w:rFonts w:ascii="Arial" w:eastAsia="Times New Roman" w:hAnsi="Arial" w:cs="Arial"/>
                  <w:b/>
                  <w:bCs/>
                  <w:color w:val="313131"/>
                  <w:sz w:val="21"/>
                  <w:szCs w:val="21"/>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0" w:line="240" w:lineRule="auto"/>
              <w:rPr>
                <w:rFonts w:ascii="Arial" w:eastAsia="Times New Roman" w:hAnsi="Arial" w:cs="Arial"/>
                <w:color w:val="313131"/>
                <w:sz w:val="21"/>
                <w:szCs w:val="21"/>
              </w:rPr>
            </w:pPr>
            <w:r w:rsidRPr="008801D9">
              <w:rPr>
                <w:rFonts w:ascii="Arial" w:eastAsia="Times New Roman" w:hAnsi="Arial" w:cs="Arial"/>
                <w:color w:val="313131"/>
                <w:sz w:val="21"/>
                <w:szCs w:val="21"/>
              </w:rPr>
              <w:t>Sets the day of the month for a specified date according to universal time.</w:t>
            </w:r>
          </w:p>
        </w:tc>
      </w:tr>
      <w:tr w:rsidR="008801D9" w:rsidRPr="008801D9" w:rsidTr="0088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240" w:line="360" w:lineRule="atLeast"/>
              <w:ind w:left="48" w:right="48"/>
              <w:jc w:val="both"/>
              <w:rPr>
                <w:rFonts w:ascii="Arial" w:eastAsia="Times New Roman" w:hAnsi="Arial" w:cs="Arial"/>
                <w:color w:val="000000"/>
                <w:sz w:val="21"/>
                <w:szCs w:val="21"/>
              </w:rPr>
            </w:pPr>
            <w:hyperlink r:id="rId37" w:history="1">
              <w:proofErr w:type="spellStart"/>
              <w:r w:rsidRPr="008801D9">
                <w:rPr>
                  <w:rFonts w:ascii="Arial" w:eastAsia="Times New Roman" w:hAnsi="Arial" w:cs="Arial"/>
                  <w:b/>
                  <w:bCs/>
                  <w:color w:val="313131"/>
                  <w:sz w:val="21"/>
                  <w:szCs w:val="21"/>
                  <w:u w:val="single"/>
                </w:rPr>
                <w:t>setUTCFullYear</w:t>
              </w:r>
              <w:proofErr w:type="spellEnd"/>
              <w:r w:rsidRPr="008801D9">
                <w:rPr>
                  <w:rFonts w:ascii="Arial" w:eastAsia="Times New Roman" w:hAnsi="Arial" w:cs="Arial"/>
                  <w:b/>
                  <w:bCs/>
                  <w:color w:val="313131"/>
                  <w:sz w:val="21"/>
                  <w:szCs w:val="21"/>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0" w:line="240" w:lineRule="auto"/>
              <w:rPr>
                <w:rFonts w:ascii="Arial" w:eastAsia="Times New Roman" w:hAnsi="Arial" w:cs="Arial"/>
                <w:color w:val="313131"/>
                <w:sz w:val="21"/>
                <w:szCs w:val="21"/>
              </w:rPr>
            </w:pPr>
            <w:r w:rsidRPr="008801D9">
              <w:rPr>
                <w:rFonts w:ascii="Arial" w:eastAsia="Times New Roman" w:hAnsi="Arial" w:cs="Arial"/>
                <w:color w:val="313131"/>
                <w:sz w:val="21"/>
                <w:szCs w:val="21"/>
              </w:rPr>
              <w:t>Sets the full year for a specified date according to universal time.</w:t>
            </w:r>
          </w:p>
        </w:tc>
      </w:tr>
      <w:tr w:rsidR="008801D9" w:rsidRPr="008801D9" w:rsidTr="0088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240" w:line="360" w:lineRule="atLeast"/>
              <w:ind w:left="48" w:right="48"/>
              <w:jc w:val="both"/>
              <w:rPr>
                <w:rFonts w:ascii="Arial" w:eastAsia="Times New Roman" w:hAnsi="Arial" w:cs="Arial"/>
                <w:color w:val="000000"/>
                <w:sz w:val="21"/>
                <w:szCs w:val="21"/>
              </w:rPr>
            </w:pPr>
            <w:hyperlink r:id="rId38" w:history="1">
              <w:proofErr w:type="spellStart"/>
              <w:r w:rsidRPr="008801D9">
                <w:rPr>
                  <w:rFonts w:ascii="Arial" w:eastAsia="Times New Roman" w:hAnsi="Arial" w:cs="Arial"/>
                  <w:b/>
                  <w:bCs/>
                  <w:color w:val="313131"/>
                  <w:sz w:val="21"/>
                  <w:szCs w:val="21"/>
                  <w:u w:val="single"/>
                </w:rPr>
                <w:t>setUTCHours</w:t>
              </w:r>
              <w:proofErr w:type="spellEnd"/>
              <w:r w:rsidRPr="008801D9">
                <w:rPr>
                  <w:rFonts w:ascii="Arial" w:eastAsia="Times New Roman" w:hAnsi="Arial" w:cs="Arial"/>
                  <w:b/>
                  <w:bCs/>
                  <w:color w:val="313131"/>
                  <w:sz w:val="21"/>
                  <w:szCs w:val="21"/>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0" w:line="240" w:lineRule="auto"/>
              <w:rPr>
                <w:rFonts w:ascii="Arial" w:eastAsia="Times New Roman" w:hAnsi="Arial" w:cs="Arial"/>
                <w:color w:val="313131"/>
                <w:sz w:val="21"/>
                <w:szCs w:val="21"/>
              </w:rPr>
            </w:pPr>
            <w:r w:rsidRPr="008801D9">
              <w:rPr>
                <w:rFonts w:ascii="Arial" w:eastAsia="Times New Roman" w:hAnsi="Arial" w:cs="Arial"/>
                <w:color w:val="313131"/>
                <w:sz w:val="21"/>
                <w:szCs w:val="21"/>
              </w:rPr>
              <w:t>Sets the hour for a specified date according to universal time.</w:t>
            </w:r>
          </w:p>
        </w:tc>
      </w:tr>
      <w:tr w:rsidR="008801D9" w:rsidRPr="008801D9" w:rsidTr="0088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240" w:line="360" w:lineRule="atLeast"/>
              <w:ind w:left="48" w:right="48"/>
              <w:jc w:val="both"/>
              <w:rPr>
                <w:rFonts w:ascii="Arial" w:eastAsia="Times New Roman" w:hAnsi="Arial" w:cs="Arial"/>
                <w:color w:val="000000"/>
                <w:sz w:val="21"/>
                <w:szCs w:val="21"/>
              </w:rPr>
            </w:pPr>
            <w:hyperlink r:id="rId39" w:history="1">
              <w:proofErr w:type="spellStart"/>
              <w:r w:rsidRPr="008801D9">
                <w:rPr>
                  <w:rFonts w:ascii="Arial" w:eastAsia="Times New Roman" w:hAnsi="Arial" w:cs="Arial"/>
                  <w:b/>
                  <w:bCs/>
                  <w:color w:val="313131"/>
                  <w:sz w:val="21"/>
                  <w:szCs w:val="21"/>
                  <w:u w:val="single"/>
                </w:rPr>
                <w:t>setUTCMilliseconds</w:t>
              </w:r>
              <w:proofErr w:type="spellEnd"/>
              <w:r w:rsidRPr="008801D9">
                <w:rPr>
                  <w:rFonts w:ascii="Arial" w:eastAsia="Times New Roman" w:hAnsi="Arial" w:cs="Arial"/>
                  <w:b/>
                  <w:bCs/>
                  <w:color w:val="313131"/>
                  <w:sz w:val="21"/>
                  <w:szCs w:val="21"/>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0" w:line="240" w:lineRule="auto"/>
              <w:rPr>
                <w:rFonts w:ascii="Arial" w:eastAsia="Times New Roman" w:hAnsi="Arial" w:cs="Arial"/>
                <w:color w:val="313131"/>
                <w:sz w:val="21"/>
                <w:szCs w:val="21"/>
              </w:rPr>
            </w:pPr>
            <w:r w:rsidRPr="008801D9">
              <w:rPr>
                <w:rFonts w:ascii="Arial" w:eastAsia="Times New Roman" w:hAnsi="Arial" w:cs="Arial"/>
                <w:color w:val="313131"/>
                <w:sz w:val="21"/>
                <w:szCs w:val="21"/>
              </w:rPr>
              <w:t>Sets the milliseconds for a specified date according to universal time.</w:t>
            </w:r>
          </w:p>
        </w:tc>
      </w:tr>
      <w:tr w:rsidR="008801D9" w:rsidRPr="008801D9" w:rsidTr="0088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240" w:line="360" w:lineRule="atLeast"/>
              <w:ind w:left="48" w:right="48"/>
              <w:jc w:val="both"/>
              <w:rPr>
                <w:rFonts w:ascii="Arial" w:eastAsia="Times New Roman" w:hAnsi="Arial" w:cs="Arial"/>
                <w:color w:val="000000"/>
                <w:sz w:val="21"/>
                <w:szCs w:val="21"/>
              </w:rPr>
            </w:pPr>
            <w:hyperlink r:id="rId40" w:history="1">
              <w:proofErr w:type="spellStart"/>
              <w:r w:rsidRPr="008801D9">
                <w:rPr>
                  <w:rFonts w:ascii="Arial" w:eastAsia="Times New Roman" w:hAnsi="Arial" w:cs="Arial"/>
                  <w:b/>
                  <w:bCs/>
                  <w:color w:val="313131"/>
                  <w:sz w:val="21"/>
                  <w:szCs w:val="21"/>
                  <w:u w:val="single"/>
                </w:rPr>
                <w:t>setUTCMinutes</w:t>
              </w:r>
              <w:proofErr w:type="spellEnd"/>
              <w:r w:rsidRPr="008801D9">
                <w:rPr>
                  <w:rFonts w:ascii="Arial" w:eastAsia="Times New Roman" w:hAnsi="Arial" w:cs="Arial"/>
                  <w:b/>
                  <w:bCs/>
                  <w:color w:val="313131"/>
                  <w:sz w:val="21"/>
                  <w:szCs w:val="21"/>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0" w:line="240" w:lineRule="auto"/>
              <w:rPr>
                <w:rFonts w:ascii="Arial" w:eastAsia="Times New Roman" w:hAnsi="Arial" w:cs="Arial"/>
                <w:color w:val="313131"/>
                <w:sz w:val="21"/>
                <w:szCs w:val="21"/>
              </w:rPr>
            </w:pPr>
            <w:r w:rsidRPr="008801D9">
              <w:rPr>
                <w:rFonts w:ascii="Arial" w:eastAsia="Times New Roman" w:hAnsi="Arial" w:cs="Arial"/>
                <w:color w:val="313131"/>
                <w:sz w:val="21"/>
                <w:szCs w:val="21"/>
              </w:rPr>
              <w:t>Sets the minutes for a specified date according to universal time.</w:t>
            </w:r>
          </w:p>
        </w:tc>
      </w:tr>
      <w:tr w:rsidR="008801D9" w:rsidRPr="008801D9" w:rsidTr="0088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240" w:line="360" w:lineRule="atLeast"/>
              <w:ind w:left="48" w:right="48"/>
              <w:jc w:val="both"/>
              <w:rPr>
                <w:rFonts w:ascii="Arial" w:eastAsia="Times New Roman" w:hAnsi="Arial" w:cs="Arial"/>
                <w:color w:val="000000"/>
                <w:sz w:val="21"/>
                <w:szCs w:val="21"/>
              </w:rPr>
            </w:pPr>
            <w:hyperlink r:id="rId41" w:history="1">
              <w:proofErr w:type="spellStart"/>
              <w:r w:rsidRPr="008801D9">
                <w:rPr>
                  <w:rFonts w:ascii="Arial" w:eastAsia="Times New Roman" w:hAnsi="Arial" w:cs="Arial"/>
                  <w:b/>
                  <w:bCs/>
                  <w:color w:val="313131"/>
                  <w:sz w:val="21"/>
                  <w:szCs w:val="21"/>
                  <w:u w:val="single"/>
                </w:rPr>
                <w:t>setUTCMonth</w:t>
              </w:r>
              <w:proofErr w:type="spellEnd"/>
              <w:r w:rsidRPr="008801D9">
                <w:rPr>
                  <w:rFonts w:ascii="Arial" w:eastAsia="Times New Roman" w:hAnsi="Arial" w:cs="Arial"/>
                  <w:b/>
                  <w:bCs/>
                  <w:color w:val="313131"/>
                  <w:sz w:val="21"/>
                  <w:szCs w:val="21"/>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0" w:line="240" w:lineRule="auto"/>
              <w:rPr>
                <w:rFonts w:ascii="Arial" w:eastAsia="Times New Roman" w:hAnsi="Arial" w:cs="Arial"/>
                <w:color w:val="313131"/>
                <w:sz w:val="21"/>
                <w:szCs w:val="21"/>
              </w:rPr>
            </w:pPr>
            <w:r w:rsidRPr="008801D9">
              <w:rPr>
                <w:rFonts w:ascii="Arial" w:eastAsia="Times New Roman" w:hAnsi="Arial" w:cs="Arial"/>
                <w:color w:val="313131"/>
                <w:sz w:val="21"/>
                <w:szCs w:val="21"/>
              </w:rPr>
              <w:t>Sets the month for a specified date according to universal time.</w:t>
            </w:r>
          </w:p>
        </w:tc>
      </w:tr>
      <w:tr w:rsidR="008801D9" w:rsidRPr="008801D9" w:rsidTr="0088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240" w:line="360" w:lineRule="atLeast"/>
              <w:ind w:left="48" w:right="48"/>
              <w:jc w:val="both"/>
              <w:rPr>
                <w:rFonts w:ascii="Arial" w:eastAsia="Times New Roman" w:hAnsi="Arial" w:cs="Arial"/>
                <w:color w:val="000000"/>
                <w:sz w:val="21"/>
                <w:szCs w:val="21"/>
              </w:rPr>
            </w:pPr>
            <w:hyperlink r:id="rId42" w:history="1">
              <w:proofErr w:type="spellStart"/>
              <w:r w:rsidRPr="008801D9">
                <w:rPr>
                  <w:rFonts w:ascii="Arial" w:eastAsia="Times New Roman" w:hAnsi="Arial" w:cs="Arial"/>
                  <w:b/>
                  <w:bCs/>
                  <w:color w:val="313131"/>
                  <w:sz w:val="21"/>
                  <w:szCs w:val="21"/>
                  <w:u w:val="single"/>
                </w:rPr>
                <w:t>setUTCSeconds</w:t>
              </w:r>
              <w:proofErr w:type="spellEnd"/>
              <w:r w:rsidRPr="008801D9">
                <w:rPr>
                  <w:rFonts w:ascii="Arial" w:eastAsia="Times New Roman" w:hAnsi="Arial" w:cs="Arial"/>
                  <w:b/>
                  <w:bCs/>
                  <w:color w:val="313131"/>
                  <w:sz w:val="21"/>
                  <w:szCs w:val="21"/>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0" w:line="240" w:lineRule="auto"/>
              <w:rPr>
                <w:rFonts w:ascii="Arial" w:eastAsia="Times New Roman" w:hAnsi="Arial" w:cs="Arial"/>
                <w:color w:val="313131"/>
                <w:sz w:val="21"/>
                <w:szCs w:val="21"/>
              </w:rPr>
            </w:pPr>
            <w:r w:rsidRPr="008801D9">
              <w:rPr>
                <w:rFonts w:ascii="Arial" w:eastAsia="Times New Roman" w:hAnsi="Arial" w:cs="Arial"/>
                <w:color w:val="313131"/>
                <w:sz w:val="21"/>
                <w:szCs w:val="21"/>
              </w:rPr>
              <w:t>Sets the seconds for a specified date according to universal time.</w:t>
            </w:r>
          </w:p>
        </w:tc>
      </w:tr>
      <w:tr w:rsidR="008801D9" w:rsidRPr="008801D9" w:rsidTr="0088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240" w:line="360" w:lineRule="atLeast"/>
              <w:ind w:left="48" w:right="48"/>
              <w:jc w:val="both"/>
              <w:rPr>
                <w:rFonts w:ascii="Arial" w:eastAsia="Times New Roman" w:hAnsi="Arial" w:cs="Arial"/>
                <w:color w:val="000000"/>
                <w:sz w:val="21"/>
                <w:szCs w:val="21"/>
              </w:rPr>
            </w:pPr>
            <w:hyperlink r:id="rId43" w:history="1">
              <w:proofErr w:type="spellStart"/>
              <w:r w:rsidRPr="008801D9">
                <w:rPr>
                  <w:rFonts w:ascii="Arial" w:eastAsia="Times New Roman" w:hAnsi="Arial" w:cs="Arial"/>
                  <w:b/>
                  <w:bCs/>
                  <w:color w:val="313131"/>
                  <w:sz w:val="21"/>
                  <w:szCs w:val="21"/>
                  <w:u w:val="single"/>
                </w:rPr>
                <w:t>setYear</w:t>
              </w:r>
              <w:proofErr w:type="spellEnd"/>
              <w:r w:rsidRPr="008801D9">
                <w:rPr>
                  <w:rFonts w:ascii="Arial" w:eastAsia="Times New Roman" w:hAnsi="Arial" w:cs="Arial"/>
                  <w:b/>
                  <w:bCs/>
                  <w:color w:val="313131"/>
                  <w:sz w:val="21"/>
                  <w:szCs w:val="21"/>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0" w:line="240" w:lineRule="auto"/>
              <w:rPr>
                <w:rFonts w:ascii="Arial" w:eastAsia="Times New Roman" w:hAnsi="Arial" w:cs="Arial"/>
                <w:color w:val="313131"/>
                <w:sz w:val="21"/>
                <w:szCs w:val="21"/>
              </w:rPr>
            </w:pPr>
            <w:r w:rsidRPr="008801D9">
              <w:rPr>
                <w:rFonts w:ascii="Arial" w:eastAsia="Times New Roman" w:hAnsi="Arial" w:cs="Arial"/>
                <w:b/>
                <w:bCs/>
                <w:color w:val="313131"/>
                <w:sz w:val="21"/>
                <w:szCs w:val="21"/>
              </w:rPr>
              <w:t>Deprecated - </w:t>
            </w:r>
            <w:r w:rsidRPr="008801D9">
              <w:rPr>
                <w:rFonts w:ascii="Arial" w:eastAsia="Times New Roman" w:hAnsi="Arial" w:cs="Arial"/>
                <w:color w:val="313131"/>
                <w:sz w:val="21"/>
                <w:szCs w:val="21"/>
              </w:rPr>
              <w:t xml:space="preserve">Sets the year for a specified date according to local time. Use </w:t>
            </w:r>
            <w:proofErr w:type="spellStart"/>
            <w:r w:rsidRPr="008801D9">
              <w:rPr>
                <w:rFonts w:ascii="Arial" w:eastAsia="Times New Roman" w:hAnsi="Arial" w:cs="Arial"/>
                <w:color w:val="313131"/>
                <w:sz w:val="21"/>
                <w:szCs w:val="21"/>
              </w:rPr>
              <w:t>setFullYear</w:t>
            </w:r>
            <w:proofErr w:type="spellEnd"/>
            <w:r w:rsidRPr="008801D9">
              <w:rPr>
                <w:rFonts w:ascii="Arial" w:eastAsia="Times New Roman" w:hAnsi="Arial" w:cs="Arial"/>
                <w:color w:val="313131"/>
                <w:sz w:val="21"/>
                <w:szCs w:val="21"/>
              </w:rPr>
              <w:t xml:space="preserve"> instead.</w:t>
            </w:r>
          </w:p>
        </w:tc>
      </w:tr>
      <w:tr w:rsidR="008801D9" w:rsidRPr="008801D9" w:rsidTr="0088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240" w:line="360" w:lineRule="atLeast"/>
              <w:ind w:left="48" w:right="48"/>
              <w:jc w:val="both"/>
              <w:rPr>
                <w:rFonts w:ascii="Arial" w:eastAsia="Times New Roman" w:hAnsi="Arial" w:cs="Arial"/>
                <w:color w:val="000000"/>
                <w:sz w:val="21"/>
                <w:szCs w:val="21"/>
              </w:rPr>
            </w:pPr>
            <w:hyperlink r:id="rId44" w:history="1">
              <w:proofErr w:type="spellStart"/>
              <w:r w:rsidRPr="008801D9">
                <w:rPr>
                  <w:rFonts w:ascii="Arial" w:eastAsia="Times New Roman" w:hAnsi="Arial" w:cs="Arial"/>
                  <w:b/>
                  <w:bCs/>
                  <w:color w:val="313131"/>
                  <w:sz w:val="21"/>
                  <w:szCs w:val="21"/>
                  <w:u w:val="single"/>
                </w:rPr>
                <w:t>toDateString</w:t>
              </w:r>
              <w:proofErr w:type="spellEnd"/>
              <w:r w:rsidRPr="008801D9">
                <w:rPr>
                  <w:rFonts w:ascii="Arial" w:eastAsia="Times New Roman" w:hAnsi="Arial" w:cs="Arial"/>
                  <w:b/>
                  <w:bCs/>
                  <w:color w:val="313131"/>
                  <w:sz w:val="21"/>
                  <w:szCs w:val="21"/>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0" w:line="240" w:lineRule="auto"/>
              <w:rPr>
                <w:rFonts w:ascii="Arial" w:eastAsia="Times New Roman" w:hAnsi="Arial" w:cs="Arial"/>
                <w:color w:val="313131"/>
                <w:sz w:val="21"/>
                <w:szCs w:val="21"/>
              </w:rPr>
            </w:pPr>
            <w:r w:rsidRPr="008801D9">
              <w:rPr>
                <w:rFonts w:ascii="Arial" w:eastAsia="Times New Roman" w:hAnsi="Arial" w:cs="Arial"/>
                <w:color w:val="313131"/>
                <w:sz w:val="21"/>
                <w:szCs w:val="21"/>
              </w:rPr>
              <w:t>Returns the "date" portion of the Date as a human-readable string.</w:t>
            </w:r>
          </w:p>
        </w:tc>
      </w:tr>
      <w:tr w:rsidR="008801D9" w:rsidRPr="008801D9" w:rsidTr="0088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240" w:line="360" w:lineRule="atLeast"/>
              <w:ind w:left="48" w:right="48"/>
              <w:jc w:val="both"/>
              <w:rPr>
                <w:rFonts w:ascii="Arial" w:eastAsia="Times New Roman" w:hAnsi="Arial" w:cs="Arial"/>
                <w:color w:val="000000"/>
                <w:sz w:val="21"/>
                <w:szCs w:val="21"/>
              </w:rPr>
            </w:pPr>
            <w:hyperlink r:id="rId45" w:history="1">
              <w:proofErr w:type="spellStart"/>
              <w:r w:rsidRPr="008801D9">
                <w:rPr>
                  <w:rFonts w:ascii="Arial" w:eastAsia="Times New Roman" w:hAnsi="Arial" w:cs="Arial"/>
                  <w:b/>
                  <w:bCs/>
                  <w:color w:val="313131"/>
                  <w:sz w:val="21"/>
                  <w:szCs w:val="21"/>
                  <w:u w:val="single"/>
                </w:rPr>
                <w:t>toGMTString</w:t>
              </w:r>
              <w:proofErr w:type="spellEnd"/>
              <w:r w:rsidRPr="008801D9">
                <w:rPr>
                  <w:rFonts w:ascii="Arial" w:eastAsia="Times New Roman" w:hAnsi="Arial" w:cs="Arial"/>
                  <w:b/>
                  <w:bCs/>
                  <w:color w:val="313131"/>
                  <w:sz w:val="21"/>
                  <w:szCs w:val="21"/>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0" w:line="240" w:lineRule="auto"/>
              <w:rPr>
                <w:rFonts w:ascii="Arial" w:eastAsia="Times New Roman" w:hAnsi="Arial" w:cs="Arial"/>
                <w:color w:val="313131"/>
                <w:sz w:val="21"/>
                <w:szCs w:val="21"/>
              </w:rPr>
            </w:pPr>
            <w:r w:rsidRPr="008801D9">
              <w:rPr>
                <w:rFonts w:ascii="Arial" w:eastAsia="Times New Roman" w:hAnsi="Arial" w:cs="Arial"/>
                <w:b/>
                <w:bCs/>
                <w:color w:val="313131"/>
                <w:sz w:val="21"/>
                <w:szCs w:val="21"/>
              </w:rPr>
              <w:t>Deprecated - </w:t>
            </w:r>
            <w:r w:rsidRPr="008801D9">
              <w:rPr>
                <w:rFonts w:ascii="Arial" w:eastAsia="Times New Roman" w:hAnsi="Arial" w:cs="Arial"/>
                <w:color w:val="313131"/>
                <w:sz w:val="21"/>
                <w:szCs w:val="21"/>
              </w:rPr>
              <w:t xml:space="preserve">Converts a date to a string, using the Internet GMT conventions. Use </w:t>
            </w:r>
            <w:proofErr w:type="spellStart"/>
            <w:r w:rsidRPr="008801D9">
              <w:rPr>
                <w:rFonts w:ascii="Arial" w:eastAsia="Times New Roman" w:hAnsi="Arial" w:cs="Arial"/>
                <w:color w:val="313131"/>
                <w:sz w:val="21"/>
                <w:szCs w:val="21"/>
              </w:rPr>
              <w:t>toUTCString</w:t>
            </w:r>
            <w:proofErr w:type="spellEnd"/>
            <w:r w:rsidRPr="008801D9">
              <w:rPr>
                <w:rFonts w:ascii="Arial" w:eastAsia="Times New Roman" w:hAnsi="Arial" w:cs="Arial"/>
                <w:color w:val="313131"/>
                <w:sz w:val="21"/>
                <w:szCs w:val="21"/>
              </w:rPr>
              <w:t xml:space="preserve"> instead.</w:t>
            </w:r>
          </w:p>
        </w:tc>
      </w:tr>
      <w:tr w:rsidR="008801D9" w:rsidRPr="008801D9" w:rsidTr="0088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240" w:line="360" w:lineRule="atLeast"/>
              <w:ind w:left="48" w:right="48"/>
              <w:jc w:val="both"/>
              <w:rPr>
                <w:rFonts w:ascii="Arial" w:eastAsia="Times New Roman" w:hAnsi="Arial" w:cs="Arial"/>
                <w:color w:val="000000"/>
                <w:sz w:val="21"/>
                <w:szCs w:val="21"/>
              </w:rPr>
            </w:pPr>
            <w:hyperlink r:id="rId46" w:history="1">
              <w:proofErr w:type="spellStart"/>
              <w:r w:rsidRPr="008801D9">
                <w:rPr>
                  <w:rFonts w:ascii="Arial" w:eastAsia="Times New Roman" w:hAnsi="Arial" w:cs="Arial"/>
                  <w:b/>
                  <w:bCs/>
                  <w:color w:val="313131"/>
                  <w:sz w:val="21"/>
                  <w:szCs w:val="21"/>
                  <w:u w:val="single"/>
                </w:rPr>
                <w:t>toLocaleDateString</w:t>
              </w:r>
              <w:proofErr w:type="spellEnd"/>
              <w:r w:rsidRPr="008801D9">
                <w:rPr>
                  <w:rFonts w:ascii="Arial" w:eastAsia="Times New Roman" w:hAnsi="Arial" w:cs="Arial"/>
                  <w:b/>
                  <w:bCs/>
                  <w:color w:val="313131"/>
                  <w:sz w:val="21"/>
                  <w:szCs w:val="21"/>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0" w:line="240" w:lineRule="auto"/>
              <w:rPr>
                <w:rFonts w:ascii="Arial" w:eastAsia="Times New Roman" w:hAnsi="Arial" w:cs="Arial"/>
                <w:color w:val="313131"/>
                <w:sz w:val="21"/>
                <w:szCs w:val="21"/>
              </w:rPr>
            </w:pPr>
            <w:r w:rsidRPr="008801D9">
              <w:rPr>
                <w:rFonts w:ascii="Arial" w:eastAsia="Times New Roman" w:hAnsi="Arial" w:cs="Arial"/>
                <w:color w:val="313131"/>
                <w:sz w:val="21"/>
                <w:szCs w:val="21"/>
              </w:rPr>
              <w:t>Returns the "date" portion of the Date as a string, using the current locale's conventions.</w:t>
            </w:r>
          </w:p>
        </w:tc>
      </w:tr>
      <w:tr w:rsidR="008801D9" w:rsidRPr="008801D9" w:rsidTr="0088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240" w:line="360" w:lineRule="atLeast"/>
              <w:ind w:left="48" w:right="48"/>
              <w:jc w:val="both"/>
              <w:rPr>
                <w:rFonts w:ascii="Arial" w:eastAsia="Times New Roman" w:hAnsi="Arial" w:cs="Arial"/>
                <w:color w:val="000000"/>
                <w:sz w:val="21"/>
                <w:szCs w:val="21"/>
              </w:rPr>
            </w:pPr>
            <w:hyperlink r:id="rId47" w:history="1">
              <w:proofErr w:type="spellStart"/>
              <w:r w:rsidRPr="008801D9">
                <w:rPr>
                  <w:rFonts w:ascii="Arial" w:eastAsia="Times New Roman" w:hAnsi="Arial" w:cs="Arial"/>
                  <w:b/>
                  <w:bCs/>
                  <w:color w:val="313131"/>
                  <w:sz w:val="21"/>
                  <w:szCs w:val="21"/>
                  <w:u w:val="single"/>
                </w:rPr>
                <w:t>toLocaleFormat</w:t>
              </w:r>
              <w:proofErr w:type="spellEnd"/>
              <w:r w:rsidRPr="008801D9">
                <w:rPr>
                  <w:rFonts w:ascii="Arial" w:eastAsia="Times New Roman" w:hAnsi="Arial" w:cs="Arial"/>
                  <w:b/>
                  <w:bCs/>
                  <w:color w:val="313131"/>
                  <w:sz w:val="21"/>
                  <w:szCs w:val="21"/>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0" w:line="240" w:lineRule="auto"/>
              <w:rPr>
                <w:rFonts w:ascii="Arial" w:eastAsia="Times New Roman" w:hAnsi="Arial" w:cs="Arial"/>
                <w:color w:val="313131"/>
                <w:sz w:val="21"/>
                <w:szCs w:val="21"/>
              </w:rPr>
            </w:pPr>
            <w:r w:rsidRPr="008801D9">
              <w:rPr>
                <w:rFonts w:ascii="Arial" w:eastAsia="Times New Roman" w:hAnsi="Arial" w:cs="Arial"/>
                <w:color w:val="313131"/>
                <w:sz w:val="21"/>
                <w:szCs w:val="21"/>
              </w:rPr>
              <w:t>Converts a date to a string, using a format string.</w:t>
            </w:r>
          </w:p>
        </w:tc>
      </w:tr>
      <w:tr w:rsidR="008801D9" w:rsidRPr="008801D9" w:rsidTr="0088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240" w:line="360" w:lineRule="atLeast"/>
              <w:ind w:left="48" w:right="48"/>
              <w:jc w:val="both"/>
              <w:rPr>
                <w:rFonts w:ascii="Arial" w:eastAsia="Times New Roman" w:hAnsi="Arial" w:cs="Arial"/>
                <w:color w:val="000000"/>
                <w:sz w:val="21"/>
                <w:szCs w:val="21"/>
              </w:rPr>
            </w:pPr>
            <w:hyperlink r:id="rId48" w:history="1">
              <w:proofErr w:type="spellStart"/>
              <w:r w:rsidRPr="008801D9">
                <w:rPr>
                  <w:rFonts w:ascii="Arial" w:eastAsia="Times New Roman" w:hAnsi="Arial" w:cs="Arial"/>
                  <w:b/>
                  <w:bCs/>
                  <w:color w:val="313131"/>
                  <w:sz w:val="21"/>
                  <w:szCs w:val="21"/>
                  <w:u w:val="single"/>
                </w:rPr>
                <w:t>toLocaleString</w:t>
              </w:r>
              <w:proofErr w:type="spellEnd"/>
              <w:r w:rsidRPr="008801D9">
                <w:rPr>
                  <w:rFonts w:ascii="Arial" w:eastAsia="Times New Roman" w:hAnsi="Arial" w:cs="Arial"/>
                  <w:b/>
                  <w:bCs/>
                  <w:color w:val="313131"/>
                  <w:sz w:val="21"/>
                  <w:szCs w:val="21"/>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0" w:line="240" w:lineRule="auto"/>
              <w:rPr>
                <w:rFonts w:ascii="Arial" w:eastAsia="Times New Roman" w:hAnsi="Arial" w:cs="Arial"/>
                <w:color w:val="313131"/>
                <w:sz w:val="21"/>
                <w:szCs w:val="21"/>
              </w:rPr>
            </w:pPr>
            <w:r w:rsidRPr="008801D9">
              <w:rPr>
                <w:rFonts w:ascii="Arial" w:eastAsia="Times New Roman" w:hAnsi="Arial" w:cs="Arial"/>
                <w:color w:val="313131"/>
                <w:sz w:val="21"/>
                <w:szCs w:val="21"/>
              </w:rPr>
              <w:t>Converts a date to a string, using the current locale's conventions.</w:t>
            </w:r>
          </w:p>
        </w:tc>
      </w:tr>
      <w:tr w:rsidR="008801D9" w:rsidRPr="008801D9" w:rsidTr="0088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240" w:line="360" w:lineRule="atLeast"/>
              <w:ind w:left="48" w:right="48"/>
              <w:jc w:val="both"/>
              <w:rPr>
                <w:rFonts w:ascii="Arial" w:eastAsia="Times New Roman" w:hAnsi="Arial" w:cs="Arial"/>
                <w:color w:val="000000"/>
                <w:sz w:val="21"/>
                <w:szCs w:val="21"/>
              </w:rPr>
            </w:pPr>
            <w:hyperlink r:id="rId49" w:history="1">
              <w:proofErr w:type="spellStart"/>
              <w:r w:rsidRPr="008801D9">
                <w:rPr>
                  <w:rFonts w:ascii="Arial" w:eastAsia="Times New Roman" w:hAnsi="Arial" w:cs="Arial"/>
                  <w:b/>
                  <w:bCs/>
                  <w:color w:val="313131"/>
                  <w:sz w:val="21"/>
                  <w:szCs w:val="21"/>
                  <w:u w:val="single"/>
                </w:rPr>
                <w:t>toLocaleTimeString</w:t>
              </w:r>
              <w:proofErr w:type="spellEnd"/>
              <w:r w:rsidRPr="008801D9">
                <w:rPr>
                  <w:rFonts w:ascii="Arial" w:eastAsia="Times New Roman" w:hAnsi="Arial" w:cs="Arial"/>
                  <w:b/>
                  <w:bCs/>
                  <w:color w:val="313131"/>
                  <w:sz w:val="21"/>
                  <w:szCs w:val="21"/>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0" w:line="240" w:lineRule="auto"/>
              <w:rPr>
                <w:rFonts w:ascii="Arial" w:eastAsia="Times New Roman" w:hAnsi="Arial" w:cs="Arial"/>
                <w:color w:val="313131"/>
                <w:sz w:val="21"/>
                <w:szCs w:val="21"/>
              </w:rPr>
            </w:pPr>
            <w:r w:rsidRPr="008801D9">
              <w:rPr>
                <w:rFonts w:ascii="Arial" w:eastAsia="Times New Roman" w:hAnsi="Arial" w:cs="Arial"/>
                <w:color w:val="313131"/>
                <w:sz w:val="21"/>
                <w:szCs w:val="21"/>
              </w:rPr>
              <w:t>Returns the "time" portion of the Date as a string, using the current locale's conventions.</w:t>
            </w:r>
          </w:p>
        </w:tc>
      </w:tr>
      <w:tr w:rsidR="008801D9" w:rsidRPr="008801D9" w:rsidTr="0088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240" w:line="360" w:lineRule="atLeast"/>
              <w:ind w:left="48" w:right="48"/>
              <w:jc w:val="both"/>
              <w:rPr>
                <w:rFonts w:ascii="Arial" w:eastAsia="Times New Roman" w:hAnsi="Arial" w:cs="Arial"/>
                <w:color w:val="000000"/>
                <w:sz w:val="21"/>
                <w:szCs w:val="21"/>
              </w:rPr>
            </w:pPr>
            <w:hyperlink r:id="rId50" w:history="1">
              <w:proofErr w:type="spellStart"/>
              <w:r w:rsidRPr="008801D9">
                <w:rPr>
                  <w:rFonts w:ascii="Arial" w:eastAsia="Times New Roman" w:hAnsi="Arial" w:cs="Arial"/>
                  <w:b/>
                  <w:bCs/>
                  <w:color w:val="313131"/>
                  <w:sz w:val="21"/>
                  <w:szCs w:val="21"/>
                  <w:u w:val="single"/>
                </w:rPr>
                <w:t>toSource</w:t>
              </w:r>
              <w:proofErr w:type="spellEnd"/>
              <w:r w:rsidRPr="008801D9">
                <w:rPr>
                  <w:rFonts w:ascii="Arial" w:eastAsia="Times New Roman" w:hAnsi="Arial" w:cs="Arial"/>
                  <w:b/>
                  <w:bCs/>
                  <w:color w:val="313131"/>
                  <w:sz w:val="21"/>
                  <w:szCs w:val="21"/>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0" w:line="240" w:lineRule="auto"/>
              <w:rPr>
                <w:rFonts w:ascii="Arial" w:eastAsia="Times New Roman" w:hAnsi="Arial" w:cs="Arial"/>
                <w:color w:val="313131"/>
                <w:sz w:val="21"/>
                <w:szCs w:val="21"/>
              </w:rPr>
            </w:pPr>
            <w:r w:rsidRPr="008801D9">
              <w:rPr>
                <w:rFonts w:ascii="Arial" w:eastAsia="Times New Roman" w:hAnsi="Arial" w:cs="Arial"/>
                <w:color w:val="313131"/>
                <w:sz w:val="21"/>
                <w:szCs w:val="21"/>
              </w:rPr>
              <w:t>Returns a string representing the source for an equivalent Date object; you can use this value to create a new object.</w:t>
            </w:r>
          </w:p>
        </w:tc>
      </w:tr>
      <w:tr w:rsidR="008801D9" w:rsidRPr="008801D9" w:rsidTr="0088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240" w:line="360" w:lineRule="atLeast"/>
              <w:ind w:left="48" w:right="48"/>
              <w:jc w:val="both"/>
              <w:rPr>
                <w:rFonts w:ascii="Arial" w:eastAsia="Times New Roman" w:hAnsi="Arial" w:cs="Arial"/>
                <w:color w:val="000000"/>
                <w:sz w:val="21"/>
                <w:szCs w:val="21"/>
              </w:rPr>
            </w:pPr>
            <w:hyperlink r:id="rId51" w:history="1">
              <w:proofErr w:type="spellStart"/>
              <w:r w:rsidRPr="008801D9">
                <w:rPr>
                  <w:rFonts w:ascii="Arial" w:eastAsia="Times New Roman" w:hAnsi="Arial" w:cs="Arial"/>
                  <w:b/>
                  <w:bCs/>
                  <w:color w:val="313131"/>
                  <w:sz w:val="21"/>
                  <w:szCs w:val="21"/>
                  <w:u w:val="single"/>
                </w:rPr>
                <w:t>toString</w:t>
              </w:r>
              <w:proofErr w:type="spellEnd"/>
              <w:r w:rsidRPr="008801D9">
                <w:rPr>
                  <w:rFonts w:ascii="Arial" w:eastAsia="Times New Roman" w:hAnsi="Arial" w:cs="Arial"/>
                  <w:b/>
                  <w:bCs/>
                  <w:color w:val="313131"/>
                  <w:sz w:val="21"/>
                  <w:szCs w:val="21"/>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0" w:line="240" w:lineRule="auto"/>
              <w:rPr>
                <w:rFonts w:ascii="Arial" w:eastAsia="Times New Roman" w:hAnsi="Arial" w:cs="Arial"/>
                <w:color w:val="313131"/>
                <w:sz w:val="21"/>
                <w:szCs w:val="21"/>
              </w:rPr>
            </w:pPr>
            <w:r w:rsidRPr="008801D9">
              <w:rPr>
                <w:rFonts w:ascii="Arial" w:eastAsia="Times New Roman" w:hAnsi="Arial" w:cs="Arial"/>
                <w:color w:val="313131"/>
                <w:sz w:val="21"/>
                <w:szCs w:val="21"/>
              </w:rPr>
              <w:t>Returns a string representing the specified Date object.</w:t>
            </w:r>
          </w:p>
        </w:tc>
      </w:tr>
      <w:tr w:rsidR="008801D9" w:rsidRPr="008801D9" w:rsidTr="0088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240" w:line="360" w:lineRule="atLeast"/>
              <w:ind w:left="48" w:right="48"/>
              <w:jc w:val="both"/>
              <w:rPr>
                <w:rFonts w:ascii="Arial" w:eastAsia="Times New Roman" w:hAnsi="Arial" w:cs="Arial"/>
                <w:color w:val="000000"/>
                <w:sz w:val="21"/>
                <w:szCs w:val="21"/>
              </w:rPr>
            </w:pPr>
            <w:hyperlink r:id="rId52" w:history="1">
              <w:proofErr w:type="spellStart"/>
              <w:r w:rsidRPr="008801D9">
                <w:rPr>
                  <w:rFonts w:ascii="Arial" w:eastAsia="Times New Roman" w:hAnsi="Arial" w:cs="Arial"/>
                  <w:b/>
                  <w:bCs/>
                  <w:color w:val="313131"/>
                  <w:sz w:val="21"/>
                  <w:szCs w:val="21"/>
                  <w:u w:val="single"/>
                </w:rPr>
                <w:t>toTimeString</w:t>
              </w:r>
              <w:proofErr w:type="spellEnd"/>
              <w:r w:rsidRPr="008801D9">
                <w:rPr>
                  <w:rFonts w:ascii="Arial" w:eastAsia="Times New Roman" w:hAnsi="Arial" w:cs="Arial"/>
                  <w:b/>
                  <w:bCs/>
                  <w:color w:val="313131"/>
                  <w:sz w:val="21"/>
                  <w:szCs w:val="21"/>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0" w:line="240" w:lineRule="auto"/>
              <w:rPr>
                <w:rFonts w:ascii="Arial" w:eastAsia="Times New Roman" w:hAnsi="Arial" w:cs="Arial"/>
                <w:color w:val="313131"/>
                <w:sz w:val="21"/>
                <w:szCs w:val="21"/>
              </w:rPr>
            </w:pPr>
            <w:r w:rsidRPr="008801D9">
              <w:rPr>
                <w:rFonts w:ascii="Arial" w:eastAsia="Times New Roman" w:hAnsi="Arial" w:cs="Arial"/>
                <w:color w:val="313131"/>
                <w:sz w:val="21"/>
                <w:szCs w:val="21"/>
              </w:rPr>
              <w:t>Returns the "time" portion of the Date as a human-readable string.</w:t>
            </w:r>
          </w:p>
        </w:tc>
      </w:tr>
      <w:tr w:rsidR="008801D9" w:rsidRPr="008801D9" w:rsidTr="0088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240" w:line="360" w:lineRule="atLeast"/>
              <w:ind w:left="48" w:right="48"/>
              <w:jc w:val="both"/>
              <w:rPr>
                <w:rFonts w:ascii="Arial" w:eastAsia="Times New Roman" w:hAnsi="Arial" w:cs="Arial"/>
                <w:color w:val="000000"/>
                <w:sz w:val="21"/>
                <w:szCs w:val="21"/>
              </w:rPr>
            </w:pPr>
            <w:hyperlink r:id="rId53" w:history="1">
              <w:proofErr w:type="spellStart"/>
              <w:r w:rsidRPr="008801D9">
                <w:rPr>
                  <w:rFonts w:ascii="Arial" w:eastAsia="Times New Roman" w:hAnsi="Arial" w:cs="Arial"/>
                  <w:b/>
                  <w:bCs/>
                  <w:color w:val="313131"/>
                  <w:sz w:val="21"/>
                  <w:szCs w:val="21"/>
                  <w:u w:val="single"/>
                </w:rPr>
                <w:t>toUTCString</w:t>
              </w:r>
              <w:proofErr w:type="spellEnd"/>
              <w:r w:rsidRPr="008801D9">
                <w:rPr>
                  <w:rFonts w:ascii="Arial" w:eastAsia="Times New Roman" w:hAnsi="Arial" w:cs="Arial"/>
                  <w:b/>
                  <w:bCs/>
                  <w:color w:val="313131"/>
                  <w:sz w:val="21"/>
                  <w:szCs w:val="21"/>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0" w:line="240" w:lineRule="auto"/>
              <w:rPr>
                <w:rFonts w:ascii="Arial" w:eastAsia="Times New Roman" w:hAnsi="Arial" w:cs="Arial"/>
                <w:color w:val="313131"/>
                <w:sz w:val="21"/>
                <w:szCs w:val="21"/>
              </w:rPr>
            </w:pPr>
            <w:r w:rsidRPr="008801D9">
              <w:rPr>
                <w:rFonts w:ascii="Arial" w:eastAsia="Times New Roman" w:hAnsi="Arial" w:cs="Arial"/>
                <w:color w:val="313131"/>
                <w:sz w:val="21"/>
                <w:szCs w:val="21"/>
              </w:rPr>
              <w:t>Converts a date to a string, using the universal time convention.</w:t>
            </w:r>
          </w:p>
        </w:tc>
      </w:tr>
      <w:tr w:rsidR="008801D9" w:rsidRPr="008801D9" w:rsidTr="0088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240" w:line="360" w:lineRule="atLeast"/>
              <w:ind w:left="48" w:right="48"/>
              <w:jc w:val="both"/>
              <w:rPr>
                <w:rFonts w:ascii="Arial" w:eastAsia="Times New Roman" w:hAnsi="Arial" w:cs="Arial"/>
                <w:color w:val="000000"/>
                <w:sz w:val="21"/>
                <w:szCs w:val="21"/>
              </w:rPr>
            </w:pPr>
            <w:hyperlink r:id="rId54" w:history="1">
              <w:proofErr w:type="spellStart"/>
              <w:r w:rsidRPr="008801D9">
                <w:rPr>
                  <w:rFonts w:ascii="Arial" w:eastAsia="Times New Roman" w:hAnsi="Arial" w:cs="Arial"/>
                  <w:b/>
                  <w:bCs/>
                  <w:color w:val="313131"/>
                  <w:sz w:val="21"/>
                  <w:szCs w:val="21"/>
                  <w:u w:val="single"/>
                </w:rPr>
                <w:t>valueOf</w:t>
              </w:r>
              <w:proofErr w:type="spellEnd"/>
              <w:r w:rsidRPr="008801D9">
                <w:rPr>
                  <w:rFonts w:ascii="Arial" w:eastAsia="Times New Roman" w:hAnsi="Arial" w:cs="Arial"/>
                  <w:b/>
                  <w:bCs/>
                  <w:color w:val="313131"/>
                  <w:sz w:val="21"/>
                  <w:szCs w:val="21"/>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0" w:line="240" w:lineRule="auto"/>
              <w:rPr>
                <w:rFonts w:ascii="Arial" w:eastAsia="Times New Roman" w:hAnsi="Arial" w:cs="Arial"/>
                <w:color w:val="313131"/>
                <w:sz w:val="21"/>
                <w:szCs w:val="21"/>
              </w:rPr>
            </w:pPr>
            <w:r w:rsidRPr="008801D9">
              <w:rPr>
                <w:rFonts w:ascii="Arial" w:eastAsia="Times New Roman" w:hAnsi="Arial" w:cs="Arial"/>
                <w:color w:val="313131"/>
                <w:sz w:val="21"/>
                <w:szCs w:val="21"/>
              </w:rPr>
              <w:t>Returns the primitive value of a Date object.</w:t>
            </w:r>
          </w:p>
        </w:tc>
      </w:tr>
    </w:tbl>
    <w:p w:rsidR="008801D9" w:rsidRPr="008801D9" w:rsidRDefault="008801D9" w:rsidP="008801D9">
      <w:pPr>
        <w:spacing w:after="240" w:line="360" w:lineRule="atLeast"/>
        <w:ind w:left="48" w:right="48"/>
        <w:jc w:val="both"/>
        <w:rPr>
          <w:ins w:id="62" w:author="Unknown"/>
          <w:rFonts w:ascii="Arial" w:eastAsia="Times New Roman" w:hAnsi="Arial" w:cs="Arial"/>
          <w:color w:val="000000"/>
          <w:sz w:val="21"/>
          <w:szCs w:val="21"/>
        </w:rPr>
      </w:pPr>
      <w:proofErr w:type="gramStart"/>
      <w:ins w:id="63" w:author="Unknown">
        <w:r w:rsidRPr="008801D9">
          <w:rPr>
            <w:rFonts w:ascii="Arial" w:eastAsia="Times New Roman" w:hAnsi="Arial" w:cs="Arial"/>
            <w:color w:val="000000"/>
            <w:sz w:val="21"/>
            <w:szCs w:val="21"/>
          </w:rPr>
          <w:t>Converts a date to a string, using the universal time convention.</w:t>
        </w:r>
        <w:proofErr w:type="gramEnd"/>
      </w:ins>
    </w:p>
    <w:p w:rsidR="008801D9" w:rsidRPr="008801D9" w:rsidRDefault="008801D9" w:rsidP="008801D9">
      <w:pPr>
        <w:spacing w:before="48" w:after="48" w:line="360" w:lineRule="atLeast"/>
        <w:ind w:right="48"/>
        <w:outlineLvl w:val="1"/>
        <w:rPr>
          <w:ins w:id="64" w:author="Unknown"/>
          <w:rFonts w:ascii="Arial" w:eastAsia="Times New Roman" w:hAnsi="Arial" w:cs="Arial"/>
          <w:color w:val="121214"/>
          <w:spacing w:val="-15"/>
          <w:sz w:val="41"/>
          <w:szCs w:val="41"/>
        </w:rPr>
      </w:pPr>
      <w:ins w:id="65" w:author="Unknown">
        <w:r w:rsidRPr="008801D9">
          <w:rPr>
            <w:rFonts w:ascii="Arial" w:eastAsia="Times New Roman" w:hAnsi="Arial" w:cs="Arial"/>
            <w:color w:val="121214"/>
            <w:spacing w:val="-15"/>
            <w:sz w:val="41"/>
            <w:szCs w:val="41"/>
          </w:rPr>
          <w:t>Date Static Methods</w:t>
        </w:r>
      </w:ins>
    </w:p>
    <w:p w:rsidR="008801D9" w:rsidRPr="008801D9" w:rsidRDefault="008801D9" w:rsidP="008801D9">
      <w:pPr>
        <w:spacing w:after="240" w:line="360" w:lineRule="atLeast"/>
        <w:ind w:left="48" w:right="48"/>
        <w:jc w:val="both"/>
        <w:rPr>
          <w:ins w:id="66" w:author="Unknown"/>
          <w:rFonts w:ascii="Arial" w:eastAsia="Times New Roman" w:hAnsi="Arial" w:cs="Arial"/>
          <w:color w:val="000000"/>
          <w:sz w:val="21"/>
          <w:szCs w:val="21"/>
        </w:rPr>
      </w:pPr>
      <w:ins w:id="67" w:author="Unknown">
        <w:r w:rsidRPr="008801D9">
          <w:rPr>
            <w:rFonts w:ascii="Arial" w:eastAsia="Times New Roman" w:hAnsi="Arial" w:cs="Arial"/>
            <w:color w:val="000000"/>
            <w:sz w:val="21"/>
            <w:szCs w:val="21"/>
          </w:rPr>
          <w:t xml:space="preserve">In addition to the many instance methods listed previously, the Date object also defines two static methods. These methods are invoked through the </w:t>
        </w:r>
        <w:proofErr w:type="gramStart"/>
        <w:r w:rsidRPr="008801D9">
          <w:rPr>
            <w:rFonts w:ascii="Arial" w:eastAsia="Times New Roman" w:hAnsi="Arial" w:cs="Arial"/>
            <w:color w:val="000000"/>
            <w:sz w:val="21"/>
            <w:szCs w:val="21"/>
          </w:rPr>
          <w:t>Date(</w:t>
        </w:r>
        <w:proofErr w:type="gramEnd"/>
        <w:r w:rsidRPr="008801D9">
          <w:rPr>
            <w:rFonts w:ascii="Arial" w:eastAsia="Times New Roman" w:hAnsi="Arial" w:cs="Arial"/>
            <w:color w:val="000000"/>
            <w:sz w:val="21"/>
            <w:szCs w:val="21"/>
          </w:rPr>
          <w:t>) constructor itself.</w:t>
        </w:r>
      </w:ins>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18"/>
        <w:gridCol w:w="6342"/>
      </w:tblGrid>
      <w:tr w:rsidR="008801D9" w:rsidRPr="008801D9" w:rsidTr="008801D9">
        <w:tc>
          <w:tcPr>
            <w:tcW w:w="1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801D9" w:rsidRPr="008801D9" w:rsidRDefault="008801D9" w:rsidP="008801D9">
            <w:pPr>
              <w:spacing w:after="300" w:line="240" w:lineRule="auto"/>
              <w:rPr>
                <w:rFonts w:ascii="Arial" w:eastAsia="Times New Roman" w:hAnsi="Arial" w:cs="Arial"/>
                <w:b/>
                <w:bCs/>
                <w:color w:val="313131"/>
                <w:sz w:val="21"/>
                <w:szCs w:val="21"/>
              </w:rPr>
            </w:pPr>
            <w:r w:rsidRPr="008801D9">
              <w:rPr>
                <w:rFonts w:ascii="Arial" w:eastAsia="Times New Roman" w:hAnsi="Arial" w:cs="Arial"/>
                <w:b/>
                <w:bCs/>
                <w:color w:val="313131"/>
                <w:sz w:val="21"/>
                <w:szCs w:val="21"/>
              </w:rPr>
              <w:t>Method</w:t>
            </w:r>
          </w:p>
        </w:tc>
        <w:tc>
          <w:tcPr>
            <w:tcW w:w="3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801D9" w:rsidRPr="008801D9" w:rsidRDefault="008801D9" w:rsidP="008801D9">
            <w:pPr>
              <w:spacing w:after="300" w:line="240" w:lineRule="auto"/>
              <w:rPr>
                <w:rFonts w:ascii="Arial" w:eastAsia="Times New Roman" w:hAnsi="Arial" w:cs="Arial"/>
                <w:b/>
                <w:bCs/>
                <w:color w:val="313131"/>
                <w:sz w:val="21"/>
                <w:szCs w:val="21"/>
              </w:rPr>
            </w:pPr>
            <w:r w:rsidRPr="008801D9">
              <w:rPr>
                <w:rFonts w:ascii="Arial" w:eastAsia="Times New Roman" w:hAnsi="Arial" w:cs="Arial"/>
                <w:b/>
                <w:bCs/>
                <w:color w:val="313131"/>
                <w:sz w:val="21"/>
                <w:szCs w:val="21"/>
              </w:rPr>
              <w:t>Description</w:t>
            </w:r>
          </w:p>
        </w:tc>
      </w:tr>
      <w:tr w:rsidR="008801D9" w:rsidRPr="008801D9" w:rsidTr="0088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240" w:line="360" w:lineRule="atLeast"/>
              <w:ind w:left="48" w:right="48"/>
              <w:jc w:val="both"/>
              <w:rPr>
                <w:rFonts w:ascii="Arial" w:eastAsia="Times New Roman" w:hAnsi="Arial" w:cs="Arial"/>
                <w:color w:val="000000"/>
                <w:sz w:val="21"/>
                <w:szCs w:val="21"/>
              </w:rPr>
            </w:pPr>
            <w:hyperlink r:id="rId55" w:history="1">
              <w:proofErr w:type="spellStart"/>
              <w:r w:rsidRPr="008801D9">
                <w:rPr>
                  <w:rFonts w:ascii="Arial" w:eastAsia="Times New Roman" w:hAnsi="Arial" w:cs="Arial"/>
                  <w:b/>
                  <w:bCs/>
                  <w:color w:val="313131"/>
                  <w:sz w:val="21"/>
                  <w:szCs w:val="21"/>
                  <w:u w:val="single"/>
                </w:rPr>
                <w:t>Date.parse</w:t>
              </w:r>
              <w:proofErr w:type="spellEnd"/>
              <w:r w:rsidRPr="008801D9">
                <w:rPr>
                  <w:rFonts w:ascii="Arial" w:eastAsia="Times New Roman" w:hAnsi="Arial" w:cs="Arial"/>
                  <w:b/>
                  <w:bCs/>
                  <w:color w:val="313131"/>
                  <w:sz w:val="21"/>
                  <w:szCs w:val="21"/>
                  <w:u w:val="single"/>
                </w:rPr>
                <w:t>( )</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0" w:line="240" w:lineRule="auto"/>
              <w:rPr>
                <w:rFonts w:ascii="Arial" w:eastAsia="Times New Roman" w:hAnsi="Arial" w:cs="Arial"/>
                <w:color w:val="313131"/>
                <w:sz w:val="21"/>
                <w:szCs w:val="21"/>
              </w:rPr>
            </w:pPr>
            <w:r w:rsidRPr="008801D9">
              <w:rPr>
                <w:rFonts w:ascii="Arial" w:eastAsia="Times New Roman" w:hAnsi="Arial" w:cs="Arial"/>
                <w:color w:val="313131"/>
                <w:sz w:val="21"/>
                <w:szCs w:val="21"/>
              </w:rPr>
              <w:t>Parses a string representation of a date and time and returns the internal millisecond representation of that date.</w:t>
            </w:r>
          </w:p>
        </w:tc>
      </w:tr>
      <w:tr w:rsidR="008801D9" w:rsidRPr="008801D9" w:rsidTr="0088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240" w:line="360" w:lineRule="atLeast"/>
              <w:ind w:left="48" w:right="48"/>
              <w:jc w:val="both"/>
              <w:rPr>
                <w:rFonts w:ascii="Arial" w:eastAsia="Times New Roman" w:hAnsi="Arial" w:cs="Arial"/>
                <w:color w:val="000000"/>
                <w:sz w:val="21"/>
                <w:szCs w:val="21"/>
              </w:rPr>
            </w:pPr>
            <w:hyperlink r:id="rId56" w:history="1">
              <w:proofErr w:type="spellStart"/>
              <w:r w:rsidRPr="008801D9">
                <w:rPr>
                  <w:rFonts w:ascii="Arial" w:eastAsia="Times New Roman" w:hAnsi="Arial" w:cs="Arial"/>
                  <w:b/>
                  <w:bCs/>
                  <w:color w:val="313131"/>
                  <w:sz w:val="21"/>
                  <w:szCs w:val="21"/>
                  <w:u w:val="single"/>
                </w:rPr>
                <w:t>Date.UTC</w:t>
              </w:r>
              <w:proofErr w:type="spellEnd"/>
              <w:r w:rsidRPr="008801D9">
                <w:rPr>
                  <w:rFonts w:ascii="Arial" w:eastAsia="Times New Roman" w:hAnsi="Arial" w:cs="Arial"/>
                  <w:b/>
                  <w:bCs/>
                  <w:color w:val="313131"/>
                  <w:sz w:val="21"/>
                  <w:szCs w:val="21"/>
                  <w:u w:val="single"/>
                </w:rPr>
                <w:t>( )</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01D9" w:rsidRPr="008801D9" w:rsidRDefault="008801D9" w:rsidP="008801D9">
            <w:pPr>
              <w:spacing w:after="0" w:line="240" w:lineRule="auto"/>
              <w:rPr>
                <w:rFonts w:ascii="Arial" w:eastAsia="Times New Roman" w:hAnsi="Arial" w:cs="Arial"/>
                <w:color w:val="313131"/>
                <w:sz w:val="21"/>
                <w:szCs w:val="21"/>
              </w:rPr>
            </w:pPr>
            <w:r w:rsidRPr="008801D9">
              <w:rPr>
                <w:rFonts w:ascii="Arial" w:eastAsia="Times New Roman" w:hAnsi="Arial" w:cs="Arial"/>
                <w:color w:val="313131"/>
                <w:sz w:val="21"/>
                <w:szCs w:val="21"/>
              </w:rPr>
              <w:t>Returns the millisecond representation of the specified UTC date and time.</w:t>
            </w:r>
          </w:p>
        </w:tc>
      </w:tr>
    </w:tbl>
    <w:p w:rsidR="008801D9" w:rsidRPr="008801D9" w:rsidRDefault="008801D9" w:rsidP="008801D9">
      <w:pPr>
        <w:spacing w:after="240" w:line="360" w:lineRule="atLeast"/>
        <w:ind w:left="48" w:right="48"/>
        <w:jc w:val="both"/>
        <w:rPr>
          <w:ins w:id="68" w:author="Unknown"/>
          <w:rFonts w:ascii="Arial" w:eastAsia="Times New Roman" w:hAnsi="Arial" w:cs="Arial"/>
          <w:color w:val="000000"/>
          <w:sz w:val="21"/>
          <w:szCs w:val="21"/>
        </w:rPr>
      </w:pPr>
      <w:ins w:id="69" w:author="Unknown">
        <w:r w:rsidRPr="008801D9">
          <w:rPr>
            <w:rFonts w:ascii="Arial" w:eastAsia="Times New Roman" w:hAnsi="Arial" w:cs="Arial"/>
            <w:color w:val="000000"/>
            <w:sz w:val="21"/>
            <w:szCs w:val="21"/>
          </w:rPr>
          <w:t>In the following sections, we will have a few examples to demonstrate the usages of Date Static methods.</w:t>
        </w:r>
      </w:ins>
    </w:p>
    <w:p w:rsidR="008801D9" w:rsidRPr="008801D9" w:rsidRDefault="008801D9" w:rsidP="008801D9">
      <w:pPr>
        <w:spacing w:before="105" w:after="105" w:line="240" w:lineRule="auto"/>
        <w:rPr>
          <w:ins w:id="70" w:author="Unknown"/>
          <w:rFonts w:ascii="Times New Roman" w:eastAsia="Times New Roman" w:hAnsi="Times New Roman" w:cs="Times New Roman"/>
          <w:sz w:val="24"/>
          <w:szCs w:val="24"/>
        </w:rPr>
      </w:pPr>
      <w:ins w:id="71" w:author="Unknown">
        <w:r w:rsidRPr="008801D9">
          <w:rPr>
            <w:rFonts w:ascii="Times New Roman" w:eastAsia="Times New Roman" w:hAnsi="Times New Roman" w:cs="Times New Roman"/>
            <w:sz w:val="24"/>
            <w:szCs w:val="24"/>
          </w:rPr>
          <w:pict>
            <v:rect id="_x0000_i1028" style="width:0;height:0" o:hralign="center" o:hrstd="t" o:hrnoshade="t" o:hr="t" fillcolor="#313131" stroked="f"/>
          </w:pict>
        </w:r>
      </w:ins>
    </w:p>
    <w:p w:rsidR="008801D9" w:rsidRPr="008801D9" w:rsidRDefault="008801D9" w:rsidP="008801D9">
      <w:pPr>
        <w:spacing w:before="105" w:after="105" w:line="330" w:lineRule="atLeast"/>
        <w:jc w:val="center"/>
        <w:rPr>
          <w:ins w:id="72" w:author="Unknown"/>
          <w:rFonts w:ascii="Arial" w:eastAsia="Times New Roman" w:hAnsi="Arial" w:cs="Arial"/>
          <w:color w:val="313131"/>
          <w:sz w:val="21"/>
          <w:szCs w:val="21"/>
        </w:rPr>
      </w:pPr>
      <w:ins w:id="73" w:author="Unknown">
        <w:r w:rsidRPr="008801D9">
          <w:rPr>
            <w:rFonts w:ascii="Arial" w:eastAsia="Times New Roman" w:hAnsi="Arial" w:cs="Arial"/>
            <w:color w:val="313131"/>
            <w:sz w:val="21"/>
            <w:szCs w:val="21"/>
          </w:rPr>
          <w:fldChar w:fldCharType="begin"/>
        </w:r>
        <w:r w:rsidRPr="008801D9">
          <w:rPr>
            <w:rFonts w:ascii="Arial" w:eastAsia="Times New Roman" w:hAnsi="Arial" w:cs="Arial"/>
            <w:color w:val="313131"/>
            <w:sz w:val="21"/>
            <w:szCs w:val="21"/>
          </w:rPr>
          <w:instrText xml:space="preserve"> HYPERLINK "http://www.tutorialspoint.com/javascript/javascript_arrays_object.htm" </w:instrText>
        </w:r>
        <w:r w:rsidRPr="008801D9">
          <w:rPr>
            <w:rFonts w:ascii="Arial" w:eastAsia="Times New Roman" w:hAnsi="Arial" w:cs="Arial"/>
            <w:color w:val="313131"/>
            <w:sz w:val="21"/>
            <w:szCs w:val="21"/>
          </w:rPr>
          <w:fldChar w:fldCharType="separate"/>
        </w:r>
        <w:r w:rsidRPr="008801D9">
          <w:rPr>
            <w:rFonts w:ascii="Arial" w:eastAsia="Times New Roman" w:hAnsi="Arial" w:cs="Arial"/>
            <w:color w:val="000000"/>
            <w:sz w:val="23"/>
            <w:szCs w:val="23"/>
          </w:rPr>
          <w:t> </w:t>
        </w:r>
        <w:r w:rsidRPr="008801D9">
          <w:rPr>
            <w:rFonts w:ascii="Arial" w:eastAsia="Times New Roman" w:hAnsi="Arial" w:cs="Arial"/>
            <w:color w:val="000000"/>
            <w:sz w:val="23"/>
            <w:szCs w:val="23"/>
            <w:u w:val="single"/>
          </w:rPr>
          <w:t>Previous Page</w:t>
        </w:r>
        <w:r w:rsidRPr="008801D9">
          <w:rPr>
            <w:rFonts w:ascii="Arial" w:eastAsia="Times New Roman" w:hAnsi="Arial" w:cs="Arial"/>
            <w:color w:val="313131"/>
            <w:sz w:val="21"/>
            <w:szCs w:val="21"/>
          </w:rPr>
          <w:fldChar w:fldCharType="end"/>
        </w:r>
      </w:ins>
    </w:p>
    <w:p w:rsidR="008801D9" w:rsidRPr="008801D9" w:rsidRDefault="008801D9" w:rsidP="008801D9">
      <w:pPr>
        <w:spacing w:before="105" w:after="105" w:line="330" w:lineRule="atLeast"/>
        <w:jc w:val="center"/>
        <w:rPr>
          <w:ins w:id="74" w:author="Unknown"/>
          <w:rFonts w:ascii="Arial" w:eastAsia="Times New Roman" w:hAnsi="Arial" w:cs="Arial"/>
          <w:color w:val="313131"/>
          <w:sz w:val="21"/>
          <w:szCs w:val="21"/>
        </w:rPr>
      </w:pPr>
      <w:ins w:id="75" w:author="Unknown">
        <w:r w:rsidRPr="008801D9">
          <w:rPr>
            <w:rFonts w:ascii="Arial" w:eastAsia="Times New Roman" w:hAnsi="Arial" w:cs="Arial"/>
            <w:color w:val="313131"/>
            <w:sz w:val="21"/>
            <w:szCs w:val="21"/>
          </w:rPr>
          <w:fldChar w:fldCharType="begin"/>
        </w:r>
        <w:r w:rsidRPr="008801D9">
          <w:rPr>
            <w:rFonts w:ascii="Arial" w:eastAsia="Times New Roman" w:hAnsi="Arial" w:cs="Arial"/>
            <w:color w:val="313131"/>
            <w:sz w:val="21"/>
            <w:szCs w:val="21"/>
          </w:rPr>
          <w:instrText xml:space="preserve"> HYPERLINK "http://www.tutorialspoint.com/cgi-bin/printpage.cgi" \t "_blank" </w:instrText>
        </w:r>
        <w:r w:rsidRPr="008801D9">
          <w:rPr>
            <w:rFonts w:ascii="Arial" w:eastAsia="Times New Roman" w:hAnsi="Arial" w:cs="Arial"/>
            <w:color w:val="313131"/>
            <w:sz w:val="21"/>
            <w:szCs w:val="21"/>
          </w:rPr>
          <w:fldChar w:fldCharType="separate"/>
        </w:r>
        <w:r w:rsidRPr="008801D9">
          <w:rPr>
            <w:rFonts w:ascii="Arial" w:eastAsia="Times New Roman" w:hAnsi="Arial" w:cs="Arial"/>
            <w:color w:val="000000"/>
            <w:sz w:val="23"/>
            <w:szCs w:val="23"/>
          </w:rPr>
          <w:t> </w:t>
        </w:r>
        <w:r w:rsidRPr="008801D9">
          <w:rPr>
            <w:rFonts w:ascii="Arial" w:eastAsia="Times New Roman" w:hAnsi="Arial" w:cs="Arial"/>
            <w:color w:val="000000"/>
            <w:sz w:val="23"/>
            <w:szCs w:val="23"/>
            <w:u w:val="single"/>
          </w:rPr>
          <w:t>Print</w:t>
        </w:r>
        <w:r w:rsidRPr="008801D9">
          <w:rPr>
            <w:rFonts w:ascii="Arial" w:eastAsia="Times New Roman" w:hAnsi="Arial" w:cs="Arial"/>
            <w:color w:val="313131"/>
            <w:sz w:val="21"/>
            <w:szCs w:val="21"/>
          </w:rPr>
          <w:fldChar w:fldCharType="end"/>
        </w:r>
      </w:ins>
    </w:p>
    <w:p w:rsidR="008801D9" w:rsidRPr="008801D9" w:rsidRDefault="008801D9" w:rsidP="008801D9">
      <w:pPr>
        <w:spacing w:before="105" w:after="105" w:line="330" w:lineRule="atLeast"/>
        <w:jc w:val="center"/>
        <w:rPr>
          <w:ins w:id="76" w:author="Unknown"/>
          <w:rFonts w:ascii="Arial" w:eastAsia="Times New Roman" w:hAnsi="Arial" w:cs="Arial"/>
          <w:color w:val="313131"/>
          <w:sz w:val="21"/>
          <w:szCs w:val="21"/>
        </w:rPr>
      </w:pPr>
      <w:ins w:id="77" w:author="Unknown">
        <w:r w:rsidRPr="008801D9">
          <w:rPr>
            <w:rFonts w:ascii="Arial" w:eastAsia="Times New Roman" w:hAnsi="Arial" w:cs="Arial"/>
            <w:color w:val="313131"/>
            <w:sz w:val="21"/>
            <w:szCs w:val="21"/>
          </w:rPr>
          <w:fldChar w:fldCharType="begin"/>
        </w:r>
        <w:r w:rsidRPr="008801D9">
          <w:rPr>
            <w:rFonts w:ascii="Arial" w:eastAsia="Times New Roman" w:hAnsi="Arial" w:cs="Arial"/>
            <w:color w:val="313131"/>
            <w:sz w:val="21"/>
            <w:szCs w:val="21"/>
          </w:rPr>
          <w:instrText xml:space="preserve"> HYPERLINK "http://www.tutorialspoint.com/javascript/pdf/javascript_date_object.pdf" \o "JavaScript The Date Object" \t "_blank" </w:instrText>
        </w:r>
        <w:r w:rsidRPr="008801D9">
          <w:rPr>
            <w:rFonts w:ascii="Arial" w:eastAsia="Times New Roman" w:hAnsi="Arial" w:cs="Arial"/>
            <w:color w:val="313131"/>
            <w:sz w:val="21"/>
            <w:szCs w:val="21"/>
          </w:rPr>
          <w:fldChar w:fldCharType="separate"/>
        </w:r>
        <w:r w:rsidRPr="008801D9">
          <w:rPr>
            <w:rFonts w:ascii="Arial" w:eastAsia="Times New Roman" w:hAnsi="Arial" w:cs="Arial"/>
            <w:color w:val="000000"/>
            <w:sz w:val="23"/>
            <w:szCs w:val="23"/>
          </w:rPr>
          <w:t> </w:t>
        </w:r>
        <w:r w:rsidRPr="008801D9">
          <w:rPr>
            <w:rFonts w:ascii="Arial" w:eastAsia="Times New Roman" w:hAnsi="Arial" w:cs="Arial"/>
            <w:color w:val="000000"/>
            <w:sz w:val="23"/>
            <w:szCs w:val="23"/>
            <w:u w:val="single"/>
          </w:rPr>
          <w:t>PDF</w:t>
        </w:r>
        <w:r w:rsidRPr="008801D9">
          <w:rPr>
            <w:rFonts w:ascii="Arial" w:eastAsia="Times New Roman" w:hAnsi="Arial" w:cs="Arial"/>
            <w:color w:val="313131"/>
            <w:sz w:val="21"/>
            <w:szCs w:val="21"/>
          </w:rPr>
          <w:fldChar w:fldCharType="end"/>
        </w:r>
      </w:ins>
    </w:p>
    <w:p w:rsidR="008801D9" w:rsidRPr="008801D9" w:rsidRDefault="008801D9" w:rsidP="008801D9">
      <w:pPr>
        <w:spacing w:before="105" w:after="105" w:line="330" w:lineRule="atLeast"/>
        <w:jc w:val="center"/>
        <w:rPr>
          <w:ins w:id="78" w:author="Unknown"/>
          <w:rFonts w:ascii="Arial" w:eastAsia="Times New Roman" w:hAnsi="Arial" w:cs="Arial"/>
          <w:color w:val="313131"/>
          <w:sz w:val="21"/>
          <w:szCs w:val="21"/>
        </w:rPr>
      </w:pPr>
      <w:ins w:id="79" w:author="Unknown">
        <w:r w:rsidRPr="008801D9">
          <w:rPr>
            <w:rFonts w:ascii="Arial" w:eastAsia="Times New Roman" w:hAnsi="Arial" w:cs="Arial"/>
            <w:color w:val="313131"/>
            <w:sz w:val="21"/>
            <w:szCs w:val="21"/>
          </w:rPr>
          <w:fldChar w:fldCharType="begin"/>
        </w:r>
        <w:r w:rsidRPr="008801D9">
          <w:rPr>
            <w:rFonts w:ascii="Arial" w:eastAsia="Times New Roman" w:hAnsi="Arial" w:cs="Arial"/>
            <w:color w:val="313131"/>
            <w:sz w:val="21"/>
            <w:szCs w:val="21"/>
          </w:rPr>
          <w:instrText xml:space="preserve"> HYPERLINK "http://www.tutorialspoint.com/javascript/javascript_math_object.htm" </w:instrText>
        </w:r>
        <w:r w:rsidRPr="008801D9">
          <w:rPr>
            <w:rFonts w:ascii="Arial" w:eastAsia="Times New Roman" w:hAnsi="Arial" w:cs="Arial"/>
            <w:color w:val="313131"/>
            <w:sz w:val="21"/>
            <w:szCs w:val="21"/>
          </w:rPr>
          <w:fldChar w:fldCharType="separate"/>
        </w:r>
        <w:r w:rsidRPr="008801D9">
          <w:rPr>
            <w:rFonts w:ascii="Arial" w:eastAsia="Times New Roman" w:hAnsi="Arial" w:cs="Arial"/>
            <w:color w:val="000000"/>
            <w:sz w:val="23"/>
            <w:szCs w:val="23"/>
            <w:u w:val="single"/>
          </w:rPr>
          <w:t>Next Page</w:t>
        </w:r>
        <w:r w:rsidRPr="008801D9">
          <w:rPr>
            <w:rFonts w:ascii="Arial" w:eastAsia="Times New Roman" w:hAnsi="Arial" w:cs="Arial"/>
            <w:color w:val="000000"/>
            <w:sz w:val="23"/>
            <w:szCs w:val="23"/>
          </w:rPr>
          <w:t> </w:t>
        </w:r>
        <w:r w:rsidRPr="008801D9">
          <w:rPr>
            <w:rFonts w:ascii="Arial" w:eastAsia="Times New Roman" w:hAnsi="Arial" w:cs="Arial"/>
            <w:color w:val="000000"/>
            <w:sz w:val="23"/>
            <w:szCs w:val="23"/>
            <w:u w:val="single"/>
          </w:rPr>
          <w:t> </w:t>
        </w:r>
        <w:r w:rsidRPr="008801D9">
          <w:rPr>
            <w:rFonts w:ascii="Arial" w:eastAsia="Times New Roman" w:hAnsi="Arial" w:cs="Arial"/>
            <w:color w:val="313131"/>
            <w:sz w:val="21"/>
            <w:szCs w:val="21"/>
          </w:rPr>
          <w:fldChar w:fldCharType="end"/>
        </w:r>
      </w:ins>
    </w:p>
    <w:p w:rsidR="008801D9" w:rsidRPr="008801D9" w:rsidRDefault="008801D9" w:rsidP="008801D9">
      <w:pPr>
        <w:spacing w:before="105" w:after="105" w:line="240" w:lineRule="auto"/>
        <w:rPr>
          <w:ins w:id="80" w:author="Unknown"/>
          <w:rFonts w:ascii="Times New Roman" w:eastAsia="Times New Roman" w:hAnsi="Times New Roman" w:cs="Times New Roman"/>
          <w:sz w:val="24"/>
          <w:szCs w:val="24"/>
        </w:rPr>
      </w:pPr>
      <w:ins w:id="81" w:author="Unknown">
        <w:r w:rsidRPr="008801D9">
          <w:rPr>
            <w:rFonts w:ascii="Times New Roman" w:eastAsia="Times New Roman" w:hAnsi="Times New Roman" w:cs="Times New Roman"/>
            <w:sz w:val="24"/>
            <w:szCs w:val="24"/>
          </w:rPr>
          <w:pict>
            <v:rect id="_x0000_i1029" style="width:0;height:0" o:hralign="center" o:hrstd="t" o:hrnoshade="t" o:hr="t" fillcolor="#313131" stroked="f"/>
          </w:pict>
        </w:r>
      </w:ins>
    </w:p>
    <w:p w:rsidR="008801D9" w:rsidRPr="008801D9" w:rsidRDefault="008801D9" w:rsidP="008801D9">
      <w:pPr>
        <w:spacing w:before="105" w:after="105" w:line="330" w:lineRule="atLeast"/>
        <w:jc w:val="center"/>
        <w:rPr>
          <w:ins w:id="82" w:author="Unknown"/>
          <w:rFonts w:ascii="Arial" w:eastAsia="Times New Roman" w:hAnsi="Arial" w:cs="Arial"/>
          <w:color w:val="313131"/>
          <w:sz w:val="21"/>
          <w:szCs w:val="21"/>
        </w:rPr>
      </w:pPr>
      <w:ins w:id="83" w:author="Unknown">
        <w:r w:rsidRPr="008801D9">
          <w:rPr>
            <w:rFonts w:ascii="Arial" w:eastAsia="Times New Roman" w:hAnsi="Arial" w:cs="Arial"/>
            <w:color w:val="313131"/>
            <w:sz w:val="21"/>
            <w:szCs w:val="21"/>
          </w:rPr>
          <w:t>Advertisements</w:t>
        </w:r>
      </w:ins>
    </w:p>
    <w:p w:rsidR="00525669" w:rsidRDefault="00DD722A"/>
    <w:p w:rsidR="00DD722A" w:rsidRDefault="00DD722A" w:rsidP="00DD722A">
      <w:pPr>
        <w:pStyle w:val="Heading1"/>
        <w:spacing w:before="48" w:beforeAutospacing="0" w:after="48" w:afterAutospacing="0" w:line="450" w:lineRule="atLeast"/>
        <w:ind w:right="48"/>
        <w:jc w:val="center"/>
        <w:rPr>
          <w:rFonts w:ascii="Arial" w:hAnsi="Arial" w:cs="Arial"/>
          <w:b w:val="0"/>
          <w:bCs w:val="0"/>
          <w:color w:val="121214"/>
          <w:spacing w:val="-15"/>
        </w:rPr>
      </w:pPr>
      <w:r>
        <w:rPr>
          <w:rFonts w:ascii="Arial" w:hAnsi="Arial" w:cs="Arial"/>
          <w:b w:val="0"/>
          <w:bCs w:val="0"/>
          <w:color w:val="121214"/>
          <w:spacing w:val="-15"/>
        </w:rPr>
        <w:t>JavaScript - The Math Object</w:t>
      </w:r>
    </w:p>
    <w:p w:rsidR="00DD722A" w:rsidRDefault="00DD722A" w:rsidP="00DD722A">
      <w:pPr>
        <w:spacing w:before="105" w:after="105" w:line="330" w:lineRule="atLeast"/>
        <w:jc w:val="center"/>
        <w:rPr>
          <w:rFonts w:ascii="Arial" w:hAnsi="Arial" w:cs="Arial"/>
          <w:color w:val="313131"/>
          <w:sz w:val="21"/>
          <w:szCs w:val="21"/>
        </w:rPr>
      </w:pPr>
      <w:r>
        <w:rPr>
          <w:rFonts w:ascii="Arial" w:hAnsi="Arial" w:cs="Arial"/>
          <w:color w:val="313131"/>
          <w:sz w:val="21"/>
          <w:szCs w:val="21"/>
        </w:rPr>
        <w:pict>
          <v:rect id="_x0000_i1030" style="width:0;height:0" o:hralign="center" o:hrstd="t" o:hr="t" fillcolor="#a0a0a0" stroked="f"/>
        </w:pict>
      </w:r>
    </w:p>
    <w:p w:rsidR="00DD722A" w:rsidRDefault="00DD722A" w:rsidP="00DD722A">
      <w:pPr>
        <w:spacing w:before="105" w:after="105" w:line="330" w:lineRule="atLeast"/>
        <w:jc w:val="center"/>
        <w:rPr>
          <w:rFonts w:ascii="Arial" w:hAnsi="Arial" w:cs="Arial"/>
          <w:color w:val="313131"/>
          <w:sz w:val="21"/>
          <w:szCs w:val="21"/>
        </w:rPr>
      </w:pPr>
      <w:r>
        <w:rPr>
          <w:rFonts w:ascii="Arial" w:hAnsi="Arial" w:cs="Arial"/>
          <w:color w:val="313131"/>
          <w:sz w:val="21"/>
          <w:szCs w:val="21"/>
        </w:rPr>
        <w:t>Advertisements</w:t>
      </w:r>
    </w:p>
    <w:p w:rsidR="00DD722A" w:rsidRDefault="00DD722A" w:rsidP="00DD722A">
      <w:pPr>
        <w:spacing w:before="105" w:after="105" w:line="240" w:lineRule="auto"/>
        <w:rPr>
          <w:ins w:id="84" w:author="Unknown"/>
          <w:rFonts w:ascii="Times New Roman" w:hAnsi="Times New Roman" w:cs="Times New Roman"/>
          <w:sz w:val="24"/>
          <w:szCs w:val="24"/>
        </w:rPr>
      </w:pPr>
      <w:ins w:id="85" w:author="Unknown">
        <w:r>
          <w:pict>
            <v:rect id="_x0000_i1031" style="width:0;height:0" o:hralign="center" o:hrstd="t" o:hrnoshade="t" o:hr="t" fillcolor="#313131" stroked="f"/>
          </w:pict>
        </w:r>
      </w:ins>
    </w:p>
    <w:p w:rsidR="00DD722A" w:rsidRDefault="00DD722A" w:rsidP="00DD722A">
      <w:pPr>
        <w:spacing w:before="105" w:after="105" w:line="330" w:lineRule="atLeast"/>
        <w:jc w:val="center"/>
        <w:rPr>
          <w:ins w:id="86" w:author="Unknown"/>
          <w:rFonts w:ascii="Arial" w:hAnsi="Arial" w:cs="Arial"/>
          <w:color w:val="313131"/>
          <w:sz w:val="21"/>
          <w:szCs w:val="21"/>
        </w:rPr>
      </w:pPr>
      <w:ins w:id="87" w:author="Unknown">
        <w:r>
          <w:rPr>
            <w:rFonts w:ascii="Arial" w:hAnsi="Arial" w:cs="Arial"/>
            <w:color w:val="313131"/>
            <w:sz w:val="21"/>
            <w:szCs w:val="21"/>
          </w:rPr>
          <w:fldChar w:fldCharType="begin"/>
        </w:r>
        <w:r>
          <w:rPr>
            <w:rFonts w:ascii="Arial" w:hAnsi="Arial" w:cs="Arial"/>
            <w:color w:val="313131"/>
            <w:sz w:val="21"/>
            <w:szCs w:val="21"/>
          </w:rPr>
          <w:instrText xml:space="preserve"> HYPERLINK "http://www.tutorialspoint.com/javascript/javascript_date_object.htm" </w:instrText>
        </w:r>
        <w:r>
          <w:rPr>
            <w:rFonts w:ascii="Arial" w:hAnsi="Arial" w:cs="Arial"/>
            <w:color w:val="313131"/>
            <w:sz w:val="21"/>
            <w:szCs w:val="21"/>
          </w:rPr>
          <w:fldChar w:fldCharType="separate"/>
        </w:r>
        <w:r>
          <w:rPr>
            <w:rStyle w:val="apple-converted-space"/>
            <w:rFonts w:ascii="Arial" w:hAnsi="Arial" w:cs="Arial"/>
            <w:color w:val="000000"/>
            <w:sz w:val="23"/>
            <w:szCs w:val="23"/>
          </w:rPr>
          <w:t> </w:t>
        </w:r>
        <w:r>
          <w:rPr>
            <w:rStyle w:val="Hyperlink"/>
            <w:rFonts w:ascii="Arial" w:hAnsi="Arial" w:cs="Arial"/>
            <w:color w:val="000000"/>
            <w:sz w:val="23"/>
            <w:szCs w:val="23"/>
          </w:rPr>
          <w:t>Previous Page</w:t>
        </w:r>
        <w:r>
          <w:rPr>
            <w:rFonts w:ascii="Arial" w:hAnsi="Arial" w:cs="Arial"/>
            <w:color w:val="313131"/>
            <w:sz w:val="21"/>
            <w:szCs w:val="21"/>
          </w:rPr>
          <w:fldChar w:fldCharType="end"/>
        </w:r>
      </w:ins>
    </w:p>
    <w:p w:rsidR="00DD722A" w:rsidRDefault="00DD722A" w:rsidP="00DD722A">
      <w:pPr>
        <w:spacing w:before="105" w:after="105" w:line="330" w:lineRule="atLeast"/>
        <w:jc w:val="center"/>
        <w:rPr>
          <w:ins w:id="88" w:author="Unknown"/>
          <w:rFonts w:ascii="Arial" w:hAnsi="Arial" w:cs="Arial"/>
          <w:color w:val="313131"/>
          <w:sz w:val="21"/>
          <w:szCs w:val="21"/>
        </w:rPr>
      </w:pPr>
      <w:ins w:id="89" w:author="Unknown">
        <w:r>
          <w:rPr>
            <w:rFonts w:ascii="Arial" w:hAnsi="Arial" w:cs="Arial"/>
            <w:color w:val="313131"/>
            <w:sz w:val="21"/>
            <w:szCs w:val="21"/>
          </w:rPr>
          <w:fldChar w:fldCharType="begin"/>
        </w:r>
        <w:r>
          <w:rPr>
            <w:rFonts w:ascii="Arial" w:hAnsi="Arial" w:cs="Arial"/>
            <w:color w:val="313131"/>
            <w:sz w:val="21"/>
            <w:szCs w:val="21"/>
          </w:rPr>
          <w:instrText xml:space="preserve"> HYPERLINK "http://www.tutorialspoint.com/javascript/javascript_regexp_object.htm" </w:instrText>
        </w:r>
        <w:r>
          <w:rPr>
            <w:rFonts w:ascii="Arial" w:hAnsi="Arial" w:cs="Arial"/>
            <w:color w:val="313131"/>
            <w:sz w:val="21"/>
            <w:szCs w:val="21"/>
          </w:rPr>
          <w:fldChar w:fldCharType="separate"/>
        </w:r>
        <w:r>
          <w:rPr>
            <w:rStyle w:val="Hyperlink"/>
            <w:rFonts w:ascii="Arial" w:hAnsi="Arial" w:cs="Arial"/>
            <w:color w:val="000000"/>
            <w:sz w:val="23"/>
            <w:szCs w:val="23"/>
          </w:rPr>
          <w:t>Next Page</w:t>
        </w:r>
        <w:r>
          <w:rPr>
            <w:rStyle w:val="apple-converted-space"/>
            <w:rFonts w:ascii="Arial" w:hAnsi="Arial" w:cs="Arial"/>
            <w:color w:val="000000"/>
            <w:sz w:val="23"/>
            <w:szCs w:val="23"/>
          </w:rPr>
          <w:t> </w:t>
        </w:r>
        <w:r>
          <w:rPr>
            <w:rStyle w:val="Hyperlink"/>
            <w:rFonts w:ascii="Arial" w:hAnsi="Arial" w:cs="Arial"/>
            <w:color w:val="000000"/>
            <w:sz w:val="23"/>
            <w:szCs w:val="23"/>
          </w:rPr>
          <w:t> </w:t>
        </w:r>
        <w:r>
          <w:rPr>
            <w:rFonts w:ascii="Arial" w:hAnsi="Arial" w:cs="Arial"/>
            <w:color w:val="313131"/>
            <w:sz w:val="21"/>
            <w:szCs w:val="21"/>
          </w:rPr>
          <w:fldChar w:fldCharType="end"/>
        </w:r>
      </w:ins>
    </w:p>
    <w:p w:rsidR="00DD722A" w:rsidRDefault="00DD722A" w:rsidP="00DD722A">
      <w:pPr>
        <w:spacing w:before="105" w:after="105" w:line="240" w:lineRule="auto"/>
        <w:rPr>
          <w:ins w:id="90" w:author="Unknown"/>
          <w:rFonts w:ascii="Times New Roman" w:hAnsi="Times New Roman" w:cs="Times New Roman"/>
          <w:sz w:val="24"/>
          <w:szCs w:val="24"/>
        </w:rPr>
      </w:pPr>
      <w:ins w:id="91" w:author="Unknown">
        <w:r>
          <w:pict>
            <v:rect id="_x0000_i1032" style="width:0;height:0" o:hralign="center" o:hrstd="t" o:hrnoshade="t" o:hr="t" fillcolor="#313131" stroked="f"/>
          </w:pict>
        </w:r>
      </w:ins>
    </w:p>
    <w:p w:rsidR="00DD722A" w:rsidRDefault="00DD722A" w:rsidP="00DD722A">
      <w:pPr>
        <w:pStyle w:val="NormalWeb"/>
        <w:spacing w:before="0" w:beforeAutospacing="0" w:after="240" w:afterAutospacing="0" w:line="360" w:lineRule="atLeast"/>
        <w:ind w:left="48" w:right="48"/>
        <w:jc w:val="both"/>
        <w:rPr>
          <w:ins w:id="92" w:author="Unknown"/>
          <w:rFonts w:ascii="Arial" w:hAnsi="Arial" w:cs="Arial"/>
          <w:color w:val="000000"/>
          <w:sz w:val="21"/>
          <w:szCs w:val="21"/>
        </w:rPr>
      </w:pPr>
      <w:ins w:id="93" w:author="Unknown">
        <w:r>
          <w:rPr>
            <w:rFonts w:ascii="Arial" w:hAnsi="Arial" w:cs="Arial"/>
            <w:color w:val="000000"/>
            <w:sz w:val="21"/>
            <w:szCs w:val="21"/>
          </w:rPr>
          <w:t>The</w:t>
        </w:r>
        <w:r>
          <w:rPr>
            <w:rStyle w:val="apple-converted-space"/>
            <w:rFonts w:ascii="Arial" w:hAnsi="Arial" w:cs="Arial"/>
            <w:color w:val="000000"/>
            <w:sz w:val="21"/>
            <w:szCs w:val="21"/>
          </w:rPr>
          <w:t> </w:t>
        </w:r>
        <w:r>
          <w:rPr>
            <w:rFonts w:ascii="Arial" w:hAnsi="Arial" w:cs="Arial"/>
            <w:b/>
            <w:bCs/>
            <w:color w:val="000000"/>
            <w:sz w:val="21"/>
            <w:szCs w:val="21"/>
          </w:rPr>
          <w:t>math</w:t>
        </w:r>
        <w:r>
          <w:rPr>
            <w:rStyle w:val="apple-converted-space"/>
            <w:rFonts w:ascii="Arial" w:hAnsi="Arial" w:cs="Arial"/>
            <w:color w:val="000000"/>
            <w:sz w:val="21"/>
            <w:szCs w:val="21"/>
          </w:rPr>
          <w:t> </w:t>
        </w:r>
        <w:r>
          <w:rPr>
            <w:rFonts w:ascii="Arial" w:hAnsi="Arial" w:cs="Arial"/>
            <w:color w:val="000000"/>
            <w:sz w:val="21"/>
            <w:szCs w:val="21"/>
          </w:rPr>
          <w:t>object provides you properties and methods for mathematical constants and functions. Unlike other global objects,</w:t>
        </w:r>
        <w:r>
          <w:rPr>
            <w:rStyle w:val="apple-converted-space"/>
            <w:rFonts w:ascii="Arial" w:hAnsi="Arial" w:cs="Arial"/>
            <w:color w:val="000000"/>
            <w:sz w:val="21"/>
            <w:szCs w:val="21"/>
          </w:rPr>
          <w:t> </w:t>
        </w:r>
        <w:r>
          <w:rPr>
            <w:rFonts w:ascii="Arial" w:hAnsi="Arial" w:cs="Arial"/>
            <w:b/>
            <w:bCs/>
            <w:color w:val="000000"/>
            <w:sz w:val="21"/>
            <w:szCs w:val="21"/>
          </w:rPr>
          <w:t>Math</w:t>
        </w:r>
        <w:r>
          <w:rPr>
            <w:rStyle w:val="apple-converted-space"/>
            <w:rFonts w:ascii="Arial" w:hAnsi="Arial" w:cs="Arial"/>
            <w:color w:val="000000"/>
            <w:sz w:val="21"/>
            <w:szCs w:val="21"/>
          </w:rPr>
          <w:t> </w:t>
        </w:r>
        <w:r>
          <w:rPr>
            <w:rFonts w:ascii="Arial" w:hAnsi="Arial" w:cs="Arial"/>
            <w:color w:val="000000"/>
            <w:sz w:val="21"/>
            <w:szCs w:val="21"/>
          </w:rPr>
          <w:t>is not a constructor. All the properties and methods of</w:t>
        </w:r>
        <w:r>
          <w:rPr>
            <w:rStyle w:val="apple-converted-space"/>
            <w:rFonts w:ascii="Arial" w:hAnsi="Arial" w:cs="Arial"/>
            <w:color w:val="000000"/>
            <w:sz w:val="21"/>
            <w:szCs w:val="21"/>
          </w:rPr>
          <w:t> </w:t>
        </w:r>
        <w:r>
          <w:rPr>
            <w:rFonts w:ascii="Arial" w:hAnsi="Arial" w:cs="Arial"/>
            <w:b/>
            <w:bCs/>
            <w:color w:val="000000"/>
            <w:sz w:val="21"/>
            <w:szCs w:val="21"/>
          </w:rPr>
          <w:t>Math</w:t>
        </w:r>
        <w:r>
          <w:rPr>
            <w:rStyle w:val="apple-converted-space"/>
            <w:rFonts w:ascii="Arial" w:hAnsi="Arial" w:cs="Arial"/>
            <w:color w:val="000000"/>
            <w:sz w:val="21"/>
            <w:szCs w:val="21"/>
          </w:rPr>
          <w:t> </w:t>
        </w:r>
        <w:r>
          <w:rPr>
            <w:rFonts w:ascii="Arial" w:hAnsi="Arial" w:cs="Arial"/>
            <w:color w:val="000000"/>
            <w:sz w:val="21"/>
            <w:szCs w:val="21"/>
          </w:rPr>
          <w:t>are static and can be called by using Math as an object without creating it.</w:t>
        </w:r>
      </w:ins>
    </w:p>
    <w:p w:rsidR="00DD722A" w:rsidRDefault="00DD722A" w:rsidP="00DD722A">
      <w:pPr>
        <w:pStyle w:val="NormalWeb"/>
        <w:spacing w:before="0" w:beforeAutospacing="0" w:after="240" w:afterAutospacing="0" w:line="360" w:lineRule="atLeast"/>
        <w:ind w:left="48" w:right="48"/>
        <w:jc w:val="both"/>
        <w:rPr>
          <w:ins w:id="94" w:author="Unknown"/>
          <w:rFonts w:ascii="Arial" w:hAnsi="Arial" w:cs="Arial"/>
          <w:color w:val="000000"/>
          <w:sz w:val="21"/>
          <w:szCs w:val="21"/>
        </w:rPr>
      </w:pPr>
      <w:ins w:id="95" w:author="Unknown">
        <w:r>
          <w:rPr>
            <w:rFonts w:ascii="Arial" w:hAnsi="Arial" w:cs="Arial"/>
            <w:color w:val="000000"/>
            <w:sz w:val="21"/>
            <w:szCs w:val="21"/>
          </w:rPr>
          <w:t>Thus, you refer to the constant</w:t>
        </w:r>
        <w:r>
          <w:rPr>
            <w:rStyle w:val="apple-converted-space"/>
            <w:rFonts w:ascii="Arial" w:hAnsi="Arial" w:cs="Arial"/>
            <w:color w:val="000000"/>
            <w:sz w:val="21"/>
            <w:szCs w:val="21"/>
          </w:rPr>
          <w:t> </w:t>
        </w:r>
        <w:r>
          <w:rPr>
            <w:rFonts w:ascii="Arial" w:hAnsi="Arial" w:cs="Arial"/>
            <w:b/>
            <w:bCs/>
            <w:color w:val="000000"/>
            <w:sz w:val="21"/>
            <w:szCs w:val="21"/>
          </w:rPr>
          <w:t>pi</w:t>
        </w:r>
        <w:r>
          <w:rPr>
            <w:rStyle w:val="apple-converted-space"/>
            <w:rFonts w:ascii="Arial" w:hAnsi="Arial" w:cs="Arial"/>
            <w:color w:val="000000"/>
            <w:sz w:val="21"/>
            <w:szCs w:val="21"/>
          </w:rPr>
          <w:t> </w:t>
        </w:r>
        <w:r>
          <w:rPr>
            <w:rFonts w:ascii="Arial" w:hAnsi="Arial" w:cs="Arial"/>
            <w:color w:val="000000"/>
            <w:sz w:val="21"/>
            <w:szCs w:val="21"/>
          </w:rPr>
          <w:t>as</w:t>
        </w:r>
        <w:r>
          <w:rPr>
            <w:rStyle w:val="apple-converted-space"/>
            <w:rFonts w:ascii="Arial" w:hAnsi="Arial" w:cs="Arial"/>
            <w:color w:val="000000"/>
            <w:sz w:val="21"/>
            <w:szCs w:val="21"/>
          </w:rPr>
          <w:t> </w:t>
        </w:r>
        <w:proofErr w:type="spellStart"/>
        <w:r>
          <w:rPr>
            <w:rFonts w:ascii="Arial" w:hAnsi="Arial" w:cs="Arial"/>
            <w:b/>
            <w:bCs/>
            <w:color w:val="000000"/>
            <w:sz w:val="21"/>
            <w:szCs w:val="21"/>
          </w:rPr>
          <w:t>Math.PI</w:t>
        </w:r>
        <w:proofErr w:type="spellEnd"/>
        <w:r>
          <w:rPr>
            <w:rStyle w:val="apple-converted-space"/>
            <w:rFonts w:ascii="Arial" w:hAnsi="Arial" w:cs="Arial"/>
            <w:color w:val="000000"/>
            <w:sz w:val="21"/>
            <w:szCs w:val="21"/>
          </w:rPr>
          <w:t> </w:t>
        </w:r>
        <w:r>
          <w:rPr>
            <w:rFonts w:ascii="Arial" w:hAnsi="Arial" w:cs="Arial"/>
            <w:color w:val="000000"/>
            <w:sz w:val="21"/>
            <w:szCs w:val="21"/>
          </w:rPr>
          <w:t>and you call the</w:t>
        </w:r>
        <w:r>
          <w:rPr>
            <w:rStyle w:val="apple-converted-space"/>
            <w:rFonts w:ascii="Arial" w:hAnsi="Arial" w:cs="Arial"/>
            <w:color w:val="000000"/>
            <w:sz w:val="21"/>
            <w:szCs w:val="21"/>
          </w:rPr>
          <w:t> </w:t>
        </w:r>
        <w:r>
          <w:rPr>
            <w:rFonts w:ascii="Arial" w:hAnsi="Arial" w:cs="Arial"/>
            <w:i/>
            <w:iCs/>
            <w:color w:val="000000"/>
            <w:sz w:val="21"/>
            <w:szCs w:val="21"/>
          </w:rPr>
          <w:t>sine</w:t>
        </w:r>
        <w:r>
          <w:rPr>
            <w:rStyle w:val="apple-converted-space"/>
            <w:rFonts w:ascii="Arial" w:hAnsi="Arial" w:cs="Arial"/>
            <w:color w:val="000000"/>
            <w:sz w:val="21"/>
            <w:szCs w:val="21"/>
          </w:rPr>
          <w:t> </w:t>
        </w:r>
        <w:r>
          <w:rPr>
            <w:rFonts w:ascii="Arial" w:hAnsi="Arial" w:cs="Arial"/>
            <w:color w:val="000000"/>
            <w:sz w:val="21"/>
            <w:szCs w:val="21"/>
          </w:rPr>
          <w:t>function as</w:t>
        </w:r>
        <w:r>
          <w:rPr>
            <w:rStyle w:val="apple-converted-space"/>
            <w:rFonts w:ascii="Arial" w:hAnsi="Arial" w:cs="Arial"/>
            <w:color w:val="000000"/>
            <w:sz w:val="21"/>
            <w:szCs w:val="21"/>
          </w:rPr>
          <w:t> </w:t>
        </w:r>
        <w:proofErr w:type="spellStart"/>
        <w:r>
          <w:rPr>
            <w:rFonts w:ascii="Arial" w:hAnsi="Arial" w:cs="Arial"/>
            <w:b/>
            <w:bCs/>
            <w:color w:val="000000"/>
            <w:sz w:val="21"/>
            <w:szCs w:val="21"/>
          </w:rPr>
          <w:t>Math.sin</w:t>
        </w:r>
        <w:proofErr w:type="spellEnd"/>
        <w:r>
          <w:rPr>
            <w:rFonts w:ascii="Arial" w:hAnsi="Arial" w:cs="Arial"/>
            <w:b/>
            <w:bCs/>
            <w:color w:val="000000"/>
            <w:sz w:val="21"/>
            <w:szCs w:val="21"/>
          </w:rPr>
          <w:t>(x)</w:t>
        </w:r>
        <w:r>
          <w:rPr>
            <w:rFonts w:ascii="Arial" w:hAnsi="Arial" w:cs="Arial"/>
            <w:color w:val="000000"/>
            <w:sz w:val="21"/>
            <w:szCs w:val="21"/>
          </w:rPr>
          <w:t>, where x is the method's argument.</w:t>
        </w:r>
      </w:ins>
    </w:p>
    <w:p w:rsidR="00DD722A" w:rsidRDefault="00DD722A" w:rsidP="00DD722A">
      <w:pPr>
        <w:pStyle w:val="Heading3"/>
        <w:spacing w:before="48" w:beforeAutospacing="0" w:after="48" w:afterAutospacing="0" w:line="360" w:lineRule="atLeast"/>
        <w:ind w:right="48"/>
        <w:rPr>
          <w:ins w:id="96" w:author="Unknown"/>
          <w:rFonts w:ascii="Arial" w:hAnsi="Arial" w:cs="Arial"/>
          <w:b w:val="0"/>
          <w:bCs w:val="0"/>
          <w:color w:val="000000"/>
          <w:sz w:val="31"/>
          <w:szCs w:val="31"/>
        </w:rPr>
      </w:pPr>
      <w:ins w:id="97" w:author="Unknown">
        <w:r>
          <w:rPr>
            <w:rFonts w:ascii="Arial" w:hAnsi="Arial" w:cs="Arial"/>
            <w:b w:val="0"/>
            <w:bCs w:val="0"/>
            <w:color w:val="000000"/>
            <w:sz w:val="31"/>
            <w:szCs w:val="31"/>
          </w:rPr>
          <w:t>Syntax</w:t>
        </w:r>
      </w:ins>
    </w:p>
    <w:p w:rsidR="00DD722A" w:rsidRDefault="00DD722A" w:rsidP="00DD722A">
      <w:pPr>
        <w:pStyle w:val="NormalWeb"/>
        <w:spacing w:before="0" w:beforeAutospacing="0" w:after="240" w:afterAutospacing="0" w:line="360" w:lineRule="atLeast"/>
        <w:ind w:left="48" w:right="48"/>
        <w:jc w:val="both"/>
        <w:rPr>
          <w:ins w:id="98" w:author="Unknown"/>
          <w:rFonts w:ascii="Arial" w:hAnsi="Arial" w:cs="Arial"/>
          <w:color w:val="000000"/>
          <w:sz w:val="21"/>
          <w:szCs w:val="21"/>
        </w:rPr>
      </w:pPr>
      <w:ins w:id="99" w:author="Unknown">
        <w:r>
          <w:rPr>
            <w:rFonts w:ascii="Arial" w:hAnsi="Arial" w:cs="Arial"/>
            <w:color w:val="000000"/>
            <w:sz w:val="21"/>
            <w:szCs w:val="21"/>
          </w:rPr>
          <w:t>The syntax to call the properties and methods of Math are as follows</w:t>
        </w:r>
      </w:ins>
    </w:p>
    <w:p w:rsidR="00DD722A" w:rsidRDefault="00DD722A" w:rsidP="00DD72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ins w:id="100" w:author="Unknown"/>
          <w:rStyle w:val="pln"/>
          <w:rFonts w:ascii="Consolas" w:hAnsi="Consolas" w:cs="Consolas"/>
          <w:color w:val="313131"/>
          <w:sz w:val="18"/>
          <w:szCs w:val="18"/>
        </w:rPr>
      </w:pPr>
      <w:proofErr w:type="spellStart"/>
      <w:proofErr w:type="gramStart"/>
      <w:ins w:id="101" w:author="Unknown">
        <w:r>
          <w:rPr>
            <w:rStyle w:val="kwd"/>
            <w:rFonts w:ascii="Consolas" w:hAnsi="Consolas" w:cs="Consolas"/>
            <w:color w:val="000088"/>
            <w:sz w:val="18"/>
            <w:szCs w:val="18"/>
          </w:rPr>
          <w:t>var</w:t>
        </w:r>
        <w:proofErr w:type="spellEnd"/>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pi_val</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Math</w:t>
        </w:r>
        <w:r>
          <w:rPr>
            <w:rStyle w:val="pun"/>
            <w:rFonts w:ascii="Consolas" w:hAnsi="Consolas" w:cs="Consolas"/>
            <w:color w:val="666600"/>
            <w:sz w:val="18"/>
            <w:szCs w:val="18"/>
          </w:rPr>
          <w:t>.</w:t>
        </w:r>
        <w:r>
          <w:rPr>
            <w:rStyle w:val="pln"/>
            <w:rFonts w:ascii="Consolas" w:hAnsi="Consolas" w:cs="Consolas"/>
            <w:color w:val="313131"/>
            <w:sz w:val="18"/>
            <w:szCs w:val="18"/>
          </w:rPr>
          <w:t>PI</w:t>
        </w:r>
        <w:proofErr w:type="spellEnd"/>
        <w:r>
          <w:rPr>
            <w:rStyle w:val="pun"/>
            <w:rFonts w:ascii="Consolas" w:hAnsi="Consolas" w:cs="Consolas"/>
            <w:color w:val="666600"/>
            <w:sz w:val="18"/>
            <w:szCs w:val="18"/>
          </w:rPr>
          <w:t>;</w:t>
        </w:r>
      </w:ins>
    </w:p>
    <w:p w:rsidR="00DD722A" w:rsidRDefault="00DD722A" w:rsidP="00DD72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ins w:id="102" w:author="Unknown"/>
          <w:rFonts w:ascii="Consolas" w:hAnsi="Consolas" w:cs="Consolas"/>
          <w:color w:val="313131"/>
          <w:sz w:val="18"/>
          <w:szCs w:val="18"/>
        </w:rPr>
      </w:pPr>
      <w:proofErr w:type="spellStart"/>
      <w:proofErr w:type="gramStart"/>
      <w:ins w:id="103" w:author="Unknown">
        <w:r>
          <w:rPr>
            <w:rStyle w:val="kwd"/>
            <w:rFonts w:ascii="Consolas" w:hAnsi="Consolas" w:cs="Consolas"/>
            <w:color w:val="000088"/>
            <w:sz w:val="18"/>
            <w:szCs w:val="18"/>
          </w:rPr>
          <w:t>var</w:t>
        </w:r>
        <w:proofErr w:type="spellEnd"/>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sine_val</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Math</w:t>
        </w:r>
        <w:r>
          <w:rPr>
            <w:rStyle w:val="pun"/>
            <w:rFonts w:ascii="Consolas" w:hAnsi="Consolas" w:cs="Consolas"/>
            <w:color w:val="666600"/>
            <w:sz w:val="18"/>
            <w:szCs w:val="18"/>
          </w:rPr>
          <w:t>.</w:t>
        </w:r>
        <w:r>
          <w:rPr>
            <w:rStyle w:val="pln"/>
            <w:rFonts w:ascii="Consolas" w:hAnsi="Consolas" w:cs="Consolas"/>
            <w:color w:val="313131"/>
            <w:sz w:val="18"/>
            <w:szCs w:val="18"/>
          </w:rPr>
          <w:t>sin</w:t>
        </w:r>
        <w:proofErr w:type="spellEnd"/>
        <w:r>
          <w:rPr>
            <w:rStyle w:val="pun"/>
            <w:rFonts w:ascii="Consolas" w:hAnsi="Consolas" w:cs="Consolas"/>
            <w:color w:val="666600"/>
            <w:sz w:val="18"/>
            <w:szCs w:val="18"/>
          </w:rPr>
          <w:t>(</w:t>
        </w:r>
        <w:r>
          <w:rPr>
            <w:rStyle w:val="lit"/>
            <w:rFonts w:ascii="Consolas" w:hAnsi="Consolas" w:cs="Consolas"/>
            <w:color w:val="006666"/>
            <w:sz w:val="18"/>
            <w:szCs w:val="18"/>
          </w:rPr>
          <w:t>30</w:t>
        </w:r>
        <w:r>
          <w:rPr>
            <w:rStyle w:val="pun"/>
            <w:rFonts w:ascii="Consolas" w:hAnsi="Consolas" w:cs="Consolas"/>
            <w:color w:val="666600"/>
            <w:sz w:val="18"/>
            <w:szCs w:val="18"/>
          </w:rPr>
          <w:t>);</w:t>
        </w:r>
      </w:ins>
    </w:p>
    <w:p w:rsidR="00DD722A" w:rsidRDefault="00DD722A" w:rsidP="00DD722A">
      <w:pPr>
        <w:pStyle w:val="Heading2"/>
        <w:spacing w:before="48" w:beforeAutospacing="0" w:after="48" w:afterAutospacing="0" w:line="360" w:lineRule="atLeast"/>
        <w:ind w:right="48"/>
        <w:rPr>
          <w:ins w:id="104" w:author="Unknown"/>
          <w:rFonts w:ascii="Arial" w:hAnsi="Arial" w:cs="Arial"/>
          <w:b w:val="0"/>
          <w:bCs w:val="0"/>
          <w:color w:val="121214"/>
          <w:spacing w:val="-15"/>
          <w:sz w:val="41"/>
          <w:szCs w:val="41"/>
        </w:rPr>
      </w:pPr>
      <w:ins w:id="105" w:author="Unknown">
        <w:r>
          <w:rPr>
            <w:rFonts w:ascii="Arial" w:hAnsi="Arial" w:cs="Arial"/>
            <w:b w:val="0"/>
            <w:bCs w:val="0"/>
            <w:color w:val="121214"/>
            <w:spacing w:val="-15"/>
            <w:sz w:val="41"/>
            <w:szCs w:val="41"/>
          </w:rPr>
          <w:t>Math Properties</w:t>
        </w:r>
      </w:ins>
    </w:p>
    <w:p w:rsidR="00DD722A" w:rsidRDefault="00DD722A" w:rsidP="00DD722A">
      <w:pPr>
        <w:pStyle w:val="NormalWeb"/>
        <w:spacing w:before="0" w:beforeAutospacing="0" w:after="240" w:afterAutospacing="0" w:line="360" w:lineRule="atLeast"/>
        <w:ind w:left="48" w:right="48"/>
        <w:jc w:val="both"/>
        <w:rPr>
          <w:ins w:id="106" w:author="Unknown"/>
          <w:rFonts w:ascii="Arial" w:hAnsi="Arial" w:cs="Arial"/>
          <w:color w:val="000000"/>
          <w:sz w:val="21"/>
          <w:szCs w:val="21"/>
        </w:rPr>
      </w:pPr>
      <w:ins w:id="107" w:author="Unknown">
        <w:r>
          <w:rPr>
            <w:rFonts w:ascii="Arial" w:hAnsi="Arial" w:cs="Arial"/>
            <w:color w:val="000000"/>
            <w:sz w:val="21"/>
            <w:szCs w:val="21"/>
          </w:rPr>
          <w:t>Here is a list of all the properties of Math and their description.</w:t>
        </w:r>
      </w:ins>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2"/>
        <w:gridCol w:w="7248"/>
      </w:tblGrid>
      <w:tr w:rsidR="00DD722A" w:rsidTr="00DD722A">
        <w:tc>
          <w:tcPr>
            <w:tcW w:w="1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D722A" w:rsidRDefault="00DD722A">
            <w:pPr>
              <w:spacing w:after="300"/>
              <w:rPr>
                <w:rFonts w:ascii="Arial" w:hAnsi="Arial" w:cs="Arial"/>
                <w:b/>
                <w:bCs/>
                <w:color w:val="313131"/>
                <w:sz w:val="21"/>
                <w:szCs w:val="21"/>
              </w:rPr>
            </w:pPr>
            <w:r>
              <w:rPr>
                <w:rFonts w:ascii="Arial" w:hAnsi="Arial" w:cs="Arial"/>
                <w:b/>
                <w:bCs/>
                <w:color w:val="313131"/>
                <w:sz w:val="21"/>
                <w:szCs w:val="21"/>
              </w:rPr>
              <w:t>Property</w:t>
            </w:r>
          </w:p>
        </w:tc>
        <w:tc>
          <w:tcPr>
            <w:tcW w:w="4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D722A" w:rsidRDefault="00DD722A">
            <w:pPr>
              <w:spacing w:after="300"/>
              <w:rPr>
                <w:rFonts w:ascii="Arial" w:hAnsi="Arial" w:cs="Arial"/>
                <w:b/>
                <w:bCs/>
                <w:color w:val="313131"/>
                <w:sz w:val="21"/>
                <w:szCs w:val="21"/>
              </w:rPr>
            </w:pPr>
            <w:r>
              <w:rPr>
                <w:rFonts w:ascii="Arial" w:hAnsi="Arial" w:cs="Arial"/>
                <w:b/>
                <w:bCs/>
                <w:color w:val="313131"/>
                <w:sz w:val="21"/>
                <w:szCs w:val="21"/>
              </w:rPr>
              <w:t>Description</w:t>
            </w:r>
          </w:p>
        </w:tc>
      </w:tr>
      <w:tr w:rsidR="00DD722A" w:rsidTr="00DD72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hyperlink r:id="rId57" w:history="1">
              <w:r>
                <w:rPr>
                  <w:rStyle w:val="Hyperlink"/>
                  <w:rFonts w:ascii="Arial" w:hAnsi="Arial" w:cs="Arial"/>
                  <w:b/>
                  <w:bCs/>
                  <w:color w:val="313131"/>
                  <w:sz w:val="21"/>
                  <w:szCs w:val="21"/>
                </w:rPr>
                <w:t>E \</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r>
              <w:rPr>
                <w:rFonts w:ascii="Arial" w:hAnsi="Arial" w:cs="Arial"/>
                <w:color w:val="313131"/>
                <w:sz w:val="21"/>
                <w:szCs w:val="21"/>
              </w:rPr>
              <w:t>Euler's constant and the base of natural logarithms, approximately 2.718.</w:t>
            </w:r>
          </w:p>
        </w:tc>
      </w:tr>
      <w:tr w:rsidR="00DD722A" w:rsidTr="00DD72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hyperlink r:id="rId58" w:history="1">
              <w:r>
                <w:rPr>
                  <w:rStyle w:val="Hyperlink"/>
                  <w:rFonts w:ascii="Arial" w:hAnsi="Arial" w:cs="Arial"/>
                  <w:b/>
                  <w:bCs/>
                  <w:color w:val="313131"/>
                  <w:sz w:val="21"/>
                  <w:szCs w:val="21"/>
                </w:rPr>
                <w:t>LN2</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r>
              <w:rPr>
                <w:rFonts w:ascii="Arial" w:hAnsi="Arial" w:cs="Arial"/>
                <w:color w:val="313131"/>
                <w:sz w:val="21"/>
                <w:szCs w:val="21"/>
              </w:rPr>
              <w:t>Natural logarithm of 2, approximately 0.693.</w:t>
            </w:r>
          </w:p>
        </w:tc>
      </w:tr>
      <w:tr w:rsidR="00DD722A" w:rsidTr="00DD72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hyperlink r:id="rId59" w:history="1">
              <w:r>
                <w:rPr>
                  <w:rStyle w:val="Hyperlink"/>
                  <w:rFonts w:ascii="Arial" w:hAnsi="Arial" w:cs="Arial"/>
                  <w:b/>
                  <w:bCs/>
                  <w:color w:val="313131"/>
                  <w:sz w:val="21"/>
                  <w:szCs w:val="21"/>
                </w:rPr>
                <w:t>LN10</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r>
              <w:rPr>
                <w:rFonts w:ascii="Arial" w:hAnsi="Arial" w:cs="Arial"/>
                <w:color w:val="313131"/>
                <w:sz w:val="21"/>
                <w:szCs w:val="21"/>
              </w:rPr>
              <w:t>Natural logarithm of 10, approximately 2.302.</w:t>
            </w:r>
          </w:p>
        </w:tc>
      </w:tr>
      <w:tr w:rsidR="00DD722A" w:rsidTr="00DD72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hyperlink r:id="rId60" w:history="1">
              <w:r>
                <w:rPr>
                  <w:rStyle w:val="Hyperlink"/>
                  <w:rFonts w:ascii="Arial" w:hAnsi="Arial" w:cs="Arial"/>
                  <w:b/>
                  <w:bCs/>
                  <w:color w:val="313131"/>
                  <w:sz w:val="21"/>
                  <w:szCs w:val="21"/>
                </w:rPr>
                <w:t>LOG2E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r>
              <w:rPr>
                <w:rFonts w:ascii="Arial" w:hAnsi="Arial" w:cs="Arial"/>
                <w:color w:val="313131"/>
                <w:sz w:val="21"/>
                <w:szCs w:val="21"/>
              </w:rPr>
              <w:t>Base 2 logarithm of E, approximately 1.442.</w:t>
            </w:r>
          </w:p>
        </w:tc>
      </w:tr>
      <w:tr w:rsidR="00DD722A" w:rsidTr="00DD72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hyperlink r:id="rId61" w:history="1">
              <w:r>
                <w:rPr>
                  <w:rStyle w:val="Hyperlink"/>
                  <w:rFonts w:ascii="Arial" w:hAnsi="Arial" w:cs="Arial"/>
                  <w:b/>
                  <w:bCs/>
                  <w:color w:val="313131"/>
                  <w:sz w:val="21"/>
                  <w:szCs w:val="21"/>
                </w:rPr>
                <w:t>LOG10E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r>
              <w:rPr>
                <w:rFonts w:ascii="Arial" w:hAnsi="Arial" w:cs="Arial"/>
                <w:color w:val="313131"/>
                <w:sz w:val="21"/>
                <w:szCs w:val="21"/>
              </w:rPr>
              <w:t>Base 10 logarithm of E, approximately 0.434.</w:t>
            </w:r>
          </w:p>
        </w:tc>
      </w:tr>
      <w:tr w:rsidR="00DD722A" w:rsidTr="00DD72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hyperlink r:id="rId62" w:history="1">
              <w:r>
                <w:rPr>
                  <w:rStyle w:val="Hyperlink"/>
                  <w:rFonts w:ascii="Arial" w:hAnsi="Arial" w:cs="Arial"/>
                  <w:b/>
                  <w:bCs/>
                  <w:color w:val="313131"/>
                  <w:sz w:val="21"/>
                  <w:szCs w:val="21"/>
                </w:rPr>
                <w:t>PI</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r>
              <w:rPr>
                <w:rFonts w:ascii="Arial" w:hAnsi="Arial" w:cs="Arial"/>
                <w:color w:val="313131"/>
                <w:sz w:val="21"/>
                <w:szCs w:val="21"/>
              </w:rPr>
              <w:t>Ratio of the circumference of a circle to its diameter, approximately 3.14159.</w:t>
            </w:r>
          </w:p>
        </w:tc>
      </w:tr>
      <w:tr w:rsidR="00DD722A" w:rsidTr="00DD72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hyperlink r:id="rId63" w:history="1">
              <w:r>
                <w:rPr>
                  <w:rStyle w:val="Hyperlink"/>
                  <w:rFonts w:ascii="Arial" w:hAnsi="Arial" w:cs="Arial"/>
                  <w:b/>
                  <w:bCs/>
                  <w:color w:val="313131"/>
                  <w:sz w:val="21"/>
                  <w:szCs w:val="21"/>
                </w:rPr>
                <w:t>SQRT1_2</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r>
              <w:rPr>
                <w:rFonts w:ascii="Arial" w:hAnsi="Arial" w:cs="Arial"/>
                <w:color w:val="313131"/>
                <w:sz w:val="21"/>
                <w:szCs w:val="21"/>
              </w:rPr>
              <w:t>Square root of 1/2; equivalently, 1 over the square root of 2, approximately 0.707.</w:t>
            </w:r>
          </w:p>
        </w:tc>
      </w:tr>
      <w:tr w:rsidR="00DD722A" w:rsidTr="00DD72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hyperlink r:id="rId64" w:history="1">
              <w:r>
                <w:rPr>
                  <w:rStyle w:val="Hyperlink"/>
                  <w:rFonts w:ascii="Arial" w:hAnsi="Arial" w:cs="Arial"/>
                  <w:b/>
                  <w:bCs/>
                  <w:color w:val="313131"/>
                  <w:sz w:val="21"/>
                  <w:szCs w:val="21"/>
                </w:rPr>
                <w:t>SQRT2</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r>
              <w:rPr>
                <w:rFonts w:ascii="Arial" w:hAnsi="Arial" w:cs="Arial"/>
                <w:color w:val="313131"/>
                <w:sz w:val="21"/>
                <w:szCs w:val="21"/>
              </w:rPr>
              <w:t>Square root of 2, approximately 1.414.</w:t>
            </w:r>
          </w:p>
        </w:tc>
      </w:tr>
    </w:tbl>
    <w:p w:rsidR="00DD722A" w:rsidRDefault="00DD722A" w:rsidP="00DD722A">
      <w:pPr>
        <w:pStyle w:val="NormalWeb"/>
        <w:spacing w:before="0" w:beforeAutospacing="0" w:after="240" w:afterAutospacing="0" w:line="360" w:lineRule="atLeast"/>
        <w:ind w:left="48" w:right="48"/>
        <w:jc w:val="both"/>
        <w:rPr>
          <w:ins w:id="108" w:author="Unknown"/>
          <w:rFonts w:ascii="Arial" w:hAnsi="Arial" w:cs="Arial"/>
          <w:color w:val="000000"/>
          <w:sz w:val="21"/>
          <w:szCs w:val="21"/>
        </w:rPr>
      </w:pPr>
      <w:ins w:id="109" w:author="Unknown">
        <w:r>
          <w:rPr>
            <w:rFonts w:ascii="Arial" w:hAnsi="Arial" w:cs="Arial"/>
            <w:color w:val="000000"/>
            <w:sz w:val="21"/>
            <w:szCs w:val="21"/>
          </w:rPr>
          <w:t>In the following sections, we will have a few examples to demonstrate the usage of Math properties.</w:t>
        </w:r>
      </w:ins>
    </w:p>
    <w:p w:rsidR="00DD722A" w:rsidRDefault="00DD722A" w:rsidP="00DD722A">
      <w:pPr>
        <w:pStyle w:val="Heading2"/>
        <w:spacing w:before="48" w:beforeAutospacing="0" w:after="48" w:afterAutospacing="0" w:line="360" w:lineRule="atLeast"/>
        <w:ind w:right="48"/>
        <w:rPr>
          <w:ins w:id="110" w:author="Unknown"/>
          <w:rFonts w:ascii="Arial" w:hAnsi="Arial" w:cs="Arial"/>
          <w:b w:val="0"/>
          <w:bCs w:val="0"/>
          <w:color w:val="121214"/>
          <w:spacing w:val="-15"/>
          <w:sz w:val="41"/>
          <w:szCs w:val="41"/>
        </w:rPr>
      </w:pPr>
      <w:ins w:id="111" w:author="Unknown">
        <w:r>
          <w:rPr>
            <w:rFonts w:ascii="Arial" w:hAnsi="Arial" w:cs="Arial"/>
            <w:b w:val="0"/>
            <w:bCs w:val="0"/>
            <w:color w:val="121214"/>
            <w:spacing w:val="-15"/>
            <w:sz w:val="41"/>
            <w:szCs w:val="41"/>
          </w:rPr>
          <w:t>Math Methods</w:t>
        </w:r>
      </w:ins>
    </w:p>
    <w:p w:rsidR="00DD722A" w:rsidRDefault="00DD722A" w:rsidP="00DD722A">
      <w:pPr>
        <w:pStyle w:val="NormalWeb"/>
        <w:spacing w:before="0" w:beforeAutospacing="0" w:after="240" w:afterAutospacing="0" w:line="360" w:lineRule="atLeast"/>
        <w:ind w:left="48" w:right="48"/>
        <w:jc w:val="both"/>
        <w:rPr>
          <w:ins w:id="112" w:author="Unknown"/>
          <w:rFonts w:ascii="Arial" w:hAnsi="Arial" w:cs="Arial"/>
          <w:color w:val="000000"/>
          <w:sz w:val="21"/>
          <w:szCs w:val="21"/>
        </w:rPr>
      </w:pPr>
      <w:ins w:id="113" w:author="Unknown">
        <w:r>
          <w:rPr>
            <w:rFonts w:ascii="Arial" w:hAnsi="Arial" w:cs="Arial"/>
            <w:color w:val="000000"/>
            <w:sz w:val="21"/>
            <w:szCs w:val="21"/>
          </w:rPr>
          <w:t>Here is a list of the methods associated with Math object and their description</w:t>
        </w:r>
      </w:ins>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2"/>
        <w:gridCol w:w="7248"/>
      </w:tblGrid>
      <w:tr w:rsidR="00DD722A" w:rsidTr="00DD722A">
        <w:tc>
          <w:tcPr>
            <w:tcW w:w="1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D722A" w:rsidRDefault="00DD722A">
            <w:pPr>
              <w:spacing w:after="300"/>
              <w:rPr>
                <w:rFonts w:ascii="Arial" w:hAnsi="Arial" w:cs="Arial"/>
                <w:b/>
                <w:bCs/>
                <w:color w:val="313131"/>
                <w:sz w:val="21"/>
                <w:szCs w:val="21"/>
              </w:rPr>
            </w:pPr>
            <w:r>
              <w:rPr>
                <w:rFonts w:ascii="Arial" w:hAnsi="Arial" w:cs="Arial"/>
                <w:b/>
                <w:bCs/>
                <w:color w:val="313131"/>
                <w:sz w:val="21"/>
                <w:szCs w:val="21"/>
              </w:rPr>
              <w:t>Method</w:t>
            </w:r>
          </w:p>
        </w:tc>
        <w:tc>
          <w:tcPr>
            <w:tcW w:w="4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D722A" w:rsidRDefault="00DD722A">
            <w:pPr>
              <w:spacing w:after="300"/>
              <w:rPr>
                <w:rFonts w:ascii="Arial" w:hAnsi="Arial" w:cs="Arial"/>
                <w:b/>
                <w:bCs/>
                <w:color w:val="313131"/>
                <w:sz w:val="21"/>
                <w:szCs w:val="21"/>
              </w:rPr>
            </w:pPr>
            <w:r>
              <w:rPr>
                <w:rFonts w:ascii="Arial" w:hAnsi="Arial" w:cs="Arial"/>
                <w:b/>
                <w:bCs/>
                <w:color w:val="313131"/>
                <w:sz w:val="21"/>
                <w:szCs w:val="21"/>
              </w:rPr>
              <w:t>Description</w:t>
            </w:r>
          </w:p>
        </w:tc>
      </w:tr>
      <w:tr w:rsidR="00DD722A" w:rsidTr="00DD72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hyperlink r:id="rId65" w:history="1">
              <w:r>
                <w:rPr>
                  <w:rStyle w:val="Hyperlink"/>
                  <w:rFonts w:ascii="Arial" w:hAnsi="Arial" w:cs="Arial"/>
                  <w:b/>
                  <w:bCs/>
                  <w:color w:val="313131"/>
                  <w:sz w:val="21"/>
                  <w:szCs w:val="21"/>
                </w:rPr>
                <w:t>abs()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r>
              <w:rPr>
                <w:rFonts w:ascii="Arial" w:hAnsi="Arial" w:cs="Arial"/>
                <w:color w:val="313131"/>
                <w:sz w:val="21"/>
                <w:szCs w:val="21"/>
              </w:rPr>
              <w:t>Returns the absolute value of a number.</w:t>
            </w:r>
          </w:p>
        </w:tc>
      </w:tr>
      <w:tr w:rsidR="00DD722A" w:rsidTr="00DD72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hyperlink r:id="rId66" w:history="1">
              <w:proofErr w:type="spellStart"/>
              <w:r>
                <w:rPr>
                  <w:rStyle w:val="Hyperlink"/>
                  <w:rFonts w:ascii="Arial" w:hAnsi="Arial" w:cs="Arial"/>
                  <w:b/>
                  <w:bCs/>
                  <w:color w:val="313131"/>
                  <w:sz w:val="21"/>
                  <w:szCs w:val="21"/>
                </w:rPr>
                <w:t>acos</w:t>
              </w:r>
              <w:proofErr w:type="spellEnd"/>
              <w:r>
                <w:rPr>
                  <w:rStyle w:val="Hyperlink"/>
                  <w:rFonts w:ascii="Arial" w:hAnsi="Arial" w:cs="Arial"/>
                  <w:b/>
                  <w:bCs/>
                  <w:color w:val="313131"/>
                  <w:sz w:val="21"/>
                  <w:szCs w:val="21"/>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r>
              <w:rPr>
                <w:rFonts w:ascii="Arial" w:hAnsi="Arial" w:cs="Arial"/>
                <w:color w:val="313131"/>
                <w:sz w:val="21"/>
                <w:szCs w:val="21"/>
              </w:rPr>
              <w:t>Returns the arccosine (in radians) of a number.</w:t>
            </w:r>
          </w:p>
        </w:tc>
      </w:tr>
      <w:tr w:rsidR="00DD722A" w:rsidTr="00DD72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hyperlink r:id="rId67" w:history="1">
              <w:proofErr w:type="spellStart"/>
              <w:r>
                <w:rPr>
                  <w:rStyle w:val="Hyperlink"/>
                  <w:rFonts w:ascii="Arial" w:hAnsi="Arial" w:cs="Arial"/>
                  <w:b/>
                  <w:bCs/>
                  <w:color w:val="313131"/>
                  <w:sz w:val="21"/>
                  <w:szCs w:val="21"/>
                </w:rPr>
                <w:t>asin</w:t>
              </w:r>
              <w:proofErr w:type="spellEnd"/>
              <w:r>
                <w:rPr>
                  <w:rStyle w:val="Hyperlink"/>
                  <w:rFonts w:ascii="Arial" w:hAnsi="Arial" w:cs="Arial"/>
                  <w:b/>
                  <w:bCs/>
                  <w:color w:val="313131"/>
                  <w:sz w:val="21"/>
                  <w:szCs w:val="21"/>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r>
              <w:rPr>
                <w:rFonts w:ascii="Arial" w:hAnsi="Arial" w:cs="Arial"/>
                <w:color w:val="313131"/>
                <w:sz w:val="21"/>
                <w:szCs w:val="21"/>
              </w:rPr>
              <w:t>Returns the arcsine (in radians) of a number.</w:t>
            </w:r>
          </w:p>
        </w:tc>
      </w:tr>
      <w:tr w:rsidR="00DD722A" w:rsidTr="00DD72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hyperlink r:id="rId68" w:history="1">
              <w:proofErr w:type="spellStart"/>
              <w:r>
                <w:rPr>
                  <w:rStyle w:val="Hyperlink"/>
                  <w:rFonts w:ascii="Arial" w:hAnsi="Arial" w:cs="Arial"/>
                  <w:b/>
                  <w:bCs/>
                  <w:color w:val="313131"/>
                  <w:sz w:val="21"/>
                  <w:szCs w:val="21"/>
                </w:rPr>
                <w:t>atan</w:t>
              </w:r>
              <w:proofErr w:type="spellEnd"/>
              <w:r>
                <w:rPr>
                  <w:rStyle w:val="Hyperlink"/>
                  <w:rFonts w:ascii="Arial" w:hAnsi="Arial" w:cs="Arial"/>
                  <w:b/>
                  <w:bCs/>
                  <w:color w:val="313131"/>
                  <w:sz w:val="21"/>
                  <w:szCs w:val="21"/>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r>
              <w:rPr>
                <w:rFonts w:ascii="Arial" w:hAnsi="Arial" w:cs="Arial"/>
                <w:color w:val="313131"/>
                <w:sz w:val="21"/>
                <w:szCs w:val="21"/>
              </w:rPr>
              <w:t>Returns the arctangent (in radians) of a number.</w:t>
            </w:r>
          </w:p>
        </w:tc>
      </w:tr>
      <w:tr w:rsidR="00DD722A" w:rsidTr="00DD72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hyperlink r:id="rId69" w:history="1">
              <w:r>
                <w:rPr>
                  <w:rStyle w:val="Hyperlink"/>
                  <w:rFonts w:ascii="Arial" w:hAnsi="Arial" w:cs="Arial"/>
                  <w:b/>
                  <w:bCs/>
                  <w:color w:val="313131"/>
                  <w:sz w:val="21"/>
                  <w:szCs w:val="21"/>
                </w:rPr>
                <w:t>atan2()</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r>
              <w:rPr>
                <w:rFonts w:ascii="Arial" w:hAnsi="Arial" w:cs="Arial"/>
                <w:color w:val="313131"/>
                <w:sz w:val="21"/>
                <w:szCs w:val="21"/>
              </w:rPr>
              <w:t>Returns the arctangent of the quotient of its arguments.</w:t>
            </w:r>
          </w:p>
        </w:tc>
      </w:tr>
      <w:tr w:rsidR="00DD722A" w:rsidTr="00DD72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hyperlink r:id="rId70" w:history="1">
              <w:r>
                <w:rPr>
                  <w:rStyle w:val="Hyperlink"/>
                  <w:rFonts w:ascii="Arial" w:hAnsi="Arial" w:cs="Arial"/>
                  <w:b/>
                  <w:bCs/>
                  <w:color w:val="313131"/>
                  <w:sz w:val="21"/>
                  <w:szCs w:val="21"/>
                </w:rPr>
                <w:t>ceil()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r>
              <w:rPr>
                <w:rFonts w:ascii="Arial" w:hAnsi="Arial" w:cs="Arial"/>
                <w:color w:val="313131"/>
                <w:sz w:val="21"/>
                <w:szCs w:val="21"/>
              </w:rPr>
              <w:t>Returns the smallest integer greater than or equal to a number.</w:t>
            </w:r>
          </w:p>
        </w:tc>
      </w:tr>
      <w:tr w:rsidR="00DD722A" w:rsidTr="00DD72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hyperlink r:id="rId71" w:history="1">
              <w:proofErr w:type="spellStart"/>
              <w:r>
                <w:rPr>
                  <w:rStyle w:val="Hyperlink"/>
                  <w:rFonts w:ascii="Arial" w:hAnsi="Arial" w:cs="Arial"/>
                  <w:b/>
                  <w:bCs/>
                  <w:color w:val="313131"/>
                  <w:sz w:val="21"/>
                  <w:szCs w:val="21"/>
                </w:rPr>
                <w:t>cos</w:t>
              </w:r>
              <w:proofErr w:type="spellEnd"/>
              <w:r>
                <w:rPr>
                  <w:rStyle w:val="Hyperlink"/>
                  <w:rFonts w:ascii="Arial" w:hAnsi="Arial" w:cs="Arial"/>
                  <w:b/>
                  <w:bCs/>
                  <w:color w:val="313131"/>
                  <w:sz w:val="21"/>
                  <w:szCs w:val="21"/>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r>
              <w:rPr>
                <w:rFonts w:ascii="Arial" w:hAnsi="Arial" w:cs="Arial"/>
                <w:color w:val="313131"/>
                <w:sz w:val="21"/>
                <w:szCs w:val="21"/>
              </w:rPr>
              <w:t>Returns the cosine of a number.</w:t>
            </w:r>
          </w:p>
        </w:tc>
      </w:tr>
      <w:tr w:rsidR="00DD722A" w:rsidTr="00DD72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hyperlink r:id="rId72" w:history="1">
              <w:proofErr w:type="spellStart"/>
              <w:r>
                <w:rPr>
                  <w:rStyle w:val="Hyperlink"/>
                  <w:rFonts w:ascii="Arial" w:hAnsi="Arial" w:cs="Arial"/>
                  <w:b/>
                  <w:bCs/>
                  <w:color w:val="313131"/>
                  <w:sz w:val="21"/>
                  <w:szCs w:val="21"/>
                </w:rPr>
                <w:t>exp</w:t>
              </w:r>
              <w:proofErr w:type="spellEnd"/>
              <w:r>
                <w:rPr>
                  <w:rStyle w:val="Hyperlink"/>
                  <w:rFonts w:ascii="Arial" w:hAnsi="Arial" w:cs="Arial"/>
                  <w:b/>
                  <w:bCs/>
                  <w:color w:val="313131"/>
                  <w:sz w:val="21"/>
                  <w:szCs w:val="21"/>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proofErr w:type="gramStart"/>
            <w:r>
              <w:rPr>
                <w:rFonts w:ascii="Arial" w:hAnsi="Arial" w:cs="Arial"/>
                <w:color w:val="313131"/>
                <w:sz w:val="21"/>
                <w:szCs w:val="21"/>
              </w:rPr>
              <w:t>Returns</w:t>
            </w:r>
            <w:proofErr w:type="gramEnd"/>
            <w:r>
              <w:rPr>
                <w:rFonts w:ascii="Arial" w:hAnsi="Arial" w:cs="Arial"/>
                <w:color w:val="313131"/>
                <w:sz w:val="21"/>
                <w:szCs w:val="21"/>
              </w:rPr>
              <w:t xml:space="preserve"> E</w:t>
            </w:r>
            <w:r>
              <w:rPr>
                <w:rFonts w:ascii="Arial" w:hAnsi="Arial" w:cs="Arial"/>
                <w:color w:val="313131"/>
                <w:sz w:val="21"/>
                <w:szCs w:val="21"/>
                <w:vertAlign w:val="superscript"/>
              </w:rPr>
              <w:t>N</w:t>
            </w:r>
            <w:r>
              <w:rPr>
                <w:rFonts w:ascii="Arial" w:hAnsi="Arial" w:cs="Arial"/>
                <w:color w:val="313131"/>
                <w:sz w:val="21"/>
                <w:szCs w:val="21"/>
              </w:rPr>
              <w:t>, where N is the argument, and E is Euler's constant, the base of the natural logarithm.</w:t>
            </w:r>
          </w:p>
        </w:tc>
      </w:tr>
      <w:tr w:rsidR="00DD722A" w:rsidTr="00DD72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hyperlink r:id="rId73" w:history="1">
              <w:r>
                <w:rPr>
                  <w:rStyle w:val="Hyperlink"/>
                  <w:rFonts w:ascii="Arial" w:hAnsi="Arial" w:cs="Arial"/>
                  <w:b/>
                  <w:bCs/>
                  <w:color w:val="313131"/>
                  <w:sz w:val="21"/>
                  <w:szCs w:val="21"/>
                </w:rPr>
                <w:t>floor()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r>
              <w:rPr>
                <w:rFonts w:ascii="Arial" w:hAnsi="Arial" w:cs="Arial"/>
                <w:color w:val="313131"/>
                <w:sz w:val="21"/>
                <w:szCs w:val="21"/>
              </w:rPr>
              <w:t>Returns the largest integer less than or equal to a number.</w:t>
            </w:r>
          </w:p>
        </w:tc>
      </w:tr>
      <w:tr w:rsidR="00DD722A" w:rsidTr="00DD72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hyperlink r:id="rId74" w:history="1">
              <w:r>
                <w:rPr>
                  <w:rStyle w:val="Hyperlink"/>
                  <w:rFonts w:ascii="Arial" w:hAnsi="Arial" w:cs="Arial"/>
                  <w:b/>
                  <w:bCs/>
                  <w:color w:val="313131"/>
                  <w:sz w:val="21"/>
                  <w:szCs w:val="21"/>
                </w:rPr>
                <w:t>log()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r>
              <w:rPr>
                <w:rFonts w:ascii="Arial" w:hAnsi="Arial" w:cs="Arial"/>
                <w:color w:val="313131"/>
                <w:sz w:val="21"/>
                <w:szCs w:val="21"/>
              </w:rPr>
              <w:t>Returns the natural logarithm (base E) of a number.</w:t>
            </w:r>
          </w:p>
        </w:tc>
      </w:tr>
      <w:tr w:rsidR="00DD722A" w:rsidTr="00DD72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hyperlink r:id="rId75" w:history="1">
              <w:r>
                <w:rPr>
                  <w:rStyle w:val="Hyperlink"/>
                  <w:rFonts w:ascii="Arial" w:hAnsi="Arial" w:cs="Arial"/>
                  <w:b/>
                  <w:bCs/>
                  <w:color w:val="313131"/>
                  <w:sz w:val="21"/>
                  <w:szCs w:val="21"/>
                </w:rPr>
                <w:t>max()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r>
              <w:rPr>
                <w:rFonts w:ascii="Arial" w:hAnsi="Arial" w:cs="Arial"/>
                <w:color w:val="313131"/>
                <w:sz w:val="21"/>
                <w:szCs w:val="21"/>
              </w:rPr>
              <w:t>Returns the largest of zero or more numbers.</w:t>
            </w:r>
          </w:p>
        </w:tc>
      </w:tr>
      <w:tr w:rsidR="00DD722A" w:rsidTr="00DD72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hyperlink r:id="rId76" w:history="1">
              <w:r>
                <w:rPr>
                  <w:rStyle w:val="Hyperlink"/>
                  <w:rFonts w:ascii="Arial" w:hAnsi="Arial" w:cs="Arial"/>
                  <w:b/>
                  <w:bCs/>
                  <w:color w:val="313131"/>
                  <w:sz w:val="21"/>
                  <w:szCs w:val="21"/>
                </w:rPr>
                <w:t>min()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r>
              <w:rPr>
                <w:rFonts w:ascii="Arial" w:hAnsi="Arial" w:cs="Arial"/>
                <w:color w:val="313131"/>
                <w:sz w:val="21"/>
                <w:szCs w:val="21"/>
              </w:rPr>
              <w:t>Returns the smallest of zero or more numbers.</w:t>
            </w:r>
          </w:p>
        </w:tc>
      </w:tr>
      <w:tr w:rsidR="00DD722A" w:rsidTr="00DD72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hyperlink r:id="rId77" w:history="1">
              <w:proofErr w:type="spellStart"/>
              <w:r>
                <w:rPr>
                  <w:rStyle w:val="Hyperlink"/>
                  <w:rFonts w:ascii="Arial" w:hAnsi="Arial" w:cs="Arial"/>
                  <w:b/>
                  <w:bCs/>
                  <w:color w:val="313131"/>
                  <w:sz w:val="21"/>
                  <w:szCs w:val="21"/>
                </w:rPr>
                <w:t>pow</w:t>
              </w:r>
              <w:proofErr w:type="spellEnd"/>
              <w:r>
                <w:rPr>
                  <w:rStyle w:val="Hyperlink"/>
                  <w:rFonts w:ascii="Arial" w:hAnsi="Arial" w:cs="Arial"/>
                  <w:b/>
                  <w:bCs/>
                  <w:color w:val="313131"/>
                  <w:sz w:val="21"/>
                  <w:szCs w:val="21"/>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r>
              <w:rPr>
                <w:rFonts w:ascii="Arial" w:hAnsi="Arial" w:cs="Arial"/>
                <w:color w:val="313131"/>
                <w:sz w:val="21"/>
                <w:szCs w:val="21"/>
              </w:rPr>
              <w:t>Returns base to the exponent power, that is, base exponent.</w:t>
            </w:r>
          </w:p>
        </w:tc>
      </w:tr>
      <w:tr w:rsidR="00DD722A" w:rsidTr="00DD72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hyperlink r:id="rId78" w:history="1">
              <w:r>
                <w:rPr>
                  <w:rStyle w:val="Hyperlink"/>
                  <w:rFonts w:ascii="Arial" w:hAnsi="Arial" w:cs="Arial"/>
                  <w:b/>
                  <w:bCs/>
                  <w:color w:val="313131"/>
                  <w:sz w:val="21"/>
                  <w:szCs w:val="21"/>
                </w:rPr>
                <w:t>random()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r>
              <w:rPr>
                <w:rFonts w:ascii="Arial" w:hAnsi="Arial" w:cs="Arial"/>
                <w:color w:val="313131"/>
                <w:sz w:val="21"/>
                <w:szCs w:val="21"/>
              </w:rPr>
              <w:t>Returns a pseudo-random number between 0 and 1.</w:t>
            </w:r>
          </w:p>
        </w:tc>
      </w:tr>
      <w:tr w:rsidR="00DD722A" w:rsidTr="00DD72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hyperlink r:id="rId79" w:history="1">
              <w:r>
                <w:rPr>
                  <w:rStyle w:val="Hyperlink"/>
                  <w:rFonts w:ascii="Arial" w:hAnsi="Arial" w:cs="Arial"/>
                  <w:b/>
                  <w:bCs/>
                  <w:color w:val="313131"/>
                  <w:sz w:val="21"/>
                  <w:szCs w:val="21"/>
                </w:rPr>
                <w:t>round()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r>
              <w:rPr>
                <w:rFonts w:ascii="Arial" w:hAnsi="Arial" w:cs="Arial"/>
                <w:color w:val="313131"/>
                <w:sz w:val="21"/>
                <w:szCs w:val="21"/>
              </w:rPr>
              <w:t>Returns the value of a number rounded to the nearest integer.</w:t>
            </w:r>
          </w:p>
        </w:tc>
      </w:tr>
      <w:tr w:rsidR="00DD722A" w:rsidTr="00DD72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hyperlink r:id="rId80" w:history="1">
              <w:r>
                <w:rPr>
                  <w:rStyle w:val="Hyperlink"/>
                  <w:rFonts w:ascii="Arial" w:hAnsi="Arial" w:cs="Arial"/>
                  <w:b/>
                  <w:bCs/>
                  <w:color w:val="313131"/>
                  <w:sz w:val="21"/>
                  <w:szCs w:val="21"/>
                </w:rPr>
                <w:t>sin()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r>
              <w:rPr>
                <w:rFonts w:ascii="Arial" w:hAnsi="Arial" w:cs="Arial"/>
                <w:color w:val="313131"/>
                <w:sz w:val="21"/>
                <w:szCs w:val="21"/>
              </w:rPr>
              <w:t>Returns the sine of a number.</w:t>
            </w:r>
          </w:p>
        </w:tc>
      </w:tr>
      <w:tr w:rsidR="00DD722A" w:rsidTr="00DD72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hyperlink r:id="rId81" w:history="1">
              <w:proofErr w:type="spellStart"/>
              <w:r>
                <w:rPr>
                  <w:rStyle w:val="Hyperlink"/>
                  <w:rFonts w:ascii="Arial" w:hAnsi="Arial" w:cs="Arial"/>
                  <w:b/>
                  <w:bCs/>
                  <w:color w:val="313131"/>
                  <w:sz w:val="21"/>
                  <w:szCs w:val="21"/>
                </w:rPr>
                <w:t>sqrt</w:t>
              </w:r>
              <w:proofErr w:type="spellEnd"/>
              <w:r>
                <w:rPr>
                  <w:rStyle w:val="Hyperlink"/>
                  <w:rFonts w:ascii="Arial" w:hAnsi="Arial" w:cs="Arial"/>
                  <w:b/>
                  <w:bCs/>
                  <w:color w:val="313131"/>
                  <w:sz w:val="21"/>
                  <w:szCs w:val="21"/>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r>
              <w:rPr>
                <w:rFonts w:ascii="Arial" w:hAnsi="Arial" w:cs="Arial"/>
                <w:color w:val="313131"/>
                <w:sz w:val="21"/>
                <w:szCs w:val="21"/>
              </w:rPr>
              <w:t>Returns the square root of a number.</w:t>
            </w:r>
          </w:p>
        </w:tc>
      </w:tr>
      <w:tr w:rsidR="00DD722A" w:rsidTr="00DD72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hyperlink r:id="rId82" w:history="1">
              <w:r>
                <w:rPr>
                  <w:rStyle w:val="Hyperlink"/>
                  <w:rFonts w:ascii="Arial" w:hAnsi="Arial" w:cs="Arial"/>
                  <w:b/>
                  <w:bCs/>
                  <w:color w:val="313131"/>
                  <w:sz w:val="21"/>
                  <w:szCs w:val="21"/>
                </w:rPr>
                <w:t>tan()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r>
              <w:rPr>
                <w:rFonts w:ascii="Arial" w:hAnsi="Arial" w:cs="Arial"/>
                <w:color w:val="313131"/>
                <w:sz w:val="21"/>
                <w:szCs w:val="21"/>
              </w:rPr>
              <w:t>Returns the tangent of a number.</w:t>
            </w:r>
          </w:p>
        </w:tc>
      </w:tr>
      <w:tr w:rsidR="00DD722A" w:rsidTr="00DD72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hyperlink r:id="rId83" w:history="1">
              <w:proofErr w:type="spellStart"/>
              <w:r>
                <w:rPr>
                  <w:rStyle w:val="Hyperlink"/>
                  <w:rFonts w:ascii="Arial" w:hAnsi="Arial" w:cs="Arial"/>
                  <w:b/>
                  <w:bCs/>
                  <w:color w:val="313131"/>
                  <w:sz w:val="21"/>
                  <w:szCs w:val="21"/>
                </w:rPr>
                <w:t>toSource</w:t>
              </w:r>
              <w:proofErr w:type="spellEnd"/>
              <w:r>
                <w:rPr>
                  <w:rStyle w:val="Hyperlink"/>
                  <w:rFonts w:ascii="Arial" w:hAnsi="Arial" w:cs="Arial"/>
                  <w:b/>
                  <w:bCs/>
                  <w:color w:val="313131"/>
                  <w:sz w:val="21"/>
                  <w:szCs w:val="21"/>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22A" w:rsidRDefault="00DD722A">
            <w:pPr>
              <w:spacing w:after="300"/>
              <w:rPr>
                <w:rFonts w:ascii="Arial" w:hAnsi="Arial" w:cs="Arial"/>
                <w:color w:val="313131"/>
                <w:sz w:val="21"/>
                <w:szCs w:val="21"/>
              </w:rPr>
            </w:pPr>
            <w:r>
              <w:rPr>
                <w:rFonts w:ascii="Arial" w:hAnsi="Arial" w:cs="Arial"/>
                <w:color w:val="313131"/>
                <w:sz w:val="21"/>
                <w:szCs w:val="21"/>
              </w:rPr>
              <w:t>Returns the string "Math".</w:t>
            </w:r>
          </w:p>
        </w:tc>
      </w:tr>
    </w:tbl>
    <w:p w:rsidR="00DD722A" w:rsidRDefault="00DD722A" w:rsidP="00DD722A">
      <w:pPr>
        <w:pStyle w:val="NormalWeb"/>
        <w:spacing w:before="0" w:beforeAutospacing="0" w:after="240" w:afterAutospacing="0" w:line="360" w:lineRule="atLeast"/>
        <w:ind w:left="48" w:right="48"/>
        <w:jc w:val="both"/>
        <w:rPr>
          <w:ins w:id="114" w:author="Unknown"/>
          <w:rFonts w:ascii="Arial" w:hAnsi="Arial" w:cs="Arial"/>
          <w:color w:val="000000"/>
          <w:sz w:val="21"/>
          <w:szCs w:val="21"/>
        </w:rPr>
      </w:pPr>
      <w:ins w:id="115" w:author="Unknown">
        <w:r>
          <w:rPr>
            <w:rFonts w:ascii="Arial" w:hAnsi="Arial" w:cs="Arial"/>
            <w:color w:val="000000"/>
            <w:sz w:val="21"/>
            <w:szCs w:val="21"/>
          </w:rPr>
          <w:t>In the following sections, we will have a few examples to demonstrate the usage of the methods associated with Math.</w:t>
        </w:r>
      </w:ins>
    </w:p>
    <w:p w:rsidR="00DD722A" w:rsidRDefault="00DD722A" w:rsidP="00DD722A">
      <w:pPr>
        <w:spacing w:before="105" w:after="105"/>
        <w:rPr>
          <w:ins w:id="116" w:author="Unknown"/>
          <w:rFonts w:ascii="Times New Roman" w:hAnsi="Times New Roman" w:cs="Times New Roman"/>
          <w:sz w:val="24"/>
          <w:szCs w:val="24"/>
        </w:rPr>
      </w:pPr>
      <w:ins w:id="117" w:author="Unknown">
        <w:r>
          <w:pict>
            <v:rect id="_x0000_i1033" style="width:0;height:0" o:hralign="center" o:hrstd="t" o:hrnoshade="t" o:hr="t" fillcolor="#313131" stroked="f"/>
          </w:pict>
        </w:r>
      </w:ins>
    </w:p>
    <w:p w:rsidR="00DD722A" w:rsidRDefault="00DD722A" w:rsidP="00DD722A">
      <w:pPr>
        <w:spacing w:before="105" w:after="105" w:line="330" w:lineRule="atLeast"/>
        <w:jc w:val="center"/>
        <w:rPr>
          <w:ins w:id="118" w:author="Unknown"/>
          <w:rFonts w:ascii="Arial" w:hAnsi="Arial" w:cs="Arial"/>
          <w:color w:val="313131"/>
          <w:sz w:val="21"/>
          <w:szCs w:val="21"/>
        </w:rPr>
      </w:pPr>
      <w:ins w:id="119" w:author="Unknown">
        <w:r>
          <w:rPr>
            <w:rFonts w:ascii="Arial" w:hAnsi="Arial" w:cs="Arial"/>
            <w:color w:val="313131"/>
            <w:sz w:val="21"/>
            <w:szCs w:val="21"/>
          </w:rPr>
          <w:fldChar w:fldCharType="begin"/>
        </w:r>
        <w:r>
          <w:rPr>
            <w:rFonts w:ascii="Arial" w:hAnsi="Arial" w:cs="Arial"/>
            <w:color w:val="313131"/>
            <w:sz w:val="21"/>
            <w:szCs w:val="21"/>
          </w:rPr>
          <w:instrText xml:space="preserve"> HYPERLINK "http://www.tutorialspoint.com/javascript/javascript_date_object.htm" </w:instrText>
        </w:r>
        <w:r>
          <w:rPr>
            <w:rFonts w:ascii="Arial" w:hAnsi="Arial" w:cs="Arial"/>
            <w:color w:val="313131"/>
            <w:sz w:val="21"/>
            <w:szCs w:val="21"/>
          </w:rPr>
          <w:fldChar w:fldCharType="separate"/>
        </w:r>
        <w:r>
          <w:rPr>
            <w:rStyle w:val="apple-converted-space"/>
            <w:rFonts w:ascii="Arial" w:hAnsi="Arial" w:cs="Arial"/>
            <w:color w:val="000000"/>
            <w:sz w:val="23"/>
            <w:szCs w:val="23"/>
          </w:rPr>
          <w:t> </w:t>
        </w:r>
        <w:r>
          <w:rPr>
            <w:rStyle w:val="Hyperlink"/>
            <w:rFonts w:ascii="Arial" w:hAnsi="Arial" w:cs="Arial"/>
            <w:color w:val="000000"/>
            <w:sz w:val="23"/>
            <w:szCs w:val="23"/>
          </w:rPr>
          <w:t>Previous Page</w:t>
        </w:r>
        <w:r>
          <w:rPr>
            <w:rFonts w:ascii="Arial" w:hAnsi="Arial" w:cs="Arial"/>
            <w:color w:val="313131"/>
            <w:sz w:val="21"/>
            <w:szCs w:val="21"/>
          </w:rPr>
          <w:fldChar w:fldCharType="end"/>
        </w:r>
      </w:ins>
    </w:p>
    <w:p w:rsidR="00DD722A" w:rsidRDefault="00DD722A" w:rsidP="00DD722A">
      <w:pPr>
        <w:spacing w:before="105" w:after="105" w:line="330" w:lineRule="atLeast"/>
        <w:jc w:val="center"/>
        <w:rPr>
          <w:ins w:id="120" w:author="Unknown"/>
          <w:rFonts w:ascii="Arial" w:hAnsi="Arial" w:cs="Arial"/>
          <w:color w:val="313131"/>
          <w:sz w:val="21"/>
          <w:szCs w:val="21"/>
        </w:rPr>
      </w:pPr>
      <w:ins w:id="121" w:author="Unknown">
        <w:r>
          <w:rPr>
            <w:rFonts w:ascii="Arial" w:hAnsi="Arial" w:cs="Arial"/>
            <w:color w:val="313131"/>
            <w:sz w:val="21"/>
            <w:szCs w:val="21"/>
          </w:rPr>
          <w:fldChar w:fldCharType="begin"/>
        </w:r>
        <w:r>
          <w:rPr>
            <w:rFonts w:ascii="Arial" w:hAnsi="Arial" w:cs="Arial"/>
            <w:color w:val="313131"/>
            <w:sz w:val="21"/>
            <w:szCs w:val="21"/>
          </w:rPr>
          <w:instrText xml:space="preserve"> HYPERLINK "http://www.tutorialspoint.com/cgi-bin/printpage.cgi" \t "_blank" </w:instrText>
        </w:r>
        <w:r>
          <w:rPr>
            <w:rFonts w:ascii="Arial" w:hAnsi="Arial" w:cs="Arial"/>
            <w:color w:val="313131"/>
            <w:sz w:val="21"/>
            <w:szCs w:val="21"/>
          </w:rPr>
          <w:fldChar w:fldCharType="separate"/>
        </w:r>
        <w:r>
          <w:rPr>
            <w:rStyle w:val="apple-converted-space"/>
            <w:rFonts w:ascii="Arial" w:hAnsi="Arial" w:cs="Arial"/>
            <w:color w:val="000000"/>
            <w:sz w:val="23"/>
            <w:szCs w:val="23"/>
          </w:rPr>
          <w:t> </w:t>
        </w:r>
        <w:r>
          <w:rPr>
            <w:rStyle w:val="Hyperlink"/>
            <w:rFonts w:ascii="Arial" w:hAnsi="Arial" w:cs="Arial"/>
            <w:color w:val="000000"/>
            <w:sz w:val="23"/>
            <w:szCs w:val="23"/>
          </w:rPr>
          <w:t>Print</w:t>
        </w:r>
        <w:r>
          <w:rPr>
            <w:rFonts w:ascii="Arial" w:hAnsi="Arial" w:cs="Arial"/>
            <w:color w:val="313131"/>
            <w:sz w:val="21"/>
            <w:szCs w:val="21"/>
          </w:rPr>
          <w:fldChar w:fldCharType="end"/>
        </w:r>
      </w:ins>
    </w:p>
    <w:p w:rsidR="00DD722A" w:rsidRDefault="00DD722A" w:rsidP="00DD722A">
      <w:pPr>
        <w:spacing w:before="105" w:after="105" w:line="330" w:lineRule="atLeast"/>
        <w:jc w:val="center"/>
        <w:rPr>
          <w:ins w:id="122" w:author="Unknown"/>
          <w:rFonts w:ascii="Arial" w:hAnsi="Arial" w:cs="Arial"/>
          <w:color w:val="313131"/>
          <w:sz w:val="21"/>
          <w:szCs w:val="21"/>
        </w:rPr>
      </w:pPr>
      <w:ins w:id="123" w:author="Unknown">
        <w:r>
          <w:rPr>
            <w:rFonts w:ascii="Arial" w:hAnsi="Arial" w:cs="Arial"/>
            <w:color w:val="313131"/>
            <w:sz w:val="21"/>
            <w:szCs w:val="21"/>
          </w:rPr>
          <w:fldChar w:fldCharType="begin"/>
        </w:r>
        <w:r>
          <w:rPr>
            <w:rFonts w:ascii="Arial" w:hAnsi="Arial" w:cs="Arial"/>
            <w:color w:val="313131"/>
            <w:sz w:val="21"/>
            <w:szCs w:val="21"/>
          </w:rPr>
          <w:instrText xml:space="preserve"> HYPERLINK "http://www.tutorialspoint.com/javascript/pdf/javascript_math_object.pdf" \o "JavaScript The Math Object" \t "_blank" </w:instrText>
        </w:r>
        <w:r>
          <w:rPr>
            <w:rFonts w:ascii="Arial" w:hAnsi="Arial" w:cs="Arial"/>
            <w:color w:val="313131"/>
            <w:sz w:val="21"/>
            <w:szCs w:val="21"/>
          </w:rPr>
          <w:fldChar w:fldCharType="separate"/>
        </w:r>
        <w:r>
          <w:rPr>
            <w:rStyle w:val="apple-converted-space"/>
            <w:rFonts w:ascii="Arial" w:hAnsi="Arial" w:cs="Arial"/>
            <w:color w:val="000000"/>
            <w:sz w:val="23"/>
            <w:szCs w:val="23"/>
          </w:rPr>
          <w:t> </w:t>
        </w:r>
        <w:r>
          <w:rPr>
            <w:rStyle w:val="Hyperlink"/>
            <w:rFonts w:ascii="Arial" w:hAnsi="Arial" w:cs="Arial"/>
            <w:color w:val="000000"/>
            <w:sz w:val="23"/>
            <w:szCs w:val="23"/>
          </w:rPr>
          <w:t>PDF</w:t>
        </w:r>
        <w:r>
          <w:rPr>
            <w:rFonts w:ascii="Arial" w:hAnsi="Arial" w:cs="Arial"/>
            <w:color w:val="313131"/>
            <w:sz w:val="21"/>
            <w:szCs w:val="21"/>
          </w:rPr>
          <w:fldChar w:fldCharType="end"/>
        </w:r>
      </w:ins>
    </w:p>
    <w:p w:rsidR="00DD722A" w:rsidRDefault="00DD722A" w:rsidP="00DD722A">
      <w:pPr>
        <w:spacing w:before="105" w:after="105" w:line="330" w:lineRule="atLeast"/>
        <w:jc w:val="center"/>
        <w:rPr>
          <w:ins w:id="124" w:author="Unknown"/>
          <w:rFonts w:ascii="Arial" w:hAnsi="Arial" w:cs="Arial"/>
          <w:color w:val="313131"/>
          <w:sz w:val="21"/>
          <w:szCs w:val="21"/>
        </w:rPr>
      </w:pPr>
      <w:ins w:id="125" w:author="Unknown">
        <w:r>
          <w:rPr>
            <w:rFonts w:ascii="Arial" w:hAnsi="Arial" w:cs="Arial"/>
            <w:color w:val="313131"/>
            <w:sz w:val="21"/>
            <w:szCs w:val="21"/>
          </w:rPr>
          <w:fldChar w:fldCharType="begin"/>
        </w:r>
        <w:r>
          <w:rPr>
            <w:rFonts w:ascii="Arial" w:hAnsi="Arial" w:cs="Arial"/>
            <w:color w:val="313131"/>
            <w:sz w:val="21"/>
            <w:szCs w:val="21"/>
          </w:rPr>
          <w:instrText xml:space="preserve"> HYPERLINK "http://www.tutorialspoint.com/javascript/javascript_regexp_object.htm" </w:instrText>
        </w:r>
        <w:r>
          <w:rPr>
            <w:rFonts w:ascii="Arial" w:hAnsi="Arial" w:cs="Arial"/>
            <w:color w:val="313131"/>
            <w:sz w:val="21"/>
            <w:szCs w:val="21"/>
          </w:rPr>
          <w:fldChar w:fldCharType="separate"/>
        </w:r>
        <w:r>
          <w:rPr>
            <w:rStyle w:val="Hyperlink"/>
            <w:rFonts w:ascii="Arial" w:hAnsi="Arial" w:cs="Arial"/>
            <w:color w:val="000000"/>
            <w:sz w:val="23"/>
            <w:szCs w:val="23"/>
          </w:rPr>
          <w:t>Next Page</w:t>
        </w:r>
        <w:r>
          <w:rPr>
            <w:rStyle w:val="apple-converted-space"/>
            <w:rFonts w:ascii="Arial" w:hAnsi="Arial" w:cs="Arial"/>
            <w:color w:val="000000"/>
            <w:sz w:val="23"/>
            <w:szCs w:val="23"/>
          </w:rPr>
          <w:t> </w:t>
        </w:r>
        <w:r>
          <w:rPr>
            <w:rStyle w:val="Hyperlink"/>
            <w:rFonts w:ascii="Arial" w:hAnsi="Arial" w:cs="Arial"/>
            <w:color w:val="000000"/>
            <w:sz w:val="23"/>
            <w:szCs w:val="23"/>
          </w:rPr>
          <w:t> </w:t>
        </w:r>
        <w:r>
          <w:rPr>
            <w:rFonts w:ascii="Arial" w:hAnsi="Arial" w:cs="Arial"/>
            <w:color w:val="313131"/>
            <w:sz w:val="21"/>
            <w:szCs w:val="21"/>
          </w:rPr>
          <w:fldChar w:fldCharType="end"/>
        </w:r>
      </w:ins>
    </w:p>
    <w:p w:rsidR="00DD722A" w:rsidRDefault="00DD722A">
      <w:bookmarkStart w:id="126" w:name="_GoBack"/>
      <w:bookmarkEnd w:id="126"/>
    </w:p>
    <w:sectPr w:rsidR="00DD7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A35DCD"/>
    <w:multiLevelType w:val="multilevel"/>
    <w:tmpl w:val="7ECE2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1D9"/>
    <w:rsid w:val="001870DD"/>
    <w:rsid w:val="008801D9"/>
    <w:rsid w:val="00961426"/>
    <w:rsid w:val="00DD7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01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01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01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1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01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01D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801D9"/>
    <w:rPr>
      <w:color w:val="0000FF"/>
      <w:u w:val="single"/>
    </w:rPr>
  </w:style>
  <w:style w:type="character" w:customStyle="1" w:styleId="apple-converted-space">
    <w:name w:val="apple-converted-space"/>
    <w:basedOn w:val="DefaultParagraphFont"/>
    <w:rsid w:val="008801D9"/>
  </w:style>
  <w:style w:type="paragraph" w:styleId="NormalWeb">
    <w:name w:val="Normal (Web)"/>
    <w:basedOn w:val="Normal"/>
    <w:uiPriority w:val="99"/>
    <w:unhideWhenUsed/>
    <w:rsid w:val="008801D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8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01D9"/>
    <w:rPr>
      <w:rFonts w:ascii="Courier New" w:eastAsia="Times New Roman" w:hAnsi="Courier New" w:cs="Courier New"/>
      <w:sz w:val="20"/>
      <w:szCs w:val="20"/>
    </w:rPr>
  </w:style>
  <w:style w:type="character" w:customStyle="1" w:styleId="kwd">
    <w:name w:val="kwd"/>
    <w:basedOn w:val="DefaultParagraphFont"/>
    <w:rsid w:val="008801D9"/>
  </w:style>
  <w:style w:type="character" w:customStyle="1" w:styleId="pln">
    <w:name w:val="pln"/>
    <w:basedOn w:val="DefaultParagraphFont"/>
    <w:rsid w:val="008801D9"/>
  </w:style>
  <w:style w:type="character" w:customStyle="1" w:styleId="typ">
    <w:name w:val="typ"/>
    <w:basedOn w:val="DefaultParagraphFont"/>
    <w:rsid w:val="008801D9"/>
  </w:style>
  <w:style w:type="character" w:customStyle="1" w:styleId="pun">
    <w:name w:val="pun"/>
    <w:basedOn w:val="DefaultParagraphFont"/>
    <w:rsid w:val="008801D9"/>
  </w:style>
  <w:style w:type="character" w:customStyle="1" w:styleId="lit">
    <w:name w:val="lit"/>
    <w:basedOn w:val="DefaultParagraphFont"/>
    <w:rsid w:val="00DD72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01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01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01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1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01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01D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801D9"/>
    <w:rPr>
      <w:color w:val="0000FF"/>
      <w:u w:val="single"/>
    </w:rPr>
  </w:style>
  <w:style w:type="character" w:customStyle="1" w:styleId="apple-converted-space">
    <w:name w:val="apple-converted-space"/>
    <w:basedOn w:val="DefaultParagraphFont"/>
    <w:rsid w:val="008801D9"/>
  </w:style>
  <w:style w:type="paragraph" w:styleId="NormalWeb">
    <w:name w:val="Normal (Web)"/>
    <w:basedOn w:val="Normal"/>
    <w:uiPriority w:val="99"/>
    <w:unhideWhenUsed/>
    <w:rsid w:val="008801D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8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01D9"/>
    <w:rPr>
      <w:rFonts w:ascii="Courier New" w:eastAsia="Times New Roman" w:hAnsi="Courier New" w:cs="Courier New"/>
      <w:sz w:val="20"/>
      <w:szCs w:val="20"/>
    </w:rPr>
  </w:style>
  <w:style w:type="character" w:customStyle="1" w:styleId="kwd">
    <w:name w:val="kwd"/>
    <w:basedOn w:val="DefaultParagraphFont"/>
    <w:rsid w:val="008801D9"/>
  </w:style>
  <w:style w:type="character" w:customStyle="1" w:styleId="pln">
    <w:name w:val="pln"/>
    <w:basedOn w:val="DefaultParagraphFont"/>
    <w:rsid w:val="008801D9"/>
  </w:style>
  <w:style w:type="character" w:customStyle="1" w:styleId="typ">
    <w:name w:val="typ"/>
    <w:basedOn w:val="DefaultParagraphFont"/>
    <w:rsid w:val="008801D9"/>
  </w:style>
  <w:style w:type="character" w:customStyle="1" w:styleId="pun">
    <w:name w:val="pun"/>
    <w:basedOn w:val="DefaultParagraphFont"/>
    <w:rsid w:val="008801D9"/>
  </w:style>
  <w:style w:type="character" w:customStyle="1" w:styleId="lit">
    <w:name w:val="lit"/>
    <w:basedOn w:val="DefaultParagraphFont"/>
    <w:rsid w:val="00DD7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395947">
      <w:bodyDiv w:val="1"/>
      <w:marLeft w:val="0"/>
      <w:marRight w:val="0"/>
      <w:marTop w:val="0"/>
      <w:marBottom w:val="0"/>
      <w:divBdr>
        <w:top w:val="none" w:sz="0" w:space="0" w:color="auto"/>
        <w:left w:val="none" w:sz="0" w:space="0" w:color="auto"/>
        <w:bottom w:val="none" w:sz="0" w:space="0" w:color="auto"/>
        <w:right w:val="none" w:sz="0" w:space="0" w:color="auto"/>
      </w:divBdr>
      <w:divsChild>
        <w:div w:id="39406922">
          <w:marLeft w:val="0"/>
          <w:marRight w:val="0"/>
          <w:marTop w:val="0"/>
          <w:marBottom w:val="0"/>
          <w:divBdr>
            <w:top w:val="none" w:sz="0" w:space="0" w:color="auto"/>
            <w:left w:val="none" w:sz="0" w:space="0" w:color="auto"/>
            <w:bottom w:val="none" w:sz="0" w:space="0" w:color="auto"/>
            <w:right w:val="none" w:sz="0" w:space="0" w:color="auto"/>
          </w:divBdr>
        </w:div>
      </w:divsChild>
    </w:div>
    <w:div w:id="1988435450">
      <w:bodyDiv w:val="1"/>
      <w:marLeft w:val="0"/>
      <w:marRight w:val="0"/>
      <w:marTop w:val="0"/>
      <w:marBottom w:val="0"/>
      <w:divBdr>
        <w:top w:val="none" w:sz="0" w:space="0" w:color="auto"/>
        <w:left w:val="none" w:sz="0" w:space="0" w:color="auto"/>
        <w:bottom w:val="none" w:sz="0" w:space="0" w:color="auto"/>
        <w:right w:val="none" w:sz="0" w:space="0" w:color="auto"/>
      </w:divBdr>
      <w:divsChild>
        <w:div w:id="2069450093">
          <w:marLeft w:val="0"/>
          <w:marRight w:val="0"/>
          <w:marTop w:val="0"/>
          <w:marBottom w:val="0"/>
          <w:divBdr>
            <w:top w:val="none" w:sz="0" w:space="0" w:color="auto"/>
            <w:left w:val="none" w:sz="0" w:space="0" w:color="auto"/>
            <w:bottom w:val="none" w:sz="0" w:space="0" w:color="auto"/>
            <w:right w:val="none" w:sz="0" w:space="0" w:color="auto"/>
          </w:divBdr>
        </w:div>
        <w:div w:id="1536387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utorialspoint.com/javascript/date_getmilliseconds.htm" TargetMode="External"/><Relationship Id="rId18" Type="http://schemas.openxmlformats.org/officeDocument/2006/relationships/hyperlink" Target="http://www.tutorialspoint.com/javascript/date_gettimezoneoffset.htm" TargetMode="External"/><Relationship Id="rId26" Type="http://schemas.openxmlformats.org/officeDocument/2006/relationships/hyperlink" Target="http://www.tutorialspoint.com/javascript/date_getutcseconds.htm" TargetMode="External"/><Relationship Id="rId39" Type="http://schemas.openxmlformats.org/officeDocument/2006/relationships/hyperlink" Target="http://www.tutorialspoint.com/javascript/date_setutcmilliseconds.htm" TargetMode="External"/><Relationship Id="rId21" Type="http://schemas.openxmlformats.org/officeDocument/2006/relationships/hyperlink" Target="http://www.tutorialspoint.com/javascript/date_getutcfullyear.htm" TargetMode="External"/><Relationship Id="rId34" Type="http://schemas.openxmlformats.org/officeDocument/2006/relationships/hyperlink" Target="http://www.tutorialspoint.com/javascript/date_setseconds.htm" TargetMode="External"/><Relationship Id="rId42" Type="http://schemas.openxmlformats.org/officeDocument/2006/relationships/hyperlink" Target="http://www.tutorialspoint.com/javascript/date_setutcseconds.htm" TargetMode="External"/><Relationship Id="rId47" Type="http://schemas.openxmlformats.org/officeDocument/2006/relationships/hyperlink" Target="http://www.tutorialspoint.com/javascript/date_tolocaleformat.htm" TargetMode="External"/><Relationship Id="rId50" Type="http://schemas.openxmlformats.org/officeDocument/2006/relationships/hyperlink" Target="http://www.tutorialspoint.com/javascript/date_tosource.htm" TargetMode="External"/><Relationship Id="rId55" Type="http://schemas.openxmlformats.org/officeDocument/2006/relationships/hyperlink" Target="http://www.tutorialspoint.com/javascript/date_parse.htm" TargetMode="External"/><Relationship Id="rId63" Type="http://schemas.openxmlformats.org/officeDocument/2006/relationships/hyperlink" Target="http://www.tutorialspoint.com/javascript/math_sqrt1_2.htm" TargetMode="External"/><Relationship Id="rId68" Type="http://schemas.openxmlformats.org/officeDocument/2006/relationships/hyperlink" Target="http://www.tutorialspoint.com/javascript/math_atan.htm" TargetMode="External"/><Relationship Id="rId76" Type="http://schemas.openxmlformats.org/officeDocument/2006/relationships/hyperlink" Target="http://www.tutorialspoint.com/javascript/math_min.htm" TargetMode="External"/><Relationship Id="rId84" Type="http://schemas.openxmlformats.org/officeDocument/2006/relationships/fontTable" Target="fontTable.xml"/><Relationship Id="rId7" Type="http://schemas.openxmlformats.org/officeDocument/2006/relationships/hyperlink" Target="http://www.tutorialspoint.com/javascript/object_prototype.htm" TargetMode="External"/><Relationship Id="rId71" Type="http://schemas.openxmlformats.org/officeDocument/2006/relationships/hyperlink" Target="http://www.tutorialspoint.com/javascript/math_cos.htm" TargetMode="External"/><Relationship Id="rId2" Type="http://schemas.openxmlformats.org/officeDocument/2006/relationships/styles" Target="styles.xml"/><Relationship Id="rId16" Type="http://schemas.openxmlformats.org/officeDocument/2006/relationships/hyperlink" Target="http://www.tutorialspoint.com/javascript/date_getseconds.htm" TargetMode="External"/><Relationship Id="rId29" Type="http://schemas.openxmlformats.org/officeDocument/2006/relationships/hyperlink" Target="http://www.tutorialspoint.com/javascript/date_setfullyear.htm" TargetMode="External"/><Relationship Id="rId11" Type="http://schemas.openxmlformats.org/officeDocument/2006/relationships/hyperlink" Target="http://www.tutorialspoint.com/javascript/date_getfullyear.htm" TargetMode="External"/><Relationship Id="rId24" Type="http://schemas.openxmlformats.org/officeDocument/2006/relationships/hyperlink" Target="http://www.tutorialspoint.com/javascript/date_getutcminutes.htm" TargetMode="External"/><Relationship Id="rId32" Type="http://schemas.openxmlformats.org/officeDocument/2006/relationships/hyperlink" Target="http://www.tutorialspoint.com/javascript/date_setminutes.htm" TargetMode="External"/><Relationship Id="rId37" Type="http://schemas.openxmlformats.org/officeDocument/2006/relationships/hyperlink" Target="http://www.tutorialspoint.com/javascript/date_setutcfullyear.htm" TargetMode="External"/><Relationship Id="rId40" Type="http://schemas.openxmlformats.org/officeDocument/2006/relationships/hyperlink" Target="http://www.tutorialspoint.com/javascript/date_setutcminutes.htm" TargetMode="External"/><Relationship Id="rId45" Type="http://schemas.openxmlformats.org/officeDocument/2006/relationships/hyperlink" Target="http://www.tutorialspoint.com/javascript/date_togmtstring.htm" TargetMode="External"/><Relationship Id="rId53" Type="http://schemas.openxmlformats.org/officeDocument/2006/relationships/hyperlink" Target="http://www.tutorialspoint.com/javascript/date_toutcstring.htm" TargetMode="External"/><Relationship Id="rId58" Type="http://schemas.openxmlformats.org/officeDocument/2006/relationships/hyperlink" Target="http://www.tutorialspoint.com/javascript/math_ln2.htm" TargetMode="External"/><Relationship Id="rId66" Type="http://schemas.openxmlformats.org/officeDocument/2006/relationships/hyperlink" Target="http://www.tutorialspoint.com/javascript/math_acos.htm" TargetMode="External"/><Relationship Id="rId74" Type="http://schemas.openxmlformats.org/officeDocument/2006/relationships/hyperlink" Target="http://www.tutorialspoint.com/javascript/math_log.htm" TargetMode="External"/><Relationship Id="rId79" Type="http://schemas.openxmlformats.org/officeDocument/2006/relationships/hyperlink" Target="http://www.tutorialspoint.com/javascript/math_round.htm" TargetMode="External"/><Relationship Id="rId5" Type="http://schemas.openxmlformats.org/officeDocument/2006/relationships/webSettings" Target="webSettings.xml"/><Relationship Id="rId61" Type="http://schemas.openxmlformats.org/officeDocument/2006/relationships/hyperlink" Target="http://www.tutorialspoint.com/javascript/math_log10e.htm" TargetMode="External"/><Relationship Id="rId82" Type="http://schemas.openxmlformats.org/officeDocument/2006/relationships/hyperlink" Target="http://www.tutorialspoint.com/javascript/math_tan.htm" TargetMode="External"/><Relationship Id="rId19" Type="http://schemas.openxmlformats.org/officeDocument/2006/relationships/hyperlink" Target="http://www.tutorialspoint.com/javascript/date_getutcdate.htm" TargetMode="External"/><Relationship Id="rId4" Type="http://schemas.openxmlformats.org/officeDocument/2006/relationships/settings" Target="settings.xml"/><Relationship Id="rId9" Type="http://schemas.openxmlformats.org/officeDocument/2006/relationships/hyperlink" Target="http://www.tutorialspoint.com/javascript/date_getdate.htm" TargetMode="External"/><Relationship Id="rId14" Type="http://schemas.openxmlformats.org/officeDocument/2006/relationships/hyperlink" Target="http://www.tutorialspoint.com/javascript/date_getminutes.htm" TargetMode="External"/><Relationship Id="rId22" Type="http://schemas.openxmlformats.org/officeDocument/2006/relationships/hyperlink" Target="http://www.tutorialspoint.com/javascript/date_getutchours.htm" TargetMode="External"/><Relationship Id="rId27" Type="http://schemas.openxmlformats.org/officeDocument/2006/relationships/hyperlink" Target="http://www.tutorialspoint.com/javascript/date_getyear.htm" TargetMode="External"/><Relationship Id="rId30" Type="http://schemas.openxmlformats.org/officeDocument/2006/relationships/hyperlink" Target="http://www.tutorialspoint.com/javascript/date_sethours.htm" TargetMode="External"/><Relationship Id="rId35" Type="http://schemas.openxmlformats.org/officeDocument/2006/relationships/hyperlink" Target="http://www.tutorialspoint.com/javascript/date_settime.htm" TargetMode="External"/><Relationship Id="rId43" Type="http://schemas.openxmlformats.org/officeDocument/2006/relationships/hyperlink" Target="http://www.tutorialspoint.com/javascript/date_setyear.htm" TargetMode="External"/><Relationship Id="rId48" Type="http://schemas.openxmlformats.org/officeDocument/2006/relationships/hyperlink" Target="http://www.tutorialspoint.com/javascript/date_tolocalestring.htm" TargetMode="External"/><Relationship Id="rId56" Type="http://schemas.openxmlformats.org/officeDocument/2006/relationships/hyperlink" Target="http://www.tutorialspoint.com/javascript/date_utc.htm" TargetMode="External"/><Relationship Id="rId64" Type="http://schemas.openxmlformats.org/officeDocument/2006/relationships/hyperlink" Target="http://www.tutorialspoint.com/javascript/math_sqrt2.htm" TargetMode="External"/><Relationship Id="rId69" Type="http://schemas.openxmlformats.org/officeDocument/2006/relationships/hyperlink" Target="http://www.tutorialspoint.com/javascript/math_atan2.htm" TargetMode="External"/><Relationship Id="rId77" Type="http://schemas.openxmlformats.org/officeDocument/2006/relationships/hyperlink" Target="http://www.tutorialspoint.com/javascript/math_pow.htm" TargetMode="External"/><Relationship Id="rId8" Type="http://schemas.openxmlformats.org/officeDocument/2006/relationships/hyperlink" Target="http://www.tutorialspoint.com/javascript/date_date.htm" TargetMode="External"/><Relationship Id="rId51" Type="http://schemas.openxmlformats.org/officeDocument/2006/relationships/hyperlink" Target="http://www.tutorialspoint.com/javascript/date_tostring.htm" TargetMode="External"/><Relationship Id="rId72" Type="http://schemas.openxmlformats.org/officeDocument/2006/relationships/hyperlink" Target="http://www.tutorialspoint.com/javascript/math_exp.htm" TargetMode="External"/><Relationship Id="rId80" Type="http://schemas.openxmlformats.org/officeDocument/2006/relationships/hyperlink" Target="http://www.tutorialspoint.com/javascript/math_sin.htm" TargetMode="External"/><Relationship Id="rId85"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www.tutorialspoint.com/javascript/date_gethours.htm" TargetMode="External"/><Relationship Id="rId17" Type="http://schemas.openxmlformats.org/officeDocument/2006/relationships/hyperlink" Target="http://www.tutorialspoint.com/javascript/date_gettime.htm" TargetMode="External"/><Relationship Id="rId25" Type="http://schemas.openxmlformats.org/officeDocument/2006/relationships/hyperlink" Target="http://www.tutorialspoint.com/javascript/date_getutcmonth.htm" TargetMode="External"/><Relationship Id="rId33" Type="http://schemas.openxmlformats.org/officeDocument/2006/relationships/hyperlink" Target="http://www.tutorialspoint.com/javascript/date_setmonth.htm" TargetMode="External"/><Relationship Id="rId38" Type="http://schemas.openxmlformats.org/officeDocument/2006/relationships/hyperlink" Target="http://www.tutorialspoint.com/javascript/date_setutchours.htm" TargetMode="External"/><Relationship Id="rId46" Type="http://schemas.openxmlformats.org/officeDocument/2006/relationships/hyperlink" Target="http://www.tutorialspoint.com/javascript/date_tolocaledatestring.htm" TargetMode="External"/><Relationship Id="rId59" Type="http://schemas.openxmlformats.org/officeDocument/2006/relationships/hyperlink" Target="http://www.tutorialspoint.com/javascript/math_ln10.htm" TargetMode="External"/><Relationship Id="rId67" Type="http://schemas.openxmlformats.org/officeDocument/2006/relationships/hyperlink" Target="http://www.tutorialspoint.com/javascript/math_asin.htm" TargetMode="External"/><Relationship Id="rId20" Type="http://schemas.openxmlformats.org/officeDocument/2006/relationships/hyperlink" Target="http://www.tutorialspoint.com/javascript/date_getutcday.htm" TargetMode="External"/><Relationship Id="rId41" Type="http://schemas.openxmlformats.org/officeDocument/2006/relationships/hyperlink" Target="http://www.tutorialspoint.com/javascript/date_setutcmonth.htm" TargetMode="External"/><Relationship Id="rId54" Type="http://schemas.openxmlformats.org/officeDocument/2006/relationships/hyperlink" Target="http://www.tutorialspoint.com/javascript/date_valueof.htm" TargetMode="External"/><Relationship Id="rId62" Type="http://schemas.openxmlformats.org/officeDocument/2006/relationships/hyperlink" Target="http://www.tutorialspoint.com/javascript/math_pi.htm" TargetMode="External"/><Relationship Id="rId70" Type="http://schemas.openxmlformats.org/officeDocument/2006/relationships/hyperlink" Target="http://www.tutorialspoint.com/javascript/math_ceil.htm" TargetMode="External"/><Relationship Id="rId75" Type="http://schemas.openxmlformats.org/officeDocument/2006/relationships/hyperlink" Target="http://www.tutorialspoint.com/javascript/math_max.htm" TargetMode="External"/><Relationship Id="rId83" Type="http://schemas.openxmlformats.org/officeDocument/2006/relationships/hyperlink" Target="http://www.tutorialspoint.com/javascript/math_tosource.htm" TargetMode="External"/><Relationship Id="rId1" Type="http://schemas.openxmlformats.org/officeDocument/2006/relationships/numbering" Target="numbering.xml"/><Relationship Id="rId6" Type="http://schemas.openxmlformats.org/officeDocument/2006/relationships/hyperlink" Target="http://www.tutorialspoint.com/javascript/date_constructor.htm" TargetMode="External"/><Relationship Id="rId15" Type="http://schemas.openxmlformats.org/officeDocument/2006/relationships/hyperlink" Target="http://www.tutorialspoint.com/javascript/date_getmonth.htm" TargetMode="External"/><Relationship Id="rId23" Type="http://schemas.openxmlformats.org/officeDocument/2006/relationships/hyperlink" Target="http://www.tutorialspoint.com/javascript/date_getutcmilliseconds.htm" TargetMode="External"/><Relationship Id="rId28" Type="http://schemas.openxmlformats.org/officeDocument/2006/relationships/hyperlink" Target="http://www.tutorialspoint.com/javascript/date_setdate.htm" TargetMode="External"/><Relationship Id="rId36" Type="http://schemas.openxmlformats.org/officeDocument/2006/relationships/hyperlink" Target="http://www.tutorialspoint.com/javascript/date_setutcdate.htm" TargetMode="External"/><Relationship Id="rId49" Type="http://schemas.openxmlformats.org/officeDocument/2006/relationships/hyperlink" Target="http://www.tutorialspoint.com/javascript/date_tolocaletimestring.htm" TargetMode="External"/><Relationship Id="rId57" Type="http://schemas.openxmlformats.org/officeDocument/2006/relationships/hyperlink" Target="http://www.tutorialspoint.com/javascript/math_e.htm" TargetMode="External"/><Relationship Id="rId10" Type="http://schemas.openxmlformats.org/officeDocument/2006/relationships/hyperlink" Target="http://www.tutorialspoint.com/javascript/date_getday.htm" TargetMode="External"/><Relationship Id="rId31" Type="http://schemas.openxmlformats.org/officeDocument/2006/relationships/hyperlink" Target="http://www.tutorialspoint.com/javascript/date_setmilliseconds.htm" TargetMode="External"/><Relationship Id="rId44" Type="http://schemas.openxmlformats.org/officeDocument/2006/relationships/hyperlink" Target="http://www.tutorialspoint.com/javascript/date_todatestring.htm" TargetMode="External"/><Relationship Id="rId52" Type="http://schemas.openxmlformats.org/officeDocument/2006/relationships/hyperlink" Target="http://www.tutorialspoint.com/javascript/date_totimestring.htm" TargetMode="External"/><Relationship Id="rId60" Type="http://schemas.openxmlformats.org/officeDocument/2006/relationships/hyperlink" Target="http://www.tutorialspoint.com/javascript/math_log2e.htm" TargetMode="External"/><Relationship Id="rId65" Type="http://schemas.openxmlformats.org/officeDocument/2006/relationships/hyperlink" Target="http://www.tutorialspoint.com/javascript/math_abs.htm" TargetMode="External"/><Relationship Id="rId73" Type="http://schemas.openxmlformats.org/officeDocument/2006/relationships/hyperlink" Target="http://www.tutorialspoint.com/javascript/math_floor.htm" TargetMode="External"/><Relationship Id="rId78" Type="http://schemas.openxmlformats.org/officeDocument/2006/relationships/hyperlink" Target="http://www.tutorialspoint.com/javascript/math_random.htm" TargetMode="External"/><Relationship Id="rId81" Type="http://schemas.openxmlformats.org/officeDocument/2006/relationships/hyperlink" Target="http://www.tutorialspoint.com/javascript/math_sqr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2575</Words>
  <Characters>14679</Characters>
  <Application>Microsoft Office Word</Application>
  <DocSecurity>0</DocSecurity>
  <Lines>122</Lines>
  <Paragraphs>34</Paragraphs>
  <ScaleCrop>false</ScaleCrop>
  <Company>home</Company>
  <LinksUpToDate>false</LinksUpToDate>
  <CharactersWithSpaces>17220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GITANJALI</dc:creator>
  <cp:lastModifiedBy>GITANJALI</cp:lastModifiedBy>
  <cp:revision>2</cp:revision>
  <dcterms:created xsi:type="dcterms:W3CDTF">2015-08-30T07:45:00Z</dcterms:created>
  <dcterms:modified xsi:type="dcterms:W3CDTF">2015-08-30T07:47:00Z</dcterms:modified>
</cp:coreProperties>
</file>