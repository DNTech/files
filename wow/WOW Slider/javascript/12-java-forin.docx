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3C78" w:rsidRPr="00663C78" w:rsidRDefault="00663C78" w:rsidP="00663C78">
      <w:pPr>
        <w:spacing w:after="0" w:line="450" w:lineRule="atLeast"/>
        <w:jc w:val="center"/>
        <w:textAlignment w:val="center"/>
        <w:outlineLvl w:val="0"/>
        <w:rPr>
          <w:rFonts w:ascii="Times New Roman" w:eastAsia="Times New Roman" w:hAnsi="Times New Roman" w:cs="Times New Roman"/>
          <w:spacing w:val="-15"/>
          <w:kern w:val="36"/>
          <w:sz w:val="48"/>
          <w:szCs w:val="48"/>
        </w:rPr>
      </w:pPr>
      <w:r>
        <w:rPr>
          <w:rFonts w:ascii="Times New Roman" w:eastAsia="Times New Roman" w:hAnsi="Times New Roman" w:cs="Times New Roman"/>
          <w:noProof/>
          <w:color w:val="000000"/>
          <w:spacing w:val="-15"/>
          <w:kern w:val="36"/>
          <w:sz w:val="48"/>
          <w:szCs w:val="48"/>
        </w:rPr>
        <w:drawing>
          <wp:inline distT="0" distB="0" distL="0" distR="0">
            <wp:extent cx="2962275" cy="866775"/>
            <wp:effectExtent l="0" t="0" r="9525" b="9525"/>
            <wp:docPr id="9" name="Picture 9" descr="tutorialspoint">
              <a:hlinkClick xmlns:a="http://schemas.openxmlformats.org/drawingml/2006/main" r:id="rId6" tooltip="&quot;tutorialspoi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torialspoint">
                      <a:hlinkClick r:id="rId6" tooltip="&quot;tutorialspoint&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2275" cy="866775"/>
                    </a:xfrm>
                    <a:prstGeom prst="rect">
                      <a:avLst/>
                    </a:prstGeom>
                    <a:noFill/>
                    <a:ln>
                      <a:noFill/>
                    </a:ln>
                  </pic:spPr>
                </pic:pic>
              </a:graphicData>
            </a:graphic>
          </wp:inline>
        </w:drawing>
      </w:r>
    </w:p>
    <w:p w:rsidR="00663C78" w:rsidRPr="00663C78" w:rsidRDefault="00663C78" w:rsidP="00663C78">
      <w:pPr>
        <w:pBdr>
          <w:bottom w:val="single" w:sz="6" w:space="1" w:color="auto"/>
        </w:pBdr>
        <w:spacing w:after="0" w:line="240" w:lineRule="auto"/>
        <w:jc w:val="center"/>
        <w:rPr>
          <w:rFonts w:ascii="Arial" w:eastAsia="Times New Roman" w:hAnsi="Arial" w:cs="Arial"/>
          <w:vanish/>
          <w:sz w:val="16"/>
          <w:szCs w:val="16"/>
        </w:rPr>
      </w:pPr>
      <w:r w:rsidRPr="00663C78">
        <w:rPr>
          <w:rFonts w:ascii="Arial" w:eastAsia="Times New Roman" w:hAnsi="Arial" w:cs="Arial"/>
          <w:vanish/>
          <w:sz w:val="16"/>
          <w:szCs w:val="16"/>
        </w:rPr>
        <w:t>Top of Form</w:t>
      </w:r>
    </w:p>
    <w:p w:rsidR="00663C78" w:rsidRPr="00663C78" w:rsidRDefault="00663C78" w:rsidP="00663C78">
      <w:pPr>
        <w:spacing w:after="0" w:line="240" w:lineRule="auto"/>
        <w:rPr>
          <w:rFonts w:ascii="Times New Roman" w:eastAsia="Times New Roman" w:hAnsi="Times New Roman" w:cs="Times New Roman"/>
          <w:sz w:val="24"/>
          <w:szCs w:val="24"/>
        </w:rPr>
      </w:pPr>
      <w:r w:rsidRPr="00663C78">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49.5pt;height:18pt" o:ole="">
            <v:imagedata r:id="rId8" o:title=""/>
          </v:shape>
          <w:control r:id="rId9" w:name="DefaultOcxName" w:shapeid="_x0000_i1058"/>
        </w:object>
      </w:r>
    </w:p>
    <w:p w:rsidR="00663C78" w:rsidRPr="00663C78" w:rsidRDefault="00663C78" w:rsidP="00663C78">
      <w:pPr>
        <w:pBdr>
          <w:top w:val="single" w:sz="6" w:space="1" w:color="auto"/>
        </w:pBdr>
        <w:spacing w:after="0" w:line="240" w:lineRule="auto"/>
        <w:jc w:val="center"/>
        <w:rPr>
          <w:rFonts w:ascii="Arial" w:eastAsia="Times New Roman" w:hAnsi="Arial" w:cs="Arial"/>
          <w:vanish/>
          <w:sz w:val="16"/>
          <w:szCs w:val="16"/>
        </w:rPr>
      </w:pPr>
      <w:r w:rsidRPr="00663C78">
        <w:rPr>
          <w:rFonts w:ascii="Arial" w:eastAsia="Times New Roman" w:hAnsi="Arial" w:cs="Arial"/>
          <w:vanish/>
          <w:sz w:val="16"/>
          <w:szCs w:val="16"/>
        </w:rPr>
        <w:t>Bottom of Form</w:t>
      </w:r>
    </w:p>
    <w:p w:rsidR="00663C78" w:rsidRPr="00663C78" w:rsidRDefault="00663C78" w:rsidP="00663C78">
      <w:pPr>
        <w:numPr>
          <w:ilvl w:val="0"/>
          <w:numId w:val="1"/>
        </w:numPr>
        <w:spacing w:beforeAutospacing="1" w:after="0" w:afterAutospacing="1" w:line="360" w:lineRule="atLeast"/>
        <w:ind w:left="0"/>
        <w:rPr>
          <w:rFonts w:ascii="Times New Roman" w:eastAsia="Times New Roman" w:hAnsi="Times New Roman" w:cs="Times New Roman"/>
          <w:sz w:val="24"/>
          <w:szCs w:val="24"/>
        </w:rPr>
      </w:pPr>
      <w:hyperlink r:id="rId10" w:history="1">
        <w:r w:rsidRPr="00663C78">
          <w:rPr>
            <w:rFonts w:ascii="Times New Roman" w:eastAsia="Times New Roman" w:hAnsi="Times New Roman" w:cs="Times New Roman"/>
            <w:color w:val="999999"/>
          </w:rPr>
          <w:t> </w:t>
        </w:r>
        <w:r w:rsidRPr="00663C78">
          <w:rPr>
            <w:rFonts w:ascii="Times New Roman" w:eastAsia="Times New Roman" w:hAnsi="Times New Roman" w:cs="Times New Roman"/>
            <w:color w:val="999999"/>
            <w:u w:val="single"/>
          </w:rPr>
          <w:t> Whiteboard</w:t>
        </w:r>
      </w:hyperlink>
    </w:p>
    <w:p w:rsidR="00663C78" w:rsidRPr="00663C78" w:rsidRDefault="00663C78" w:rsidP="00663C78">
      <w:pPr>
        <w:numPr>
          <w:ilvl w:val="0"/>
          <w:numId w:val="1"/>
        </w:numPr>
        <w:spacing w:beforeAutospacing="1" w:after="0" w:afterAutospacing="1" w:line="360" w:lineRule="atLeast"/>
        <w:ind w:left="30"/>
        <w:rPr>
          <w:rFonts w:ascii="Times New Roman" w:eastAsia="Times New Roman" w:hAnsi="Times New Roman" w:cs="Times New Roman"/>
          <w:sz w:val="24"/>
          <w:szCs w:val="24"/>
        </w:rPr>
      </w:pPr>
      <w:hyperlink r:id="rId11" w:history="1">
        <w:r w:rsidRPr="00663C78">
          <w:rPr>
            <w:rFonts w:ascii="Times New Roman" w:eastAsia="Times New Roman" w:hAnsi="Times New Roman" w:cs="Times New Roman"/>
            <w:color w:val="999999"/>
          </w:rPr>
          <w:t> </w:t>
        </w:r>
        <w:r w:rsidRPr="00663C78">
          <w:rPr>
            <w:rFonts w:ascii="Times New Roman" w:eastAsia="Times New Roman" w:hAnsi="Times New Roman" w:cs="Times New Roman"/>
            <w:color w:val="999999"/>
            <w:u w:val="single"/>
          </w:rPr>
          <w:t> Quizzes</w:t>
        </w:r>
      </w:hyperlink>
    </w:p>
    <w:p w:rsidR="00663C78" w:rsidRPr="00663C78" w:rsidRDefault="00663C78" w:rsidP="00663C78">
      <w:pPr>
        <w:numPr>
          <w:ilvl w:val="0"/>
          <w:numId w:val="1"/>
        </w:numPr>
        <w:spacing w:beforeAutospacing="1" w:after="0" w:afterAutospacing="1" w:line="360" w:lineRule="atLeast"/>
        <w:ind w:left="30"/>
        <w:rPr>
          <w:rFonts w:ascii="Times New Roman" w:eastAsia="Times New Roman" w:hAnsi="Times New Roman" w:cs="Times New Roman"/>
          <w:sz w:val="24"/>
          <w:szCs w:val="24"/>
        </w:rPr>
      </w:pPr>
      <w:hyperlink r:id="rId12" w:history="1">
        <w:r w:rsidRPr="00663C78">
          <w:rPr>
            <w:rFonts w:ascii="Times New Roman" w:eastAsia="Times New Roman" w:hAnsi="Times New Roman" w:cs="Times New Roman"/>
            <w:color w:val="999999"/>
          </w:rPr>
          <w:t> </w:t>
        </w:r>
        <w:r w:rsidRPr="00663C78">
          <w:rPr>
            <w:rFonts w:ascii="Times New Roman" w:eastAsia="Times New Roman" w:hAnsi="Times New Roman" w:cs="Times New Roman"/>
            <w:color w:val="999999"/>
            <w:u w:val="single"/>
          </w:rPr>
          <w:t> Shared</w:t>
        </w:r>
      </w:hyperlink>
    </w:p>
    <w:p w:rsidR="00663C78" w:rsidRPr="00663C78" w:rsidRDefault="00663C78" w:rsidP="00663C78">
      <w:pPr>
        <w:numPr>
          <w:ilvl w:val="0"/>
          <w:numId w:val="1"/>
        </w:numPr>
        <w:spacing w:beforeAutospacing="1" w:after="0" w:afterAutospacing="1" w:line="360" w:lineRule="atLeast"/>
        <w:ind w:left="30"/>
        <w:rPr>
          <w:rFonts w:ascii="Times New Roman" w:eastAsia="Times New Roman" w:hAnsi="Times New Roman" w:cs="Times New Roman"/>
          <w:sz w:val="24"/>
          <w:szCs w:val="24"/>
        </w:rPr>
      </w:pPr>
      <w:hyperlink r:id="rId13" w:history="1">
        <w:r w:rsidRPr="00663C78">
          <w:rPr>
            <w:rFonts w:ascii="Times New Roman" w:eastAsia="Times New Roman" w:hAnsi="Times New Roman" w:cs="Times New Roman"/>
            <w:color w:val="999999"/>
          </w:rPr>
          <w:t> </w:t>
        </w:r>
        <w:r w:rsidRPr="00663C78">
          <w:rPr>
            <w:rFonts w:ascii="Times New Roman" w:eastAsia="Times New Roman" w:hAnsi="Times New Roman" w:cs="Times New Roman"/>
            <w:color w:val="999999"/>
            <w:u w:val="single"/>
          </w:rPr>
          <w:t> Articles</w:t>
        </w:r>
      </w:hyperlink>
    </w:p>
    <w:p w:rsidR="00663C78" w:rsidRPr="00663C78" w:rsidRDefault="00663C78" w:rsidP="00663C78">
      <w:pPr>
        <w:numPr>
          <w:ilvl w:val="0"/>
          <w:numId w:val="2"/>
        </w:numPr>
        <w:spacing w:before="100" w:beforeAutospacing="1" w:after="100" w:afterAutospacing="1" w:line="360" w:lineRule="atLeast"/>
        <w:ind w:left="0" w:right="-75"/>
        <w:rPr>
          <w:rFonts w:ascii="Times New Roman" w:eastAsia="Times New Roman" w:hAnsi="Times New Roman" w:cs="Times New Roman"/>
          <w:sz w:val="24"/>
          <w:szCs w:val="24"/>
        </w:rPr>
      </w:pPr>
      <w:hyperlink r:id="rId14" w:history="1">
        <w:r w:rsidRPr="00663C78">
          <w:rPr>
            <w:rFonts w:ascii="Times New Roman" w:eastAsia="Times New Roman" w:hAnsi="Times New Roman" w:cs="Times New Roman"/>
            <w:b/>
            <w:bCs/>
            <w:caps/>
            <w:color w:val="000000"/>
            <w:sz w:val="18"/>
            <w:szCs w:val="18"/>
          </w:rPr>
          <w:t> </w:t>
        </w:r>
        <w:r w:rsidRPr="00663C78">
          <w:rPr>
            <w:rFonts w:ascii="Times New Roman" w:eastAsia="Times New Roman" w:hAnsi="Times New Roman" w:cs="Times New Roman"/>
            <w:b/>
            <w:bCs/>
            <w:caps/>
            <w:color w:val="000000"/>
            <w:sz w:val="18"/>
            <w:szCs w:val="18"/>
            <w:u w:val="single"/>
          </w:rPr>
          <w:t>HOME</w:t>
        </w:r>
      </w:hyperlink>
    </w:p>
    <w:p w:rsidR="00663C78" w:rsidRPr="00663C78" w:rsidRDefault="00663C78" w:rsidP="00663C78">
      <w:pPr>
        <w:numPr>
          <w:ilvl w:val="0"/>
          <w:numId w:val="2"/>
        </w:numPr>
        <w:spacing w:before="100" w:beforeAutospacing="1" w:after="100" w:afterAutospacing="1" w:line="360" w:lineRule="atLeast"/>
        <w:ind w:left="30" w:right="-75"/>
        <w:rPr>
          <w:rFonts w:ascii="Times New Roman" w:eastAsia="Times New Roman" w:hAnsi="Times New Roman" w:cs="Times New Roman"/>
          <w:sz w:val="24"/>
          <w:szCs w:val="24"/>
        </w:rPr>
      </w:pPr>
      <w:hyperlink r:id="rId15" w:history="1">
        <w:r w:rsidRPr="00663C78">
          <w:rPr>
            <w:rFonts w:ascii="Times New Roman" w:eastAsia="Times New Roman" w:hAnsi="Times New Roman" w:cs="Times New Roman"/>
            <w:b/>
            <w:bCs/>
            <w:caps/>
            <w:color w:val="000000"/>
            <w:sz w:val="18"/>
            <w:szCs w:val="18"/>
            <w:u w:val="single"/>
          </w:rPr>
          <w:t>TUTORIALS LIBRARY</w:t>
        </w:r>
        <w:r w:rsidRPr="00663C78">
          <w:rPr>
            <w:rFonts w:ascii="Times New Roman" w:eastAsia="Times New Roman" w:hAnsi="Times New Roman" w:cs="Times New Roman"/>
            <w:b/>
            <w:bCs/>
            <w:caps/>
            <w:color w:val="000000"/>
            <w:sz w:val="18"/>
            <w:szCs w:val="18"/>
          </w:rPr>
          <w:t> </w:t>
        </w:r>
      </w:hyperlink>
    </w:p>
    <w:p w:rsidR="00663C78" w:rsidRPr="00663C78" w:rsidRDefault="00663C78" w:rsidP="00663C78">
      <w:pPr>
        <w:numPr>
          <w:ilvl w:val="0"/>
          <w:numId w:val="2"/>
        </w:numPr>
        <w:spacing w:before="100" w:beforeAutospacing="1" w:after="100" w:afterAutospacing="1" w:line="360" w:lineRule="atLeast"/>
        <w:ind w:left="30" w:right="-75"/>
        <w:rPr>
          <w:rFonts w:ascii="Times New Roman" w:eastAsia="Times New Roman" w:hAnsi="Times New Roman" w:cs="Times New Roman"/>
          <w:sz w:val="24"/>
          <w:szCs w:val="24"/>
        </w:rPr>
      </w:pPr>
      <w:hyperlink r:id="rId16" w:history="1">
        <w:r w:rsidRPr="00663C78">
          <w:rPr>
            <w:rFonts w:ascii="Times New Roman" w:eastAsia="Times New Roman" w:hAnsi="Times New Roman" w:cs="Times New Roman"/>
            <w:b/>
            <w:bCs/>
            <w:caps/>
            <w:color w:val="000000"/>
            <w:sz w:val="18"/>
            <w:szCs w:val="18"/>
          </w:rPr>
          <w:t> </w:t>
        </w:r>
        <w:r w:rsidRPr="00663C78">
          <w:rPr>
            <w:rFonts w:ascii="Times New Roman" w:eastAsia="Times New Roman" w:hAnsi="Times New Roman" w:cs="Times New Roman"/>
            <w:b/>
            <w:bCs/>
            <w:caps/>
            <w:color w:val="000000"/>
            <w:sz w:val="18"/>
            <w:szCs w:val="18"/>
            <w:u w:val="single"/>
          </w:rPr>
          <w:t>CODING GROUND</w:t>
        </w:r>
        <w:r w:rsidRPr="00663C78">
          <w:rPr>
            <w:rFonts w:ascii="Times New Roman" w:eastAsia="Times New Roman" w:hAnsi="Times New Roman" w:cs="Times New Roman"/>
            <w:b/>
            <w:bCs/>
            <w:caps/>
            <w:color w:val="000000"/>
            <w:sz w:val="18"/>
            <w:szCs w:val="18"/>
          </w:rPr>
          <w:t> </w:t>
        </w:r>
      </w:hyperlink>
    </w:p>
    <w:p w:rsidR="00663C78" w:rsidRPr="00663C78" w:rsidRDefault="00663C78" w:rsidP="00663C78">
      <w:pPr>
        <w:numPr>
          <w:ilvl w:val="0"/>
          <w:numId w:val="2"/>
        </w:numPr>
        <w:spacing w:before="100" w:beforeAutospacing="1" w:after="100" w:afterAutospacing="1" w:line="360" w:lineRule="atLeast"/>
        <w:ind w:left="30" w:right="-75"/>
        <w:rPr>
          <w:rFonts w:ascii="Times New Roman" w:eastAsia="Times New Roman" w:hAnsi="Times New Roman" w:cs="Times New Roman"/>
          <w:sz w:val="24"/>
          <w:szCs w:val="24"/>
        </w:rPr>
      </w:pPr>
      <w:hyperlink r:id="rId17" w:history="1">
        <w:r w:rsidRPr="00663C78">
          <w:rPr>
            <w:rFonts w:ascii="Times New Roman" w:eastAsia="Times New Roman" w:hAnsi="Times New Roman" w:cs="Times New Roman"/>
            <w:b/>
            <w:bCs/>
            <w:caps/>
            <w:color w:val="000000"/>
            <w:sz w:val="18"/>
            <w:szCs w:val="18"/>
            <w:u w:val="single"/>
          </w:rPr>
          <w:t>ABSOLUTE CLASSES</w:t>
        </w:r>
      </w:hyperlink>
    </w:p>
    <w:p w:rsidR="00663C78" w:rsidRPr="00663C78" w:rsidRDefault="00663C78" w:rsidP="00663C78">
      <w:pPr>
        <w:spacing w:after="0" w:line="330" w:lineRule="atLeast"/>
        <w:rPr>
          <w:rFonts w:ascii="Arial" w:eastAsia="Times New Roman" w:hAnsi="Arial" w:cs="Arial"/>
          <w:color w:val="313131"/>
          <w:sz w:val="21"/>
          <w:szCs w:val="21"/>
        </w:rPr>
      </w:pPr>
      <w:r>
        <w:rPr>
          <w:rFonts w:ascii="Arial" w:eastAsia="Times New Roman" w:hAnsi="Arial" w:cs="Arial"/>
          <w:noProof/>
          <w:color w:val="313131"/>
          <w:sz w:val="21"/>
          <w:szCs w:val="21"/>
        </w:rPr>
        <w:drawing>
          <wp:inline distT="0" distB="0" distL="0" distR="0">
            <wp:extent cx="2428875" cy="1847850"/>
            <wp:effectExtent l="0" t="0" r="9525" b="0"/>
            <wp:docPr id="8" name="Picture 8" descr="Javascrip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script Tutoria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28875" cy="1847850"/>
                    </a:xfrm>
                    <a:prstGeom prst="rect">
                      <a:avLst/>
                    </a:prstGeom>
                    <a:noFill/>
                    <a:ln>
                      <a:noFill/>
                    </a:ln>
                  </pic:spPr>
                </pic:pic>
              </a:graphicData>
            </a:graphic>
          </wp:inline>
        </w:drawing>
      </w:r>
    </w:p>
    <w:p w:rsidR="00663C78" w:rsidRPr="00663C78" w:rsidRDefault="00663C78" w:rsidP="00663C78">
      <w:pPr>
        <w:numPr>
          <w:ilvl w:val="0"/>
          <w:numId w:val="3"/>
        </w:numPr>
        <w:pBdr>
          <w:top w:val="single" w:sz="6" w:space="0" w:color="797777"/>
          <w:left w:val="single" w:sz="6" w:space="0" w:color="797777"/>
          <w:bottom w:val="single" w:sz="6" w:space="0" w:color="797777"/>
          <w:right w:val="single" w:sz="6" w:space="0" w:color="797777"/>
        </w:pBdr>
        <w:spacing w:after="0" w:line="210" w:lineRule="atLeast"/>
        <w:ind w:left="495"/>
        <w:rPr>
          <w:rFonts w:ascii="Arial" w:eastAsia="Times New Roman" w:hAnsi="Arial" w:cs="Arial"/>
          <w:color w:val="FFFFFF"/>
          <w:sz w:val="21"/>
          <w:szCs w:val="21"/>
        </w:rPr>
      </w:pPr>
      <w:r w:rsidRPr="00663C78">
        <w:rPr>
          <w:rFonts w:ascii="Arial" w:eastAsia="Times New Roman" w:hAnsi="Arial" w:cs="Arial"/>
          <w:color w:val="FFFFFF"/>
          <w:sz w:val="21"/>
          <w:szCs w:val="21"/>
        </w:rPr>
        <w:t>Javascript Basics Tutorial</w:t>
      </w:r>
    </w:p>
    <w:p w:rsidR="00663C78" w:rsidRPr="00663C78" w:rsidRDefault="00663C78" w:rsidP="00663C78">
      <w:pPr>
        <w:numPr>
          <w:ilvl w:val="0"/>
          <w:numId w:val="3"/>
        </w:numPr>
        <w:spacing w:after="0" w:line="210" w:lineRule="atLeast"/>
        <w:ind w:left="495"/>
        <w:rPr>
          <w:rFonts w:ascii="Arial" w:eastAsia="Times New Roman" w:hAnsi="Arial" w:cs="Arial"/>
          <w:color w:val="313131"/>
          <w:sz w:val="21"/>
          <w:szCs w:val="21"/>
        </w:rPr>
      </w:pPr>
      <w:hyperlink r:id="rId19" w:history="1">
        <w:r w:rsidRPr="00663C78">
          <w:rPr>
            <w:rFonts w:ascii="Arial" w:eastAsia="Times New Roman" w:hAnsi="Arial" w:cs="Arial"/>
            <w:color w:val="000000"/>
            <w:sz w:val="19"/>
            <w:szCs w:val="19"/>
            <w:u w:val="single"/>
          </w:rPr>
          <w:t>Javascript - Home</w:t>
        </w:r>
      </w:hyperlink>
    </w:p>
    <w:p w:rsidR="00663C78" w:rsidRPr="00663C78" w:rsidRDefault="00663C78" w:rsidP="00663C78">
      <w:pPr>
        <w:numPr>
          <w:ilvl w:val="0"/>
          <w:numId w:val="3"/>
        </w:numPr>
        <w:spacing w:after="0" w:line="210" w:lineRule="atLeast"/>
        <w:ind w:left="495"/>
        <w:rPr>
          <w:rFonts w:ascii="Arial" w:eastAsia="Times New Roman" w:hAnsi="Arial" w:cs="Arial"/>
          <w:color w:val="313131"/>
          <w:sz w:val="21"/>
          <w:szCs w:val="21"/>
        </w:rPr>
      </w:pPr>
      <w:hyperlink r:id="rId20" w:history="1">
        <w:r w:rsidRPr="00663C78">
          <w:rPr>
            <w:rFonts w:ascii="Arial" w:eastAsia="Times New Roman" w:hAnsi="Arial" w:cs="Arial"/>
            <w:color w:val="000000"/>
            <w:sz w:val="19"/>
            <w:szCs w:val="19"/>
            <w:u w:val="single"/>
          </w:rPr>
          <w:t>Javascript - Overview</w:t>
        </w:r>
      </w:hyperlink>
    </w:p>
    <w:p w:rsidR="00663C78" w:rsidRPr="00663C78" w:rsidRDefault="00663C78" w:rsidP="00663C78">
      <w:pPr>
        <w:numPr>
          <w:ilvl w:val="0"/>
          <w:numId w:val="3"/>
        </w:numPr>
        <w:spacing w:after="0" w:line="210" w:lineRule="atLeast"/>
        <w:ind w:left="495"/>
        <w:rPr>
          <w:rFonts w:ascii="Arial" w:eastAsia="Times New Roman" w:hAnsi="Arial" w:cs="Arial"/>
          <w:color w:val="313131"/>
          <w:sz w:val="21"/>
          <w:szCs w:val="21"/>
        </w:rPr>
      </w:pPr>
      <w:hyperlink r:id="rId21" w:history="1">
        <w:r w:rsidRPr="00663C78">
          <w:rPr>
            <w:rFonts w:ascii="Arial" w:eastAsia="Times New Roman" w:hAnsi="Arial" w:cs="Arial"/>
            <w:color w:val="000000"/>
            <w:sz w:val="19"/>
            <w:szCs w:val="19"/>
            <w:u w:val="single"/>
          </w:rPr>
          <w:t>Javascript - Syntax</w:t>
        </w:r>
      </w:hyperlink>
    </w:p>
    <w:p w:rsidR="00663C78" w:rsidRPr="00663C78" w:rsidRDefault="00663C78" w:rsidP="00663C78">
      <w:pPr>
        <w:numPr>
          <w:ilvl w:val="0"/>
          <w:numId w:val="3"/>
        </w:numPr>
        <w:spacing w:after="0" w:line="210" w:lineRule="atLeast"/>
        <w:ind w:left="495"/>
        <w:rPr>
          <w:rFonts w:ascii="Arial" w:eastAsia="Times New Roman" w:hAnsi="Arial" w:cs="Arial"/>
          <w:color w:val="313131"/>
          <w:sz w:val="21"/>
          <w:szCs w:val="21"/>
        </w:rPr>
      </w:pPr>
      <w:hyperlink r:id="rId22" w:history="1">
        <w:r w:rsidRPr="00663C78">
          <w:rPr>
            <w:rFonts w:ascii="Arial" w:eastAsia="Times New Roman" w:hAnsi="Arial" w:cs="Arial"/>
            <w:color w:val="000000"/>
            <w:sz w:val="19"/>
            <w:szCs w:val="19"/>
            <w:u w:val="single"/>
          </w:rPr>
          <w:t>Javascript - Enabling</w:t>
        </w:r>
      </w:hyperlink>
    </w:p>
    <w:p w:rsidR="00663C78" w:rsidRPr="00663C78" w:rsidRDefault="00663C78" w:rsidP="00663C78">
      <w:pPr>
        <w:numPr>
          <w:ilvl w:val="0"/>
          <w:numId w:val="3"/>
        </w:numPr>
        <w:spacing w:after="0" w:line="210" w:lineRule="atLeast"/>
        <w:ind w:left="495"/>
        <w:rPr>
          <w:rFonts w:ascii="Arial" w:eastAsia="Times New Roman" w:hAnsi="Arial" w:cs="Arial"/>
          <w:color w:val="313131"/>
          <w:sz w:val="21"/>
          <w:szCs w:val="21"/>
        </w:rPr>
      </w:pPr>
      <w:hyperlink r:id="rId23" w:history="1">
        <w:r w:rsidRPr="00663C78">
          <w:rPr>
            <w:rFonts w:ascii="Arial" w:eastAsia="Times New Roman" w:hAnsi="Arial" w:cs="Arial"/>
            <w:color w:val="000000"/>
            <w:sz w:val="19"/>
            <w:szCs w:val="19"/>
            <w:u w:val="single"/>
          </w:rPr>
          <w:t>Javascript - Placement</w:t>
        </w:r>
      </w:hyperlink>
    </w:p>
    <w:p w:rsidR="00663C78" w:rsidRPr="00663C78" w:rsidRDefault="00663C78" w:rsidP="00663C78">
      <w:pPr>
        <w:numPr>
          <w:ilvl w:val="0"/>
          <w:numId w:val="3"/>
        </w:numPr>
        <w:spacing w:after="0" w:line="210" w:lineRule="atLeast"/>
        <w:ind w:left="495"/>
        <w:rPr>
          <w:rFonts w:ascii="Arial" w:eastAsia="Times New Roman" w:hAnsi="Arial" w:cs="Arial"/>
          <w:color w:val="313131"/>
          <w:sz w:val="21"/>
          <w:szCs w:val="21"/>
        </w:rPr>
      </w:pPr>
      <w:hyperlink r:id="rId24" w:history="1">
        <w:r w:rsidRPr="00663C78">
          <w:rPr>
            <w:rFonts w:ascii="Arial" w:eastAsia="Times New Roman" w:hAnsi="Arial" w:cs="Arial"/>
            <w:color w:val="000000"/>
            <w:sz w:val="19"/>
            <w:szCs w:val="19"/>
            <w:u w:val="single"/>
          </w:rPr>
          <w:t>Javascript - Variables</w:t>
        </w:r>
      </w:hyperlink>
    </w:p>
    <w:p w:rsidR="00663C78" w:rsidRPr="00663C78" w:rsidRDefault="00663C78" w:rsidP="00663C78">
      <w:pPr>
        <w:numPr>
          <w:ilvl w:val="0"/>
          <w:numId w:val="3"/>
        </w:numPr>
        <w:spacing w:after="0" w:line="210" w:lineRule="atLeast"/>
        <w:ind w:left="495"/>
        <w:rPr>
          <w:rFonts w:ascii="Arial" w:eastAsia="Times New Roman" w:hAnsi="Arial" w:cs="Arial"/>
          <w:color w:val="313131"/>
          <w:sz w:val="21"/>
          <w:szCs w:val="21"/>
        </w:rPr>
      </w:pPr>
      <w:hyperlink r:id="rId25" w:history="1">
        <w:r w:rsidRPr="00663C78">
          <w:rPr>
            <w:rFonts w:ascii="Arial" w:eastAsia="Times New Roman" w:hAnsi="Arial" w:cs="Arial"/>
            <w:color w:val="000000"/>
            <w:sz w:val="19"/>
            <w:szCs w:val="19"/>
            <w:u w:val="single"/>
          </w:rPr>
          <w:t>Javascript - Operators</w:t>
        </w:r>
      </w:hyperlink>
    </w:p>
    <w:p w:rsidR="00663C78" w:rsidRPr="00663C78" w:rsidRDefault="00663C78" w:rsidP="00663C78">
      <w:pPr>
        <w:numPr>
          <w:ilvl w:val="0"/>
          <w:numId w:val="3"/>
        </w:numPr>
        <w:spacing w:after="0" w:line="210" w:lineRule="atLeast"/>
        <w:ind w:left="495"/>
        <w:rPr>
          <w:rFonts w:ascii="Arial" w:eastAsia="Times New Roman" w:hAnsi="Arial" w:cs="Arial"/>
          <w:color w:val="313131"/>
          <w:sz w:val="21"/>
          <w:szCs w:val="21"/>
        </w:rPr>
      </w:pPr>
      <w:hyperlink r:id="rId26" w:history="1">
        <w:r w:rsidRPr="00663C78">
          <w:rPr>
            <w:rFonts w:ascii="Arial" w:eastAsia="Times New Roman" w:hAnsi="Arial" w:cs="Arial"/>
            <w:color w:val="000000"/>
            <w:sz w:val="19"/>
            <w:szCs w:val="19"/>
            <w:u w:val="single"/>
          </w:rPr>
          <w:t>Javascript - If...Else</w:t>
        </w:r>
      </w:hyperlink>
    </w:p>
    <w:p w:rsidR="00663C78" w:rsidRPr="00663C78" w:rsidRDefault="00663C78" w:rsidP="00663C78">
      <w:pPr>
        <w:numPr>
          <w:ilvl w:val="0"/>
          <w:numId w:val="3"/>
        </w:numPr>
        <w:spacing w:after="0" w:line="210" w:lineRule="atLeast"/>
        <w:ind w:left="495"/>
        <w:rPr>
          <w:rFonts w:ascii="Arial" w:eastAsia="Times New Roman" w:hAnsi="Arial" w:cs="Arial"/>
          <w:color w:val="313131"/>
          <w:sz w:val="21"/>
          <w:szCs w:val="21"/>
        </w:rPr>
      </w:pPr>
      <w:hyperlink r:id="rId27" w:history="1">
        <w:r w:rsidRPr="00663C78">
          <w:rPr>
            <w:rFonts w:ascii="Arial" w:eastAsia="Times New Roman" w:hAnsi="Arial" w:cs="Arial"/>
            <w:color w:val="000000"/>
            <w:sz w:val="19"/>
            <w:szCs w:val="19"/>
            <w:u w:val="single"/>
          </w:rPr>
          <w:t>Javascript - Switch Case</w:t>
        </w:r>
      </w:hyperlink>
    </w:p>
    <w:p w:rsidR="00663C78" w:rsidRPr="00663C78" w:rsidRDefault="00663C78" w:rsidP="00663C78">
      <w:pPr>
        <w:numPr>
          <w:ilvl w:val="0"/>
          <w:numId w:val="3"/>
        </w:numPr>
        <w:spacing w:after="0" w:line="210" w:lineRule="atLeast"/>
        <w:ind w:left="495"/>
        <w:rPr>
          <w:rFonts w:ascii="Arial" w:eastAsia="Times New Roman" w:hAnsi="Arial" w:cs="Arial"/>
          <w:color w:val="313131"/>
          <w:sz w:val="21"/>
          <w:szCs w:val="21"/>
        </w:rPr>
      </w:pPr>
      <w:hyperlink r:id="rId28" w:history="1">
        <w:r w:rsidRPr="00663C78">
          <w:rPr>
            <w:rFonts w:ascii="Arial" w:eastAsia="Times New Roman" w:hAnsi="Arial" w:cs="Arial"/>
            <w:color w:val="000000"/>
            <w:sz w:val="19"/>
            <w:szCs w:val="19"/>
            <w:u w:val="single"/>
          </w:rPr>
          <w:t>Javascript - While Loop</w:t>
        </w:r>
      </w:hyperlink>
    </w:p>
    <w:p w:rsidR="00663C78" w:rsidRPr="00663C78" w:rsidRDefault="00663C78" w:rsidP="00663C78">
      <w:pPr>
        <w:numPr>
          <w:ilvl w:val="0"/>
          <w:numId w:val="3"/>
        </w:numPr>
        <w:spacing w:after="0" w:line="210" w:lineRule="atLeast"/>
        <w:ind w:left="495"/>
        <w:rPr>
          <w:rFonts w:ascii="Arial" w:eastAsia="Times New Roman" w:hAnsi="Arial" w:cs="Arial"/>
          <w:color w:val="313131"/>
          <w:sz w:val="21"/>
          <w:szCs w:val="21"/>
        </w:rPr>
      </w:pPr>
      <w:hyperlink r:id="rId29" w:history="1">
        <w:r w:rsidRPr="00663C78">
          <w:rPr>
            <w:rFonts w:ascii="Arial" w:eastAsia="Times New Roman" w:hAnsi="Arial" w:cs="Arial"/>
            <w:color w:val="000000"/>
            <w:sz w:val="19"/>
            <w:szCs w:val="19"/>
            <w:u w:val="single"/>
          </w:rPr>
          <w:t>Javascript - For Loop</w:t>
        </w:r>
      </w:hyperlink>
    </w:p>
    <w:p w:rsidR="00663C78" w:rsidRPr="00663C78" w:rsidRDefault="00663C78" w:rsidP="00663C78">
      <w:pPr>
        <w:numPr>
          <w:ilvl w:val="0"/>
          <w:numId w:val="3"/>
        </w:numPr>
        <w:spacing w:after="0" w:line="210" w:lineRule="atLeast"/>
        <w:ind w:left="495"/>
        <w:rPr>
          <w:rFonts w:ascii="Arial" w:eastAsia="Times New Roman" w:hAnsi="Arial" w:cs="Arial"/>
          <w:color w:val="313131"/>
          <w:sz w:val="21"/>
          <w:szCs w:val="21"/>
        </w:rPr>
      </w:pPr>
      <w:hyperlink r:id="rId30" w:history="1">
        <w:r w:rsidRPr="00663C78">
          <w:rPr>
            <w:rFonts w:ascii="Arial" w:eastAsia="Times New Roman" w:hAnsi="Arial" w:cs="Arial"/>
            <w:color w:val="000000"/>
            <w:sz w:val="19"/>
            <w:szCs w:val="19"/>
            <w:u w:val="single"/>
            <w:shd w:val="clear" w:color="auto" w:fill="D6D6D6"/>
          </w:rPr>
          <w:t>Javascript - For...in</w:t>
        </w:r>
      </w:hyperlink>
    </w:p>
    <w:p w:rsidR="00663C78" w:rsidRPr="00663C78" w:rsidRDefault="00663C78" w:rsidP="00663C78">
      <w:pPr>
        <w:numPr>
          <w:ilvl w:val="0"/>
          <w:numId w:val="3"/>
        </w:numPr>
        <w:spacing w:after="0" w:line="210" w:lineRule="atLeast"/>
        <w:ind w:left="495"/>
        <w:rPr>
          <w:rFonts w:ascii="Arial" w:eastAsia="Times New Roman" w:hAnsi="Arial" w:cs="Arial"/>
          <w:color w:val="313131"/>
          <w:sz w:val="21"/>
          <w:szCs w:val="21"/>
        </w:rPr>
      </w:pPr>
      <w:hyperlink r:id="rId31" w:history="1">
        <w:r w:rsidRPr="00663C78">
          <w:rPr>
            <w:rFonts w:ascii="Arial" w:eastAsia="Times New Roman" w:hAnsi="Arial" w:cs="Arial"/>
            <w:color w:val="000000"/>
            <w:sz w:val="19"/>
            <w:szCs w:val="19"/>
            <w:u w:val="single"/>
          </w:rPr>
          <w:t>Javascript - Loop Control</w:t>
        </w:r>
      </w:hyperlink>
    </w:p>
    <w:p w:rsidR="00663C78" w:rsidRPr="00663C78" w:rsidRDefault="00663C78" w:rsidP="00663C78">
      <w:pPr>
        <w:numPr>
          <w:ilvl w:val="0"/>
          <w:numId w:val="3"/>
        </w:numPr>
        <w:spacing w:after="0" w:line="210" w:lineRule="atLeast"/>
        <w:ind w:left="495"/>
        <w:rPr>
          <w:rFonts w:ascii="Arial" w:eastAsia="Times New Roman" w:hAnsi="Arial" w:cs="Arial"/>
          <w:color w:val="313131"/>
          <w:sz w:val="21"/>
          <w:szCs w:val="21"/>
        </w:rPr>
      </w:pPr>
      <w:hyperlink r:id="rId32" w:history="1">
        <w:r w:rsidRPr="00663C78">
          <w:rPr>
            <w:rFonts w:ascii="Arial" w:eastAsia="Times New Roman" w:hAnsi="Arial" w:cs="Arial"/>
            <w:color w:val="000000"/>
            <w:sz w:val="19"/>
            <w:szCs w:val="19"/>
            <w:u w:val="single"/>
          </w:rPr>
          <w:t>Javascript - Functions</w:t>
        </w:r>
      </w:hyperlink>
    </w:p>
    <w:p w:rsidR="00663C78" w:rsidRPr="00663C78" w:rsidRDefault="00663C78" w:rsidP="00663C78">
      <w:pPr>
        <w:numPr>
          <w:ilvl w:val="0"/>
          <w:numId w:val="3"/>
        </w:numPr>
        <w:spacing w:after="0" w:line="210" w:lineRule="atLeast"/>
        <w:ind w:left="495"/>
        <w:rPr>
          <w:rFonts w:ascii="Arial" w:eastAsia="Times New Roman" w:hAnsi="Arial" w:cs="Arial"/>
          <w:color w:val="313131"/>
          <w:sz w:val="21"/>
          <w:szCs w:val="21"/>
        </w:rPr>
      </w:pPr>
      <w:hyperlink r:id="rId33" w:history="1">
        <w:r w:rsidRPr="00663C78">
          <w:rPr>
            <w:rFonts w:ascii="Arial" w:eastAsia="Times New Roman" w:hAnsi="Arial" w:cs="Arial"/>
            <w:color w:val="000000"/>
            <w:sz w:val="19"/>
            <w:szCs w:val="19"/>
            <w:u w:val="single"/>
          </w:rPr>
          <w:t>Javascript - Events</w:t>
        </w:r>
      </w:hyperlink>
    </w:p>
    <w:p w:rsidR="00663C78" w:rsidRPr="00663C78" w:rsidRDefault="00663C78" w:rsidP="00663C78">
      <w:pPr>
        <w:numPr>
          <w:ilvl w:val="0"/>
          <w:numId w:val="3"/>
        </w:numPr>
        <w:spacing w:after="0" w:line="210" w:lineRule="atLeast"/>
        <w:ind w:left="495"/>
        <w:rPr>
          <w:rFonts w:ascii="Arial" w:eastAsia="Times New Roman" w:hAnsi="Arial" w:cs="Arial"/>
          <w:color w:val="313131"/>
          <w:sz w:val="21"/>
          <w:szCs w:val="21"/>
        </w:rPr>
      </w:pPr>
      <w:hyperlink r:id="rId34" w:history="1">
        <w:r w:rsidRPr="00663C78">
          <w:rPr>
            <w:rFonts w:ascii="Arial" w:eastAsia="Times New Roman" w:hAnsi="Arial" w:cs="Arial"/>
            <w:color w:val="000000"/>
            <w:sz w:val="19"/>
            <w:szCs w:val="19"/>
            <w:u w:val="single"/>
          </w:rPr>
          <w:t>Javascript - Cookies</w:t>
        </w:r>
      </w:hyperlink>
    </w:p>
    <w:p w:rsidR="00663C78" w:rsidRPr="00663C78" w:rsidRDefault="00663C78" w:rsidP="00663C78">
      <w:pPr>
        <w:numPr>
          <w:ilvl w:val="0"/>
          <w:numId w:val="3"/>
        </w:numPr>
        <w:spacing w:after="0" w:line="210" w:lineRule="atLeast"/>
        <w:ind w:left="495"/>
        <w:rPr>
          <w:rFonts w:ascii="Arial" w:eastAsia="Times New Roman" w:hAnsi="Arial" w:cs="Arial"/>
          <w:color w:val="313131"/>
          <w:sz w:val="21"/>
          <w:szCs w:val="21"/>
        </w:rPr>
      </w:pPr>
      <w:hyperlink r:id="rId35" w:history="1">
        <w:r w:rsidRPr="00663C78">
          <w:rPr>
            <w:rFonts w:ascii="Arial" w:eastAsia="Times New Roman" w:hAnsi="Arial" w:cs="Arial"/>
            <w:color w:val="000000"/>
            <w:sz w:val="19"/>
            <w:szCs w:val="19"/>
            <w:u w:val="single"/>
          </w:rPr>
          <w:t>Javascript - Page Redirect</w:t>
        </w:r>
      </w:hyperlink>
    </w:p>
    <w:p w:rsidR="00663C78" w:rsidRPr="00663C78" w:rsidRDefault="00663C78" w:rsidP="00663C78">
      <w:pPr>
        <w:numPr>
          <w:ilvl w:val="0"/>
          <w:numId w:val="3"/>
        </w:numPr>
        <w:spacing w:after="0" w:line="210" w:lineRule="atLeast"/>
        <w:ind w:left="495"/>
        <w:rPr>
          <w:rFonts w:ascii="Arial" w:eastAsia="Times New Roman" w:hAnsi="Arial" w:cs="Arial"/>
          <w:color w:val="313131"/>
          <w:sz w:val="21"/>
          <w:szCs w:val="21"/>
        </w:rPr>
      </w:pPr>
      <w:hyperlink r:id="rId36" w:history="1">
        <w:r w:rsidRPr="00663C78">
          <w:rPr>
            <w:rFonts w:ascii="Arial" w:eastAsia="Times New Roman" w:hAnsi="Arial" w:cs="Arial"/>
            <w:color w:val="000000"/>
            <w:sz w:val="19"/>
            <w:szCs w:val="19"/>
            <w:u w:val="single"/>
          </w:rPr>
          <w:t>Javascript - Dialog Boxes</w:t>
        </w:r>
      </w:hyperlink>
    </w:p>
    <w:p w:rsidR="00663C78" w:rsidRPr="00663C78" w:rsidRDefault="00663C78" w:rsidP="00663C78">
      <w:pPr>
        <w:numPr>
          <w:ilvl w:val="0"/>
          <w:numId w:val="3"/>
        </w:numPr>
        <w:spacing w:after="0" w:line="210" w:lineRule="atLeast"/>
        <w:ind w:left="495"/>
        <w:rPr>
          <w:rFonts w:ascii="Arial" w:eastAsia="Times New Roman" w:hAnsi="Arial" w:cs="Arial"/>
          <w:color w:val="313131"/>
          <w:sz w:val="21"/>
          <w:szCs w:val="21"/>
        </w:rPr>
      </w:pPr>
      <w:hyperlink r:id="rId37" w:history="1">
        <w:r w:rsidRPr="00663C78">
          <w:rPr>
            <w:rFonts w:ascii="Arial" w:eastAsia="Times New Roman" w:hAnsi="Arial" w:cs="Arial"/>
            <w:color w:val="000000"/>
            <w:sz w:val="19"/>
            <w:szCs w:val="19"/>
            <w:u w:val="single"/>
          </w:rPr>
          <w:t>Javascript - Void Keyword</w:t>
        </w:r>
      </w:hyperlink>
    </w:p>
    <w:p w:rsidR="00663C78" w:rsidRPr="00663C78" w:rsidRDefault="00663C78" w:rsidP="00663C78">
      <w:pPr>
        <w:numPr>
          <w:ilvl w:val="0"/>
          <w:numId w:val="3"/>
        </w:numPr>
        <w:spacing w:after="0" w:line="210" w:lineRule="atLeast"/>
        <w:ind w:left="495"/>
        <w:rPr>
          <w:rFonts w:ascii="Arial" w:eastAsia="Times New Roman" w:hAnsi="Arial" w:cs="Arial"/>
          <w:color w:val="313131"/>
          <w:sz w:val="21"/>
          <w:szCs w:val="21"/>
        </w:rPr>
      </w:pPr>
      <w:hyperlink r:id="rId38" w:history="1">
        <w:r w:rsidRPr="00663C78">
          <w:rPr>
            <w:rFonts w:ascii="Arial" w:eastAsia="Times New Roman" w:hAnsi="Arial" w:cs="Arial"/>
            <w:color w:val="000000"/>
            <w:sz w:val="19"/>
            <w:szCs w:val="19"/>
            <w:u w:val="single"/>
          </w:rPr>
          <w:t>Javascript - Page Printing</w:t>
        </w:r>
      </w:hyperlink>
    </w:p>
    <w:p w:rsidR="00663C78" w:rsidRPr="00663C78" w:rsidRDefault="00663C78" w:rsidP="00663C78">
      <w:pPr>
        <w:numPr>
          <w:ilvl w:val="0"/>
          <w:numId w:val="4"/>
        </w:numPr>
        <w:pBdr>
          <w:top w:val="single" w:sz="6" w:space="0" w:color="797777"/>
          <w:left w:val="single" w:sz="6" w:space="0" w:color="797777"/>
          <w:bottom w:val="single" w:sz="6" w:space="0" w:color="797777"/>
          <w:right w:val="single" w:sz="6" w:space="0" w:color="797777"/>
        </w:pBdr>
        <w:spacing w:after="0" w:line="210" w:lineRule="atLeast"/>
        <w:ind w:left="495"/>
        <w:rPr>
          <w:rFonts w:ascii="Arial" w:eastAsia="Times New Roman" w:hAnsi="Arial" w:cs="Arial"/>
          <w:color w:val="FFFFFF"/>
          <w:sz w:val="21"/>
          <w:szCs w:val="21"/>
        </w:rPr>
      </w:pPr>
      <w:r w:rsidRPr="00663C78">
        <w:rPr>
          <w:rFonts w:ascii="Arial" w:eastAsia="Times New Roman" w:hAnsi="Arial" w:cs="Arial"/>
          <w:color w:val="FFFFFF"/>
          <w:sz w:val="21"/>
          <w:szCs w:val="21"/>
        </w:rPr>
        <w:t>JavaScript Objects</w:t>
      </w:r>
    </w:p>
    <w:p w:rsidR="00663C78" w:rsidRPr="00663C78" w:rsidRDefault="00663C78" w:rsidP="00663C78">
      <w:pPr>
        <w:numPr>
          <w:ilvl w:val="0"/>
          <w:numId w:val="4"/>
        </w:numPr>
        <w:spacing w:after="0" w:line="210" w:lineRule="atLeast"/>
        <w:ind w:left="495"/>
        <w:rPr>
          <w:rFonts w:ascii="Arial" w:eastAsia="Times New Roman" w:hAnsi="Arial" w:cs="Arial"/>
          <w:color w:val="313131"/>
          <w:sz w:val="21"/>
          <w:szCs w:val="21"/>
        </w:rPr>
      </w:pPr>
      <w:hyperlink r:id="rId39" w:history="1">
        <w:r w:rsidRPr="00663C78">
          <w:rPr>
            <w:rFonts w:ascii="Arial" w:eastAsia="Times New Roman" w:hAnsi="Arial" w:cs="Arial"/>
            <w:color w:val="000000"/>
            <w:sz w:val="19"/>
            <w:szCs w:val="19"/>
            <w:u w:val="single"/>
          </w:rPr>
          <w:t>Javascript - Objects</w:t>
        </w:r>
      </w:hyperlink>
    </w:p>
    <w:p w:rsidR="00663C78" w:rsidRPr="00663C78" w:rsidRDefault="00663C78" w:rsidP="00663C78">
      <w:pPr>
        <w:numPr>
          <w:ilvl w:val="0"/>
          <w:numId w:val="4"/>
        </w:numPr>
        <w:spacing w:after="0" w:line="210" w:lineRule="atLeast"/>
        <w:ind w:left="495"/>
        <w:rPr>
          <w:rFonts w:ascii="Arial" w:eastAsia="Times New Roman" w:hAnsi="Arial" w:cs="Arial"/>
          <w:color w:val="313131"/>
          <w:sz w:val="21"/>
          <w:szCs w:val="21"/>
        </w:rPr>
      </w:pPr>
      <w:hyperlink r:id="rId40" w:history="1">
        <w:r w:rsidRPr="00663C78">
          <w:rPr>
            <w:rFonts w:ascii="Arial" w:eastAsia="Times New Roman" w:hAnsi="Arial" w:cs="Arial"/>
            <w:color w:val="000000"/>
            <w:sz w:val="19"/>
            <w:szCs w:val="19"/>
            <w:u w:val="single"/>
          </w:rPr>
          <w:t>Javascript - Number</w:t>
        </w:r>
      </w:hyperlink>
    </w:p>
    <w:p w:rsidR="00663C78" w:rsidRPr="00663C78" w:rsidRDefault="00663C78" w:rsidP="00663C78">
      <w:pPr>
        <w:numPr>
          <w:ilvl w:val="0"/>
          <w:numId w:val="4"/>
        </w:numPr>
        <w:spacing w:after="0" w:line="210" w:lineRule="atLeast"/>
        <w:ind w:left="495"/>
        <w:rPr>
          <w:rFonts w:ascii="Arial" w:eastAsia="Times New Roman" w:hAnsi="Arial" w:cs="Arial"/>
          <w:color w:val="313131"/>
          <w:sz w:val="21"/>
          <w:szCs w:val="21"/>
        </w:rPr>
      </w:pPr>
      <w:hyperlink r:id="rId41" w:history="1">
        <w:r w:rsidRPr="00663C78">
          <w:rPr>
            <w:rFonts w:ascii="Arial" w:eastAsia="Times New Roman" w:hAnsi="Arial" w:cs="Arial"/>
            <w:color w:val="000000"/>
            <w:sz w:val="19"/>
            <w:szCs w:val="19"/>
            <w:u w:val="single"/>
          </w:rPr>
          <w:t>Javascript - Boolean</w:t>
        </w:r>
      </w:hyperlink>
    </w:p>
    <w:p w:rsidR="00663C78" w:rsidRPr="00663C78" w:rsidRDefault="00663C78" w:rsidP="00663C78">
      <w:pPr>
        <w:numPr>
          <w:ilvl w:val="0"/>
          <w:numId w:val="4"/>
        </w:numPr>
        <w:spacing w:after="0" w:line="210" w:lineRule="atLeast"/>
        <w:ind w:left="495"/>
        <w:rPr>
          <w:rFonts w:ascii="Arial" w:eastAsia="Times New Roman" w:hAnsi="Arial" w:cs="Arial"/>
          <w:color w:val="313131"/>
          <w:sz w:val="21"/>
          <w:szCs w:val="21"/>
        </w:rPr>
      </w:pPr>
      <w:hyperlink r:id="rId42" w:history="1">
        <w:r w:rsidRPr="00663C78">
          <w:rPr>
            <w:rFonts w:ascii="Arial" w:eastAsia="Times New Roman" w:hAnsi="Arial" w:cs="Arial"/>
            <w:color w:val="000000"/>
            <w:sz w:val="19"/>
            <w:szCs w:val="19"/>
            <w:u w:val="single"/>
          </w:rPr>
          <w:t>Javascript - Strings</w:t>
        </w:r>
      </w:hyperlink>
    </w:p>
    <w:p w:rsidR="00663C78" w:rsidRPr="00663C78" w:rsidRDefault="00663C78" w:rsidP="00663C78">
      <w:pPr>
        <w:numPr>
          <w:ilvl w:val="0"/>
          <w:numId w:val="4"/>
        </w:numPr>
        <w:spacing w:after="0" w:line="210" w:lineRule="atLeast"/>
        <w:ind w:left="495"/>
        <w:rPr>
          <w:rFonts w:ascii="Arial" w:eastAsia="Times New Roman" w:hAnsi="Arial" w:cs="Arial"/>
          <w:color w:val="313131"/>
          <w:sz w:val="21"/>
          <w:szCs w:val="21"/>
        </w:rPr>
      </w:pPr>
      <w:hyperlink r:id="rId43" w:history="1">
        <w:r w:rsidRPr="00663C78">
          <w:rPr>
            <w:rFonts w:ascii="Arial" w:eastAsia="Times New Roman" w:hAnsi="Arial" w:cs="Arial"/>
            <w:color w:val="000000"/>
            <w:sz w:val="19"/>
            <w:szCs w:val="19"/>
            <w:u w:val="single"/>
          </w:rPr>
          <w:t>Javascript - Arrays</w:t>
        </w:r>
      </w:hyperlink>
    </w:p>
    <w:p w:rsidR="00663C78" w:rsidRPr="00663C78" w:rsidRDefault="00663C78" w:rsidP="00663C78">
      <w:pPr>
        <w:numPr>
          <w:ilvl w:val="0"/>
          <w:numId w:val="4"/>
        </w:numPr>
        <w:spacing w:after="0" w:line="210" w:lineRule="atLeast"/>
        <w:ind w:left="495"/>
        <w:rPr>
          <w:rFonts w:ascii="Arial" w:eastAsia="Times New Roman" w:hAnsi="Arial" w:cs="Arial"/>
          <w:color w:val="313131"/>
          <w:sz w:val="21"/>
          <w:szCs w:val="21"/>
        </w:rPr>
      </w:pPr>
      <w:hyperlink r:id="rId44" w:history="1">
        <w:r w:rsidRPr="00663C78">
          <w:rPr>
            <w:rFonts w:ascii="Arial" w:eastAsia="Times New Roman" w:hAnsi="Arial" w:cs="Arial"/>
            <w:color w:val="000000"/>
            <w:sz w:val="19"/>
            <w:szCs w:val="19"/>
            <w:u w:val="single"/>
          </w:rPr>
          <w:t>Javascript - Date</w:t>
        </w:r>
      </w:hyperlink>
    </w:p>
    <w:p w:rsidR="00663C78" w:rsidRPr="00663C78" w:rsidRDefault="00663C78" w:rsidP="00663C78">
      <w:pPr>
        <w:numPr>
          <w:ilvl w:val="0"/>
          <w:numId w:val="4"/>
        </w:numPr>
        <w:spacing w:after="0" w:line="210" w:lineRule="atLeast"/>
        <w:ind w:left="495"/>
        <w:rPr>
          <w:rFonts w:ascii="Arial" w:eastAsia="Times New Roman" w:hAnsi="Arial" w:cs="Arial"/>
          <w:color w:val="313131"/>
          <w:sz w:val="21"/>
          <w:szCs w:val="21"/>
        </w:rPr>
      </w:pPr>
      <w:hyperlink r:id="rId45" w:history="1">
        <w:r w:rsidRPr="00663C78">
          <w:rPr>
            <w:rFonts w:ascii="Arial" w:eastAsia="Times New Roman" w:hAnsi="Arial" w:cs="Arial"/>
            <w:color w:val="000000"/>
            <w:sz w:val="19"/>
            <w:szCs w:val="19"/>
            <w:u w:val="single"/>
          </w:rPr>
          <w:t>Javascript - Math</w:t>
        </w:r>
      </w:hyperlink>
    </w:p>
    <w:p w:rsidR="00663C78" w:rsidRPr="00663C78" w:rsidRDefault="00663C78" w:rsidP="00663C78">
      <w:pPr>
        <w:numPr>
          <w:ilvl w:val="0"/>
          <w:numId w:val="4"/>
        </w:numPr>
        <w:spacing w:after="0" w:line="210" w:lineRule="atLeast"/>
        <w:ind w:left="495"/>
        <w:rPr>
          <w:rFonts w:ascii="Arial" w:eastAsia="Times New Roman" w:hAnsi="Arial" w:cs="Arial"/>
          <w:color w:val="313131"/>
          <w:sz w:val="21"/>
          <w:szCs w:val="21"/>
        </w:rPr>
      </w:pPr>
      <w:hyperlink r:id="rId46" w:history="1">
        <w:r w:rsidRPr="00663C78">
          <w:rPr>
            <w:rFonts w:ascii="Arial" w:eastAsia="Times New Roman" w:hAnsi="Arial" w:cs="Arial"/>
            <w:color w:val="000000"/>
            <w:sz w:val="19"/>
            <w:szCs w:val="19"/>
            <w:u w:val="single"/>
          </w:rPr>
          <w:t>Javascript - RegExp</w:t>
        </w:r>
      </w:hyperlink>
    </w:p>
    <w:p w:rsidR="00663C78" w:rsidRPr="00663C78" w:rsidRDefault="00663C78" w:rsidP="00663C78">
      <w:pPr>
        <w:numPr>
          <w:ilvl w:val="0"/>
          <w:numId w:val="4"/>
        </w:numPr>
        <w:spacing w:after="0" w:line="210" w:lineRule="atLeast"/>
        <w:ind w:left="495"/>
        <w:rPr>
          <w:rFonts w:ascii="Arial" w:eastAsia="Times New Roman" w:hAnsi="Arial" w:cs="Arial"/>
          <w:color w:val="313131"/>
          <w:sz w:val="21"/>
          <w:szCs w:val="21"/>
        </w:rPr>
      </w:pPr>
      <w:hyperlink r:id="rId47" w:history="1">
        <w:r w:rsidRPr="00663C78">
          <w:rPr>
            <w:rFonts w:ascii="Arial" w:eastAsia="Times New Roman" w:hAnsi="Arial" w:cs="Arial"/>
            <w:color w:val="000000"/>
            <w:sz w:val="19"/>
            <w:szCs w:val="19"/>
            <w:u w:val="single"/>
          </w:rPr>
          <w:t>Javascript - HTML DOM</w:t>
        </w:r>
      </w:hyperlink>
    </w:p>
    <w:p w:rsidR="00663C78" w:rsidRPr="00663C78" w:rsidRDefault="00663C78" w:rsidP="00663C78">
      <w:pPr>
        <w:numPr>
          <w:ilvl w:val="0"/>
          <w:numId w:val="5"/>
        </w:numPr>
        <w:pBdr>
          <w:top w:val="single" w:sz="6" w:space="0" w:color="797777"/>
          <w:left w:val="single" w:sz="6" w:space="0" w:color="797777"/>
          <w:bottom w:val="single" w:sz="6" w:space="0" w:color="797777"/>
          <w:right w:val="single" w:sz="6" w:space="0" w:color="797777"/>
        </w:pBdr>
        <w:spacing w:after="0" w:line="210" w:lineRule="atLeast"/>
        <w:ind w:left="495"/>
        <w:rPr>
          <w:rFonts w:ascii="Arial" w:eastAsia="Times New Roman" w:hAnsi="Arial" w:cs="Arial"/>
          <w:color w:val="FFFFFF"/>
          <w:sz w:val="21"/>
          <w:szCs w:val="21"/>
        </w:rPr>
      </w:pPr>
      <w:r w:rsidRPr="00663C78">
        <w:rPr>
          <w:rFonts w:ascii="Arial" w:eastAsia="Times New Roman" w:hAnsi="Arial" w:cs="Arial"/>
          <w:color w:val="FFFFFF"/>
          <w:sz w:val="21"/>
          <w:szCs w:val="21"/>
        </w:rPr>
        <w:t>JavaScript Advanced</w:t>
      </w:r>
    </w:p>
    <w:p w:rsidR="00663C78" w:rsidRPr="00663C78" w:rsidRDefault="00663C78" w:rsidP="00663C78">
      <w:pPr>
        <w:numPr>
          <w:ilvl w:val="0"/>
          <w:numId w:val="5"/>
        </w:numPr>
        <w:spacing w:after="0" w:line="210" w:lineRule="atLeast"/>
        <w:ind w:left="495"/>
        <w:rPr>
          <w:rFonts w:ascii="Arial" w:eastAsia="Times New Roman" w:hAnsi="Arial" w:cs="Arial"/>
          <w:color w:val="313131"/>
          <w:sz w:val="21"/>
          <w:szCs w:val="21"/>
        </w:rPr>
      </w:pPr>
      <w:hyperlink r:id="rId48" w:history="1">
        <w:r w:rsidRPr="00663C78">
          <w:rPr>
            <w:rFonts w:ascii="Arial" w:eastAsia="Times New Roman" w:hAnsi="Arial" w:cs="Arial"/>
            <w:color w:val="000000"/>
            <w:sz w:val="19"/>
            <w:szCs w:val="19"/>
            <w:u w:val="single"/>
          </w:rPr>
          <w:t>Javascript - Error Handling</w:t>
        </w:r>
      </w:hyperlink>
    </w:p>
    <w:p w:rsidR="00663C78" w:rsidRPr="00663C78" w:rsidRDefault="00663C78" w:rsidP="00663C78">
      <w:pPr>
        <w:numPr>
          <w:ilvl w:val="0"/>
          <w:numId w:val="5"/>
        </w:numPr>
        <w:spacing w:after="0" w:line="210" w:lineRule="atLeast"/>
        <w:ind w:left="495"/>
        <w:rPr>
          <w:rFonts w:ascii="Arial" w:eastAsia="Times New Roman" w:hAnsi="Arial" w:cs="Arial"/>
          <w:color w:val="313131"/>
          <w:sz w:val="21"/>
          <w:szCs w:val="21"/>
        </w:rPr>
      </w:pPr>
      <w:hyperlink r:id="rId49" w:history="1">
        <w:r w:rsidRPr="00663C78">
          <w:rPr>
            <w:rFonts w:ascii="Arial" w:eastAsia="Times New Roman" w:hAnsi="Arial" w:cs="Arial"/>
            <w:color w:val="000000"/>
            <w:sz w:val="19"/>
            <w:szCs w:val="19"/>
            <w:u w:val="single"/>
          </w:rPr>
          <w:t>Javascript - Validations</w:t>
        </w:r>
      </w:hyperlink>
    </w:p>
    <w:p w:rsidR="00663C78" w:rsidRPr="00663C78" w:rsidRDefault="00663C78" w:rsidP="00663C78">
      <w:pPr>
        <w:numPr>
          <w:ilvl w:val="0"/>
          <w:numId w:val="5"/>
        </w:numPr>
        <w:spacing w:after="0" w:line="210" w:lineRule="atLeast"/>
        <w:ind w:left="495"/>
        <w:rPr>
          <w:rFonts w:ascii="Arial" w:eastAsia="Times New Roman" w:hAnsi="Arial" w:cs="Arial"/>
          <w:color w:val="313131"/>
          <w:sz w:val="21"/>
          <w:szCs w:val="21"/>
        </w:rPr>
      </w:pPr>
      <w:hyperlink r:id="rId50" w:history="1">
        <w:r w:rsidRPr="00663C78">
          <w:rPr>
            <w:rFonts w:ascii="Arial" w:eastAsia="Times New Roman" w:hAnsi="Arial" w:cs="Arial"/>
            <w:color w:val="000000"/>
            <w:sz w:val="19"/>
            <w:szCs w:val="19"/>
            <w:u w:val="single"/>
          </w:rPr>
          <w:t>Javascript - Animation</w:t>
        </w:r>
      </w:hyperlink>
    </w:p>
    <w:p w:rsidR="00663C78" w:rsidRPr="00663C78" w:rsidRDefault="00663C78" w:rsidP="00663C78">
      <w:pPr>
        <w:numPr>
          <w:ilvl w:val="0"/>
          <w:numId w:val="5"/>
        </w:numPr>
        <w:spacing w:after="0" w:line="210" w:lineRule="atLeast"/>
        <w:ind w:left="495"/>
        <w:rPr>
          <w:rFonts w:ascii="Arial" w:eastAsia="Times New Roman" w:hAnsi="Arial" w:cs="Arial"/>
          <w:color w:val="313131"/>
          <w:sz w:val="21"/>
          <w:szCs w:val="21"/>
        </w:rPr>
      </w:pPr>
      <w:hyperlink r:id="rId51" w:history="1">
        <w:r w:rsidRPr="00663C78">
          <w:rPr>
            <w:rFonts w:ascii="Arial" w:eastAsia="Times New Roman" w:hAnsi="Arial" w:cs="Arial"/>
            <w:color w:val="000000"/>
            <w:sz w:val="19"/>
            <w:szCs w:val="19"/>
            <w:u w:val="single"/>
          </w:rPr>
          <w:t>Javascript - Multimedia</w:t>
        </w:r>
      </w:hyperlink>
    </w:p>
    <w:p w:rsidR="00663C78" w:rsidRPr="00663C78" w:rsidRDefault="00663C78" w:rsidP="00663C78">
      <w:pPr>
        <w:numPr>
          <w:ilvl w:val="0"/>
          <w:numId w:val="5"/>
        </w:numPr>
        <w:spacing w:after="0" w:line="210" w:lineRule="atLeast"/>
        <w:ind w:left="495"/>
        <w:rPr>
          <w:rFonts w:ascii="Arial" w:eastAsia="Times New Roman" w:hAnsi="Arial" w:cs="Arial"/>
          <w:color w:val="313131"/>
          <w:sz w:val="21"/>
          <w:szCs w:val="21"/>
        </w:rPr>
      </w:pPr>
      <w:hyperlink r:id="rId52" w:history="1">
        <w:r w:rsidRPr="00663C78">
          <w:rPr>
            <w:rFonts w:ascii="Arial" w:eastAsia="Times New Roman" w:hAnsi="Arial" w:cs="Arial"/>
            <w:color w:val="000000"/>
            <w:sz w:val="19"/>
            <w:szCs w:val="19"/>
            <w:u w:val="single"/>
          </w:rPr>
          <w:t>Javascript - Debugging</w:t>
        </w:r>
      </w:hyperlink>
    </w:p>
    <w:p w:rsidR="00663C78" w:rsidRPr="00663C78" w:rsidRDefault="00663C78" w:rsidP="00663C78">
      <w:pPr>
        <w:numPr>
          <w:ilvl w:val="0"/>
          <w:numId w:val="5"/>
        </w:numPr>
        <w:spacing w:after="0" w:line="210" w:lineRule="atLeast"/>
        <w:ind w:left="495"/>
        <w:rPr>
          <w:rFonts w:ascii="Arial" w:eastAsia="Times New Roman" w:hAnsi="Arial" w:cs="Arial"/>
          <w:color w:val="313131"/>
          <w:sz w:val="21"/>
          <w:szCs w:val="21"/>
        </w:rPr>
      </w:pPr>
      <w:hyperlink r:id="rId53" w:history="1">
        <w:r w:rsidRPr="00663C78">
          <w:rPr>
            <w:rFonts w:ascii="Arial" w:eastAsia="Times New Roman" w:hAnsi="Arial" w:cs="Arial"/>
            <w:color w:val="000000"/>
            <w:sz w:val="19"/>
            <w:szCs w:val="19"/>
            <w:u w:val="single"/>
          </w:rPr>
          <w:t>Javascript - Image Map</w:t>
        </w:r>
      </w:hyperlink>
    </w:p>
    <w:p w:rsidR="00663C78" w:rsidRPr="00663C78" w:rsidRDefault="00663C78" w:rsidP="00663C78">
      <w:pPr>
        <w:numPr>
          <w:ilvl w:val="0"/>
          <w:numId w:val="5"/>
        </w:numPr>
        <w:spacing w:after="0" w:line="210" w:lineRule="atLeast"/>
        <w:ind w:left="495"/>
        <w:rPr>
          <w:rFonts w:ascii="Arial" w:eastAsia="Times New Roman" w:hAnsi="Arial" w:cs="Arial"/>
          <w:color w:val="313131"/>
          <w:sz w:val="21"/>
          <w:szCs w:val="21"/>
        </w:rPr>
      </w:pPr>
      <w:hyperlink r:id="rId54" w:history="1">
        <w:r w:rsidRPr="00663C78">
          <w:rPr>
            <w:rFonts w:ascii="Arial" w:eastAsia="Times New Roman" w:hAnsi="Arial" w:cs="Arial"/>
            <w:color w:val="000000"/>
            <w:sz w:val="19"/>
            <w:szCs w:val="19"/>
            <w:u w:val="single"/>
          </w:rPr>
          <w:t>Javascript - Browsers</w:t>
        </w:r>
      </w:hyperlink>
    </w:p>
    <w:p w:rsidR="00663C78" w:rsidRPr="00663C78" w:rsidRDefault="00663C78" w:rsidP="00663C78">
      <w:pPr>
        <w:numPr>
          <w:ilvl w:val="0"/>
          <w:numId w:val="6"/>
        </w:numPr>
        <w:pBdr>
          <w:top w:val="single" w:sz="6" w:space="0" w:color="797777"/>
          <w:left w:val="single" w:sz="6" w:space="0" w:color="797777"/>
          <w:bottom w:val="single" w:sz="6" w:space="0" w:color="797777"/>
          <w:right w:val="single" w:sz="6" w:space="0" w:color="797777"/>
        </w:pBdr>
        <w:spacing w:after="0" w:line="210" w:lineRule="atLeast"/>
        <w:ind w:left="495"/>
        <w:rPr>
          <w:rFonts w:ascii="Arial" w:eastAsia="Times New Roman" w:hAnsi="Arial" w:cs="Arial"/>
          <w:color w:val="FFFFFF"/>
          <w:sz w:val="21"/>
          <w:szCs w:val="21"/>
        </w:rPr>
      </w:pPr>
      <w:r w:rsidRPr="00663C78">
        <w:rPr>
          <w:rFonts w:ascii="Arial" w:eastAsia="Times New Roman" w:hAnsi="Arial" w:cs="Arial"/>
          <w:color w:val="FFFFFF"/>
          <w:sz w:val="21"/>
          <w:szCs w:val="21"/>
        </w:rPr>
        <w:t>IMS DB Resources</w:t>
      </w:r>
    </w:p>
    <w:p w:rsidR="00663C78" w:rsidRPr="00663C78" w:rsidRDefault="00663C78" w:rsidP="00663C78">
      <w:pPr>
        <w:numPr>
          <w:ilvl w:val="0"/>
          <w:numId w:val="6"/>
        </w:numPr>
        <w:spacing w:after="0" w:line="210" w:lineRule="atLeast"/>
        <w:ind w:left="495"/>
        <w:rPr>
          <w:rFonts w:ascii="Arial" w:eastAsia="Times New Roman" w:hAnsi="Arial" w:cs="Arial"/>
          <w:color w:val="313131"/>
          <w:sz w:val="21"/>
          <w:szCs w:val="21"/>
        </w:rPr>
      </w:pPr>
      <w:hyperlink r:id="rId55" w:history="1">
        <w:r w:rsidRPr="00663C78">
          <w:rPr>
            <w:rFonts w:ascii="Arial" w:eastAsia="Times New Roman" w:hAnsi="Arial" w:cs="Arial"/>
            <w:color w:val="000000"/>
            <w:sz w:val="19"/>
            <w:szCs w:val="19"/>
            <w:u w:val="single"/>
          </w:rPr>
          <w:t>Javascript - Questions And Answers</w:t>
        </w:r>
      </w:hyperlink>
    </w:p>
    <w:p w:rsidR="00663C78" w:rsidRPr="00663C78" w:rsidRDefault="00663C78" w:rsidP="00663C78">
      <w:pPr>
        <w:numPr>
          <w:ilvl w:val="0"/>
          <w:numId w:val="6"/>
        </w:numPr>
        <w:spacing w:after="0" w:line="210" w:lineRule="atLeast"/>
        <w:ind w:left="495"/>
        <w:rPr>
          <w:rFonts w:ascii="Arial" w:eastAsia="Times New Roman" w:hAnsi="Arial" w:cs="Arial"/>
          <w:color w:val="313131"/>
          <w:sz w:val="21"/>
          <w:szCs w:val="21"/>
        </w:rPr>
      </w:pPr>
      <w:hyperlink r:id="rId56" w:history="1">
        <w:r w:rsidRPr="00663C78">
          <w:rPr>
            <w:rFonts w:ascii="Arial" w:eastAsia="Times New Roman" w:hAnsi="Arial" w:cs="Arial"/>
            <w:color w:val="000000"/>
            <w:sz w:val="19"/>
            <w:szCs w:val="19"/>
            <w:u w:val="single"/>
          </w:rPr>
          <w:t>Javascript - Quick Guide</w:t>
        </w:r>
      </w:hyperlink>
    </w:p>
    <w:p w:rsidR="00663C78" w:rsidRPr="00663C78" w:rsidRDefault="00663C78" w:rsidP="00663C78">
      <w:pPr>
        <w:numPr>
          <w:ilvl w:val="0"/>
          <w:numId w:val="6"/>
        </w:numPr>
        <w:spacing w:after="0" w:line="210" w:lineRule="atLeast"/>
        <w:ind w:left="495"/>
        <w:rPr>
          <w:rFonts w:ascii="Arial" w:eastAsia="Times New Roman" w:hAnsi="Arial" w:cs="Arial"/>
          <w:color w:val="313131"/>
          <w:sz w:val="21"/>
          <w:szCs w:val="21"/>
        </w:rPr>
      </w:pPr>
      <w:hyperlink r:id="rId57" w:history="1">
        <w:r w:rsidRPr="00663C78">
          <w:rPr>
            <w:rFonts w:ascii="Arial" w:eastAsia="Times New Roman" w:hAnsi="Arial" w:cs="Arial"/>
            <w:color w:val="000000"/>
            <w:sz w:val="19"/>
            <w:szCs w:val="19"/>
            <w:u w:val="single"/>
          </w:rPr>
          <w:t>Javascript - Functions</w:t>
        </w:r>
      </w:hyperlink>
    </w:p>
    <w:p w:rsidR="00663C78" w:rsidRPr="00663C78" w:rsidRDefault="00663C78" w:rsidP="00663C78">
      <w:pPr>
        <w:numPr>
          <w:ilvl w:val="0"/>
          <w:numId w:val="6"/>
        </w:numPr>
        <w:spacing w:after="0" w:line="210" w:lineRule="atLeast"/>
        <w:ind w:left="495"/>
        <w:rPr>
          <w:rFonts w:ascii="Arial" w:eastAsia="Times New Roman" w:hAnsi="Arial" w:cs="Arial"/>
          <w:color w:val="313131"/>
          <w:sz w:val="21"/>
          <w:szCs w:val="21"/>
        </w:rPr>
      </w:pPr>
      <w:hyperlink r:id="rId58" w:history="1">
        <w:r w:rsidRPr="00663C78">
          <w:rPr>
            <w:rFonts w:ascii="Arial" w:eastAsia="Times New Roman" w:hAnsi="Arial" w:cs="Arial"/>
            <w:color w:val="000000"/>
            <w:sz w:val="19"/>
            <w:szCs w:val="19"/>
            <w:u w:val="single"/>
          </w:rPr>
          <w:t>Javascript - Resources</w:t>
        </w:r>
      </w:hyperlink>
    </w:p>
    <w:p w:rsidR="00663C78" w:rsidRPr="00663C78" w:rsidRDefault="00663C78" w:rsidP="00663C78">
      <w:pPr>
        <w:numPr>
          <w:ilvl w:val="0"/>
          <w:numId w:val="7"/>
        </w:numPr>
        <w:pBdr>
          <w:top w:val="single" w:sz="6" w:space="0" w:color="AAAAAA"/>
          <w:left w:val="single" w:sz="6" w:space="0" w:color="AAAAAA"/>
          <w:bottom w:val="single" w:sz="6" w:space="0" w:color="AAAAAA"/>
          <w:right w:val="single" w:sz="6" w:space="0" w:color="AAAAAA"/>
        </w:pBdr>
        <w:shd w:val="clear" w:color="auto" w:fill="C1C1C1"/>
        <w:spacing w:after="0" w:line="210" w:lineRule="atLeast"/>
        <w:ind w:left="495"/>
        <w:rPr>
          <w:rFonts w:ascii="Arial" w:eastAsia="Times New Roman" w:hAnsi="Arial" w:cs="Arial"/>
          <w:color w:val="000000"/>
          <w:sz w:val="21"/>
          <w:szCs w:val="21"/>
        </w:rPr>
      </w:pPr>
      <w:r w:rsidRPr="00663C78">
        <w:rPr>
          <w:rFonts w:ascii="Arial" w:eastAsia="Times New Roman" w:hAnsi="Arial" w:cs="Arial"/>
          <w:color w:val="000000"/>
          <w:sz w:val="21"/>
          <w:szCs w:val="21"/>
        </w:rPr>
        <w:t>Selected Reading</w:t>
      </w:r>
    </w:p>
    <w:p w:rsidR="00663C78" w:rsidRPr="00663C78" w:rsidRDefault="00663C78" w:rsidP="00663C78">
      <w:pPr>
        <w:numPr>
          <w:ilvl w:val="0"/>
          <w:numId w:val="7"/>
        </w:numPr>
        <w:spacing w:after="0" w:line="210" w:lineRule="atLeast"/>
        <w:ind w:left="495"/>
        <w:rPr>
          <w:rFonts w:ascii="Arial" w:eastAsia="Times New Roman" w:hAnsi="Arial" w:cs="Arial"/>
          <w:color w:val="313131"/>
          <w:sz w:val="21"/>
          <w:szCs w:val="21"/>
        </w:rPr>
      </w:pPr>
      <w:hyperlink r:id="rId59" w:tgtFrame="_top" w:history="1">
        <w:r w:rsidRPr="00663C78">
          <w:rPr>
            <w:rFonts w:ascii="Arial" w:eastAsia="Times New Roman" w:hAnsi="Arial" w:cs="Arial"/>
            <w:color w:val="000000"/>
            <w:sz w:val="19"/>
            <w:szCs w:val="19"/>
            <w:u w:val="single"/>
          </w:rPr>
          <w:t>Developer's Best Practices</w:t>
        </w:r>
      </w:hyperlink>
    </w:p>
    <w:p w:rsidR="00663C78" w:rsidRPr="00663C78" w:rsidRDefault="00663C78" w:rsidP="00663C78">
      <w:pPr>
        <w:numPr>
          <w:ilvl w:val="0"/>
          <w:numId w:val="7"/>
        </w:numPr>
        <w:spacing w:after="0" w:line="210" w:lineRule="atLeast"/>
        <w:ind w:left="495"/>
        <w:rPr>
          <w:rFonts w:ascii="Arial" w:eastAsia="Times New Roman" w:hAnsi="Arial" w:cs="Arial"/>
          <w:color w:val="313131"/>
          <w:sz w:val="21"/>
          <w:szCs w:val="21"/>
        </w:rPr>
      </w:pPr>
      <w:hyperlink r:id="rId60" w:tgtFrame="_top" w:history="1">
        <w:r w:rsidRPr="00663C78">
          <w:rPr>
            <w:rFonts w:ascii="Arial" w:eastAsia="Times New Roman" w:hAnsi="Arial" w:cs="Arial"/>
            <w:color w:val="000000"/>
            <w:sz w:val="19"/>
            <w:szCs w:val="19"/>
            <w:u w:val="single"/>
          </w:rPr>
          <w:t>Questions and Answers</w:t>
        </w:r>
      </w:hyperlink>
    </w:p>
    <w:p w:rsidR="00663C78" w:rsidRPr="00663C78" w:rsidRDefault="00663C78" w:rsidP="00663C78">
      <w:pPr>
        <w:numPr>
          <w:ilvl w:val="0"/>
          <w:numId w:val="7"/>
        </w:numPr>
        <w:spacing w:after="0" w:line="210" w:lineRule="atLeast"/>
        <w:ind w:left="495"/>
        <w:rPr>
          <w:rFonts w:ascii="Arial" w:eastAsia="Times New Roman" w:hAnsi="Arial" w:cs="Arial"/>
          <w:color w:val="313131"/>
          <w:sz w:val="21"/>
          <w:szCs w:val="21"/>
        </w:rPr>
      </w:pPr>
      <w:hyperlink r:id="rId61" w:tgtFrame="_top" w:history="1">
        <w:r w:rsidRPr="00663C78">
          <w:rPr>
            <w:rFonts w:ascii="Arial" w:eastAsia="Times New Roman" w:hAnsi="Arial" w:cs="Arial"/>
            <w:color w:val="000000"/>
            <w:sz w:val="19"/>
            <w:szCs w:val="19"/>
            <w:u w:val="single"/>
          </w:rPr>
          <w:t>Effective Resume Writing</w:t>
        </w:r>
      </w:hyperlink>
    </w:p>
    <w:p w:rsidR="00663C78" w:rsidRPr="00663C78" w:rsidRDefault="00663C78" w:rsidP="00663C78">
      <w:pPr>
        <w:numPr>
          <w:ilvl w:val="0"/>
          <w:numId w:val="7"/>
        </w:numPr>
        <w:spacing w:after="0" w:line="210" w:lineRule="atLeast"/>
        <w:ind w:left="495"/>
        <w:rPr>
          <w:rFonts w:ascii="Arial" w:eastAsia="Times New Roman" w:hAnsi="Arial" w:cs="Arial"/>
          <w:color w:val="313131"/>
          <w:sz w:val="21"/>
          <w:szCs w:val="21"/>
        </w:rPr>
      </w:pPr>
      <w:hyperlink r:id="rId62" w:tgtFrame="_top" w:history="1">
        <w:r w:rsidRPr="00663C78">
          <w:rPr>
            <w:rFonts w:ascii="Arial" w:eastAsia="Times New Roman" w:hAnsi="Arial" w:cs="Arial"/>
            <w:color w:val="000000"/>
            <w:sz w:val="19"/>
            <w:szCs w:val="19"/>
            <w:u w:val="single"/>
          </w:rPr>
          <w:t>HR Interview Questions</w:t>
        </w:r>
      </w:hyperlink>
    </w:p>
    <w:p w:rsidR="00663C78" w:rsidRPr="00663C78" w:rsidRDefault="00663C78" w:rsidP="00663C78">
      <w:pPr>
        <w:numPr>
          <w:ilvl w:val="0"/>
          <w:numId w:val="7"/>
        </w:numPr>
        <w:spacing w:after="0" w:line="210" w:lineRule="atLeast"/>
        <w:ind w:left="495"/>
        <w:rPr>
          <w:rFonts w:ascii="Arial" w:eastAsia="Times New Roman" w:hAnsi="Arial" w:cs="Arial"/>
          <w:color w:val="313131"/>
          <w:sz w:val="21"/>
          <w:szCs w:val="21"/>
        </w:rPr>
      </w:pPr>
      <w:hyperlink r:id="rId63" w:tgtFrame="_top" w:history="1">
        <w:r w:rsidRPr="00663C78">
          <w:rPr>
            <w:rFonts w:ascii="Arial" w:eastAsia="Times New Roman" w:hAnsi="Arial" w:cs="Arial"/>
            <w:color w:val="000000"/>
            <w:sz w:val="19"/>
            <w:szCs w:val="19"/>
            <w:u w:val="single"/>
          </w:rPr>
          <w:t>Computer Glossary</w:t>
        </w:r>
      </w:hyperlink>
    </w:p>
    <w:p w:rsidR="00663C78" w:rsidRPr="00663C78" w:rsidRDefault="00663C78" w:rsidP="00663C78">
      <w:pPr>
        <w:numPr>
          <w:ilvl w:val="0"/>
          <w:numId w:val="7"/>
        </w:numPr>
        <w:spacing w:after="0" w:line="210" w:lineRule="atLeast"/>
        <w:ind w:left="495"/>
        <w:rPr>
          <w:rFonts w:ascii="Arial" w:eastAsia="Times New Roman" w:hAnsi="Arial" w:cs="Arial"/>
          <w:color w:val="313131"/>
          <w:sz w:val="21"/>
          <w:szCs w:val="21"/>
        </w:rPr>
      </w:pPr>
      <w:hyperlink r:id="rId64" w:tgtFrame="_top" w:history="1">
        <w:r w:rsidRPr="00663C78">
          <w:rPr>
            <w:rFonts w:ascii="Arial" w:eastAsia="Times New Roman" w:hAnsi="Arial" w:cs="Arial"/>
            <w:color w:val="000000"/>
            <w:sz w:val="19"/>
            <w:szCs w:val="19"/>
            <w:u w:val="single"/>
          </w:rPr>
          <w:t>Who is Who</w:t>
        </w:r>
      </w:hyperlink>
    </w:p>
    <w:p w:rsidR="00663C78" w:rsidRPr="00663C78" w:rsidRDefault="00663C78" w:rsidP="00663C78">
      <w:pPr>
        <w:shd w:val="clear" w:color="auto" w:fill="FFFFFF"/>
        <w:spacing w:before="48" w:after="48" w:line="450" w:lineRule="atLeast"/>
        <w:ind w:left="-450" w:right="-402"/>
        <w:jc w:val="center"/>
        <w:outlineLvl w:val="0"/>
        <w:rPr>
          <w:rFonts w:ascii="Arial" w:eastAsia="Times New Roman" w:hAnsi="Arial" w:cs="Arial"/>
          <w:color w:val="121214"/>
          <w:spacing w:val="-15"/>
          <w:kern w:val="36"/>
          <w:sz w:val="42"/>
          <w:szCs w:val="42"/>
        </w:rPr>
      </w:pPr>
      <w:r w:rsidRPr="00663C78">
        <w:rPr>
          <w:rFonts w:ascii="Arial" w:eastAsia="Times New Roman" w:hAnsi="Arial" w:cs="Arial"/>
          <w:color w:val="121214"/>
          <w:spacing w:val="-15"/>
          <w:kern w:val="36"/>
          <w:sz w:val="42"/>
          <w:szCs w:val="42"/>
        </w:rPr>
        <w:t>JavaScript </w:t>
      </w:r>
      <w:r w:rsidRPr="00663C78">
        <w:rPr>
          <w:rFonts w:ascii="Arial" w:eastAsia="Times New Roman" w:hAnsi="Arial" w:cs="Arial"/>
          <w:i/>
          <w:iCs/>
          <w:color w:val="121214"/>
          <w:spacing w:val="-15"/>
          <w:kern w:val="36"/>
          <w:sz w:val="42"/>
          <w:szCs w:val="42"/>
        </w:rPr>
        <w:t>for...in</w:t>
      </w:r>
      <w:r w:rsidRPr="00663C78">
        <w:rPr>
          <w:rFonts w:ascii="Arial" w:eastAsia="Times New Roman" w:hAnsi="Arial" w:cs="Arial"/>
          <w:color w:val="121214"/>
          <w:spacing w:val="-15"/>
          <w:kern w:val="36"/>
          <w:sz w:val="42"/>
          <w:szCs w:val="42"/>
        </w:rPr>
        <w:t> loop</w:t>
      </w:r>
    </w:p>
    <w:p w:rsidR="00663C78" w:rsidRPr="00663C78" w:rsidRDefault="00663C78" w:rsidP="00663C78">
      <w:pPr>
        <w:shd w:val="clear" w:color="auto" w:fill="FFFFFF"/>
        <w:spacing w:before="105" w:after="105" w:line="330" w:lineRule="atLeast"/>
        <w:ind w:left="-450" w:right="-450"/>
        <w:jc w:val="center"/>
        <w:rPr>
          <w:rFonts w:ascii="Arial" w:eastAsia="Times New Roman" w:hAnsi="Arial" w:cs="Arial"/>
          <w:color w:val="313131"/>
          <w:sz w:val="21"/>
          <w:szCs w:val="21"/>
        </w:rPr>
      </w:pPr>
      <w:r w:rsidRPr="00663C78">
        <w:rPr>
          <w:rFonts w:ascii="Arial" w:eastAsia="Times New Roman" w:hAnsi="Arial" w:cs="Arial"/>
          <w:color w:val="313131"/>
          <w:sz w:val="21"/>
          <w:szCs w:val="21"/>
        </w:rPr>
        <w:pict>
          <v:rect id="_x0000_i1027" style="width:0;height:0" o:hralign="center" o:hrstd="t" o:hr="t" fillcolor="#a0a0a0" stroked="f"/>
        </w:pict>
      </w:r>
    </w:p>
    <w:p w:rsidR="00663C78" w:rsidRPr="00663C78" w:rsidRDefault="00663C78" w:rsidP="00663C78">
      <w:pPr>
        <w:shd w:val="clear" w:color="auto" w:fill="FFFFFF"/>
        <w:spacing w:before="105" w:after="105" w:line="330" w:lineRule="atLeast"/>
        <w:ind w:left="-450" w:right="-450"/>
        <w:jc w:val="center"/>
        <w:rPr>
          <w:rFonts w:ascii="Arial" w:eastAsia="Times New Roman" w:hAnsi="Arial" w:cs="Arial"/>
          <w:color w:val="313131"/>
          <w:sz w:val="21"/>
          <w:szCs w:val="21"/>
        </w:rPr>
      </w:pPr>
      <w:r w:rsidRPr="00663C78">
        <w:rPr>
          <w:rFonts w:ascii="Arial" w:eastAsia="Times New Roman" w:hAnsi="Arial" w:cs="Arial"/>
          <w:color w:val="313131"/>
          <w:sz w:val="21"/>
          <w:szCs w:val="21"/>
        </w:rPr>
        <w:t>Advertisements</w:t>
      </w:r>
    </w:p>
    <w:p w:rsidR="00663C78" w:rsidRPr="00663C78" w:rsidRDefault="00663C78" w:rsidP="00663C78">
      <w:pPr>
        <w:shd w:val="clear" w:color="auto" w:fill="FFFFFF"/>
        <w:spacing w:before="105" w:after="105" w:line="330" w:lineRule="atLeast"/>
        <w:ind w:left="-450" w:right="-450"/>
        <w:rPr>
          <w:ins w:id="0" w:author="Unknown"/>
          <w:rFonts w:ascii="Arial" w:eastAsia="Times New Roman" w:hAnsi="Arial" w:cs="Arial"/>
          <w:color w:val="313131"/>
          <w:sz w:val="21"/>
          <w:szCs w:val="21"/>
        </w:rPr>
      </w:pPr>
      <w:ins w:id="1" w:author="Unknown">
        <w:r w:rsidRPr="00663C78">
          <w:rPr>
            <w:rFonts w:ascii="Arial" w:eastAsia="Times New Roman" w:hAnsi="Arial" w:cs="Arial"/>
            <w:color w:val="313131"/>
            <w:sz w:val="21"/>
            <w:szCs w:val="21"/>
          </w:rPr>
          <w:pict>
            <v:rect id="_x0000_i1028" style="width:0;height:0" o:hralign="center" o:hrstd="t" o:hr="t" fillcolor="#a0a0a0" stroked="f"/>
          </w:pict>
        </w:r>
      </w:ins>
    </w:p>
    <w:p w:rsidR="00663C78" w:rsidRPr="00663C78" w:rsidRDefault="00663C78" w:rsidP="00663C78">
      <w:pPr>
        <w:shd w:val="clear" w:color="auto" w:fill="FFFFFF"/>
        <w:spacing w:before="105" w:after="105" w:line="330" w:lineRule="atLeast"/>
        <w:ind w:left="-450" w:right="-450"/>
        <w:jc w:val="center"/>
        <w:rPr>
          <w:ins w:id="2" w:author="Unknown"/>
          <w:rFonts w:ascii="Arial" w:eastAsia="Times New Roman" w:hAnsi="Arial" w:cs="Arial"/>
          <w:color w:val="313131"/>
          <w:sz w:val="21"/>
          <w:szCs w:val="21"/>
        </w:rPr>
      </w:pPr>
      <w:ins w:id="3" w:author="Unknown">
        <w:r w:rsidRPr="00663C78">
          <w:rPr>
            <w:rFonts w:ascii="Arial" w:eastAsia="Times New Roman" w:hAnsi="Arial" w:cs="Arial"/>
            <w:color w:val="313131"/>
            <w:sz w:val="21"/>
            <w:szCs w:val="21"/>
          </w:rPr>
          <w:fldChar w:fldCharType="begin"/>
        </w:r>
        <w:r w:rsidRPr="00663C78">
          <w:rPr>
            <w:rFonts w:ascii="Arial" w:eastAsia="Times New Roman" w:hAnsi="Arial" w:cs="Arial"/>
            <w:color w:val="313131"/>
            <w:sz w:val="21"/>
            <w:szCs w:val="21"/>
          </w:rPr>
          <w:instrText xml:space="preserve"> HYPERLINK "http://www.tutorialspoint.com/javascript/javascript_for_loop.htm" </w:instrText>
        </w:r>
        <w:r w:rsidRPr="00663C78">
          <w:rPr>
            <w:rFonts w:ascii="Arial" w:eastAsia="Times New Roman" w:hAnsi="Arial" w:cs="Arial"/>
            <w:color w:val="313131"/>
            <w:sz w:val="21"/>
            <w:szCs w:val="21"/>
          </w:rPr>
          <w:fldChar w:fldCharType="separate"/>
        </w:r>
        <w:r w:rsidRPr="00663C78">
          <w:rPr>
            <w:rFonts w:ascii="Arial" w:eastAsia="Times New Roman" w:hAnsi="Arial" w:cs="Arial"/>
            <w:color w:val="000000"/>
            <w:sz w:val="23"/>
            <w:szCs w:val="23"/>
          </w:rPr>
          <w:t> </w:t>
        </w:r>
        <w:r w:rsidRPr="00663C78">
          <w:rPr>
            <w:rFonts w:ascii="Arial" w:eastAsia="Times New Roman" w:hAnsi="Arial" w:cs="Arial"/>
            <w:color w:val="000000"/>
            <w:sz w:val="23"/>
            <w:szCs w:val="23"/>
            <w:u w:val="single"/>
          </w:rPr>
          <w:t>Previous Page</w:t>
        </w:r>
        <w:r w:rsidRPr="00663C78">
          <w:rPr>
            <w:rFonts w:ascii="Arial" w:eastAsia="Times New Roman" w:hAnsi="Arial" w:cs="Arial"/>
            <w:color w:val="313131"/>
            <w:sz w:val="21"/>
            <w:szCs w:val="21"/>
          </w:rPr>
          <w:fldChar w:fldCharType="end"/>
        </w:r>
      </w:ins>
    </w:p>
    <w:p w:rsidR="00663C78" w:rsidRPr="00663C78" w:rsidRDefault="00663C78" w:rsidP="00663C78">
      <w:pPr>
        <w:shd w:val="clear" w:color="auto" w:fill="FFFFFF"/>
        <w:spacing w:before="105" w:after="105" w:line="330" w:lineRule="atLeast"/>
        <w:ind w:left="-450" w:right="-450"/>
        <w:jc w:val="center"/>
        <w:rPr>
          <w:ins w:id="4" w:author="Unknown"/>
          <w:rFonts w:ascii="Arial" w:eastAsia="Times New Roman" w:hAnsi="Arial" w:cs="Arial"/>
          <w:color w:val="313131"/>
          <w:sz w:val="21"/>
          <w:szCs w:val="21"/>
        </w:rPr>
      </w:pPr>
      <w:ins w:id="5" w:author="Unknown">
        <w:r w:rsidRPr="00663C78">
          <w:rPr>
            <w:rFonts w:ascii="Arial" w:eastAsia="Times New Roman" w:hAnsi="Arial" w:cs="Arial"/>
            <w:color w:val="313131"/>
            <w:sz w:val="21"/>
            <w:szCs w:val="21"/>
          </w:rPr>
          <w:fldChar w:fldCharType="begin"/>
        </w:r>
        <w:r w:rsidRPr="00663C78">
          <w:rPr>
            <w:rFonts w:ascii="Arial" w:eastAsia="Times New Roman" w:hAnsi="Arial" w:cs="Arial"/>
            <w:color w:val="313131"/>
            <w:sz w:val="21"/>
            <w:szCs w:val="21"/>
          </w:rPr>
          <w:instrText xml:space="preserve"> HYPERLINK "http://www.tutorialspoint.com/javascript/javascript_loop_control.htm" </w:instrText>
        </w:r>
        <w:r w:rsidRPr="00663C78">
          <w:rPr>
            <w:rFonts w:ascii="Arial" w:eastAsia="Times New Roman" w:hAnsi="Arial" w:cs="Arial"/>
            <w:color w:val="313131"/>
            <w:sz w:val="21"/>
            <w:szCs w:val="21"/>
          </w:rPr>
          <w:fldChar w:fldCharType="separate"/>
        </w:r>
        <w:r w:rsidRPr="00663C78">
          <w:rPr>
            <w:rFonts w:ascii="Arial" w:eastAsia="Times New Roman" w:hAnsi="Arial" w:cs="Arial"/>
            <w:color w:val="000000"/>
            <w:sz w:val="23"/>
            <w:szCs w:val="23"/>
            <w:u w:val="single"/>
          </w:rPr>
          <w:t>Next Page</w:t>
        </w:r>
        <w:r w:rsidRPr="00663C78">
          <w:rPr>
            <w:rFonts w:ascii="Arial" w:eastAsia="Times New Roman" w:hAnsi="Arial" w:cs="Arial"/>
            <w:color w:val="000000"/>
            <w:sz w:val="23"/>
            <w:szCs w:val="23"/>
          </w:rPr>
          <w:t> </w:t>
        </w:r>
        <w:r w:rsidRPr="00663C78">
          <w:rPr>
            <w:rFonts w:ascii="Arial" w:eastAsia="Times New Roman" w:hAnsi="Arial" w:cs="Arial"/>
            <w:color w:val="000000"/>
            <w:sz w:val="23"/>
            <w:szCs w:val="23"/>
            <w:u w:val="single"/>
          </w:rPr>
          <w:t> </w:t>
        </w:r>
        <w:r w:rsidRPr="00663C78">
          <w:rPr>
            <w:rFonts w:ascii="Arial" w:eastAsia="Times New Roman" w:hAnsi="Arial" w:cs="Arial"/>
            <w:color w:val="313131"/>
            <w:sz w:val="21"/>
            <w:szCs w:val="21"/>
          </w:rPr>
          <w:fldChar w:fldCharType="end"/>
        </w:r>
      </w:ins>
    </w:p>
    <w:p w:rsidR="00663C78" w:rsidRPr="00663C78" w:rsidRDefault="00663C78" w:rsidP="00663C78">
      <w:pPr>
        <w:shd w:val="clear" w:color="auto" w:fill="FFFFFF"/>
        <w:spacing w:before="105" w:after="105" w:line="330" w:lineRule="atLeast"/>
        <w:ind w:left="-450" w:right="-450"/>
        <w:rPr>
          <w:ins w:id="6" w:author="Unknown"/>
          <w:rFonts w:ascii="Arial" w:eastAsia="Times New Roman" w:hAnsi="Arial" w:cs="Arial"/>
          <w:color w:val="313131"/>
          <w:sz w:val="21"/>
          <w:szCs w:val="21"/>
        </w:rPr>
      </w:pPr>
      <w:ins w:id="7" w:author="Unknown">
        <w:r w:rsidRPr="00663C78">
          <w:rPr>
            <w:rFonts w:ascii="Arial" w:eastAsia="Times New Roman" w:hAnsi="Arial" w:cs="Arial"/>
            <w:color w:val="313131"/>
            <w:sz w:val="21"/>
            <w:szCs w:val="21"/>
          </w:rPr>
          <w:pict>
            <v:rect id="_x0000_i1029" style="width:0;height:0" o:hralign="center" o:hrstd="t" o:hr="t" fillcolor="#a0a0a0" stroked="f"/>
          </w:pict>
        </w:r>
      </w:ins>
    </w:p>
    <w:p w:rsidR="00663C78" w:rsidRPr="00663C78" w:rsidRDefault="00663C78" w:rsidP="00663C78">
      <w:pPr>
        <w:shd w:val="clear" w:color="auto" w:fill="FFFFFF"/>
        <w:spacing w:after="240" w:line="360" w:lineRule="atLeast"/>
        <w:ind w:left="-402" w:right="-402"/>
        <w:jc w:val="both"/>
        <w:rPr>
          <w:ins w:id="8" w:author="Unknown"/>
          <w:rFonts w:ascii="Arial" w:eastAsia="Times New Roman" w:hAnsi="Arial" w:cs="Arial"/>
          <w:color w:val="000000"/>
          <w:sz w:val="21"/>
          <w:szCs w:val="21"/>
        </w:rPr>
      </w:pPr>
      <w:ins w:id="9" w:author="Unknown">
        <w:r w:rsidRPr="00663C78">
          <w:rPr>
            <w:rFonts w:ascii="Arial" w:eastAsia="Times New Roman" w:hAnsi="Arial" w:cs="Arial"/>
            <w:color w:val="000000"/>
            <w:sz w:val="21"/>
            <w:szCs w:val="21"/>
          </w:rPr>
          <w:t>The </w:t>
        </w:r>
        <w:r w:rsidRPr="00663C78">
          <w:rPr>
            <w:rFonts w:ascii="Arial" w:eastAsia="Times New Roman" w:hAnsi="Arial" w:cs="Arial"/>
            <w:b/>
            <w:bCs/>
            <w:color w:val="000000"/>
            <w:sz w:val="21"/>
            <w:szCs w:val="21"/>
          </w:rPr>
          <w:t>for...in</w:t>
        </w:r>
        <w:r w:rsidRPr="00663C78">
          <w:rPr>
            <w:rFonts w:ascii="Arial" w:eastAsia="Times New Roman" w:hAnsi="Arial" w:cs="Arial"/>
            <w:color w:val="000000"/>
            <w:sz w:val="21"/>
            <w:szCs w:val="21"/>
          </w:rPr>
          <w:t> loop is used to loop through an object's properties. As we have not discussed Objects yet, you may not feel comfortable with this loop. But once you understand how objects behave in JavaScript, you will find this loop very useful.</w:t>
        </w:r>
      </w:ins>
    </w:p>
    <w:p w:rsidR="00663C78" w:rsidRPr="00663C78" w:rsidRDefault="00663C78" w:rsidP="00663C78">
      <w:pPr>
        <w:shd w:val="clear" w:color="auto" w:fill="FFFFFF"/>
        <w:spacing w:before="48" w:after="48" w:line="360" w:lineRule="atLeast"/>
        <w:ind w:left="-450" w:right="-402"/>
        <w:outlineLvl w:val="2"/>
        <w:rPr>
          <w:ins w:id="10" w:author="Unknown"/>
          <w:rFonts w:ascii="Arial" w:eastAsia="Times New Roman" w:hAnsi="Arial" w:cs="Arial"/>
          <w:color w:val="000000"/>
          <w:sz w:val="27"/>
          <w:szCs w:val="27"/>
        </w:rPr>
      </w:pPr>
      <w:ins w:id="11" w:author="Unknown">
        <w:r w:rsidRPr="00663C78">
          <w:rPr>
            <w:rFonts w:ascii="Arial" w:eastAsia="Times New Roman" w:hAnsi="Arial" w:cs="Arial"/>
            <w:color w:val="000000"/>
            <w:sz w:val="27"/>
            <w:szCs w:val="27"/>
          </w:rPr>
          <w:t>Syntax</w:t>
        </w:r>
      </w:ins>
    </w:p>
    <w:p w:rsidR="00663C78" w:rsidRPr="00663C78" w:rsidRDefault="00663C78" w:rsidP="00663C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2" w:author="Unknown"/>
          <w:rFonts w:ascii="Consolas" w:eastAsia="Times New Roman" w:hAnsi="Consolas" w:cs="Consolas"/>
          <w:color w:val="313131"/>
          <w:sz w:val="18"/>
          <w:szCs w:val="18"/>
        </w:rPr>
      </w:pPr>
      <w:ins w:id="13" w:author="Unknown">
        <w:r w:rsidRPr="00663C78">
          <w:rPr>
            <w:rFonts w:ascii="Consolas" w:eastAsia="Times New Roman" w:hAnsi="Consolas" w:cs="Consolas"/>
            <w:color w:val="313131"/>
            <w:sz w:val="18"/>
            <w:szCs w:val="18"/>
          </w:rPr>
          <w:t>for (variablename in object){</w:t>
        </w:r>
      </w:ins>
    </w:p>
    <w:p w:rsidR="00663C78" w:rsidRPr="00663C78" w:rsidRDefault="00663C78" w:rsidP="00663C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4" w:author="Unknown"/>
          <w:rFonts w:ascii="Consolas" w:eastAsia="Times New Roman" w:hAnsi="Consolas" w:cs="Consolas"/>
          <w:color w:val="313131"/>
          <w:sz w:val="18"/>
          <w:szCs w:val="18"/>
        </w:rPr>
      </w:pPr>
      <w:ins w:id="15" w:author="Unknown">
        <w:r w:rsidRPr="00663C78">
          <w:rPr>
            <w:rFonts w:ascii="Consolas" w:eastAsia="Times New Roman" w:hAnsi="Consolas" w:cs="Consolas"/>
            <w:color w:val="313131"/>
            <w:sz w:val="18"/>
            <w:szCs w:val="18"/>
          </w:rPr>
          <w:t xml:space="preserve">   statement or block to execute</w:t>
        </w:r>
      </w:ins>
    </w:p>
    <w:p w:rsidR="00663C78" w:rsidRPr="00663C78" w:rsidRDefault="00663C78" w:rsidP="00663C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6" w:author="Unknown"/>
          <w:rFonts w:ascii="Consolas" w:eastAsia="Times New Roman" w:hAnsi="Consolas" w:cs="Consolas"/>
          <w:color w:val="313131"/>
          <w:sz w:val="18"/>
          <w:szCs w:val="18"/>
        </w:rPr>
      </w:pPr>
      <w:ins w:id="17" w:author="Unknown">
        <w:r w:rsidRPr="00663C78">
          <w:rPr>
            <w:rFonts w:ascii="Consolas" w:eastAsia="Times New Roman" w:hAnsi="Consolas" w:cs="Consolas"/>
            <w:color w:val="313131"/>
            <w:sz w:val="18"/>
            <w:szCs w:val="18"/>
          </w:rPr>
          <w:t>}</w:t>
        </w:r>
      </w:ins>
    </w:p>
    <w:p w:rsidR="00663C78" w:rsidRPr="00663C78" w:rsidRDefault="00663C78" w:rsidP="00663C78">
      <w:pPr>
        <w:shd w:val="clear" w:color="auto" w:fill="FFFFFF"/>
        <w:spacing w:after="240" w:line="360" w:lineRule="atLeast"/>
        <w:ind w:left="-402" w:right="-402"/>
        <w:jc w:val="both"/>
        <w:rPr>
          <w:ins w:id="18" w:author="Unknown"/>
          <w:rFonts w:ascii="Arial" w:eastAsia="Times New Roman" w:hAnsi="Arial" w:cs="Arial"/>
          <w:color w:val="000000"/>
          <w:sz w:val="21"/>
          <w:szCs w:val="21"/>
        </w:rPr>
      </w:pPr>
      <w:ins w:id="19" w:author="Unknown">
        <w:r w:rsidRPr="00663C78">
          <w:rPr>
            <w:rFonts w:ascii="Arial" w:eastAsia="Times New Roman" w:hAnsi="Arial" w:cs="Arial"/>
            <w:color w:val="000000"/>
            <w:sz w:val="21"/>
            <w:szCs w:val="21"/>
          </w:rPr>
          <w:t>In each iteration, one property from </w:t>
        </w:r>
        <w:r w:rsidRPr="00663C78">
          <w:rPr>
            <w:rFonts w:ascii="Arial" w:eastAsia="Times New Roman" w:hAnsi="Arial" w:cs="Arial"/>
            <w:b/>
            <w:bCs/>
            <w:color w:val="000000"/>
            <w:sz w:val="21"/>
            <w:szCs w:val="21"/>
          </w:rPr>
          <w:t>object</w:t>
        </w:r>
        <w:r w:rsidRPr="00663C78">
          <w:rPr>
            <w:rFonts w:ascii="Arial" w:eastAsia="Times New Roman" w:hAnsi="Arial" w:cs="Arial"/>
            <w:color w:val="000000"/>
            <w:sz w:val="21"/>
            <w:szCs w:val="21"/>
          </w:rPr>
          <w:t> is assigned to </w:t>
        </w:r>
        <w:r w:rsidRPr="00663C78">
          <w:rPr>
            <w:rFonts w:ascii="Arial" w:eastAsia="Times New Roman" w:hAnsi="Arial" w:cs="Arial"/>
            <w:b/>
            <w:bCs/>
            <w:color w:val="000000"/>
            <w:sz w:val="21"/>
            <w:szCs w:val="21"/>
          </w:rPr>
          <w:t>variablename</w:t>
        </w:r>
        <w:r w:rsidRPr="00663C78">
          <w:rPr>
            <w:rFonts w:ascii="Arial" w:eastAsia="Times New Roman" w:hAnsi="Arial" w:cs="Arial"/>
            <w:color w:val="000000"/>
            <w:sz w:val="21"/>
            <w:szCs w:val="21"/>
          </w:rPr>
          <w:t> and this loop continues till all the properties of the object are exhausted.</w:t>
        </w:r>
      </w:ins>
    </w:p>
    <w:p w:rsidR="00663C78" w:rsidRPr="00663C78" w:rsidRDefault="00663C78" w:rsidP="00663C78">
      <w:pPr>
        <w:shd w:val="clear" w:color="auto" w:fill="FFFFFF"/>
        <w:spacing w:before="48" w:after="48" w:line="360" w:lineRule="atLeast"/>
        <w:ind w:left="-450" w:right="-402"/>
        <w:outlineLvl w:val="2"/>
        <w:rPr>
          <w:ins w:id="20" w:author="Unknown"/>
          <w:rFonts w:ascii="Arial" w:eastAsia="Times New Roman" w:hAnsi="Arial" w:cs="Arial"/>
          <w:color w:val="000000"/>
          <w:sz w:val="27"/>
          <w:szCs w:val="27"/>
        </w:rPr>
      </w:pPr>
      <w:ins w:id="21" w:author="Unknown">
        <w:r w:rsidRPr="00663C78">
          <w:rPr>
            <w:rFonts w:ascii="Arial" w:eastAsia="Times New Roman" w:hAnsi="Arial" w:cs="Arial"/>
            <w:color w:val="000000"/>
            <w:sz w:val="27"/>
            <w:szCs w:val="27"/>
          </w:rPr>
          <w:t>Example</w:t>
        </w:r>
      </w:ins>
    </w:p>
    <w:p w:rsidR="00663C78" w:rsidRPr="00663C78" w:rsidRDefault="00663C78" w:rsidP="00663C78">
      <w:pPr>
        <w:shd w:val="clear" w:color="auto" w:fill="FFFFFF"/>
        <w:spacing w:after="240" w:line="360" w:lineRule="atLeast"/>
        <w:ind w:left="-402" w:right="-402"/>
        <w:jc w:val="both"/>
        <w:rPr>
          <w:ins w:id="22" w:author="Unknown"/>
          <w:rFonts w:ascii="Arial" w:eastAsia="Times New Roman" w:hAnsi="Arial" w:cs="Arial"/>
          <w:color w:val="000000"/>
          <w:sz w:val="21"/>
          <w:szCs w:val="21"/>
        </w:rPr>
      </w:pPr>
      <w:ins w:id="23" w:author="Unknown">
        <w:r w:rsidRPr="00663C78">
          <w:rPr>
            <w:rFonts w:ascii="Arial" w:eastAsia="Times New Roman" w:hAnsi="Arial" w:cs="Arial"/>
            <w:color w:val="000000"/>
            <w:sz w:val="21"/>
            <w:szCs w:val="21"/>
          </w:rPr>
          <w:t>Try the following example to implement ‘for-in’ loop. It prints the web browser’s </w:t>
        </w:r>
        <w:r w:rsidRPr="00663C78">
          <w:rPr>
            <w:rFonts w:ascii="Arial" w:eastAsia="Times New Roman" w:hAnsi="Arial" w:cs="Arial"/>
            <w:b/>
            <w:bCs/>
            <w:color w:val="000000"/>
            <w:sz w:val="21"/>
            <w:szCs w:val="21"/>
          </w:rPr>
          <w:t>Navigator</w:t>
        </w:r>
        <w:r w:rsidRPr="00663C78">
          <w:rPr>
            <w:rFonts w:ascii="Arial" w:eastAsia="Times New Roman" w:hAnsi="Arial" w:cs="Arial"/>
            <w:color w:val="000000"/>
            <w:sz w:val="21"/>
            <w:szCs w:val="21"/>
          </w:rPr>
          <w:t>object.</w:t>
        </w:r>
      </w:ins>
    </w:p>
    <w:p w:rsidR="00663C78" w:rsidRPr="00663C78" w:rsidRDefault="00663C78" w:rsidP="00663C78">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4" w:author="Unknown"/>
          <w:rFonts w:ascii="Consolas" w:eastAsia="Times New Roman" w:hAnsi="Consolas" w:cs="Consolas"/>
          <w:color w:val="313131"/>
          <w:sz w:val="18"/>
          <w:szCs w:val="18"/>
        </w:rPr>
      </w:pPr>
      <w:ins w:id="25" w:author="Unknown">
        <w:r w:rsidRPr="00663C78">
          <w:rPr>
            <w:rFonts w:ascii="Consolas" w:eastAsia="Times New Roman" w:hAnsi="Consolas" w:cs="Consolas"/>
            <w:color w:val="313131"/>
            <w:sz w:val="18"/>
            <w:szCs w:val="18"/>
          </w:rPr>
          <w:t>&lt;html&gt;</w:t>
        </w:r>
      </w:ins>
    </w:p>
    <w:p w:rsidR="00663C78" w:rsidRPr="00663C78" w:rsidRDefault="00663C78" w:rsidP="00663C78">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6" w:author="Unknown"/>
          <w:rFonts w:ascii="Consolas" w:eastAsia="Times New Roman" w:hAnsi="Consolas" w:cs="Consolas"/>
          <w:color w:val="313131"/>
          <w:sz w:val="18"/>
          <w:szCs w:val="18"/>
        </w:rPr>
      </w:pPr>
      <w:ins w:id="27" w:author="Unknown">
        <w:r w:rsidRPr="00663C78">
          <w:rPr>
            <w:rFonts w:ascii="Consolas" w:eastAsia="Times New Roman" w:hAnsi="Consolas" w:cs="Consolas"/>
            <w:color w:val="313131"/>
            <w:sz w:val="18"/>
            <w:szCs w:val="18"/>
          </w:rPr>
          <w:t xml:space="preserve">   &lt;body&gt;</w:t>
        </w:r>
      </w:ins>
    </w:p>
    <w:p w:rsidR="00663C78" w:rsidRPr="00663C78" w:rsidRDefault="00663C78" w:rsidP="00663C78">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8" w:author="Unknown"/>
          <w:rFonts w:ascii="Consolas" w:eastAsia="Times New Roman" w:hAnsi="Consolas" w:cs="Consolas"/>
          <w:color w:val="313131"/>
          <w:sz w:val="18"/>
          <w:szCs w:val="18"/>
        </w:rPr>
      </w:pPr>
      <w:ins w:id="29" w:author="Unknown">
        <w:r w:rsidRPr="00663C78">
          <w:rPr>
            <w:rFonts w:ascii="Consolas" w:eastAsia="Times New Roman" w:hAnsi="Consolas" w:cs="Consolas"/>
            <w:color w:val="313131"/>
            <w:sz w:val="18"/>
            <w:szCs w:val="18"/>
          </w:rPr>
          <w:t xml:space="preserve">      </w:t>
        </w:r>
      </w:ins>
    </w:p>
    <w:p w:rsidR="00663C78" w:rsidRPr="00663C78" w:rsidRDefault="00663C78" w:rsidP="00663C78">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30" w:author="Unknown"/>
          <w:rFonts w:ascii="Consolas" w:eastAsia="Times New Roman" w:hAnsi="Consolas" w:cs="Consolas"/>
          <w:color w:val="313131"/>
          <w:sz w:val="18"/>
          <w:szCs w:val="18"/>
        </w:rPr>
      </w:pPr>
      <w:ins w:id="31" w:author="Unknown">
        <w:r w:rsidRPr="00663C78">
          <w:rPr>
            <w:rFonts w:ascii="Consolas" w:eastAsia="Times New Roman" w:hAnsi="Consolas" w:cs="Consolas"/>
            <w:color w:val="313131"/>
            <w:sz w:val="18"/>
            <w:szCs w:val="18"/>
          </w:rPr>
          <w:t xml:space="preserve">      &lt;script type="text/javascript"&gt;</w:t>
        </w:r>
      </w:ins>
    </w:p>
    <w:p w:rsidR="00663C78" w:rsidRPr="00663C78" w:rsidRDefault="00663C78" w:rsidP="00663C78">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32" w:author="Unknown"/>
          <w:rFonts w:ascii="Consolas" w:eastAsia="Times New Roman" w:hAnsi="Consolas" w:cs="Consolas"/>
          <w:color w:val="313131"/>
          <w:sz w:val="18"/>
          <w:szCs w:val="18"/>
        </w:rPr>
      </w:pPr>
      <w:ins w:id="33" w:author="Unknown">
        <w:r w:rsidRPr="00663C78">
          <w:rPr>
            <w:rFonts w:ascii="Consolas" w:eastAsia="Times New Roman" w:hAnsi="Consolas" w:cs="Consolas"/>
            <w:color w:val="313131"/>
            <w:sz w:val="18"/>
            <w:szCs w:val="18"/>
          </w:rPr>
          <w:t xml:space="preserve">         &lt;!--</w:t>
        </w:r>
      </w:ins>
    </w:p>
    <w:p w:rsidR="00663C78" w:rsidRPr="00663C78" w:rsidRDefault="00663C78" w:rsidP="00663C78">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34" w:author="Unknown"/>
          <w:rFonts w:ascii="Consolas" w:eastAsia="Times New Roman" w:hAnsi="Consolas" w:cs="Consolas"/>
          <w:color w:val="313131"/>
          <w:sz w:val="18"/>
          <w:szCs w:val="18"/>
        </w:rPr>
      </w:pPr>
      <w:ins w:id="35" w:author="Unknown">
        <w:r w:rsidRPr="00663C78">
          <w:rPr>
            <w:rFonts w:ascii="Consolas" w:eastAsia="Times New Roman" w:hAnsi="Consolas" w:cs="Consolas"/>
            <w:color w:val="313131"/>
            <w:sz w:val="18"/>
            <w:szCs w:val="18"/>
          </w:rPr>
          <w:t xml:space="preserve">            var aProperty;</w:t>
        </w:r>
      </w:ins>
    </w:p>
    <w:p w:rsidR="00663C78" w:rsidRPr="00663C78" w:rsidRDefault="00663C78" w:rsidP="00663C78">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36" w:author="Unknown"/>
          <w:rFonts w:ascii="Consolas" w:eastAsia="Times New Roman" w:hAnsi="Consolas" w:cs="Consolas"/>
          <w:color w:val="313131"/>
          <w:sz w:val="18"/>
          <w:szCs w:val="18"/>
        </w:rPr>
      </w:pPr>
      <w:ins w:id="37" w:author="Unknown">
        <w:r w:rsidRPr="00663C78">
          <w:rPr>
            <w:rFonts w:ascii="Consolas" w:eastAsia="Times New Roman" w:hAnsi="Consolas" w:cs="Consolas"/>
            <w:color w:val="313131"/>
            <w:sz w:val="18"/>
            <w:szCs w:val="18"/>
          </w:rPr>
          <w:t xml:space="preserve">            document.write("Navigator Object Properties&lt;br /&gt; ");</w:t>
        </w:r>
      </w:ins>
    </w:p>
    <w:p w:rsidR="00663C78" w:rsidRPr="00663C78" w:rsidRDefault="00663C78" w:rsidP="00663C78">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38" w:author="Unknown"/>
          <w:rFonts w:ascii="Consolas" w:eastAsia="Times New Roman" w:hAnsi="Consolas" w:cs="Consolas"/>
          <w:color w:val="313131"/>
          <w:sz w:val="18"/>
          <w:szCs w:val="18"/>
        </w:rPr>
      </w:pPr>
      <w:ins w:id="39" w:author="Unknown">
        <w:r w:rsidRPr="00663C78">
          <w:rPr>
            <w:rFonts w:ascii="Consolas" w:eastAsia="Times New Roman" w:hAnsi="Consolas" w:cs="Consolas"/>
            <w:color w:val="313131"/>
            <w:sz w:val="18"/>
            <w:szCs w:val="18"/>
          </w:rPr>
          <w:t xml:space="preserve">         </w:t>
        </w:r>
      </w:ins>
    </w:p>
    <w:p w:rsidR="00663C78" w:rsidRPr="00663C78" w:rsidRDefault="00663C78" w:rsidP="00663C78">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40" w:author="Unknown"/>
          <w:rFonts w:ascii="Consolas" w:eastAsia="Times New Roman" w:hAnsi="Consolas" w:cs="Consolas"/>
          <w:color w:val="313131"/>
          <w:sz w:val="18"/>
          <w:szCs w:val="18"/>
        </w:rPr>
      </w:pPr>
      <w:ins w:id="41" w:author="Unknown">
        <w:r w:rsidRPr="00663C78">
          <w:rPr>
            <w:rFonts w:ascii="Consolas" w:eastAsia="Times New Roman" w:hAnsi="Consolas" w:cs="Consolas"/>
            <w:color w:val="313131"/>
            <w:sz w:val="18"/>
            <w:szCs w:val="18"/>
          </w:rPr>
          <w:t xml:space="preserve">            for (aProperty in navigator) {</w:t>
        </w:r>
      </w:ins>
    </w:p>
    <w:p w:rsidR="00663C78" w:rsidRPr="00663C78" w:rsidRDefault="00663C78" w:rsidP="00663C78">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42" w:author="Unknown"/>
          <w:rFonts w:ascii="Consolas" w:eastAsia="Times New Roman" w:hAnsi="Consolas" w:cs="Consolas"/>
          <w:color w:val="313131"/>
          <w:sz w:val="18"/>
          <w:szCs w:val="18"/>
        </w:rPr>
      </w:pPr>
      <w:ins w:id="43" w:author="Unknown">
        <w:r w:rsidRPr="00663C78">
          <w:rPr>
            <w:rFonts w:ascii="Consolas" w:eastAsia="Times New Roman" w:hAnsi="Consolas" w:cs="Consolas"/>
            <w:color w:val="313131"/>
            <w:sz w:val="18"/>
            <w:szCs w:val="18"/>
          </w:rPr>
          <w:t xml:space="preserve">               document.write(aProperty);</w:t>
        </w:r>
      </w:ins>
    </w:p>
    <w:p w:rsidR="00663C78" w:rsidRPr="00663C78" w:rsidRDefault="00663C78" w:rsidP="00663C78">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44" w:author="Unknown"/>
          <w:rFonts w:ascii="Consolas" w:eastAsia="Times New Roman" w:hAnsi="Consolas" w:cs="Consolas"/>
          <w:color w:val="313131"/>
          <w:sz w:val="18"/>
          <w:szCs w:val="18"/>
        </w:rPr>
      </w:pPr>
      <w:ins w:id="45" w:author="Unknown">
        <w:r w:rsidRPr="00663C78">
          <w:rPr>
            <w:rFonts w:ascii="Consolas" w:eastAsia="Times New Roman" w:hAnsi="Consolas" w:cs="Consolas"/>
            <w:color w:val="313131"/>
            <w:sz w:val="18"/>
            <w:szCs w:val="18"/>
          </w:rPr>
          <w:t xml:space="preserve">               document.write("&lt;br /&gt;");</w:t>
        </w:r>
      </w:ins>
    </w:p>
    <w:p w:rsidR="00663C78" w:rsidRPr="00663C78" w:rsidRDefault="00663C78" w:rsidP="00663C78">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46" w:author="Unknown"/>
          <w:rFonts w:ascii="Consolas" w:eastAsia="Times New Roman" w:hAnsi="Consolas" w:cs="Consolas"/>
          <w:color w:val="313131"/>
          <w:sz w:val="18"/>
          <w:szCs w:val="18"/>
        </w:rPr>
      </w:pPr>
      <w:ins w:id="47" w:author="Unknown">
        <w:r w:rsidRPr="00663C78">
          <w:rPr>
            <w:rFonts w:ascii="Consolas" w:eastAsia="Times New Roman" w:hAnsi="Consolas" w:cs="Consolas"/>
            <w:color w:val="313131"/>
            <w:sz w:val="18"/>
            <w:szCs w:val="18"/>
          </w:rPr>
          <w:t xml:space="preserve">            }</w:t>
        </w:r>
      </w:ins>
    </w:p>
    <w:p w:rsidR="00663C78" w:rsidRPr="00663C78" w:rsidRDefault="00663C78" w:rsidP="00663C78">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48" w:author="Unknown"/>
          <w:rFonts w:ascii="Consolas" w:eastAsia="Times New Roman" w:hAnsi="Consolas" w:cs="Consolas"/>
          <w:color w:val="313131"/>
          <w:sz w:val="18"/>
          <w:szCs w:val="18"/>
        </w:rPr>
      </w:pPr>
      <w:ins w:id="49" w:author="Unknown">
        <w:r w:rsidRPr="00663C78">
          <w:rPr>
            <w:rFonts w:ascii="Consolas" w:eastAsia="Times New Roman" w:hAnsi="Consolas" w:cs="Consolas"/>
            <w:color w:val="313131"/>
            <w:sz w:val="18"/>
            <w:szCs w:val="18"/>
          </w:rPr>
          <w:t xml:space="preserve">            document.write ("Exiting from the loop!");</w:t>
        </w:r>
      </w:ins>
    </w:p>
    <w:p w:rsidR="00663C78" w:rsidRPr="00663C78" w:rsidRDefault="00663C78" w:rsidP="00663C78">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50" w:author="Unknown"/>
          <w:rFonts w:ascii="Consolas" w:eastAsia="Times New Roman" w:hAnsi="Consolas" w:cs="Consolas"/>
          <w:color w:val="313131"/>
          <w:sz w:val="18"/>
          <w:szCs w:val="18"/>
        </w:rPr>
      </w:pPr>
      <w:ins w:id="51" w:author="Unknown">
        <w:r w:rsidRPr="00663C78">
          <w:rPr>
            <w:rFonts w:ascii="Consolas" w:eastAsia="Times New Roman" w:hAnsi="Consolas" w:cs="Consolas"/>
            <w:color w:val="313131"/>
            <w:sz w:val="18"/>
            <w:szCs w:val="18"/>
          </w:rPr>
          <w:t xml:space="preserve">         //--&gt;</w:t>
        </w:r>
      </w:ins>
    </w:p>
    <w:p w:rsidR="00663C78" w:rsidRPr="00663C78" w:rsidRDefault="00663C78" w:rsidP="00663C78">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52" w:author="Unknown"/>
          <w:rFonts w:ascii="Consolas" w:eastAsia="Times New Roman" w:hAnsi="Consolas" w:cs="Consolas"/>
          <w:color w:val="313131"/>
          <w:sz w:val="18"/>
          <w:szCs w:val="18"/>
        </w:rPr>
      </w:pPr>
      <w:ins w:id="53" w:author="Unknown">
        <w:r w:rsidRPr="00663C78">
          <w:rPr>
            <w:rFonts w:ascii="Consolas" w:eastAsia="Times New Roman" w:hAnsi="Consolas" w:cs="Consolas"/>
            <w:color w:val="313131"/>
            <w:sz w:val="18"/>
            <w:szCs w:val="18"/>
          </w:rPr>
          <w:t xml:space="preserve">      &lt;/script&gt;</w:t>
        </w:r>
      </w:ins>
    </w:p>
    <w:p w:rsidR="00663C78" w:rsidRPr="00663C78" w:rsidRDefault="00663C78" w:rsidP="00663C78">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54" w:author="Unknown"/>
          <w:rFonts w:ascii="Consolas" w:eastAsia="Times New Roman" w:hAnsi="Consolas" w:cs="Consolas"/>
          <w:color w:val="313131"/>
          <w:sz w:val="18"/>
          <w:szCs w:val="18"/>
        </w:rPr>
      </w:pPr>
      <w:ins w:id="55" w:author="Unknown">
        <w:r w:rsidRPr="00663C78">
          <w:rPr>
            <w:rFonts w:ascii="Consolas" w:eastAsia="Times New Roman" w:hAnsi="Consolas" w:cs="Consolas"/>
            <w:color w:val="313131"/>
            <w:sz w:val="18"/>
            <w:szCs w:val="18"/>
          </w:rPr>
          <w:t xml:space="preserve">      </w:t>
        </w:r>
      </w:ins>
    </w:p>
    <w:p w:rsidR="00663C78" w:rsidRPr="00663C78" w:rsidRDefault="00663C78" w:rsidP="00663C78">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56" w:author="Unknown"/>
          <w:rFonts w:ascii="Consolas" w:eastAsia="Times New Roman" w:hAnsi="Consolas" w:cs="Consolas"/>
          <w:color w:val="313131"/>
          <w:sz w:val="18"/>
          <w:szCs w:val="18"/>
        </w:rPr>
      </w:pPr>
      <w:ins w:id="57" w:author="Unknown">
        <w:r w:rsidRPr="00663C78">
          <w:rPr>
            <w:rFonts w:ascii="Consolas" w:eastAsia="Times New Roman" w:hAnsi="Consolas" w:cs="Consolas"/>
            <w:color w:val="313131"/>
            <w:sz w:val="18"/>
            <w:szCs w:val="18"/>
          </w:rPr>
          <w:t xml:space="preserve">      &lt;p&gt;Set the variable to different object and then try...&lt;/p&gt;</w:t>
        </w:r>
      </w:ins>
    </w:p>
    <w:p w:rsidR="00663C78" w:rsidRPr="00663C78" w:rsidRDefault="00663C78" w:rsidP="00663C78">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58" w:author="Unknown"/>
          <w:rFonts w:ascii="Consolas" w:eastAsia="Times New Roman" w:hAnsi="Consolas" w:cs="Consolas"/>
          <w:color w:val="313131"/>
          <w:sz w:val="18"/>
          <w:szCs w:val="18"/>
        </w:rPr>
      </w:pPr>
      <w:ins w:id="59" w:author="Unknown">
        <w:r w:rsidRPr="00663C78">
          <w:rPr>
            <w:rFonts w:ascii="Consolas" w:eastAsia="Times New Roman" w:hAnsi="Consolas" w:cs="Consolas"/>
            <w:color w:val="313131"/>
            <w:sz w:val="18"/>
            <w:szCs w:val="18"/>
          </w:rPr>
          <w:t xml:space="preserve">   &lt;/body&gt;</w:t>
        </w:r>
      </w:ins>
    </w:p>
    <w:p w:rsidR="00663C78" w:rsidRPr="00663C78" w:rsidRDefault="00663C78" w:rsidP="00663C78">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60" w:author="Unknown"/>
          <w:rFonts w:ascii="Consolas" w:eastAsia="Times New Roman" w:hAnsi="Consolas" w:cs="Consolas"/>
          <w:color w:val="313131"/>
          <w:sz w:val="18"/>
          <w:szCs w:val="18"/>
        </w:rPr>
      </w:pPr>
      <w:ins w:id="61" w:author="Unknown">
        <w:r w:rsidRPr="00663C78">
          <w:rPr>
            <w:rFonts w:ascii="Consolas" w:eastAsia="Times New Roman" w:hAnsi="Consolas" w:cs="Consolas"/>
            <w:color w:val="313131"/>
            <w:sz w:val="18"/>
            <w:szCs w:val="18"/>
          </w:rPr>
          <w:t>&lt;/html&gt;</w:t>
        </w:r>
      </w:ins>
    </w:p>
    <w:p w:rsidR="00663C78" w:rsidRPr="00663C78" w:rsidRDefault="00663C78" w:rsidP="00663C78">
      <w:pPr>
        <w:shd w:val="clear" w:color="auto" w:fill="FFFFFF"/>
        <w:spacing w:before="48" w:after="48" w:line="360" w:lineRule="atLeast"/>
        <w:ind w:left="-450" w:right="-402"/>
        <w:outlineLvl w:val="2"/>
        <w:rPr>
          <w:ins w:id="62" w:author="Unknown"/>
          <w:rFonts w:ascii="Arial" w:eastAsia="Times New Roman" w:hAnsi="Arial" w:cs="Arial"/>
          <w:color w:val="000000"/>
          <w:sz w:val="27"/>
          <w:szCs w:val="27"/>
        </w:rPr>
      </w:pPr>
      <w:ins w:id="63" w:author="Unknown">
        <w:r w:rsidRPr="00663C78">
          <w:rPr>
            <w:rFonts w:ascii="Arial" w:eastAsia="Times New Roman" w:hAnsi="Arial" w:cs="Arial"/>
            <w:color w:val="000000"/>
            <w:sz w:val="27"/>
            <w:szCs w:val="27"/>
          </w:rPr>
          <w:t>Output</w:t>
        </w:r>
      </w:ins>
    </w:p>
    <w:p w:rsidR="00663C78" w:rsidRPr="00663C78" w:rsidRDefault="00663C78" w:rsidP="00663C7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ight="-450"/>
        <w:rPr>
          <w:ins w:id="64" w:author="Unknown"/>
          <w:rFonts w:ascii="Consolas" w:eastAsia="Times New Roman" w:hAnsi="Consolas" w:cs="Consolas"/>
          <w:color w:val="313131"/>
          <w:sz w:val="18"/>
          <w:szCs w:val="18"/>
        </w:rPr>
      </w:pPr>
      <w:ins w:id="65" w:author="Unknown">
        <w:r w:rsidRPr="00663C78">
          <w:rPr>
            <w:rFonts w:ascii="Consolas" w:eastAsia="Times New Roman" w:hAnsi="Consolas" w:cs="Consolas"/>
            <w:color w:val="313131"/>
            <w:sz w:val="18"/>
            <w:szCs w:val="18"/>
          </w:rPr>
          <w:t xml:space="preserve">Navigator Object Properties </w:t>
        </w:r>
      </w:ins>
    </w:p>
    <w:p w:rsidR="00663C78" w:rsidRPr="00663C78" w:rsidRDefault="00663C78" w:rsidP="00663C7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ight="-450"/>
        <w:rPr>
          <w:ins w:id="66" w:author="Unknown"/>
          <w:rFonts w:ascii="Consolas" w:eastAsia="Times New Roman" w:hAnsi="Consolas" w:cs="Consolas"/>
          <w:color w:val="313131"/>
          <w:sz w:val="18"/>
          <w:szCs w:val="18"/>
        </w:rPr>
      </w:pPr>
      <w:ins w:id="67" w:author="Unknown">
        <w:r w:rsidRPr="00663C78">
          <w:rPr>
            <w:rFonts w:ascii="Consolas" w:eastAsia="Times New Roman" w:hAnsi="Consolas" w:cs="Consolas"/>
            <w:color w:val="313131"/>
            <w:sz w:val="18"/>
            <w:szCs w:val="18"/>
          </w:rPr>
          <w:t xml:space="preserve">serviceWorker </w:t>
        </w:r>
      </w:ins>
    </w:p>
    <w:p w:rsidR="00663C78" w:rsidRPr="00663C78" w:rsidRDefault="00663C78" w:rsidP="00663C7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ight="-450"/>
        <w:rPr>
          <w:ins w:id="68" w:author="Unknown"/>
          <w:rFonts w:ascii="Consolas" w:eastAsia="Times New Roman" w:hAnsi="Consolas" w:cs="Consolas"/>
          <w:color w:val="313131"/>
          <w:sz w:val="18"/>
          <w:szCs w:val="18"/>
        </w:rPr>
      </w:pPr>
      <w:ins w:id="69" w:author="Unknown">
        <w:r w:rsidRPr="00663C78">
          <w:rPr>
            <w:rFonts w:ascii="Consolas" w:eastAsia="Times New Roman" w:hAnsi="Consolas" w:cs="Consolas"/>
            <w:color w:val="313131"/>
            <w:sz w:val="18"/>
            <w:szCs w:val="18"/>
          </w:rPr>
          <w:t xml:space="preserve">webkitPersistentStorage </w:t>
        </w:r>
      </w:ins>
    </w:p>
    <w:p w:rsidR="00663C78" w:rsidRPr="00663C78" w:rsidRDefault="00663C78" w:rsidP="00663C7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ight="-450"/>
        <w:rPr>
          <w:ins w:id="70" w:author="Unknown"/>
          <w:rFonts w:ascii="Consolas" w:eastAsia="Times New Roman" w:hAnsi="Consolas" w:cs="Consolas"/>
          <w:color w:val="313131"/>
          <w:sz w:val="18"/>
          <w:szCs w:val="18"/>
        </w:rPr>
      </w:pPr>
      <w:ins w:id="71" w:author="Unknown">
        <w:r w:rsidRPr="00663C78">
          <w:rPr>
            <w:rFonts w:ascii="Consolas" w:eastAsia="Times New Roman" w:hAnsi="Consolas" w:cs="Consolas"/>
            <w:color w:val="313131"/>
            <w:sz w:val="18"/>
            <w:szCs w:val="18"/>
          </w:rPr>
          <w:t xml:space="preserve">webkitTemporaryStorage </w:t>
        </w:r>
      </w:ins>
    </w:p>
    <w:p w:rsidR="00663C78" w:rsidRPr="00663C78" w:rsidRDefault="00663C78" w:rsidP="00663C7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ight="-450"/>
        <w:rPr>
          <w:ins w:id="72" w:author="Unknown"/>
          <w:rFonts w:ascii="Consolas" w:eastAsia="Times New Roman" w:hAnsi="Consolas" w:cs="Consolas"/>
          <w:color w:val="313131"/>
          <w:sz w:val="18"/>
          <w:szCs w:val="18"/>
        </w:rPr>
      </w:pPr>
      <w:ins w:id="73" w:author="Unknown">
        <w:r w:rsidRPr="00663C78">
          <w:rPr>
            <w:rFonts w:ascii="Consolas" w:eastAsia="Times New Roman" w:hAnsi="Consolas" w:cs="Consolas"/>
            <w:color w:val="313131"/>
            <w:sz w:val="18"/>
            <w:szCs w:val="18"/>
          </w:rPr>
          <w:t xml:space="preserve">geolocation </w:t>
        </w:r>
      </w:ins>
    </w:p>
    <w:p w:rsidR="00663C78" w:rsidRPr="00663C78" w:rsidRDefault="00663C78" w:rsidP="00663C7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ight="-450"/>
        <w:rPr>
          <w:ins w:id="74" w:author="Unknown"/>
          <w:rFonts w:ascii="Consolas" w:eastAsia="Times New Roman" w:hAnsi="Consolas" w:cs="Consolas"/>
          <w:color w:val="313131"/>
          <w:sz w:val="18"/>
          <w:szCs w:val="18"/>
        </w:rPr>
      </w:pPr>
      <w:ins w:id="75" w:author="Unknown">
        <w:r w:rsidRPr="00663C78">
          <w:rPr>
            <w:rFonts w:ascii="Consolas" w:eastAsia="Times New Roman" w:hAnsi="Consolas" w:cs="Consolas"/>
            <w:color w:val="313131"/>
            <w:sz w:val="18"/>
            <w:szCs w:val="18"/>
          </w:rPr>
          <w:t xml:space="preserve">doNotTrack </w:t>
        </w:r>
      </w:ins>
    </w:p>
    <w:p w:rsidR="00663C78" w:rsidRPr="00663C78" w:rsidRDefault="00663C78" w:rsidP="00663C7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ight="-450"/>
        <w:rPr>
          <w:ins w:id="76" w:author="Unknown"/>
          <w:rFonts w:ascii="Consolas" w:eastAsia="Times New Roman" w:hAnsi="Consolas" w:cs="Consolas"/>
          <w:color w:val="313131"/>
          <w:sz w:val="18"/>
          <w:szCs w:val="18"/>
        </w:rPr>
      </w:pPr>
      <w:ins w:id="77" w:author="Unknown">
        <w:r w:rsidRPr="00663C78">
          <w:rPr>
            <w:rFonts w:ascii="Consolas" w:eastAsia="Times New Roman" w:hAnsi="Consolas" w:cs="Consolas"/>
            <w:color w:val="313131"/>
            <w:sz w:val="18"/>
            <w:szCs w:val="18"/>
          </w:rPr>
          <w:t xml:space="preserve">onLine </w:t>
        </w:r>
      </w:ins>
    </w:p>
    <w:p w:rsidR="00663C78" w:rsidRPr="00663C78" w:rsidRDefault="00663C78" w:rsidP="00663C7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ight="-450"/>
        <w:rPr>
          <w:ins w:id="78" w:author="Unknown"/>
          <w:rFonts w:ascii="Consolas" w:eastAsia="Times New Roman" w:hAnsi="Consolas" w:cs="Consolas"/>
          <w:color w:val="313131"/>
          <w:sz w:val="18"/>
          <w:szCs w:val="18"/>
        </w:rPr>
      </w:pPr>
      <w:ins w:id="79" w:author="Unknown">
        <w:r w:rsidRPr="00663C78">
          <w:rPr>
            <w:rFonts w:ascii="Consolas" w:eastAsia="Times New Roman" w:hAnsi="Consolas" w:cs="Consolas"/>
            <w:color w:val="313131"/>
            <w:sz w:val="18"/>
            <w:szCs w:val="18"/>
          </w:rPr>
          <w:t xml:space="preserve">languages </w:t>
        </w:r>
      </w:ins>
    </w:p>
    <w:p w:rsidR="00663C78" w:rsidRPr="00663C78" w:rsidRDefault="00663C78" w:rsidP="00663C7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ight="-450"/>
        <w:rPr>
          <w:ins w:id="80" w:author="Unknown"/>
          <w:rFonts w:ascii="Consolas" w:eastAsia="Times New Roman" w:hAnsi="Consolas" w:cs="Consolas"/>
          <w:color w:val="313131"/>
          <w:sz w:val="18"/>
          <w:szCs w:val="18"/>
        </w:rPr>
      </w:pPr>
      <w:ins w:id="81" w:author="Unknown">
        <w:r w:rsidRPr="00663C78">
          <w:rPr>
            <w:rFonts w:ascii="Consolas" w:eastAsia="Times New Roman" w:hAnsi="Consolas" w:cs="Consolas"/>
            <w:color w:val="313131"/>
            <w:sz w:val="18"/>
            <w:szCs w:val="18"/>
          </w:rPr>
          <w:t xml:space="preserve">language </w:t>
        </w:r>
      </w:ins>
    </w:p>
    <w:p w:rsidR="00663C78" w:rsidRPr="00663C78" w:rsidRDefault="00663C78" w:rsidP="00663C7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ight="-450"/>
        <w:rPr>
          <w:ins w:id="82" w:author="Unknown"/>
          <w:rFonts w:ascii="Consolas" w:eastAsia="Times New Roman" w:hAnsi="Consolas" w:cs="Consolas"/>
          <w:color w:val="313131"/>
          <w:sz w:val="18"/>
          <w:szCs w:val="18"/>
        </w:rPr>
      </w:pPr>
      <w:ins w:id="83" w:author="Unknown">
        <w:r w:rsidRPr="00663C78">
          <w:rPr>
            <w:rFonts w:ascii="Consolas" w:eastAsia="Times New Roman" w:hAnsi="Consolas" w:cs="Consolas"/>
            <w:color w:val="313131"/>
            <w:sz w:val="18"/>
            <w:szCs w:val="18"/>
          </w:rPr>
          <w:t xml:space="preserve">userAgent </w:t>
        </w:r>
      </w:ins>
    </w:p>
    <w:p w:rsidR="00663C78" w:rsidRPr="00663C78" w:rsidRDefault="00663C78" w:rsidP="00663C7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ight="-450"/>
        <w:rPr>
          <w:ins w:id="84" w:author="Unknown"/>
          <w:rFonts w:ascii="Consolas" w:eastAsia="Times New Roman" w:hAnsi="Consolas" w:cs="Consolas"/>
          <w:color w:val="313131"/>
          <w:sz w:val="18"/>
          <w:szCs w:val="18"/>
        </w:rPr>
      </w:pPr>
      <w:ins w:id="85" w:author="Unknown">
        <w:r w:rsidRPr="00663C78">
          <w:rPr>
            <w:rFonts w:ascii="Consolas" w:eastAsia="Times New Roman" w:hAnsi="Consolas" w:cs="Consolas"/>
            <w:color w:val="313131"/>
            <w:sz w:val="18"/>
            <w:szCs w:val="18"/>
          </w:rPr>
          <w:t xml:space="preserve">product </w:t>
        </w:r>
      </w:ins>
    </w:p>
    <w:p w:rsidR="00663C78" w:rsidRPr="00663C78" w:rsidRDefault="00663C78" w:rsidP="00663C7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ight="-450"/>
        <w:rPr>
          <w:ins w:id="86" w:author="Unknown"/>
          <w:rFonts w:ascii="Consolas" w:eastAsia="Times New Roman" w:hAnsi="Consolas" w:cs="Consolas"/>
          <w:color w:val="313131"/>
          <w:sz w:val="18"/>
          <w:szCs w:val="18"/>
        </w:rPr>
      </w:pPr>
      <w:ins w:id="87" w:author="Unknown">
        <w:r w:rsidRPr="00663C78">
          <w:rPr>
            <w:rFonts w:ascii="Consolas" w:eastAsia="Times New Roman" w:hAnsi="Consolas" w:cs="Consolas"/>
            <w:color w:val="313131"/>
            <w:sz w:val="18"/>
            <w:szCs w:val="18"/>
          </w:rPr>
          <w:t xml:space="preserve">platform </w:t>
        </w:r>
      </w:ins>
    </w:p>
    <w:p w:rsidR="00663C78" w:rsidRPr="00663C78" w:rsidRDefault="00663C78" w:rsidP="00663C7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ight="-450"/>
        <w:rPr>
          <w:ins w:id="88" w:author="Unknown"/>
          <w:rFonts w:ascii="Consolas" w:eastAsia="Times New Roman" w:hAnsi="Consolas" w:cs="Consolas"/>
          <w:color w:val="313131"/>
          <w:sz w:val="18"/>
          <w:szCs w:val="18"/>
        </w:rPr>
      </w:pPr>
      <w:ins w:id="89" w:author="Unknown">
        <w:r w:rsidRPr="00663C78">
          <w:rPr>
            <w:rFonts w:ascii="Consolas" w:eastAsia="Times New Roman" w:hAnsi="Consolas" w:cs="Consolas"/>
            <w:color w:val="313131"/>
            <w:sz w:val="18"/>
            <w:szCs w:val="18"/>
          </w:rPr>
          <w:t xml:space="preserve">appVersion </w:t>
        </w:r>
      </w:ins>
    </w:p>
    <w:p w:rsidR="00663C78" w:rsidRPr="00663C78" w:rsidRDefault="00663C78" w:rsidP="00663C7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ight="-450"/>
        <w:rPr>
          <w:ins w:id="90" w:author="Unknown"/>
          <w:rFonts w:ascii="Consolas" w:eastAsia="Times New Roman" w:hAnsi="Consolas" w:cs="Consolas"/>
          <w:color w:val="313131"/>
          <w:sz w:val="18"/>
          <w:szCs w:val="18"/>
        </w:rPr>
      </w:pPr>
      <w:ins w:id="91" w:author="Unknown">
        <w:r w:rsidRPr="00663C78">
          <w:rPr>
            <w:rFonts w:ascii="Consolas" w:eastAsia="Times New Roman" w:hAnsi="Consolas" w:cs="Consolas"/>
            <w:color w:val="313131"/>
            <w:sz w:val="18"/>
            <w:szCs w:val="18"/>
          </w:rPr>
          <w:t xml:space="preserve">appName </w:t>
        </w:r>
      </w:ins>
    </w:p>
    <w:p w:rsidR="00663C78" w:rsidRPr="00663C78" w:rsidRDefault="00663C78" w:rsidP="00663C7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ight="-450"/>
        <w:rPr>
          <w:ins w:id="92" w:author="Unknown"/>
          <w:rFonts w:ascii="Consolas" w:eastAsia="Times New Roman" w:hAnsi="Consolas" w:cs="Consolas"/>
          <w:color w:val="313131"/>
          <w:sz w:val="18"/>
          <w:szCs w:val="18"/>
        </w:rPr>
      </w:pPr>
      <w:ins w:id="93" w:author="Unknown">
        <w:r w:rsidRPr="00663C78">
          <w:rPr>
            <w:rFonts w:ascii="Consolas" w:eastAsia="Times New Roman" w:hAnsi="Consolas" w:cs="Consolas"/>
            <w:color w:val="313131"/>
            <w:sz w:val="18"/>
            <w:szCs w:val="18"/>
          </w:rPr>
          <w:t xml:space="preserve">appCodeName </w:t>
        </w:r>
      </w:ins>
    </w:p>
    <w:p w:rsidR="00663C78" w:rsidRPr="00663C78" w:rsidRDefault="00663C78" w:rsidP="00663C7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ight="-450"/>
        <w:rPr>
          <w:ins w:id="94" w:author="Unknown"/>
          <w:rFonts w:ascii="Consolas" w:eastAsia="Times New Roman" w:hAnsi="Consolas" w:cs="Consolas"/>
          <w:color w:val="313131"/>
          <w:sz w:val="18"/>
          <w:szCs w:val="18"/>
        </w:rPr>
      </w:pPr>
      <w:ins w:id="95" w:author="Unknown">
        <w:r w:rsidRPr="00663C78">
          <w:rPr>
            <w:rFonts w:ascii="Consolas" w:eastAsia="Times New Roman" w:hAnsi="Consolas" w:cs="Consolas"/>
            <w:color w:val="313131"/>
            <w:sz w:val="18"/>
            <w:szCs w:val="18"/>
          </w:rPr>
          <w:t xml:space="preserve">hardwareConcurrency </w:t>
        </w:r>
      </w:ins>
    </w:p>
    <w:p w:rsidR="00663C78" w:rsidRPr="00663C78" w:rsidRDefault="00663C78" w:rsidP="00663C7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ight="-450"/>
        <w:rPr>
          <w:ins w:id="96" w:author="Unknown"/>
          <w:rFonts w:ascii="Consolas" w:eastAsia="Times New Roman" w:hAnsi="Consolas" w:cs="Consolas"/>
          <w:color w:val="313131"/>
          <w:sz w:val="18"/>
          <w:szCs w:val="18"/>
        </w:rPr>
      </w:pPr>
      <w:ins w:id="97" w:author="Unknown">
        <w:r w:rsidRPr="00663C78">
          <w:rPr>
            <w:rFonts w:ascii="Consolas" w:eastAsia="Times New Roman" w:hAnsi="Consolas" w:cs="Consolas"/>
            <w:color w:val="313131"/>
            <w:sz w:val="18"/>
            <w:szCs w:val="18"/>
          </w:rPr>
          <w:t xml:space="preserve">maxTouchPoints </w:t>
        </w:r>
      </w:ins>
    </w:p>
    <w:p w:rsidR="00663C78" w:rsidRPr="00663C78" w:rsidRDefault="00663C78" w:rsidP="00663C7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ight="-450"/>
        <w:rPr>
          <w:ins w:id="98" w:author="Unknown"/>
          <w:rFonts w:ascii="Consolas" w:eastAsia="Times New Roman" w:hAnsi="Consolas" w:cs="Consolas"/>
          <w:color w:val="313131"/>
          <w:sz w:val="18"/>
          <w:szCs w:val="18"/>
        </w:rPr>
      </w:pPr>
      <w:ins w:id="99" w:author="Unknown">
        <w:r w:rsidRPr="00663C78">
          <w:rPr>
            <w:rFonts w:ascii="Consolas" w:eastAsia="Times New Roman" w:hAnsi="Consolas" w:cs="Consolas"/>
            <w:color w:val="313131"/>
            <w:sz w:val="18"/>
            <w:szCs w:val="18"/>
          </w:rPr>
          <w:t xml:space="preserve">vendorSub </w:t>
        </w:r>
      </w:ins>
    </w:p>
    <w:p w:rsidR="00663C78" w:rsidRPr="00663C78" w:rsidRDefault="00663C78" w:rsidP="00663C7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ight="-450"/>
        <w:rPr>
          <w:ins w:id="100" w:author="Unknown"/>
          <w:rFonts w:ascii="Consolas" w:eastAsia="Times New Roman" w:hAnsi="Consolas" w:cs="Consolas"/>
          <w:color w:val="313131"/>
          <w:sz w:val="18"/>
          <w:szCs w:val="18"/>
        </w:rPr>
      </w:pPr>
      <w:ins w:id="101" w:author="Unknown">
        <w:r w:rsidRPr="00663C78">
          <w:rPr>
            <w:rFonts w:ascii="Consolas" w:eastAsia="Times New Roman" w:hAnsi="Consolas" w:cs="Consolas"/>
            <w:color w:val="313131"/>
            <w:sz w:val="18"/>
            <w:szCs w:val="18"/>
          </w:rPr>
          <w:t xml:space="preserve">vendor </w:t>
        </w:r>
      </w:ins>
    </w:p>
    <w:p w:rsidR="00663C78" w:rsidRPr="00663C78" w:rsidRDefault="00663C78" w:rsidP="00663C7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ight="-450"/>
        <w:rPr>
          <w:ins w:id="102" w:author="Unknown"/>
          <w:rFonts w:ascii="Consolas" w:eastAsia="Times New Roman" w:hAnsi="Consolas" w:cs="Consolas"/>
          <w:color w:val="313131"/>
          <w:sz w:val="18"/>
          <w:szCs w:val="18"/>
        </w:rPr>
      </w:pPr>
      <w:ins w:id="103" w:author="Unknown">
        <w:r w:rsidRPr="00663C78">
          <w:rPr>
            <w:rFonts w:ascii="Consolas" w:eastAsia="Times New Roman" w:hAnsi="Consolas" w:cs="Consolas"/>
            <w:color w:val="313131"/>
            <w:sz w:val="18"/>
            <w:szCs w:val="18"/>
          </w:rPr>
          <w:t xml:space="preserve">productSub </w:t>
        </w:r>
      </w:ins>
    </w:p>
    <w:p w:rsidR="00663C78" w:rsidRPr="00663C78" w:rsidRDefault="00663C78" w:rsidP="00663C7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ight="-450"/>
        <w:rPr>
          <w:ins w:id="104" w:author="Unknown"/>
          <w:rFonts w:ascii="Consolas" w:eastAsia="Times New Roman" w:hAnsi="Consolas" w:cs="Consolas"/>
          <w:color w:val="313131"/>
          <w:sz w:val="18"/>
          <w:szCs w:val="18"/>
        </w:rPr>
      </w:pPr>
      <w:ins w:id="105" w:author="Unknown">
        <w:r w:rsidRPr="00663C78">
          <w:rPr>
            <w:rFonts w:ascii="Consolas" w:eastAsia="Times New Roman" w:hAnsi="Consolas" w:cs="Consolas"/>
            <w:color w:val="313131"/>
            <w:sz w:val="18"/>
            <w:szCs w:val="18"/>
          </w:rPr>
          <w:t xml:space="preserve">cookieEnabled </w:t>
        </w:r>
      </w:ins>
    </w:p>
    <w:p w:rsidR="00663C78" w:rsidRPr="00663C78" w:rsidRDefault="00663C78" w:rsidP="00663C7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ight="-450"/>
        <w:rPr>
          <w:ins w:id="106" w:author="Unknown"/>
          <w:rFonts w:ascii="Consolas" w:eastAsia="Times New Roman" w:hAnsi="Consolas" w:cs="Consolas"/>
          <w:color w:val="313131"/>
          <w:sz w:val="18"/>
          <w:szCs w:val="18"/>
        </w:rPr>
      </w:pPr>
      <w:ins w:id="107" w:author="Unknown">
        <w:r w:rsidRPr="00663C78">
          <w:rPr>
            <w:rFonts w:ascii="Consolas" w:eastAsia="Times New Roman" w:hAnsi="Consolas" w:cs="Consolas"/>
            <w:color w:val="313131"/>
            <w:sz w:val="18"/>
            <w:szCs w:val="18"/>
          </w:rPr>
          <w:t xml:space="preserve">mimeTypes </w:t>
        </w:r>
      </w:ins>
    </w:p>
    <w:p w:rsidR="00663C78" w:rsidRPr="00663C78" w:rsidRDefault="00663C78" w:rsidP="00663C7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ight="-450"/>
        <w:rPr>
          <w:ins w:id="108" w:author="Unknown"/>
          <w:rFonts w:ascii="Consolas" w:eastAsia="Times New Roman" w:hAnsi="Consolas" w:cs="Consolas"/>
          <w:color w:val="313131"/>
          <w:sz w:val="18"/>
          <w:szCs w:val="18"/>
        </w:rPr>
      </w:pPr>
      <w:ins w:id="109" w:author="Unknown">
        <w:r w:rsidRPr="00663C78">
          <w:rPr>
            <w:rFonts w:ascii="Consolas" w:eastAsia="Times New Roman" w:hAnsi="Consolas" w:cs="Consolas"/>
            <w:color w:val="313131"/>
            <w:sz w:val="18"/>
            <w:szCs w:val="18"/>
          </w:rPr>
          <w:t xml:space="preserve">plugins </w:t>
        </w:r>
      </w:ins>
    </w:p>
    <w:p w:rsidR="00663C78" w:rsidRPr="00663C78" w:rsidRDefault="00663C78" w:rsidP="00663C7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ight="-450"/>
        <w:rPr>
          <w:ins w:id="110" w:author="Unknown"/>
          <w:rFonts w:ascii="Consolas" w:eastAsia="Times New Roman" w:hAnsi="Consolas" w:cs="Consolas"/>
          <w:color w:val="313131"/>
          <w:sz w:val="18"/>
          <w:szCs w:val="18"/>
        </w:rPr>
      </w:pPr>
      <w:ins w:id="111" w:author="Unknown">
        <w:r w:rsidRPr="00663C78">
          <w:rPr>
            <w:rFonts w:ascii="Consolas" w:eastAsia="Times New Roman" w:hAnsi="Consolas" w:cs="Consolas"/>
            <w:color w:val="313131"/>
            <w:sz w:val="18"/>
            <w:szCs w:val="18"/>
          </w:rPr>
          <w:t xml:space="preserve">javaEnabled </w:t>
        </w:r>
      </w:ins>
    </w:p>
    <w:p w:rsidR="00663C78" w:rsidRPr="00663C78" w:rsidRDefault="00663C78" w:rsidP="00663C7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ight="-450"/>
        <w:rPr>
          <w:ins w:id="112" w:author="Unknown"/>
          <w:rFonts w:ascii="Consolas" w:eastAsia="Times New Roman" w:hAnsi="Consolas" w:cs="Consolas"/>
          <w:color w:val="313131"/>
          <w:sz w:val="18"/>
          <w:szCs w:val="18"/>
        </w:rPr>
      </w:pPr>
      <w:ins w:id="113" w:author="Unknown">
        <w:r w:rsidRPr="00663C78">
          <w:rPr>
            <w:rFonts w:ascii="Consolas" w:eastAsia="Times New Roman" w:hAnsi="Consolas" w:cs="Consolas"/>
            <w:color w:val="313131"/>
            <w:sz w:val="18"/>
            <w:szCs w:val="18"/>
          </w:rPr>
          <w:t xml:space="preserve">getStorageUpdates </w:t>
        </w:r>
      </w:ins>
    </w:p>
    <w:p w:rsidR="00663C78" w:rsidRPr="00663C78" w:rsidRDefault="00663C78" w:rsidP="00663C7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ight="-450"/>
        <w:rPr>
          <w:ins w:id="114" w:author="Unknown"/>
          <w:rFonts w:ascii="Consolas" w:eastAsia="Times New Roman" w:hAnsi="Consolas" w:cs="Consolas"/>
          <w:color w:val="313131"/>
          <w:sz w:val="18"/>
          <w:szCs w:val="18"/>
        </w:rPr>
      </w:pPr>
      <w:ins w:id="115" w:author="Unknown">
        <w:r w:rsidRPr="00663C78">
          <w:rPr>
            <w:rFonts w:ascii="Consolas" w:eastAsia="Times New Roman" w:hAnsi="Consolas" w:cs="Consolas"/>
            <w:color w:val="313131"/>
            <w:sz w:val="18"/>
            <w:szCs w:val="18"/>
          </w:rPr>
          <w:t xml:space="preserve">getGamepads </w:t>
        </w:r>
      </w:ins>
    </w:p>
    <w:p w:rsidR="00663C78" w:rsidRPr="00663C78" w:rsidRDefault="00663C78" w:rsidP="00663C7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ight="-450"/>
        <w:rPr>
          <w:ins w:id="116" w:author="Unknown"/>
          <w:rFonts w:ascii="Consolas" w:eastAsia="Times New Roman" w:hAnsi="Consolas" w:cs="Consolas"/>
          <w:color w:val="313131"/>
          <w:sz w:val="18"/>
          <w:szCs w:val="18"/>
        </w:rPr>
      </w:pPr>
      <w:ins w:id="117" w:author="Unknown">
        <w:r w:rsidRPr="00663C78">
          <w:rPr>
            <w:rFonts w:ascii="Consolas" w:eastAsia="Times New Roman" w:hAnsi="Consolas" w:cs="Consolas"/>
            <w:color w:val="313131"/>
            <w:sz w:val="18"/>
            <w:szCs w:val="18"/>
          </w:rPr>
          <w:t xml:space="preserve">webkitGetUserMedia </w:t>
        </w:r>
      </w:ins>
    </w:p>
    <w:p w:rsidR="00663C78" w:rsidRPr="00663C78" w:rsidRDefault="00663C78" w:rsidP="00663C7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ight="-450"/>
        <w:rPr>
          <w:ins w:id="118" w:author="Unknown"/>
          <w:rFonts w:ascii="Consolas" w:eastAsia="Times New Roman" w:hAnsi="Consolas" w:cs="Consolas"/>
          <w:color w:val="313131"/>
          <w:sz w:val="18"/>
          <w:szCs w:val="18"/>
        </w:rPr>
      </w:pPr>
      <w:ins w:id="119" w:author="Unknown">
        <w:r w:rsidRPr="00663C78">
          <w:rPr>
            <w:rFonts w:ascii="Consolas" w:eastAsia="Times New Roman" w:hAnsi="Consolas" w:cs="Consolas"/>
            <w:color w:val="313131"/>
            <w:sz w:val="18"/>
            <w:szCs w:val="18"/>
          </w:rPr>
          <w:t xml:space="preserve">vibrate </w:t>
        </w:r>
      </w:ins>
    </w:p>
    <w:p w:rsidR="00663C78" w:rsidRPr="00663C78" w:rsidRDefault="00663C78" w:rsidP="00663C7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ight="-450"/>
        <w:rPr>
          <w:ins w:id="120" w:author="Unknown"/>
          <w:rFonts w:ascii="Consolas" w:eastAsia="Times New Roman" w:hAnsi="Consolas" w:cs="Consolas"/>
          <w:color w:val="313131"/>
          <w:sz w:val="18"/>
          <w:szCs w:val="18"/>
        </w:rPr>
      </w:pPr>
      <w:ins w:id="121" w:author="Unknown">
        <w:r w:rsidRPr="00663C78">
          <w:rPr>
            <w:rFonts w:ascii="Consolas" w:eastAsia="Times New Roman" w:hAnsi="Consolas" w:cs="Consolas"/>
            <w:color w:val="313131"/>
            <w:sz w:val="18"/>
            <w:szCs w:val="18"/>
          </w:rPr>
          <w:t xml:space="preserve">getBattery </w:t>
        </w:r>
      </w:ins>
    </w:p>
    <w:p w:rsidR="00663C78" w:rsidRPr="00663C78" w:rsidRDefault="00663C78" w:rsidP="00663C7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ight="-450"/>
        <w:rPr>
          <w:ins w:id="122" w:author="Unknown"/>
          <w:rFonts w:ascii="Consolas" w:eastAsia="Times New Roman" w:hAnsi="Consolas" w:cs="Consolas"/>
          <w:color w:val="313131"/>
          <w:sz w:val="18"/>
          <w:szCs w:val="18"/>
        </w:rPr>
      </w:pPr>
      <w:ins w:id="123" w:author="Unknown">
        <w:r w:rsidRPr="00663C78">
          <w:rPr>
            <w:rFonts w:ascii="Consolas" w:eastAsia="Times New Roman" w:hAnsi="Consolas" w:cs="Consolas"/>
            <w:color w:val="313131"/>
            <w:sz w:val="18"/>
            <w:szCs w:val="18"/>
          </w:rPr>
          <w:t xml:space="preserve">sendBeacon </w:t>
        </w:r>
      </w:ins>
    </w:p>
    <w:p w:rsidR="00663C78" w:rsidRPr="00663C78" w:rsidRDefault="00663C78" w:rsidP="00663C7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ight="-450"/>
        <w:rPr>
          <w:ins w:id="124" w:author="Unknown"/>
          <w:rFonts w:ascii="Consolas" w:eastAsia="Times New Roman" w:hAnsi="Consolas" w:cs="Consolas"/>
          <w:color w:val="313131"/>
          <w:sz w:val="18"/>
          <w:szCs w:val="18"/>
        </w:rPr>
      </w:pPr>
      <w:ins w:id="125" w:author="Unknown">
        <w:r w:rsidRPr="00663C78">
          <w:rPr>
            <w:rFonts w:ascii="Consolas" w:eastAsia="Times New Roman" w:hAnsi="Consolas" w:cs="Consolas"/>
            <w:color w:val="313131"/>
            <w:sz w:val="18"/>
            <w:szCs w:val="18"/>
          </w:rPr>
          <w:t xml:space="preserve">registerProtocolHandler </w:t>
        </w:r>
      </w:ins>
    </w:p>
    <w:p w:rsidR="00663C78" w:rsidRPr="00663C78" w:rsidRDefault="00663C78" w:rsidP="00663C7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ight="-450"/>
        <w:rPr>
          <w:ins w:id="126" w:author="Unknown"/>
          <w:rFonts w:ascii="Consolas" w:eastAsia="Times New Roman" w:hAnsi="Consolas" w:cs="Consolas"/>
          <w:color w:val="313131"/>
          <w:sz w:val="18"/>
          <w:szCs w:val="18"/>
        </w:rPr>
      </w:pPr>
      <w:ins w:id="127" w:author="Unknown">
        <w:r w:rsidRPr="00663C78">
          <w:rPr>
            <w:rFonts w:ascii="Consolas" w:eastAsia="Times New Roman" w:hAnsi="Consolas" w:cs="Consolas"/>
            <w:color w:val="313131"/>
            <w:sz w:val="18"/>
            <w:szCs w:val="18"/>
          </w:rPr>
          <w:t xml:space="preserve">unregisterProtocolHandler </w:t>
        </w:r>
      </w:ins>
    </w:p>
    <w:p w:rsidR="00663C78" w:rsidRPr="00663C78" w:rsidRDefault="00663C78" w:rsidP="00663C7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ight="-450"/>
        <w:rPr>
          <w:ins w:id="128" w:author="Unknown"/>
          <w:rFonts w:ascii="Consolas" w:eastAsia="Times New Roman" w:hAnsi="Consolas" w:cs="Consolas"/>
          <w:color w:val="313131"/>
          <w:sz w:val="18"/>
          <w:szCs w:val="18"/>
        </w:rPr>
      </w:pPr>
      <w:ins w:id="129" w:author="Unknown">
        <w:r w:rsidRPr="00663C78">
          <w:rPr>
            <w:rFonts w:ascii="Consolas" w:eastAsia="Times New Roman" w:hAnsi="Consolas" w:cs="Consolas"/>
            <w:color w:val="313131"/>
            <w:sz w:val="18"/>
            <w:szCs w:val="18"/>
          </w:rPr>
          <w:t>Exiting from the loop!</w:t>
        </w:r>
      </w:ins>
    </w:p>
    <w:p w:rsidR="00663C78" w:rsidRPr="00663C78" w:rsidRDefault="00663C78" w:rsidP="00663C7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ight="-450"/>
        <w:rPr>
          <w:ins w:id="130" w:author="Unknown"/>
          <w:rFonts w:ascii="Consolas" w:eastAsia="Times New Roman" w:hAnsi="Consolas" w:cs="Consolas"/>
          <w:color w:val="313131"/>
          <w:sz w:val="18"/>
          <w:szCs w:val="18"/>
        </w:rPr>
      </w:pPr>
      <w:ins w:id="131" w:author="Unknown">
        <w:r w:rsidRPr="00663C78">
          <w:rPr>
            <w:rFonts w:ascii="Consolas" w:eastAsia="Times New Roman" w:hAnsi="Consolas" w:cs="Consolas"/>
            <w:color w:val="313131"/>
            <w:sz w:val="18"/>
            <w:szCs w:val="18"/>
          </w:rPr>
          <w:t>Set the variable to different object and then try...</w:t>
        </w:r>
      </w:ins>
    </w:p>
    <w:p w:rsidR="00663C78" w:rsidRPr="00663C78" w:rsidRDefault="00663C78" w:rsidP="00663C78">
      <w:pPr>
        <w:shd w:val="clear" w:color="auto" w:fill="FFFFFF"/>
        <w:spacing w:before="105" w:after="105" w:line="330" w:lineRule="atLeast"/>
        <w:ind w:left="-450" w:right="-450"/>
        <w:rPr>
          <w:ins w:id="132" w:author="Unknown"/>
          <w:rFonts w:ascii="Arial" w:eastAsia="Times New Roman" w:hAnsi="Arial" w:cs="Arial"/>
          <w:color w:val="313131"/>
          <w:sz w:val="21"/>
          <w:szCs w:val="21"/>
        </w:rPr>
      </w:pPr>
      <w:ins w:id="133" w:author="Unknown">
        <w:r w:rsidRPr="00663C78">
          <w:rPr>
            <w:rFonts w:ascii="Arial" w:eastAsia="Times New Roman" w:hAnsi="Arial" w:cs="Arial"/>
            <w:color w:val="313131"/>
            <w:sz w:val="21"/>
            <w:szCs w:val="21"/>
          </w:rPr>
          <w:pict>
            <v:rect id="_x0000_i1030" style="width:0;height:0" o:hralign="center" o:hrstd="t" o:hr="t" fillcolor="#a0a0a0" stroked="f"/>
          </w:pict>
        </w:r>
      </w:ins>
    </w:p>
    <w:p w:rsidR="00663C78" w:rsidRPr="00663C78" w:rsidRDefault="00663C78" w:rsidP="00663C78">
      <w:pPr>
        <w:shd w:val="clear" w:color="auto" w:fill="FFFFFF"/>
        <w:spacing w:before="105" w:after="105" w:line="330" w:lineRule="atLeast"/>
        <w:ind w:left="-450" w:right="-450"/>
        <w:jc w:val="center"/>
        <w:rPr>
          <w:ins w:id="134" w:author="Unknown"/>
          <w:rFonts w:ascii="Arial" w:eastAsia="Times New Roman" w:hAnsi="Arial" w:cs="Arial"/>
          <w:color w:val="313131"/>
          <w:sz w:val="21"/>
          <w:szCs w:val="21"/>
        </w:rPr>
      </w:pPr>
      <w:ins w:id="135" w:author="Unknown">
        <w:r w:rsidRPr="00663C78">
          <w:rPr>
            <w:rFonts w:ascii="Arial" w:eastAsia="Times New Roman" w:hAnsi="Arial" w:cs="Arial"/>
            <w:color w:val="313131"/>
            <w:sz w:val="21"/>
            <w:szCs w:val="21"/>
          </w:rPr>
          <w:fldChar w:fldCharType="begin"/>
        </w:r>
        <w:r w:rsidRPr="00663C78">
          <w:rPr>
            <w:rFonts w:ascii="Arial" w:eastAsia="Times New Roman" w:hAnsi="Arial" w:cs="Arial"/>
            <w:color w:val="313131"/>
            <w:sz w:val="21"/>
            <w:szCs w:val="21"/>
          </w:rPr>
          <w:instrText xml:space="preserve"> HYPERLINK "http://www.tutorialspoint.com/javascript/javascript_for_loop.htm" </w:instrText>
        </w:r>
        <w:r w:rsidRPr="00663C78">
          <w:rPr>
            <w:rFonts w:ascii="Arial" w:eastAsia="Times New Roman" w:hAnsi="Arial" w:cs="Arial"/>
            <w:color w:val="313131"/>
            <w:sz w:val="21"/>
            <w:szCs w:val="21"/>
          </w:rPr>
          <w:fldChar w:fldCharType="separate"/>
        </w:r>
        <w:r w:rsidRPr="00663C78">
          <w:rPr>
            <w:rFonts w:ascii="Arial" w:eastAsia="Times New Roman" w:hAnsi="Arial" w:cs="Arial"/>
            <w:color w:val="000000"/>
            <w:sz w:val="23"/>
            <w:szCs w:val="23"/>
          </w:rPr>
          <w:t> </w:t>
        </w:r>
        <w:r w:rsidRPr="00663C78">
          <w:rPr>
            <w:rFonts w:ascii="Arial" w:eastAsia="Times New Roman" w:hAnsi="Arial" w:cs="Arial"/>
            <w:color w:val="000000"/>
            <w:sz w:val="23"/>
            <w:szCs w:val="23"/>
            <w:u w:val="single"/>
          </w:rPr>
          <w:t>Previous Page</w:t>
        </w:r>
        <w:r w:rsidRPr="00663C78">
          <w:rPr>
            <w:rFonts w:ascii="Arial" w:eastAsia="Times New Roman" w:hAnsi="Arial" w:cs="Arial"/>
            <w:color w:val="313131"/>
            <w:sz w:val="21"/>
            <w:szCs w:val="21"/>
          </w:rPr>
          <w:fldChar w:fldCharType="end"/>
        </w:r>
      </w:ins>
    </w:p>
    <w:p w:rsidR="00663C78" w:rsidRPr="00663C78" w:rsidRDefault="00663C78" w:rsidP="00663C78">
      <w:pPr>
        <w:spacing w:before="105" w:after="105" w:line="330" w:lineRule="atLeast"/>
        <w:ind w:left="-450" w:right="-450"/>
        <w:jc w:val="center"/>
        <w:rPr>
          <w:ins w:id="136" w:author="Unknown"/>
          <w:rFonts w:ascii="Arial" w:eastAsia="Times New Roman" w:hAnsi="Arial" w:cs="Arial"/>
          <w:color w:val="313131"/>
          <w:sz w:val="21"/>
          <w:szCs w:val="21"/>
        </w:rPr>
      </w:pPr>
      <w:ins w:id="137" w:author="Unknown">
        <w:r w:rsidRPr="00663C78">
          <w:rPr>
            <w:rFonts w:ascii="Arial" w:eastAsia="Times New Roman" w:hAnsi="Arial" w:cs="Arial"/>
            <w:color w:val="313131"/>
            <w:sz w:val="21"/>
            <w:szCs w:val="21"/>
          </w:rPr>
          <w:fldChar w:fldCharType="begin"/>
        </w:r>
        <w:r w:rsidRPr="00663C78">
          <w:rPr>
            <w:rFonts w:ascii="Arial" w:eastAsia="Times New Roman" w:hAnsi="Arial" w:cs="Arial"/>
            <w:color w:val="313131"/>
            <w:sz w:val="21"/>
            <w:szCs w:val="21"/>
          </w:rPr>
          <w:instrText xml:space="preserve"> HYPERLINK "http://www.tutorialspoint.com/cgi-bin/printpage.cgi" \t "_blank" </w:instrText>
        </w:r>
        <w:r w:rsidRPr="00663C78">
          <w:rPr>
            <w:rFonts w:ascii="Arial" w:eastAsia="Times New Roman" w:hAnsi="Arial" w:cs="Arial"/>
            <w:color w:val="313131"/>
            <w:sz w:val="21"/>
            <w:szCs w:val="21"/>
          </w:rPr>
          <w:fldChar w:fldCharType="separate"/>
        </w:r>
        <w:r w:rsidRPr="00663C78">
          <w:rPr>
            <w:rFonts w:ascii="Arial" w:eastAsia="Times New Roman" w:hAnsi="Arial" w:cs="Arial"/>
            <w:color w:val="000000"/>
            <w:sz w:val="23"/>
            <w:szCs w:val="23"/>
          </w:rPr>
          <w:t> </w:t>
        </w:r>
        <w:r w:rsidRPr="00663C78">
          <w:rPr>
            <w:rFonts w:ascii="Arial" w:eastAsia="Times New Roman" w:hAnsi="Arial" w:cs="Arial"/>
            <w:color w:val="000000"/>
            <w:sz w:val="23"/>
            <w:szCs w:val="23"/>
            <w:u w:val="single"/>
          </w:rPr>
          <w:t>Print</w:t>
        </w:r>
        <w:r w:rsidRPr="00663C78">
          <w:rPr>
            <w:rFonts w:ascii="Arial" w:eastAsia="Times New Roman" w:hAnsi="Arial" w:cs="Arial"/>
            <w:color w:val="313131"/>
            <w:sz w:val="21"/>
            <w:szCs w:val="21"/>
          </w:rPr>
          <w:fldChar w:fldCharType="end"/>
        </w:r>
      </w:ins>
    </w:p>
    <w:p w:rsidR="00663C78" w:rsidRPr="00663C78" w:rsidRDefault="00663C78" w:rsidP="00663C78">
      <w:pPr>
        <w:spacing w:before="105" w:after="105" w:line="330" w:lineRule="atLeast"/>
        <w:ind w:left="-450" w:right="-450"/>
        <w:jc w:val="center"/>
        <w:rPr>
          <w:ins w:id="138" w:author="Unknown"/>
          <w:rFonts w:ascii="Arial" w:eastAsia="Times New Roman" w:hAnsi="Arial" w:cs="Arial"/>
          <w:color w:val="313131"/>
          <w:sz w:val="21"/>
          <w:szCs w:val="21"/>
        </w:rPr>
      </w:pPr>
      <w:ins w:id="139" w:author="Unknown">
        <w:r w:rsidRPr="00663C78">
          <w:rPr>
            <w:rFonts w:ascii="Arial" w:eastAsia="Times New Roman" w:hAnsi="Arial" w:cs="Arial"/>
            <w:color w:val="313131"/>
            <w:sz w:val="21"/>
            <w:szCs w:val="21"/>
          </w:rPr>
          <w:fldChar w:fldCharType="begin"/>
        </w:r>
        <w:r w:rsidRPr="00663C78">
          <w:rPr>
            <w:rFonts w:ascii="Arial" w:eastAsia="Times New Roman" w:hAnsi="Arial" w:cs="Arial"/>
            <w:color w:val="313131"/>
            <w:sz w:val="21"/>
            <w:szCs w:val="21"/>
          </w:rPr>
          <w:instrText xml:space="preserve"> HYPERLINK "http://www.tutorialspoint.com/javascript/pdf/javascript_forin_loop.pdf" \o "JavaScript for...in loops" \t "_blank" </w:instrText>
        </w:r>
        <w:r w:rsidRPr="00663C78">
          <w:rPr>
            <w:rFonts w:ascii="Arial" w:eastAsia="Times New Roman" w:hAnsi="Arial" w:cs="Arial"/>
            <w:color w:val="313131"/>
            <w:sz w:val="21"/>
            <w:szCs w:val="21"/>
          </w:rPr>
          <w:fldChar w:fldCharType="separate"/>
        </w:r>
        <w:r w:rsidRPr="00663C78">
          <w:rPr>
            <w:rFonts w:ascii="Arial" w:eastAsia="Times New Roman" w:hAnsi="Arial" w:cs="Arial"/>
            <w:color w:val="000000"/>
            <w:sz w:val="23"/>
            <w:szCs w:val="23"/>
          </w:rPr>
          <w:t> </w:t>
        </w:r>
        <w:r w:rsidRPr="00663C78">
          <w:rPr>
            <w:rFonts w:ascii="Arial" w:eastAsia="Times New Roman" w:hAnsi="Arial" w:cs="Arial"/>
            <w:color w:val="000000"/>
            <w:sz w:val="23"/>
            <w:szCs w:val="23"/>
            <w:u w:val="single"/>
          </w:rPr>
          <w:t>PDF</w:t>
        </w:r>
        <w:r w:rsidRPr="00663C78">
          <w:rPr>
            <w:rFonts w:ascii="Arial" w:eastAsia="Times New Roman" w:hAnsi="Arial" w:cs="Arial"/>
            <w:color w:val="313131"/>
            <w:sz w:val="21"/>
            <w:szCs w:val="21"/>
          </w:rPr>
          <w:fldChar w:fldCharType="end"/>
        </w:r>
      </w:ins>
    </w:p>
    <w:p w:rsidR="00663C78" w:rsidRPr="00663C78" w:rsidRDefault="00663C78" w:rsidP="00663C78">
      <w:pPr>
        <w:shd w:val="clear" w:color="auto" w:fill="FFFFFF"/>
        <w:spacing w:before="105" w:after="105" w:line="330" w:lineRule="atLeast"/>
        <w:ind w:left="-450" w:right="-450"/>
        <w:jc w:val="center"/>
        <w:rPr>
          <w:ins w:id="140" w:author="Unknown"/>
          <w:rFonts w:ascii="Arial" w:eastAsia="Times New Roman" w:hAnsi="Arial" w:cs="Arial"/>
          <w:color w:val="313131"/>
          <w:sz w:val="21"/>
          <w:szCs w:val="21"/>
        </w:rPr>
      </w:pPr>
      <w:ins w:id="141" w:author="Unknown">
        <w:r w:rsidRPr="00663C78">
          <w:rPr>
            <w:rFonts w:ascii="Arial" w:eastAsia="Times New Roman" w:hAnsi="Arial" w:cs="Arial"/>
            <w:color w:val="313131"/>
            <w:sz w:val="21"/>
            <w:szCs w:val="21"/>
          </w:rPr>
          <w:fldChar w:fldCharType="begin"/>
        </w:r>
        <w:r w:rsidRPr="00663C78">
          <w:rPr>
            <w:rFonts w:ascii="Arial" w:eastAsia="Times New Roman" w:hAnsi="Arial" w:cs="Arial"/>
            <w:color w:val="313131"/>
            <w:sz w:val="21"/>
            <w:szCs w:val="21"/>
          </w:rPr>
          <w:instrText xml:space="preserve"> HYPERLINK "http://www.tutorialspoint.com/javascript/javascript_loop_control.htm" </w:instrText>
        </w:r>
        <w:r w:rsidRPr="00663C78">
          <w:rPr>
            <w:rFonts w:ascii="Arial" w:eastAsia="Times New Roman" w:hAnsi="Arial" w:cs="Arial"/>
            <w:color w:val="313131"/>
            <w:sz w:val="21"/>
            <w:szCs w:val="21"/>
          </w:rPr>
          <w:fldChar w:fldCharType="separate"/>
        </w:r>
        <w:r w:rsidRPr="00663C78">
          <w:rPr>
            <w:rFonts w:ascii="Arial" w:eastAsia="Times New Roman" w:hAnsi="Arial" w:cs="Arial"/>
            <w:color w:val="000000"/>
            <w:sz w:val="23"/>
            <w:szCs w:val="23"/>
            <w:u w:val="single"/>
          </w:rPr>
          <w:t>Next Page</w:t>
        </w:r>
        <w:r w:rsidRPr="00663C78">
          <w:rPr>
            <w:rFonts w:ascii="Arial" w:eastAsia="Times New Roman" w:hAnsi="Arial" w:cs="Arial"/>
            <w:color w:val="000000"/>
            <w:sz w:val="23"/>
            <w:szCs w:val="23"/>
          </w:rPr>
          <w:t> </w:t>
        </w:r>
        <w:r w:rsidRPr="00663C78">
          <w:rPr>
            <w:rFonts w:ascii="Arial" w:eastAsia="Times New Roman" w:hAnsi="Arial" w:cs="Arial"/>
            <w:color w:val="000000"/>
            <w:sz w:val="23"/>
            <w:szCs w:val="23"/>
            <w:u w:val="single"/>
          </w:rPr>
          <w:t> </w:t>
        </w:r>
        <w:r w:rsidRPr="00663C78">
          <w:rPr>
            <w:rFonts w:ascii="Arial" w:eastAsia="Times New Roman" w:hAnsi="Arial" w:cs="Arial"/>
            <w:color w:val="313131"/>
            <w:sz w:val="21"/>
            <w:szCs w:val="21"/>
          </w:rPr>
          <w:fldChar w:fldCharType="end"/>
        </w:r>
      </w:ins>
    </w:p>
    <w:p w:rsidR="00663C78" w:rsidRPr="00663C78" w:rsidRDefault="00663C78" w:rsidP="00663C78">
      <w:pPr>
        <w:shd w:val="clear" w:color="auto" w:fill="FFFFFF"/>
        <w:spacing w:before="105" w:after="105" w:line="330" w:lineRule="atLeast"/>
        <w:ind w:left="-450" w:right="-450"/>
        <w:rPr>
          <w:ins w:id="142" w:author="Unknown"/>
          <w:rFonts w:ascii="Arial" w:eastAsia="Times New Roman" w:hAnsi="Arial" w:cs="Arial"/>
          <w:color w:val="313131"/>
          <w:sz w:val="21"/>
          <w:szCs w:val="21"/>
        </w:rPr>
      </w:pPr>
      <w:ins w:id="143" w:author="Unknown">
        <w:r w:rsidRPr="00663C78">
          <w:rPr>
            <w:rFonts w:ascii="Arial" w:eastAsia="Times New Roman" w:hAnsi="Arial" w:cs="Arial"/>
            <w:color w:val="313131"/>
            <w:sz w:val="21"/>
            <w:szCs w:val="21"/>
          </w:rPr>
          <w:pict>
            <v:rect id="_x0000_i1031" style="width:0;height:0" o:hralign="center" o:hrstd="t" o:hr="t" fillcolor="#a0a0a0" stroked="f"/>
          </w:pict>
        </w:r>
      </w:ins>
    </w:p>
    <w:p w:rsidR="00663C78" w:rsidRPr="00663C78" w:rsidRDefault="00663C78" w:rsidP="00663C78">
      <w:pPr>
        <w:shd w:val="clear" w:color="auto" w:fill="FFFFFF"/>
        <w:spacing w:before="105" w:after="105" w:line="330" w:lineRule="atLeast"/>
        <w:ind w:left="-450" w:right="-450"/>
        <w:jc w:val="center"/>
        <w:rPr>
          <w:ins w:id="144" w:author="Unknown"/>
          <w:rFonts w:ascii="Arial" w:eastAsia="Times New Roman" w:hAnsi="Arial" w:cs="Arial"/>
          <w:color w:val="313131"/>
          <w:sz w:val="21"/>
          <w:szCs w:val="21"/>
        </w:rPr>
      </w:pPr>
      <w:ins w:id="145" w:author="Unknown">
        <w:r w:rsidRPr="00663C78">
          <w:rPr>
            <w:rFonts w:ascii="Arial" w:eastAsia="Times New Roman" w:hAnsi="Arial" w:cs="Arial"/>
            <w:color w:val="313131"/>
            <w:sz w:val="21"/>
            <w:szCs w:val="21"/>
          </w:rPr>
          <w:t>Advertisements</w:t>
        </w:r>
      </w:ins>
    </w:p>
    <w:p w:rsidR="00663C78" w:rsidRPr="00663C78" w:rsidRDefault="00663C78" w:rsidP="00663C78">
      <w:pPr>
        <w:spacing w:after="75" w:line="330" w:lineRule="atLeast"/>
        <w:ind w:left="-675" w:right="-675"/>
        <w:rPr>
          <w:ins w:id="146" w:author="Unknown"/>
          <w:rFonts w:ascii="Arial" w:eastAsia="Times New Roman" w:hAnsi="Arial" w:cs="Arial"/>
          <w:color w:val="313131"/>
          <w:sz w:val="20"/>
          <w:szCs w:val="20"/>
        </w:rPr>
      </w:pPr>
      <w:ins w:id="147" w:author="Unknown">
        <w:r w:rsidRPr="00663C78">
          <w:rPr>
            <w:rFonts w:ascii="Arial" w:eastAsia="Times New Roman" w:hAnsi="Arial" w:cs="Arial"/>
            <w:color w:val="313131"/>
            <w:sz w:val="20"/>
            <w:szCs w:val="20"/>
          </w:rPr>
          <w:fldChar w:fldCharType="begin"/>
        </w:r>
        <w:r w:rsidRPr="00663C78">
          <w:rPr>
            <w:rFonts w:ascii="Arial" w:eastAsia="Times New Roman" w:hAnsi="Arial" w:cs="Arial"/>
            <w:color w:val="313131"/>
            <w:sz w:val="20"/>
            <w:szCs w:val="20"/>
          </w:rPr>
          <w:instrText xml:space="preserve"> HYPERLINK "javascript:void(0)" </w:instrText>
        </w:r>
        <w:r w:rsidRPr="00663C78">
          <w:rPr>
            <w:rFonts w:ascii="Arial" w:eastAsia="Times New Roman" w:hAnsi="Arial" w:cs="Arial"/>
            <w:color w:val="313131"/>
            <w:sz w:val="20"/>
            <w:szCs w:val="20"/>
          </w:rPr>
          <w:fldChar w:fldCharType="separate"/>
        </w:r>
      </w:ins>
      <w:r>
        <w:rPr>
          <w:rFonts w:ascii="Arial" w:eastAsia="Times New Roman" w:hAnsi="Arial" w:cs="Arial"/>
          <w:noProof/>
          <w:color w:val="000000"/>
          <w:sz w:val="20"/>
          <w:szCs w:val="20"/>
        </w:rPr>
        <w:drawing>
          <wp:inline distT="0" distB="0" distL="0" distR="0">
            <wp:extent cx="438150" cy="438150"/>
            <wp:effectExtent l="0" t="0" r="0" b="0"/>
            <wp:docPr id="7" name="Picture 7" descr="im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ins w:id="148" w:author="Unknown">
        <w:r w:rsidRPr="00663C78">
          <w:rPr>
            <w:rFonts w:ascii="Arial" w:eastAsia="Times New Roman" w:hAnsi="Arial" w:cs="Arial"/>
            <w:color w:val="000000"/>
            <w:sz w:val="20"/>
            <w:szCs w:val="20"/>
          </w:rPr>
          <w:t> </w:t>
        </w:r>
        <w:r w:rsidRPr="00663C78">
          <w:rPr>
            <w:rFonts w:ascii="Arial" w:eastAsia="Times New Roman" w:hAnsi="Arial" w:cs="Arial"/>
            <w:color w:val="313131"/>
            <w:sz w:val="20"/>
            <w:szCs w:val="20"/>
          </w:rPr>
          <w:fldChar w:fldCharType="end"/>
        </w:r>
        <w:r w:rsidRPr="00663C78">
          <w:rPr>
            <w:rFonts w:ascii="Arial" w:eastAsia="Times New Roman" w:hAnsi="Arial" w:cs="Arial"/>
            <w:color w:val="313131"/>
            <w:sz w:val="20"/>
            <w:szCs w:val="20"/>
          </w:rPr>
          <w:fldChar w:fldCharType="begin"/>
        </w:r>
        <w:r w:rsidRPr="00663C78">
          <w:rPr>
            <w:rFonts w:ascii="Arial" w:eastAsia="Times New Roman" w:hAnsi="Arial" w:cs="Arial"/>
            <w:color w:val="313131"/>
            <w:sz w:val="20"/>
            <w:szCs w:val="20"/>
          </w:rPr>
          <w:instrText xml:space="preserve"> HYPERLINK "javascript:void(0)" </w:instrText>
        </w:r>
        <w:r w:rsidRPr="00663C78">
          <w:rPr>
            <w:rFonts w:ascii="Arial" w:eastAsia="Times New Roman" w:hAnsi="Arial" w:cs="Arial"/>
            <w:color w:val="313131"/>
            <w:sz w:val="20"/>
            <w:szCs w:val="20"/>
          </w:rPr>
          <w:fldChar w:fldCharType="separate"/>
        </w:r>
      </w:ins>
      <w:r>
        <w:rPr>
          <w:rFonts w:ascii="Arial" w:eastAsia="Times New Roman" w:hAnsi="Arial" w:cs="Arial"/>
          <w:noProof/>
          <w:color w:val="000000"/>
          <w:sz w:val="20"/>
          <w:szCs w:val="20"/>
        </w:rPr>
        <w:drawing>
          <wp:inline distT="0" distB="0" distL="0" distR="0">
            <wp:extent cx="438150" cy="438150"/>
            <wp:effectExtent l="0" t="0" r="0" b="0"/>
            <wp:docPr id="6" name="Picture 6" descr="im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
                      <a:hlinkClick r:id="rId65"/>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ins w:id="149" w:author="Unknown">
        <w:r w:rsidRPr="00663C78">
          <w:rPr>
            <w:rFonts w:ascii="Arial" w:eastAsia="Times New Roman" w:hAnsi="Arial" w:cs="Arial"/>
            <w:color w:val="000000"/>
            <w:sz w:val="20"/>
            <w:szCs w:val="20"/>
          </w:rPr>
          <w:t> </w:t>
        </w:r>
        <w:r w:rsidRPr="00663C78">
          <w:rPr>
            <w:rFonts w:ascii="Arial" w:eastAsia="Times New Roman" w:hAnsi="Arial" w:cs="Arial"/>
            <w:color w:val="313131"/>
            <w:sz w:val="20"/>
            <w:szCs w:val="20"/>
          </w:rPr>
          <w:fldChar w:fldCharType="end"/>
        </w:r>
        <w:r w:rsidRPr="00663C78">
          <w:rPr>
            <w:rFonts w:ascii="Arial" w:eastAsia="Times New Roman" w:hAnsi="Arial" w:cs="Arial"/>
            <w:color w:val="313131"/>
            <w:sz w:val="20"/>
            <w:szCs w:val="20"/>
          </w:rPr>
          <w:fldChar w:fldCharType="begin"/>
        </w:r>
        <w:r w:rsidRPr="00663C78">
          <w:rPr>
            <w:rFonts w:ascii="Arial" w:eastAsia="Times New Roman" w:hAnsi="Arial" w:cs="Arial"/>
            <w:color w:val="313131"/>
            <w:sz w:val="20"/>
            <w:szCs w:val="20"/>
          </w:rPr>
          <w:instrText xml:space="preserve"> HYPERLINK "javascript:void(0)" </w:instrText>
        </w:r>
        <w:r w:rsidRPr="00663C78">
          <w:rPr>
            <w:rFonts w:ascii="Arial" w:eastAsia="Times New Roman" w:hAnsi="Arial" w:cs="Arial"/>
            <w:color w:val="313131"/>
            <w:sz w:val="20"/>
            <w:szCs w:val="20"/>
          </w:rPr>
          <w:fldChar w:fldCharType="separate"/>
        </w:r>
      </w:ins>
      <w:r>
        <w:rPr>
          <w:rFonts w:ascii="Arial" w:eastAsia="Times New Roman" w:hAnsi="Arial" w:cs="Arial"/>
          <w:noProof/>
          <w:color w:val="000000"/>
          <w:sz w:val="20"/>
          <w:szCs w:val="20"/>
        </w:rPr>
        <w:drawing>
          <wp:inline distT="0" distB="0" distL="0" distR="0">
            <wp:extent cx="438150" cy="438150"/>
            <wp:effectExtent l="0" t="0" r="0" b="0"/>
            <wp:docPr id="5" name="Picture 5" descr="im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
                      <a:hlinkClick r:id="rId65"/>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ins w:id="150" w:author="Unknown">
        <w:r w:rsidRPr="00663C78">
          <w:rPr>
            <w:rFonts w:ascii="Arial" w:eastAsia="Times New Roman" w:hAnsi="Arial" w:cs="Arial"/>
            <w:color w:val="000000"/>
            <w:sz w:val="20"/>
            <w:szCs w:val="20"/>
          </w:rPr>
          <w:t> </w:t>
        </w:r>
        <w:r w:rsidRPr="00663C78">
          <w:rPr>
            <w:rFonts w:ascii="Arial" w:eastAsia="Times New Roman" w:hAnsi="Arial" w:cs="Arial"/>
            <w:color w:val="313131"/>
            <w:sz w:val="20"/>
            <w:szCs w:val="20"/>
          </w:rPr>
          <w:fldChar w:fldCharType="end"/>
        </w:r>
        <w:r w:rsidRPr="00663C78">
          <w:rPr>
            <w:rFonts w:ascii="Arial" w:eastAsia="Times New Roman" w:hAnsi="Arial" w:cs="Arial"/>
            <w:color w:val="313131"/>
            <w:sz w:val="20"/>
            <w:szCs w:val="20"/>
          </w:rPr>
          <w:fldChar w:fldCharType="begin"/>
        </w:r>
        <w:r w:rsidRPr="00663C78">
          <w:rPr>
            <w:rFonts w:ascii="Arial" w:eastAsia="Times New Roman" w:hAnsi="Arial" w:cs="Arial"/>
            <w:color w:val="313131"/>
            <w:sz w:val="20"/>
            <w:szCs w:val="20"/>
          </w:rPr>
          <w:instrText xml:space="preserve"> HYPERLINK "javascript:void(0)" </w:instrText>
        </w:r>
        <w:r w:rsidRPr="00663C78">
          <w:rPr>
            <w:rFonts w:ascii="Arial" w:eastAsia="Times New Roman" w:hAnsi="Arial" w:cs="Arial"/>
            <w:color w:val="313131"/>
            <w:sz w:val="20"/>
            <w:szCs w:val="20"/>
          </w:rPr>
          <w:fldChar w:fldCharType="separate"/>
        </w:r>
      </w:ins>
      <w:r>
        <w:rPr>
          <w:rFonts w:ascii="Arial" w:eastAsia="Times New Roman" w:hAnsi="Arial" w:cs="Arial"/>
          <w:noProof/>
          <w:color w:val="000000"/>
          <w:sz w:val="20"/>
          <w:szCs w:val="20"/>
        </w:rPr>
        <w:drawing>
          <wp:inline distT="0" distB="0" distL="0" distR="0">
            <wp:extent cx="438150" cy="438150"/>
            <wp:effectExtent l="0" t="0" r="0" b="0"/>
            <wp:docPr id="4" name="Picture 4" descr="im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
                      <a:hlinkClick r:id="rId65"/>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ins w:id="151" w:author="Unknown">
        <w:r w:rsidRPr="00663C78">
          <w:rPr>
            <w:rFonts w:ascii="Arial" w:eastAsia="Times New Roman" w:hAnsi="Arial" w:cs="Arial"/>
            <w:color w:val="000000"/>
            <w:sz w:val="20"/>
            <w:szCs w:val="20"/>
          </w:rPr>
          <w:t> </w:t>
        </w:r>
        <w:r w:rsidRPr="00663C78">
          <w:rPr>
            <w:rFonts w:ascii="Arial" w:eastAsia="Times New Roman" w:hAnsi="Arial" w:cs="Arial"/>
            <w:color w:val="313131"/>
            <w:sz w:val="20"/>
            <w:szCs w:val="20"/>
          </w:rPr>
          <w:fldChar w:fldCharType="end"/>
        </w:r>
        <w:r w:rsidRPr="00663C78">
          <w:rPr>
            <w:rFonts w:ascii="Arial" w:eastAsia="Times New Roman" w:hAnsi="Arial" w:cs="Arial"/>
            <w:color w:val="313131"/>
            <w:sz w:val="20"/>
            <w:szCs w:val="20"/>
          </w:rPr>
          <w:fldChar w:fldCharType="begin"/>
        </w:r>
        <w:r w:rsidRPr="00663C78">
          <w:rPr>
            <w:rFonts w:ascii="Arial" w:eastAsia="Times New Roman" w:hAnsi="Arial" w:cs="Arial"/>
            <w:color w:val="313131"/>
            <w:sz w:val="20"/>
            <w:szCs w:val="20"/>
          </w:rPr>
          <w:instrText xml:space="preserve"> HYPERLINK "javascript:void(0)" </w:instrText>
        </w:r>
        <w:r w:rsidRPr="00663C78">
          <w:rPr>
            <w:rFonts w:ascii="Arial" w:eastAsia="Times New Roman" w:hAnsi="Arial" w:cs="Arial"/>
            <w:color w:val="313131"/>
            <w:sz w:val="20"/>
            <w:szCs w:val="20"/>
          </w:rPr>
          <w:fldChar w:fldCharType="separate"/>
        </w:r>
      </w:ins>
      <w:r>
        <w:rPr>
          <w:rFonts w:ascii="Arial" w:eastAsia="Times New Roman" w:hAnsi="Arial" w:cs="Arial"/>
          <w:noProof/>
          <w:color w:val="000000"/>
          <w:sz w:val="20"/>
          <w:szCs w:val="20"/>
        </w:rPr>
        <w:drawing>
          <wp:inline distT="0" distB="0" distL="0" distR="0">
            <wp:extent cx="438150" cy="438150"/>
            <wp:effectExtent l="0" t="0" r="0" b="0"/>
            <wp:docPr id="3" name="Picture 3" descr="im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
                      <a:hlinkClick r:id="rId6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ins w:id="152" w:author="Unknown">
        <w:r w:rsidRPr="00663C78">
          <w:rPr>
            <w:rFonts w:ascii="Arial" w:eastAsia="Times New Roman" w:hAnsi="Arial" w:cs="Arial"/>
            <w:color w:val="000000"/>
            <w:sz w:val="20"/>
            <w:szCs w:val="20"/>
          </w:rPr>
          <w:t> </w:t>
        </w:r>
        <w:r w:rsidRPr="00663C78">
          <w:rPr>
            <w:rFonts w:ascii="Arial" w:eastAsia="Times New Roman" w:hAnsi="Arial" w:cs="Arial"/>
            <w:color w:val="313131"/>
            <w:sz w:val="20"/>
            <w:szCs w:val="20"/>
          </w:rPr>
          <w:fldChar w:fldCharType="end"/>
        </w:r>
      </w:ins>
      <w:r>
        <w:rPr>
          <w:rFonts w:ascii="Arial" w:eastAsia="Times New Roman" w:hAnsi="Arial" w:cs="Arial"/>
          <w:noProof/>
          <w:color w:val="000000"/>
          <w:sz w:val="20"/>
          <w:szCs w:val="20"/>
        </w:rPr>
        <w:drawing>
          <wp:inline distT="0" distB="0" distL="0" distR="0">
            <wp:extent cx="438150" cy="438150"/>
            <wp:effectExtent l="0" t="0" r="0" b="0"/>
            <wp:docPr id="2" name="Picture 2" descr="im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g">
                      <a:hlinkClick r:id="rId65"/>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p>
    <w:p w:rsidR="00663C78" w:rsidRPr="00663C78" w:rsidRDefault="00663C78" w:rsidP="00663C78">
      <w:pPr>
        <w:spacing w:after="0" w:line="330" w:lineRule="atLeast"/>
        <w:rPr>
          <w:ins w:id="153" w:author="Unknown"/>
          <w:rFonts w:ascii="Arial" w:eastAsia="Times New Roman" w:hAnsi="Arial" w:cs="Arial"/>
          <w:color w:val="313131"/>
          <w:sz w:val="29"/>
          <w:szCs w:val="29"/>
        </w:rPr>
      </w:pPr>
      <w:r>
        <w:rPr>
          <w:rFonts w:ascii="Arial" w:eastAsia="Times New Roman" w:hAnsi="Arial" w:cs="Arial"/>
          <w:noProof/>
          <w:color w:val="0000FF"/>
          <w:sz w:val="27"/>
          <w:szCs w:val="27"/>
        </w:rPr>
        <w:drawing>
          <wp:inline distT="0" distB="0" distL="0" distR="0">
            <wp:extent cx="952500" cy="914400"/>
            <wp:effectExtent l="0" t="0" r="0" b="0"/>
            <wp:docPr id="1" name="Picture 1" descr="Tutorials Poin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utorials Point">
                      <a:hlinkClick r:id="rId6"/>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952500" cy="914400"/>
                    </a:xfrm>
                    <a:prstGeom prst="rect">
                      <a:avLst/>
                    </a:prstGeom>
                    <a:noFill/>
                    <a:ln>
                      <a:noFill/>
                    </a:ln>
                  </pic:spPr>
                </pic:pic>
              </a:graphicData>
            </a:graphic>
          </wp:inline>
        </w:drawing>
      </w:r>
    </w:p>
    <w:p w:rsidR="00663C78" w:rsidRPr="00663C78" w:rsidRDefault="00663C78" w:rsidP="00663C78">
      <w:pPr>
        <w:numPr>
          <w:ilvl w:val="0"/>
          <w:numId w:val="8"/>
        </w:numPr>
        <w:spacing w:after="0" w:line="180" w:lineRule="atLeast"/>
        <w:ind w:left="-225"/>
        <w:rPr>
          <w:ins w:id="154" w:author="Unknown"/>
          <w:rFonts w:ascii="Arial" w:eastAsia="Times New Roman" w:hAnsi="Arial" w:cs="Arial"/>
          <w:color w:val="313131"/>
          <w:sz w:val="21"/>
          <w:szCs w:val="21"/>
        </w:rPr>
      </w:pPr>
      <w:ins w:id="155" w:author="Unknown">
        <w:r w:rsidRPr="00663C78">
          <w:rPr>
            <w:rFonts w:ascii="Arial" w:eastAsia="Times New Roman" w:hAnsi="Arial" w:cs="Arial"/>
            <w:color w:val="313131"/>
            <w:sz w:val="21"/>
            <w:szCs w:val="21"/>
          </w:rPr>
          <w:fldChar w:fldCharType="begin"/>
        </w:r>
        <w:r w:rsidRPr="00663C78">
          <w:rPr>
            <w:rFonts w:ascii="Arial" w:eastAsia="Times New Roman" w:hAnsi="Arial" w:cs="Arial"/>
            <w:color w:val="313131"/>
            <w:sz w:val="21"/>
            <w:szCs w:val="21"/>
          </w:rPr>
          <w:instrText xml:space="preserve"> HYPERLINK "http://www.tutorialspoint.com/about/tutorials_writing.htm" </w:instrText>
        </w:r>
        <w:r w:rsidRPr="00663C78">
          <w:rPr>
            <w:rFonts w:ascii="Arial" w:eastAsia="Times New Roman" w:hAnsi="Arial" w:cs="Arial"/>
            <w:color w:val="313131"/>
            <w:sz w:val="21"/>
            <w:szCs w:val="21"/>
          </w:rPr>
          <w:fldChar w:fldCharType="separate"/>
        </w:r>
        <w:r w:rsidRPr="00663C78">
          <w:rPr>
            <w:rFonts w:ascii="Arial" w:eastAsia="Times New Roman" w:hAnsi="Arial" w:cs="Arial"/>
            <w:color w:val="0000FF"/>
            <w:sz w:val="24"/>
            <w:szCs w:val="24"/>
            <w:u w:val="single"/>
          </w:rPr>
          <w:t>Write for us</w:t>
        </w:r>
        <w:r w:rsidRPr="00663C78">
          <w:rPr>
            <w:rFonts w:ascii="Arial" w:eastAsia="Times New Roman" w:hAnsi="Arial" w:cs="Arial"/>
            <w:color w:val="313131"/>
            <w:sz w:val="21"/>
            <w:szCs w:val="21"/>
          </w:rPr>
          <w:fldChar w:fldCharType="end"/>
        </w:r>
      </w:ins>
    </w:p>
    <w:p w:rsidR="00663C78" w:rsidRPr="00663C78" w:rsidRDefault="00663C78" w:rsidP="00663C78">
      <w:pPr>
        <w:spacing w:after="0" w:line="330" w:lineRule="atLeast"/>
        <w:rPr>
          <w:ins w:id="156" w:author="Unknown"/>
          <w:rFonts w:ascii="Arial" w:eastAsia="Times New Roman" w:hAnsi="Arial" w:cs="Arial"/>
          <w:color w:val="313131"/>
          <w:sz w:val="21"/>
          <w:szCs w:val="21"/>
        </w:rPr>
      </w:pPr>
      <w:ins w:id="157" w:author="Unknown">
        <w:r w:rsidRPr="00663C78">
          <w:rPr>
            <w:rFonts w:ascii="Arial" w:eastAsia="Times New Roman" w:hAnsi="Arial" w:cs="Arial"/>
            <w:color w:val="313131"/>
            <w:sz w:val="21"/>
            <w:szCs w:val="21"/>
          </w:rPr>
          <w:t> </w:t>
        </w:r>
      </w:ins>
    </w:p>
    <w:p w:rsidR="00663C78" w:rsidRPr="00663C78" w:rsidRDefault="00663C78" w:rsidP="00663C78">
      <w:pPr>
        <w:numPr>
          <w:ilvl w:val="0"/>
          <w:numId w:val="8"/>
        </w:numPr>
        <w:pBdr>
          <w:left w:val="dotted" w:sz="6" w:space="6" w:color="FFFFFF"/>
        </w:pBdr>
        <w:spacing w:after="0" w:line="180" w:lineRule="atLeast"/>
        <w:ind w:left="-225"/>
        <w:rPr>
          <w:ins w:id="158" w:author="Unknown"/>
          <w:rFonts w:ascii="Arial" w:eastAsia="Times New Roman" w:hAnsi="Arial" w:cs="Arial"/>
          <w:color w:val="313131"/>
          <w:sz w:val="21"/>
          <w:szCs w:val="21"/>
        </w:rPr>
      </w:pPr>
      <w:ins w:id="159" w:author="Unknown">
        <w:r w:rsidRPr="00663C78">
          <w:rPr>
            <w:rFonts w:ascii="Arial" w:eastAsia="Times New Roman" w:hAnsi="Arial" w:cs="Arial"/>
            <w:color w:val="313131"/>
            <w:sz w:val="21"/>
            <w:szCs w:val="21"/>
          </w:rPr>
          <w:fldChar w:fldCharType="begin"/>
        </w:r>
        <w:r w:rsidRPr="00663C78">
          <w:rPr>
            <w:rFonts w:ascii="Arial" w:eastAsia="Times New Roman" w:hAnsi="Arial" w:cs="Arial"/>
            <w:color w:val="313131"/>
            <w:sz w:val="21"/>
            <w:szCs w:val="21"/>
          </w:rPr>
          <w:instrText xml:space="preserve"> HYPERLINK "http://www.tutorialspoint.com/about/faq.htm" </w:instrText>
        </w:r>
        <w:r w:rsidRPr="00663C78">
          <w:rPr>
            <w:rFonts w:ascii="Arial" w:eastAsia="Times New Roman" w:hAnsi="Arial" w:cs="Arial"/>
            <w:color w:val="313131"/>
            <w:sz w:val="21"/>
            <w:szCs w:val="21"/>
          </w:rPr>
          <w:fldChar w:fldCharType="separate"/>
        </w:r>
        <w:r w:rsidRPr="00663C78">
          <w:rPr>
            <w:rFonts w:ascii="Arial" w:eastAsia="Times New Roman" w:hAnsi="Arial" w:cs="Arial"/>
            <w:color w:val="0000FF"/>
            <w:sz w:val="24"/>
            <w:szCs w:val="24"/>
            <w:u w:val="single"/>
          </w:rPr>
          <w:t>FAQ's</w:t>
        </w:r>
        <w:r w:rsidRPr="00663C78">
          <w:rPr>
            <w:rFonts w:ascii="Arial" w:eastAsia="Times New Roman" w:hAnsi="Arial" w:cs="Arial"/>
            <w:color w:val="313131"/>
            <w:sz w:val="21"/>
            <w:szCs w:val="21"/>
          </w:rPr>
          <w:fldChar w:fldCharType="end"/>
        </w:r>
      </w:ins>
    </w:p>
    <w:p w:rsidR="00663C78" w:rsidRPr="00663C78" w:rsidRDefault="00663C78" w:rsidP="00663C78">
      <w:pPr>
        <w:spacing w:after="0" w:line="330" w:lineRule="atLeast"/>
        <w:rPr>
          <w:ins w:id="160" w:author="Unknown"/>
          <w:rFonts w:ascii="Arial" w:eastAsia="Times New Roman" w:hAnsi="Arial" w:cs="Arial"/>
          <w:color w:val="313131"/>
          <w:sz w:val="21"/>
          <w:szCs w:val="21"/>
        </w:rPr>
      </w:pPr>
      <w:ins w:id="161" w:author="Unknown">
        <w:r w:rsidRPr="00663C78">
          <w:rPr>
            <w:rFonts w:ascii="Arial" w:eastAsia="Times New Roman" w:hAnsi="Arial" w:cs="Arial"/>
            <w:color w:val="313131"/>
            <w:sz w:val="21"/>
            <w:szCs w:val="21"/>
          </w:rPr>
          <w:t> </w:t>
        </w:r>
      </w:ins>
    </w:p>
    <w:p w:rsidR="00663C78" w:rsidRPr="00663C78" w:rsidRDefault="00663C78" w:rsidP="00663C78">
      <w:pPr>
        <w:numPr>
          <w:ilvl w:val="0"/>
          <w:numId w:val="8"/>
        </w:numPr>
        <w:pBdr>
          <w:left w:val="dotted" w:sz="6" w:space="6" w:color="FFFFFF"/>
        </w:pBdr>
        <w:spacing w:after="0" w:line="180" w:lineRule="atLeast"/>
        <w:ind w:left="-225"/>
        <w:rPr>
          <w:ins w:id="162" w:author="Unknown"/>
          <w:rFonts w:ascii="Arial" w:eastAsia="Times New Roman" w:hAnsi="Arial" w:cs="Arial"/>
          <w:color w:val="313131"/>
          <w:sz w:val="21"/>
          <w:szCs w:val="21"/>
        </w:rPr>
      </w:pPr>
      <w:ins w:id="163" w:author="Unknown">
        <w:r w:rsidRPr="00663C78">
          <w:rPr>
            <w:rFonts w:ascii="Arial" w:eastAsia="Times New Roman" w:hAnsi="Arial" w:cs="Arial"/>
            <w:color w:val="313131"/>
            <w:sz w:val="21"/>
            <w:szCs w:val="21"/>
          </w:rPr>
          <w:fldChar w:fldCharType="begin"/>
        </w:r>
        <w:r w:rsidRPr="00663C78">
          <w:rPr>
            <w:rFonts w:ascii="Arial" w:eastAsia="Times New Roman" w:hAnsi="Arial" w:cs="Arial"/>
            <w:color w:val="313131"/>
            <w:sz w:val="21"/>
            <w:szCs w:val="21"/>
          </w:rPr>
          <w:instrText xml:space="preserve"> HYPERLINK "http://www.tutorialspoint.com/about/about_helping.htm" </w:instrText>
        </w:r>
        <w:r w:rsidRPr="00663C78">
          <w:rPr>
            <w:rFonts w:ascii="Arial" w:eastAsia="Times New Roman" w:hAnsi="Arial" w:cs="Arial"/>
            <w:color w:val="313131"/>
            <w:sz w:val="21"/>
            <w:szCs w:val="21"/>
          </w:rPr>
          <w:fldChar w:fldCharType="separate"/>
        </w:r>
        <w:r w:rsidRPr="00663C78">
          <w:rPr>
            <w:rFonts w:ascii="Arial" w:eastAsia="Times New Roman" w:hAnsi="Arial" w:cs="Arial"/>
            <w:color w:val="0000FF"/>
            <w:sz w:val="24"/>
            <w:szCs w:val="24"/>
            <w:u w:val="single"/>
          </w:rPr>
          <w:t>Helping</w:t>
        </w:r>
        <w:r w:rsidRPr="00663C78">
          <w:rPr>
            <w:rFonts w:ascii="Arial" w:eastAsia="Times New Roman" w:hAnsi="Arial" w:cs="Arial"/>
            <w:color w:val="313131"/>
            <w:sz w:val="21"/>
            <w:szCs w:val="21"/>
          </w:rPr>
          <w:fldChar w:fldCharType="end"/>
        </w:r>
      </w:ins>
    </w:p>
    <w:p w:rsidR="00663C78" w:rsidRPr="00663C78" w:rsidRDefault="00663C78" w:rsidP="00663C78">
      <w:pPr>
        <w:spacing w:after="0" w:line="330" w:lineRule="atLeast"/>
        <w:rPr>
          <w:ins w:id="164" w:author="Unknown"/>
          <w:rFonts w:ascii="Arial" w:eastAsia="Times New Roman" w:hAnsi="Arial" w:cs="Arial"/>
          <w:color w:val="313131"/>
          <w:sz w:val="21"/>
          <w:szCs w:val="21"/>
        </w:rPr>
      </w:pPr>
      <w:ins w:id="165" w:author="Unknown">
        <w:r w:rsidRPr="00663C78">
          <w:rPr>
            <w:rFonts w:ascii="Arial" w:eastAsia="Times New Roman" w:hAnsi="Arial" w:cs="Arial"/>
            <w:color w:val="313131"/>
            <w:sz w:val="21"/>
            <w:szCs w:val="21"/>
          </w:rPr>
          <w:t> </w:t>
        </w:r>
      </w:ins>
    </w:p>
    <w:p w:rsidR="00663C78" w:rsidRPr="00663C78" w:rsidRDefault="00663C78" w:rsidP="00663C78">
      <w:pPr>
        <w:numPr>
          <w:ilvl w:val="0"/>
          <w:numId w:val="8"/>
        </w:numPr>
        <w:pBdr>
          <w:left w:val="dotted" w:sz="6" w:space="6" w:color="FFFFFF"/>
        </w:pBdr>
        <w:spacing w:after="0" w:line="180" w:lineRule="atLeast"/>
        <w:ind w:left="-225"/>
        <w:rPr>
          <w:ins w:id="166" w:author="Unknown"/>
          <w:rFonts w:ascii="Arial" w:eastAsia="Times New Roman" w:hAnsi="Arial" w:cs="Arial"/>
          <w:color w:val="313131"/>
          <w:sz w:val="21"/>
          <w:szCs w:val="21"/>
        </w:rPr>
      </w:pPr>
      <w:ins w:id="167" w:author="Unknown">
        <w:r w:rsidRPr="00663C78">
          <w:rPr>
            <w:rFonts w:ascii="Arial" w:eastAsia="Times New Roman" w:hAnsi="Arial" w:cs="Arial"/>
            <w:color w:val="313131"/>
            <w:sz w:val="21"/>
            <w:szCs w:val="21"/>
          </w:rPr>
          <w:fldChar w:fldCharType="begin"/>
        </w:r>
        <w:r w:rsidRPr="00663C78">
          <w:rPr>
            <w:rFonts w:ascii="Arial" w:eastAsia="Times New Roman" w:hAnsi="Arial" w:cs="Arial"/>
            <w:color w:val="313131"/>
            <w:sz w:val="21"/>
            <w:szCs w:val="21"/>
          </w:rPr>
          <w:instrText xml:space="preserve"> HYPERLINK "http://www.tutorialspoint.com/about/contact_us.htm" </w:instrText>
        </w:r>
        <w:r w:rsidRPr="00663C78">
          <w:rPr>
            <w:rFonts w:ascii="Arial" w:eastAsia="Times New Roman" w:hAnsi="Arial" w:cs="Arial"/>
            <w:color w:val="313131"/>
            <w:sz w:val="21"/>
            <w:szCs w:val="21"/>
          </w:rPr>
          <w:fldChar w:fldCharType="separate"/>
        </w:r>
        <w:r w:rsidRPr="00663C78">
          <w:rPr>
            <w:rFonts w:ascii="Arial" w:eastAsia="Times New Roman" w:hAnsi="Arial" w:cs="Arial"/>
            <w:color w:val="0000FF"/>
            <w:sz w:val="24"/>
            <w:szCs w:val="24"/>
            <w:u w:val="single"/>
          </w:rPr>
          <w:t>Contact</w:t>
        </w:r>
        <w:r w:rsidRPr="00663C78">
          <w:rPr>
            <w:rFonts w:ascii="Arial" w:eastAsia="Times New Roman" w:hAnsi="Arial" w:cs="Arial"/>
            <w:color w:val="313131"/>
            <w:sz w:val="21"/>
            <w:szCs w:val="21"/>
          </w:rPr>
          <w:fldChar w:fldCharType="end"/>
        </w:r>
      </w:ins>
    </w:p>
    <w:p w:rsidR="00663C78" w:rsidRPr="00663C78" w:rsidRDefault="00663C78" w:rsidP="00663C78">
      <w:pPr>
        <w:spacing w:after="0" w:line="360" w:lineRule="atLeast"/>
        <w:rPr>
          <w:ins w:id="168" w:author="Unknown"/>
          <w:rFonts w:ascii="Arial" w:eastAsia="Times New Roman" w:hAnsi="Arial" w:cs="Arial"/>
          <w:color w:val="FFFFFF"/>
          <w:sz w:val="21"/>
          <w:szCs w:val="21"/>
        </w:rPr>
      </w:pPr>
      <w:ins w:id="169" w:author="Unknown">
        <w:r w:rsidRPr="00663C78">
          <w:rPr>
            <w:rFonts w:ascii="Arial" w:eastAsia="Times New Roman" w:hAnsi="Arial" w:cs="Arial"/>
            <w:color w:val="FFFFFF"/>
            <w:sz w:val="21"/>
            <w:szCs w:val="21"/>
          </w:rPr>
          <w:t>© Copyright 2015. All Rights Reserved.</w:t>
        </w:r>
      </w:ins>
    </w:p>
    <w:p w:rsidR="00663C78" w:rsidRPr="00663C78" w:rsidRDefault="00663C78" w:rsidP="00663C78">
      <w:pPr>
        <w:spacing w:after="0" w:line="330" w:lineRule="atLeast"/>
        <w:jc w:val="center"/>
        <w:rPr>
          <w:ins w:id="170" w:author="Unknown"/>
          <w:rFonts w:ascii="Arial" w:eastAsia="Times New Roman" w:hAnsi="Arial" w:cs="Arial"/>
          <w:color w:val="313131"/>
          <w:sz w:val="29"/>
          <w:szCs w:val="29"/>
        </w:rPr>
      </w:pPr>
      <w:ins w:id="171" w:author="Unknown">
        <w:r w:rsidRPr="00663C78">
          <w:rPr>
            <w:rFonts w:ascii="Arial" w:eastAsia="Times New Roman" w:hAnsi="Arial" w:cs="Arial"/>
            <w:color w:val="313131"/>
            <w:sz w:val="29"/>
            <w:szCs w:val="29"/>
          </w:rPr>
          <w:object w:dxaOrig="1440" w:dyaOrig="1440">
            <v:shape id="_x0000_i1057" type="#_x0000_t75" style="width:49.5pt;height:18pt" o:ole="">
              <v:imagedata r:id="rId8" o:title=""/>
            </v:shape>
            <w:control r:id="rId73" w:name="DefaultOcxName1" w:shapeid="_x0000_i1057"/>
          </w:object>
        </w:r>
        <w:r w:rsidRPr="00663C78">
          <w:rPr>
            <w:rFonts w:ascii="Arial" w:eastAsia="Times New Roman" w:hAnsi="Arial" w:cs="Arial"/>
            <w:color w:val="313131"/>
            <w:sz w:val="29"/>
            <w:szCs w:val="29"/>
          </w:rPr>
          <w:t> go</w:t>
        </w:r>
      </w:ins>
    </w:p>
    <w:p w:rsidR="00525669" w:rsidRDefault="00663C78">
      <w:bookmarkStart w:id="172" w:name="_GoBack"/>
      <w:bookmarkEnd w:id="172"/>
    </w:p>
    <w:sectPr w:rsidR="005256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E2444"/>
    <w:multiLevelType w:val="multilevel"/>
    <w:tmpl w:val="D8721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D67844"/>
    <w:multiLevelType w:val="multilevel"/>
    <w:tmpl w:val="3392C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2B1F78"/>
    <w:multiLevelType w:val="multilevel"/>
    <w:tmpl w:val="FF923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AD2286"/>
    <w:multiLevelType w:val="multilevel"/>
    <w:tmpl w:val="3070C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312A52"/>
    <w:multiLevelType w:val="multilevel"/>
    <w:tmpl w:val="6A0A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164634"/>
    <w:multiLevelType w:val="multilevel"/>
    <w:tmpl w:val="DEB8D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3252436"/>
    <w:multiLevelType w:val="multilevel"/>
    <w:tmpl w:val="E168D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FD60BAC"/>
    <w:multiLevelType w:val="multilevel"/>
    <w:tmpl w:val="CB421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4"/>
  </w:num>
  <w:num w:numId="5">
    <w:abstractNumId w:val="7"/>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C78"/>
    <w:rsid w:val="001870DD"/>
    <w:rsid w:val="00663C78"/>
    <w:rsid w:val="00961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63C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63C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C7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63C7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63C78"/>
    <w:rPr>
      <w:color w:val="0000FF"/>
      <w:u w:val="single"/>
    </w:rPr>
  </w:style>
  <w:style w:type="paragraph" w:styleId="z-TopofForm">
    <w:name w:val="HTML Top of Form"/>
    <w:basedOn w:val="Normal"/>
    <w:next w:val="Normal"/>
    <w:link w:val="z-TopofFormChar"/>
    <w:hidden/>
    <w:uiPriority w:val="99"/>
    <w:semiHidden/>
    <w:unhideWhenUsed/>
    <w:rsid w:val="00663C7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63C78"/>
    <w:rPr>
      <w:rFonts w:ascii="Arial" w:eastAsia="Times New Roman" w:hAnsi="Arial" w:cs="Arial"/>
      <w:vanish/>
      <w:sz w:val="16"/>
      <w:szCs w:val="16"/>
    </w:rPr>
  </w:style>
  <w:style w:type="character" w:customStyle="1" w:styleId="input-group-btn">
    <w:name w:val="input-group-btn"/>
    <w:basedOn w:val="DefaultParagraphFont"/>
    <w:rsid w:val="00663C78"/>
  </w:style>
  <w:style w:type="paragraph" w:styleId="z-BottomofForm">
    <w:name w:val="HTML Bottom of Form"/>
    <w:basedOn w:val="Normal"/>
    <w:next w:val="Normal"/>
    <w:link w:val="z-BottomofFormChar"/>
    <w:hidden/>
    <w:uiPriority w:val="99"/>
    <w:semiHidden/>
    <w:unhideWhenUsed/>
    <w:rsid w:val="00663C7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63C78"/>
    <w:rPr>
      <w:rFonts w:ascii="Arial" w:eastAsia="Times New Roman" w:hAnsi="Arial" w:cs="Arial"/>
      <w:vanish/>
      <w:sz w:val="16"/>
      <w:szCs w:val="16"/>
    </w:rPr>
  </w:style>
  <w:style w:type="character" w:customStyle="1" w:styleId="apple-converted-space">
    <w:name w:val="apple-converted-space"/>
    <w:basedOn w:val="DefaultParagraphFont"/>
    <w:rsid w:val="00663C78"/>
  </w:style>
  <w:style w:type="paragraph" w:styleId="NormalWeb">
    <w:name w:val="Normal (Web)"/>
    <w:basedOn w:val="Normal"/>
    <w:uiPriority w:val="99"/>
    <w:semiHidden/>
    <w:unhideWhenUsed/>
    <w:rsid w:val="00663C7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63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3C7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63C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C7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63C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63C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C7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63C7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63C78"/>
    <w:rPr>
      <w:color w:val="0000FF"/>
      <w:u w:val="single"/>
    </w:rPr>
  </w:style>
  <w:style w:type="paragraph" w:styleId="z-TopofForm">
    <w:name w:val="HTML Top of Form"/>
    <w:basedOn w:val="Normal"/>
    <w:next w:val="Normal"/>
    <w:link w:val="z-TopofFormChar"/>
    <w:hidden/>
    <w:uiPriority w:val="99"/>
    <w:semiHidden/>
    <w:unhideWhenUsed/>
    <w:rsid w:val="00663C7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63C78"/>
    <w:rPr>
      <w:rFonts w:ascii="Arial" w:eastAsia="Times New Roman" w:hAnsi="Arial" w:cs="Arial"/>
      <w:vanish/>
      <w:sz w:val="16"/>
      <w:szCs w:val="16"/>
    </w:rPr>
  </w:style>
  <w:style w:type="character" w:customStyle="1" w:styleId="input-group-btn">
    <w:name w:val="input-group-btn"/>
    <w:basedOn w:val="DefaultParagraphFont"/>
    <w:rsid w:val="00663C78"/>
  </w:style>
  <w:style w:type="paragraph" w:styleId="z-BottomofForm">
    <w:name w:val="HTML Bottom of Form"/>
    <w:basedOn w:val="Normal"/>
    <w:next w:val="Normal"/>
    <w:link w:val="z-BottomofFormChar"/>
    <w:hidden/>
    <w:uiPriority w:val="99"/>
    <w:semiHidden/>
    <w:unhideWhenUsed/>
    <w:rsid w:val="00663C7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63C78"/>
    <w:rPr>
      <w:rFonts w:ascii="Arial" w:eastAsia="Times New Roman" w:hAnsi="Arial" w:cs="Arial"/>
      <w:vanish/>
      <w:sz w:val="16"/>
      <w:szCs w:val="16"/>
    </w:rPr>
  </w:style>
  <w:style w:type="character" w:customStyle="1" w:styleId="apple-converted-space">
    <w:name w:val="apple-converted-space"/>
    <w:basedOn w:val="DefaultParagraphFont"/>
    <w:rsid w:val="00663C78"/>
  </w:style>
  <w:style w:type="paragraph" w:styleId="NormalWeb">
    <w:name w:val="Normal (Web)"/>
    <w:basedOn w:val="Normal"/>
    <w:uiPriority w:val="99"/>
    <w:semiHidden/>
    <w:unhideWhenUsed/>
    <w:rsid w:val="00663C7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63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3C7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63C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C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5713741">
      <w:bodyDiv w:val="1"/>
      <w:marLeft w:val="0"/>
      <w:marRight w:val="0"/>
      <w:marTop w:val="0"/>
      <w:marBottom w:val="0"/>
      <w:divBdr>
        <w:top w:val="none" w:sz="0" w:space="0" w:color="auto"/>
        <w:left w:val="none" w:sz="0" w:space="0" w:color="auto"/>
        <w:bottom w:val="none" w:sz="0" w:space="0" w:color="auto"/>
        <w:right w:val="none" w:sz="0" w:space="0" w:color="auto"/>
      </w:divBdr>
      <w:divsChild>
        <w:div w:id="1542932880">
          <w:marLeft w:val="0"/>
          <w:marRight w:val="0"/>
          <w:marTop w:val="0"/>
          <w:marBottom w:val="0"/>
          <w:divBdr>
            <w:top w:val="none" w:sz="0" w:space="0" w:color="auto"/>
            <w:left w:val="none" w:sz="0" w:space="0" w:color="auto"/>
            <w:bottom w:val="none" w:sz="0" w:space="0" w:color="auto"/>
            <w:right w:val="none" w:sz="0" w:space="0" w:color="auto"/>
          </w:divBdr>
          <w:divsChild>
            <w:div w:id="1148131990">
              <w:marLeft w:val="225"/>
              <w:marRight w:val="0"/>
              <w:marTop w:val="150"/>
              <w:marBottom w:val="0"/>
              <w:divBdr>
                <w:top w:val="none" w:sz="0" w:space="0" w:color="auto"/>
                <w:left w:val="none" w:sz="0" w:space="0" w:color="auto"/>
                <w:bottom w:val="none" w:sz="0" w:space="0" w:color="auto"/>
                <w:right w:val="none" w:sz="0" w:space="0" w:color="auto"/>
              </w:divBdr>
              <w:divsChild>
                <w:div w:id="204914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82777">
          <w:marLeft w:val="0"/>
          <w:marRight w:val="0"/>
          <w:marTop w:val="0"/>
          <w:marBottom w:val="0"/>
          <w:divBdr>
            <w:top w:val="none" w:sz="0" w:space="0" w:color="auto"/>
            <w:left w:val="none" w:sz="0" w:space="0" w:color="auto"/>
            <w:bottom w:val="none" w:sz="0" w:space="0" w:color="auto"/>
            <w:right w:val="none" w:sz="0" w:space="0" w:color="auto"/>
          </w:divBdr>
          <w:divsChild>
            <w:div w:id="826635246">
              <w:marLeft w:val="0"/>
              <w:marRight w:val="0"/>
              <w:marTop w:val="0"/>
              <w:marBottom w:val="0"/>
              <w:divBdr>
                <w:top w:val="none" w:sz="0" w:space="0" w:color="auto"/>
                <w:left w:val="none" w:sz="0" w:space="0" w:color="auto"/>
                <w:bottom w:val="none" w:sz="0" w:space="0" w:color="auto"/>
                <w:right w:val="none" w:sz="0" w:space="0" w:color="auto"/>
              </w:divBdr>
            </w:div>
          </w:divsChild>
        </w:div>
        <w:div w:id="1444497127">
          <w:marLeft w:val="0"/>
          <w:marRight w:val="0"/>
          <w:marTop w:val="75"/>
          <w:marBottom w:val="0"/>
          <w:divBdr>
            <w:top w:val="none" w:sz="0" w:space="0" w:color="auto"/>
            <w:left w:val="none" w:sz="0" w:space="0" w:color="auto"/>
            <w:bottom w:val="none" w:sz="0" w:space="0" w:color="auto"/>
            <w:right w:val="none" w:sz="0" w:space="0" w:color="auto"/>
          </w:divBdr>
          <w:divsChild>
            <w:div w:id="1524325615">
              <w:marLeft w:val="0"/>
              <w:marRight w:val="0"/>
              <w:marTop w:val="0"/>
              <w:marBottom w:val="0"/>
              <w:divBdr>
                <w:top w:val="none" w:sz="0" w:space="0" w:color="auto"/>
                <w:left w:val="none" w:sz="0" w:space="0" w:color="auto"/>
                <w:bottom w:val="none" w:sz="0" w:space="0" w:color="auto"/>
                <w:right w:val="none" w:sz="0" w:space="0" w:color="auto"/>
              </w:divBdr>
              <w:divsChild>
                <w:div w:id="2092040197">
                  <w:marLeft w:val="-225"/>
                  <w:marRight w:val="-225"/>
                  <w:marTop w:val="0"/>
                  <w:marBottom w:val="0"/>
                  <w:divBdr>
                    <w:top w:val="none" w:sz="0" w:space="0" w:color="auto"/>
                    <w:left w:val="none" w:sz="0" w:space="0" w:color="auto"/>
                    <w:bottom w:val="none" w:sz="0" w:space="0" w:color="auto"/>
                    <w:right w:val="none" w:sz="0" w:space="0" w:color="auto"/>
                  </w:divBdr>
                  <w:divsChild>
                    <w:div w:id="785082161">
                      <w:marLeft w:val="0"/>
                      <w:marRight w:val="0"/>
                      <w:marTop w:val="0"/>
                      <w:marBottom w:val="0"/>
                      <w:divBdr>
                        <w:top w:val="none" w:sz="0" w:space="0" w:color="auto"/>
                        <w:left w:val="none" w:sz="0" w:space="0" w:color="auto"/>
                        <w:bottom w:val="none" w:sz="0" w:space="0" w:color="auto"/>
                        <w:right w:val="none" w:sz="0" w:space="0" w:color="auto"/>
                      </w:divBdr>
                      <w:divsChild>
                        <w:div w:id="1622612332">
                          <w:marLeft w:val="0"/>
                          <w:marRight w:val="0"/>
                          <w:marTop w:val="0"/>
                          <w:marBottom w:val="0"/>
                          <w:divBdr>
                            <w:top w:val="none" w:sz="0" w:space="0" w:color="auto"/>
                            <w:left w:val="none" w:sz="0" w:space="0" w:color="auto"/>
                            <w:bottom w:val="none" w:sz="0" w:space="0" w:color="auto"/>
                            <w:right w:val="none" w:sz="0" w:space="0" w:color="auto"/>
                          </w:divBdr>
                        </w:div>
                      </w:divsChild>
                    </w:div>
                    <w:div w:id="394209990">
                      <w:marLeft w:val="-225"/>
                      <w:marRight w:val="-225"/>
                      <w:marTop w:val="0"/>
                      <w:marBottom w:val="0"/>
                      <w:divBdr>
                        <w:top w:val="none" w:sz="0" w:space="0" w:color="auto"/>
                        <w:left w:val="none" w:sz="0" w:space="0" w:color="auto"/>
                        <w:bottom w:val="none" w:sz="0" w:space="0" w:color="auto"/>
                        <w:right w:val="none" w:sz="0" w:space="0" w:color="auto"/>
                      </w:divBdr>
                      <w:divsChild>
                        <w:div w:id="955604039">
                          <w:marLeft w:val="0"/>
                          <w:marRight w:val="0"/>
                          <w:marTop w:val="0"/>
                          <w:marBottom w:val="0"/>
                          <w:divBdr>
                            <w:top w:val="none" w:sz="0" w:space="0" w:color="auto"/>
                            <w:left w:val="none" w:sz="0" w:space="0" w:color="auto"/>
                            <w:bottom w:val="none" w:sz="0" w:space="0" w:color="auto"/>
                            <w:right w:val="none" w:sz="0" w:space="0" w:color="auto"/>
                          </w:divBdr>
                          <w:divsChild>
                            <w:div w:id="984941089">
                              <w:marLeft w:val="0"/>
                              <w:marRight w:val="0"/>
                              <w:marTop w:val="0"/>
                              <w:marBottom w:val="0"/>
                              <w:divBdr>
                                <w:top w:val="single" w:sz="6" w:space="0" w:color="D6D6D6"/>
                                <w:left w:val="single" w:sz="6" w:space="4" w:color="D6D6D6"/>
                                <w:bottom w:val="single" w:sz="6" w:space="0" w:color="D6D6D6"/>
                                <w:right w:val="single" w:sz="6" w:space="4" w:color="D6D6D6"/>
                              </w:divBdr>
                              <w:divsChild>
                                <w:div w:id="1955019995">
                                  <w:marLeft w:val="0"/>
                                  <w:marRight w:val="0"/>
                                  <w:marTop w:val="0"/>
                                  <w:marBottom w:val="0"/>
                                  <w:divBdr>
                                    <w:top w:val="none" w:sz="0" w:space="0" w:color="auto"/>
                                    <w:left w:val="none" w:sz="0" w:space="0" w:color="auto"/>
                                    <w:bottom w:val="none" w:sz="0" w:space="0" w:color="auto"/>
                                    <w:right w:val="none" w:sz="0" w:space="0" w:color="auto"/>
                                  </w:divBdr>
                                </w:div>
                                <w:div w:id="76076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27461">
                          <w:marLeft w:val="-225"/>
                          <w:marRight w:val="-225"/>
                          <w:marTop w:val="0"/>
                          <w:marBottom w:val="0"/>
                          <w:divBdr>
                            <w:top w:val="none" w:sz="0" w:space="0" w:color="auto"/>
                            <w:left w:val="none" w:sz="0" w:space="0" w:color="auto"/>
                            <w:bottom w:val="none" w:sz="0" w:space="0" w:color="auto"/>
                            <w:right w:val="none" w:sz="0" w:space="0" w:color="auto"/>
                          </w:divBdr>
                          <w:divsChild>
                            <w:div w:id="284822598">
                              <w:marLeft w:val="0"/>
                              <w:marRight w:val="0"/>
                              <w:marTop w:val="0"/>
                              <w:marBottom w:val="0"/>
                              <w:divBdr>
                                <w:top w:val="none" w:sz="0" w:space="0" w:color="auto"/>
                                <w:left w:val="none" w:sz="0" w:space="0" w:color="auto"/>
                                <w:bottom w:val="none" w:sz="0" w:space="0" w:color="auto"/>
                                <w:right w:val="none" w:sz="0" w:space="0" w:color="auto"/>
                              </w:divBdr>
                              <w:divsChild>
                                <w:div w:id="922379765">
                                  <w:marLeft w:val="0"/>
                                  <w:marRight w:val="0"/>
                                  <w:marTop w:val="0"/>
                                  <w:marBottom w:val="75"/>
                                  <w:divBdr>
                                    <w:top w:val="single" w:sz="6" w:space="2" w:color="D6D6D6"/>
                                    <w:left w:val="single" w:sz="6" w:space="2" w:color="D6D6D6"/>
                                    <w:bottom w:val="single" w:sz="6" w:space="2" w:color="D6D6D6"/>
                                    <w:right w:val="single" w:sz="6" w:space="2" w:color="D6D6D6"/>
                                  </w:divBdr>
                                </w:div>
                              </w:divsChild>
                            </w:div>
                          </w:divsChild>
                        </w:div>
                      </w:divsChild>
                    </w:div>
                  </w:divsChild>
                </w:div>
              </w:divsChild>
            </w:div>
            <w:div w:id="1129663022">
              <w:marLeft w:val="0"/>
              <w:marRight w:val="0"/>
              <w:marTop w:val="0"/>
              <w:marBottom w:val="0"/>
              <w:divBdr>
                <w:top w:val="single" w:sz="24" w:space="31" w:color="AAAAAA"/>
                <w:left w:val="none" w:sz="0" w:space="0" w:color="auto"/>
                <w:bottom w:val="none" w:sz="0" w:space="0" w:color="auto"/>
                <w:right w:val="none" w:sz="0" w:space="0" w:color="auto"/>
              </w:divBdr>
              <w:divsChild>
                <w:div w:id="2098282986">
                  <w:marLeft w:val="0"/>
                  <w:marRight w:val="0"/>
                  <w:marTop w:val="0"/>
                  <w:marBottom w:val="0"/>
                  <w:divBdr>
                    <w:top w:val="none" w:sz="0" w:space="0" w:color="auto"/>
                    <w:left w:val="none" w:sz="0" w:space="0" w:color="auto"/>
                    <w:bottom w:val="none" w:sz="0" w:space="0" w:color="auto"/>
                    <w:right w:val="none" w:sz="0" w:space="0" w:color="auto"/>
                  </w:divBdr>
                  <w:divsChild>
                    <w:div w:id="837044092">
                      <w:marLeft w:val="-225"/>
                      <w:marRight w:val="-225"/>
                      <w:marTop w:val="0"/>
                      <w:marBottom w:val="0"/>
                      <w:divBdr>
                        <w:top w:val="none" w:sz="0" w:space="0" w:color="auto"/>
                        <w:left w:val="none" w:sz="0" w:space="0" w:color="auto"/>
                        <w:bottom w:val="none" w:sz="0" w:space="0" w:color="auto"/>
                        <w:right w:val="none" w:sz="0" w:space="0" w:color="auto"/>
                      </w:divBdr>
                      <w:divsChild>
                        <w:div w:id="1304892915">
                          <w:marLeft w:val="0"/>
                          <w:marRight w:val="0"/>
                          <w:marTop w:val="0"/>
                          <w:marBottom w:val="0"/>
                          <w:divBdr>
                            <w:top w:val="none" w:sz="0" w:space="0" w:color="auto"/>
                            <w:left w:val="none" w:sz="0" w:space="0" w:color="auto"/>
                            <w:bottom w:val="none" w:sz="0" w:space="0" w:color="auto"/>
                            <w:right w:val="none" w:sz="0" w:space="0" w:color="auto"/>
                          </w:divBdr>
                        </w:div>
                        <w:div w:id="966932766">
                          <w:marLeft w:val="0"/>
                          <w:marRight w:val="0"/>
                          <w:marTop w:val="0"/>
                          <w:marBottom w:val="0"/>
                          <w:divBdr>
                            <w:top w:val="none" w:sz="0" w:space="0" w:color="auto"/>
                            <w:left w:val="none" w:sz="0" w:space="0" w:color="auto"/>
                            <w:bottom w:val="none" w:sz="0" w:space="0" w:color="auto"/>
                            <w:right w:val="none" w:sz="0" w:space="0" w:color="auto"/>
                          </w:divBdr>
                        </w:div>
                        <w:div w:id="1086804989">
                          <w:marLeft w:val="0"/>
                          <w:marRight w:val="0"/>
                          <w:marTop w:val="0"/>
                          <w:marBottom w:val="0"/>
                          <w:divBdr>
                            <w:top w:val="none" w:sz="0" w:space="0" w:color="auto"/>
                            <w:left w:val="none" w:sz="0" w:space="0" w:color="auto"/>
                            <w:bottom w:val="none" w:sz="0" w:space="0" w:color="auto"/>
                            <w:right w:val="none" w:sz="0" w:space="0" w:color="auto"/>
                          </w:divBdr>
                        </w:div>
                        <w:div w:id="889267297">
                          <w:marLeft w:val="0"/>
                          <w:marRight w:val="0"/>
                          <w:marTop w:val="0"/>
                          <w:marBottom w:val="0"/>
                          <w:divBdr>
                            <w:top w:val="none" w:sz="0" w:space="0" w:color="auto"/>
                            <w:left w:val="none" w:sz="0" w:space="0" w:color="auto"/>
                            <w:bottom w:val="none" w:sz="0" w:space="0" w:color="auto"/>
                            <w:right w:val="none" w:sz="0" w:space="0" w:color="auto"/>
                          </w:divBdr>
                          <w:divsChild>
                            <w:div w:id="84065651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utorialspoint.com/articles/index.php" TargetMode="External"/><Relationship Id="rId18" Type="http://schemas.openxmlformats.org/officeDocument/2006/relationships/image" Target="media/image3.jpeg"/><Relationship Id="rId26" Type="http://schemas.openxmlformats.org/officeDocument/2006/relationships/hyperlink" Target="http://www.tutorialspoint.com/javascript/javascript_ifelse.htm" TargetMode="External"/><Relationship Id="rId39" Type="http://schemas.openxmlformats.org/officeDocument/2006/relationships/hyperlink" Target="http://www.tutorialspoint.com/javascript/javascript_objects.htm" TargetMode="External"/><Relationship Id="rId21" Type="http://schemas.openxmlformats.org/officeDocument/2006/relationships/hyperlink" Target="http://www.tutorialspoint.com/javascript/javascript_syntax.htm" TargetMode="External"/><Relationship Id="rId34" Type="http://schemas.openxmlformats.org/officeDocument/2006/relationships/hyperlink" Target="http://www.tutorialspoint.com/javascript/javascript_cookies.htm" TargetMode="External"/><Relationship Id="rId42" Type="http://schemas.openxmlformats.org/officeDocument/2006/relationships/hyperlink" Target="http://www.tutorialspoint.com/javascript/javascript_strings_object.htm" TargetMode="External"/><Relationship Id="rId47" Type="http://schemas.openxmlformats.org/officeDocument/2006/relationships/hyperlink" Target="http://www.tutorialspoint.com/javascript/javascript_html_dom.htm" TargetMode="External"/><Relationship Id="rId50" Type="http://schemas.openxmlformats.org/officeDocument/2006/relationships/hyperlink" Target="http://www.tutorialspoint.com/javascript/javascript_animation.htm" TargetMode="External"/><Relationship Id="rId55" Type="http://schemas.openxmlformats.org/officeDocument/2006/relationships/hyperlink" Target="http://www.tutorialspoint.com/javascript/javascript_questions_answers.htm" TargetMode="External"/><Relationship Id="rId63" Type="http://schemas.openxmlformats.org/officeDocument/2006/relationships/hyperlink" Target="http://www.tutorialspoint.com/computer_glossary.htm" TargetMode="External"/><Relationship Id="rId68" Type="http://schemas.openxmlformats.org/officeDocument/2006/relationships/image" Target="media/image6.jpeg"/><Relationship Id="rId7" Type="http://schemas.openxmlformats.org/officeDocument/2006/relationships/image" Target="media/image1.png"/><Relationship Id="rId71"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hyperlink" Target="javascript:void(0);" TargetMode="External"/><Relationship Id="rId29" Type="http://schemas.openxmlformats.org/officeDocument/2006/relationships/hyperlink" Target="http://www.tutorialspoint.com/javascript/javascript_for_loop.htm" TargetMode="External"/><Relationship Id="rId11" Type="http://schemas.openxmlformats.org/officeDocument/2006/relationships/hyperlink" Target="http://www.tutorialspoint.com/questions_and_answers.htm" TargetMode="External"/><Relationship Id="rId24" Type="http://schemas.openxmlformats.org/officeDocument/2006/relationships/hyperlink" Target="http://www.tutorialspoint.com/javascript/javascript_variables.htm" TargetMode="External"/><Relationship Id="rId32" Type="http://schemas.openxmlformats.org/officeDocument/2006/relationships/hyperlink" Target="http://www.tutorialspoint.com/javascript/javascript_functions.htm" TargetMode="External"/><Relationship Id="rId37" Type="http://schemas.openxmlformats.org/officeDocument/2006/relationships/hyperlink" Target="http://www.tutorialspoint.com/javascript/javascript_void_keyword.htm" TargetMode="External"/><Relationship Id="rId40" Type="http://schemas.openxmlformats.org/officeDocument/2006/relationships/hyperlink" Target="http://www.tutorialspoint.com/javascript/javascript_number_object.htm" TargetMode="External"/><Relationship Id="rId45" Type="http://schemas.openxmlformats.org/officeDocument/2006/relationships/hyperlink" Target="http://www.tutorialspoint.com/javascript/javascript_math_object.htm" TargetMode="External"/><Relationship Id="rId53" Type="http://schemas.openxmlformats.org/officeDocument/2006/relationships/hyperlink" Target="http://www.tutorialspoint.com/javascript/javascript_image_map.htm" TargetMode="External"/><Relationship Id="rId58" Type="http://schemas.openxmlformats.org/officeDocument/2006/relationships/hyperlink" Target="http://www.tutorialspoint.com/javascript/javascript_resources.htm" TargetMode="External"/><Relationship Id="rId66" Type="http://schemas.openxmlformats.org/officeDocument/2006/relationships/image" Target="media/image4.jpeg"/><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javascript:void(0);" TargetMode="External"/><Relationship Id="rId23" Type="http://schemas.openxmlformats.org/officeDocument/2006/relationships/hyperlink" Target="http://www.tutorialspoint.com/javascript/javascript_placement.htm" TargetMode="External"/><Relationship Id="rId28" Type="http://schemas.openxmlformats.org/officeDocument/2006/relationships/hyperlink" Target="http://www.tutorialspoint.com/javascript/javascript_while_loop.htm" TargetMode="External"/><Relationship Id="rId36" Type="http://schemas.openxmlformats.org/officeDocument/2006/relationships/hyperlink" Target="http://www.tutorialspoint.com/javascript/javascript_dialog_boxes.htm" TargetMode="External"/><Relationship Id="rId49" Type="http://schemas.openxmlformats.org/officeDocument/2006/relationships/hyperlink" Target="http://www.tutorialspoint.com/javascript/javascript_form_validations.htm" TargetMode="External"/><Relationship Id="rId57" Type="http://schemas.openxmlformats.org/officeDocument/2006/relationships/hyperlink" Target="http://www.tutorialspoint.com/javascript/javascript_builtin_functions.htm" TargetMode="External"/><Relationship Id="rId61" Type="http://schemas.openxmlformats.org/officeDocument/2006/relationships/hyperlink" Target="http://www.tutorialspoint.com/effective_resume_writing.htm" TargetMode="External"/><Relationship Id="rId10" Type="http://schemas.openxmlformats.org/officeDocument/2006/relationships/hyperlink" Target="http://www.tutorialspoint.com/free_online_whiteboard.htm" TargetMode="External"/><Relationship Id="rId19" Type="http://schemas.openxmlformats.org/officeDocument/2006/relationships/hyperlink" Target="http://www.tutorialspoint.com/javascript/index.htm" TargetMode="External"/><Relationship Id="rId31" Type="http://schemas.openxmlformats.org/officeDocument/2006/relationships/hyperlink" Target="http://www.tutorialspoint.com/javascript/javascript_loop_control.htm" TargetMode="External"/><Relationship Id="rId44" Type="http://schemas.openxmlformats.org/officeDocument/2006/relationships/hyperlink" Target="http://www.tutorialspoint.com/javascript/javascript_date_object.htm" TargetMode="External"/><Relationship Id="rId52" Type="http://schemas.openxmlformats.org/officeDocument/2006/relationships/hyperlink" Target="http://www.tutorialspoint.com/javascript/javascript_debugging.htm" TargetMode="External"/><Relationship Id="rId60" Type="http://schemas.openxmlformats.org/officeDocument/2006/relationships/hyperlink" Target="http://www.tutorialspoint.com/questions_and_answers.htm" TargetMode="External"/><Relationship Id="rId65" Type="http://schemas.openxmlformats.org/officeDocument/2006/relationships/hyperlink" Target="javascript:void(0)" TargetMode="External"/><Relationship Id="rId73" Type="http://schemas.openxmlformats.org/officeDocument/2006/relationships/control" Target="activeX/activeX2.xml"/><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hyperlink" Target="http://www.tutorialspoint.com/index.htm" TargetMode="External"/><Relationship Id="rId22" Type="http://schemas.openxmlformats.org/officeDocument/2006/relationships/hyperlink" Target="http://www.tutorialspoint.com/javascript/javascript_enabling.htm" TargetMode="External"/><Relationship Id="rId27" Type="http://schemas.openxmlformats.org/officeDocument/2006/relationships/hyperlink" Target="http://www.tutorialspoint.com/javascript/javascript_switch_case.htm" TargetMode="External"/><Relationship Id="rId30" Type="http://schemas.openxmlformats.org/officeDocument/2006/relationships/hyperlink" Target="http://www.tutorialspoint.com/javascript/javascript_forin_loop.htm" TargetMode="External"/><Relationship Id="rId35" Type="http://schemas.openxmlformats.org/officeDocument/2006/relationships/hyperlink" Target="http://www.tutorialspoint.com/javascript/javascript_page_redirect.htm" TargetMode="External"/><Relationship Id="rId43" Type="http://schemas.openxmlformats.org/officeDocument/2006/relationships/hyperlink" Target="http://www.tutorialspoint.com/javascript/javascript_arrays_object.htm" TargetMode="External"/><Relationship Id="rId48" Type="http://schemas.openxmlformats.org/officeDocument/2006/relationships/hyperlink" Target="http://www.tutorialspoint.com/javascript/javascript_error_handling.htm" TargetMode="External"/><Relationship Id="rId56" Type="http://schemas.openxmlformats.org/officeDocument/2006/relationships/hyperlink" Target="http://www.tutorialspoint.com/javascript/javascript_quick_guide.htm" TargetMode="External"/><Relationship Id="rId64" Type="http://schemas.openxmlformats.org/officeDocument/2006/relationships/hyperlink" Target="http://www.tutorialspoint.com/computer_whoiswho.htm" TargetMode="External"/><Relationship Id="rId69" Type="http://schemas.openxmlformats.org/officeDocument/2006/relationships/image" Target="media/image7.jpeg"/><Relationship Id="rId8" Type="http://schemas.openxmlformats.org/officeDocument/2006/relationships/image" Target="media/image2.wmf"/><Relationship Id="rId51" Type="http://schemas.openxmlformats.org/officeDocument/2006/relationships/hyperlink" Target="http://www.tutorialspoint.com/javascript/javascript_multimedia.htm" TargetMode="External"/><Relationship Id="rId72" Type="http://schemas.openxmlformats.org/officeDocument/2006/relationships/image" Target="media/image10.png"/><Relationship Id="rId3" Type="http://schemas.microsoft.com/office/2007/relationships/stylesWithEffects" Target="stylesWithEffects.xml"/><Relationship Id="rId12" Type="http://schemas.openxmlformats.org/officeDocument/2006/relationships/hyperlink" Target="http://www.tutorialspoint.com/shared-tutorials.php" TargetMode="External"/><Relationship Id="rId17" Type="http://schemas.openxmlformats.org/officeDocument/2006/relationships/hyperlink" Target="http://www.tutorialspoint.com/absoluteclasses/upcomingclasses.htm" TargetMode="External"/><Relationship Id="rId25" Type="http://schemas.openxmlformats.org/officeDocument/2006/relationships/hyperlink" Target="http://www.tutorialspoint.com/javascript/javascript_operators.htm" TargetMode="External"/><Relationship Id="rId33" Type="http://schemas.openxmlformats.org/officeDocument/2006/relationships/hyperlink" Target="http://www.tutorialspoint.com/javascript/javascript_events.htm" TargetMode="External"/><Relationship Id="rId38" Type="http://schemas.openxmlformats.org/officeDocument/2006/relationships/hyperlink" Target="http://www.tutorialspoint.com/javascript/javascript_page_printing.htm" TargetMode="External"/><Relationship Id="rId46" Type="http://schemas.openxmlformats.org/officeDocument/2006/relationships/hyperlink" Target="http://www.tutorialspoint.com/javascript/javascript_regexp_object.htm" TargetMode="External"/><Relationship Id="rId59" Type="http://schemas.openxmlformats.org/officeDocument/2006/relationships/hyperlink" Target="http://www.tutorialspoint.com/developers_best_practices/index.htm" TargetMode="External"/><Relationship Id="rId67" Type="http://schemas.openxmlformats.org/officeDocument/2006/relationships/image" Target="media/image5.jpeg"/><Relationship Id="rId20" Type="http://schemas.openxmlformats.org/officeDocument/2006/relationships/hyperlink" Target="http://www.tutorialspoint.com/javascript/javascript_overview.htm" TargetMode="External"/><Relationship Id="rId41" Type="http://schemas.openxmlformats.org/officeDocument/2006/relationships/hyperlink" Target="http://www.tutorialspoint.com/javascript/javascript_boolean_object.htm" TargetMode="External"/><Relationship Id="rId54" Type="http://schemas.openxmlformats.org/officeDocument/2006/relationships/hyperlink" Target="http://www.tutorialspoint.com/javascript/javascript_browsers_handling.htm" TargetMode="External"/><Relationship Id="rId62" Type="http://schemas.openxmlformats.org/officeDocument/2006/relationships/hyperlink" Target="http://www.tutorialspoint.com/hr_interview_questions/index.htm" TargetMode="External"/><Relationship Id="rId70" Type="http://schemas.openxmlformats.org/officeDocument/2006/relationships/image" Target="media/image8.jpeg"/><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tutorialspoint.com/index.ht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1269</Words>
  <Characters>7237</Characters>
  <Application>Microsoft Office Word</Application>
  <DocSecurity>0</DocSecurity>
  <Lines>60</Lines>
  <Paragraphs>16</Paragraphs>
  <ScaleCrop>false</ScaleCrop>
  <Company>home</Company>
  <LinksUpToDate>false</LinksUpToDate>
  <CharactersWithSpaces>8490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GITANJALI</dc:creator>
  <cp:lastModifiedBy>GITANJALI</cp:lastModifiedBy>
  <cp:revision>1</cp:revision>
  <dcterms:created xsi:type="dcterms:W3CDTF">2015-08-30T05:15:00Z</dcterms:created>
  <dcterms:modified xsi:type="dcterms:W3CDTF">2015-08-30T05:16:00Z</dcterms:modified>
</cp:coreProperties>
</file>