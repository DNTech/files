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39C" w:rsidRPr="00B1239C" w:rsidRDefault="00B1239C" w:rsidP="00B1239C">
      <w:pPr>
        <w:spacing w:after="0" w:line="450" w:lineRule="atLeast"/>
        <w:jc w:val="center"/>
        <w:textAlignment w:val="center"/>
        <w:outlineLvl w:val="0"/>
        <w:rPr>
          <w:rFonts w:ascii="Times New Roman" w:eastAsia="Times New Roman" w:hAnsi="Times New Roman" w:cs="Times New Roman"/>
          <w:spacing w:val="-15"/>
          <w:kern w:val="36"/>
          <w:sz w:val="48"/>
          <w:szCs w:val="48"/>
        </w:rPr>
      </w:pPr>
      <w:r>
        <w:rPr>
          <w:rFonts w:ascii="Times New Roman" w:eastAsia="Times New Roman" w:hAnsi="Times New Roman" w:cs="Times New Roman"/>
          <w:noProof/>
          <w:color w:val="000000"/>
          <w:spacing w:val="-15"/>
          <w:kern w:val="36"/>
          <w:sz w:val="48"/>
          <w:szCs w:val="48"/>
        </w:rPr>
        <w:drawing>
          <wp:inline distT="0" distB="0" distL="0" distR="0">
            <wp:extent cx="2962275" cy="866775"/>
            <wp:effectExtent l="0" t="0" r="9525" b="9525"/>
            <wp:docPr id="9" name="Picture 9" descr="tutorialspoint">
              <a:hlinkClick xmlns:a="http://schemas.openxmlformats.org/drawingml/2006/main" r:id="rId6" tooltip="&quot;tutorialspoi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spoint">
                      <a:hlinkClick r:id="rId6" tooltip="&quot;tutorialspoi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rsidR="00B1239C" w:rsidRPr="00B1239C" w:rsidRDefault="00B1239C" w:rsidP="00B1239C">
      <w:pPr>
        <w:pBdr>
          <w:bottom w:val="single" w:sz="6" w:space="1" w:color="auto"/>
        </w:pBdr>
        <w:spacing w:after="0" w:line="240" w:lineRule="auto"/>
        <w:jc w:val="center"/>
        <w:rPr>
          <w:rFonts w:ascii="Arial" w:eastAsia="Times New Roman" w:hAnsi="Arial" w:cs="Arial"/>
          <w:vanish/>
          <w:sz w:val="16"/>
          <w:szCs w:val="16"/>
        </w:rPr>
      </w:pPr>
      <w:r w:rsidRPr="00B1239C">
        <w:rPr>
          <w:rFonts w:ascii="Arial" w:eastAsia="Times New Roman" w:hAnsi="Arial" w:cs="Arial"/>
          <w:vanish/>
          <w:sz w:val="16"/>
          <w:szCs w:val="16"/>
        </w:rPr>
        <w:t>Top of Form</w:t>
      </w:r>
    </w:p>
    <w:p w:rsidR="00B1239C" w:rsidRPr="00B1239C" w:rsidRDefault="00B1239C" w:rsidP="00B1239C">
      <w:pPr>
        <w:spacing w:after="0" w:line="240" w:lineRule="auto"/>
        <w:rPr>
          <w:rFonts w:ascii="Times New Roman" w:eastAsia="Times New Roman" w:hAnsi="Times New Roman" w:cs="Times New Roman"/>
          <w:sz w:val="24"/>
          <w:szCs w:val="24"/>
        </w:rPr>
      </w:pPr>
      <w:r w:rsidRPr="00B1239C">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49.5pt;height:18pt" o:ole="">
            <v:imagedata r:id="rId8" o:title=""/>
          </v:shape>
          <w:control r:id="rId9" w:name="DefaultOcxName" w:shapeid="_x0000_i1058"/>
        </w:object>
      </w:r>
    </w:p>
    <w:p w:rsidR="00B1239C" w:rsidRPr="00B1239C" w:rsidRDefault="00B1239C" w:rsidP="00B1239C">
      <w:pPr>
        <w:pBdr>
          <w:top w:val="single" w:sz="6" w:space="1" w:color="auto"/>
        </w:pBdr>
        <w:spacing w:after="0" w:line="240" w:lineRule="auto"/>
        <w:jc w:val="center"/>
        <w:rPr>
          <w:rFonts w:ascii="Arial" w:eastAsia="Times New Roman" w:hAnsi="Arial" w:cs="Arial"/>
          <w:vanish/>
          <w:sz w:val="16"/>
          <w:szCs w:val="16"/>
        </w:rPr>
      </w:pPr>
      <w:r w:rsidRPr="00B1239C">
        <w:rPr>
          <w:rFonts w:ascii="Arial" w:eastAsia="Times New Roman" w:hAnsi="Arial" w:cs="Arial"/>
          <w:vanish/>
          <w:sz w:val="16"/>
          <w:szCs w:val="16"/>
        </w:rPr>
        <w:t>Bottom of Form</w:t>
      </w:r>
    </w:p>
    <w:p w:rsidR="00B1239C" w:rsidRPr="00B1239C" w:rsidRDefault="00B1239C" w:rsidP="00B1239C">
      <w:pPr>
        <w:numPr>
          <w:ilvl w:val="0"/>
          <w:numId w:val="1"/>
        </w:numPr>
        <w:spacing w:beforeAutospacing="1" w:after="0" w:afterAutospacing="1" w:line="360" w:lineRule="atLeast"/>
        <w:ind w:left="0"/>
        <w:rPr>
          <w:rFonts w:ascii="Times New Roman" w:eastAsia="Times New Roman" w:hAnsi="Times New Roman" w:cs="Times New Roman"/>
          <w:sz w:val="24"/>
          <w:szCs w:val="24"/>
        </w:rPr>
      </w:pPr>
      <w:hyperlink r:id="rId10" w:history="1">
        <w:r w:rsidRPr="00B1239C">
          <w:rPr>
            <w:rFonts w:ascii="Times New Roman" w:eastAsia="Times New Roman" w:hAnsi="Times New Roman" w:cs="Times New Roman"/>
            <w:color w:val="999999"/>
          </w:rPr>
          <w:t> </w:t>
        </w:r>
        <w:r w:rsidRPr="00B1239C">
          <w:rPr>
            <w:rFonts w:ascii="Times New Roman" w:eastAsia="Times New Roman" w:hAnsi="Times New Roman" w:cs="Times New Roman"/>
            <w:color w:val="999999"/>
            <w:u w:val="single"/>
          </w:rPr>
          <w:t> Whiteboard</w:t>
        </w:r>
      </w:hyperlink>
    </w:p>
    <w:p w:rsidR="00B1239C" w:rsidRPr="00B1239C" w:rsidRDefault="00B1239C" w:rsidP="00B1239C">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1" w:history="1">
        <w:r w:rsidRPr="00B1239C">
          <w:rPr>
            <w:rFonts w:ascii="Times New Roman" w:eastAsia="Times New Roman" w:hAnsi="Times New Roman" w:cs="Times New Roman"/>
            <w:color w:val="999999"/>
          </w:rPr>
          <w:t> </w:t>
        </w:r>
        <w:r w:rsidRPr="00B1239C">
          <w:rPr>
            <w:rFonts w:ascii="Times New Roman" w:eastAsia="Times New Roman" w:hAnsi="Times New Roman" w:cs="Times New Roman"/>
            <w:color w:val="999999"/>
            <w:u w:val="single"/>
          </w:rPr>
          <w:t> Quizzes</w:t>
        </w:r>
      </w:hyperlink>
    </w:p>
    <w:p w:rsidR="00B1239C" w:rsidRPr="00B1239C" w:rsidRDefault="00B1239C" w:rsidP="00B1239C">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2" w:history="1">
        <w:r w:rsidRPr="00B1239C">
          <w:rPr>
            <w:rFonts w:ascii="Times New Roman" w:eastAsia="Times New Roman" w:hAnsi="Times New Roman" w:cs="Times New Roman"/>
            <w:color w:val="999999"/>
          </w:rPr>
          <w:t> </w:t>
        </w:r>
        <w:r w:rsidRPr="00B1239C">
          <w:rPr>
            <w:rFonts w:ascii="Times New Roman" w:eastAsia="Times New Roman" w:hAnsi="Times New Roman" w:cs="Times New Roman"/>
            <w:color w:val="999999"/>
            <w:u w:val="single"/>
          </w:rPr>
          <w:t> Shared</w:t>
        </w:r>
      </w:hyperlink>
    </w:p>
    <w:p w:rsidR="00B1239C" w:rsidRPr="00B1239C" w:rsidRDefault="00B1239C" w:rsidP="00B1239C">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3" w:history="1">
        <w:r w:rsidRPr="00B1239C">
          <w:rPr>
            <w:rFonts w:ascii="Times New Roman" w:eastAsia="Times New Roman" w:hAnsi="Times New Roman" w:cs="Times New Roman"/>
            <w:color w:val="999999"/>
          </w:rPr>
          <w:t> </w:t>
        </w:r>
        <w:r w:rsidRPr="00B1239C">
          <w:rPr>
            <w:rFonts w:ascii="Times New Roman" w:eastAsia="Times New Roman" w:hAnsi="Times New Roman" w:cs="Times New Roman"/>
            <w:color w:val="999999"/>
            <w:u w:val="single"/>
          </w:rPr>
          <w:t> Articles</w:t>
        </w:r>
      </w:hyperlink>
    </w:p>
    <w:p w:rsidR="00B1239C" w:rsidRPr="00B1239C" w:rsidRDefault="00B1239C" w:rsidP="00B1239C">
      <w:pPr>
        <w:numPr>
          <w:ilvl w:val="0"/>
          <w:numId w:val="2"/>
        </w:numPr>
        <w:spacing w:before="100" w:beforeAutospacing="1" w:after="100" w:afterAutospacing="1" w:line="360" w:lineRule="atLeast"/>
        <w:ind w:left="0" w:right="-75"/>
        <w:rPr>
          <w:rFonts w:ascii="Times New Roman" w:eastAsia="Times New Roman" w:hAnsi="Times New Roman" w:cs="Times New Roman"/>
          <w:sz w:val="24"/>
          <w:szCs w:val="24"/>
        </w:rPr>
      </w:pPr>
      <w:hyperlink r:id="rId14" w:history="1">
        <w:r w:rsidRPr="00B1239C">
          <w:rPr>
            <w:rFonts w:ascii="Times New Roman" w:eastAsia="Times New Roman" w:hAnsi="Times New Roman" w:cs="Times New Roman"/>
            <w:b/>
            <w:bCs/>
            <w:caps/>
            <w:color w:val="000000"/>
            <w:sz w:val="18"/>
            <w:szCs w:val="18"/>
          </w:rPr>
          <w:t> </w:t>
        </w:r>
        <w:r w:rsidRPr="00B1239C">
          <w:rPr>
            <w:rFonts w:ascii="Times New Roman" w:eastAsia="Times New Roman" w:hAnsi="Times New Roman" w:cs="Times New Roman"/>
            <w:b/>
            <w:bCs/>
            <w:caps/>
            <w:color w:val="000000"/>
            <w:sz w:val="18"/>
            <w:szCs w:val="18"/>
            <w:u w:val="single"/>
          </w:rPr>
          <w:t>HOME</w:t>
        </w:r>
      </w:hyperlink>
    </w:p>
    <w:p w:rsidR="00B1239C" w:rsidRPr="00B1239C" w:rsidRDefault="00B1239C" w:rsidP="00B1239C">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5" w:history="1">
        <w:r w:rsidRPr="00B1239C">
          <w:rPr>
            <w:rFonts w:ascii="Times New Roman" w:eastAsia="Times New Roman" w:hAnsi="Times New Roman" w:cs="Times New Roman"/>
            <w:b/>
            <w:bCs/>
            <w:caps/>
            <w:color w:val="000000"/>
            <w:sz w:val="18"/>
            <w:szCs w:val="18"/>
            <w:u w:val="single"/>
          </w:rPr>
          <w:t>TUTORIALS LIBRARY</w:t>
        </w:r>
        <w:r w:rsidRPr="00B1239C">
          <w:rPr>
            <w:rFonts w:ascii="Times New Roman" w:eastAsia="Times New Roman" w:hAnsi="Times New Roman" w:cs="Times New Roman"/>
            <w:b/>
            <w:bCs/>
            <w:caps/>
            <w:color w:val="000000"/>
            <w:sz w:val="18"/>
            <w:szCs w:val="18"/>
          </w:rPr>
          <w:t> </w:t>
        </w:r>
      </w:hyperlink>
    </w:p>
    <w:p w:rsidR="00B1239C" w:rsidRPr="00B1239C" w:rsidRDefault="00B1239C" w:rsidP="00B1239C">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6" w:history="1">
        <w:r w:rsidRPr="00B1239C">
          <w:rPr>
            <w:rFonts w:ascii="Times New Roman" w:eastAsia="Times New Roman" w:hAnsi="Times New Roman" w:cs="Times New Roman"/>
            <w:b/>
            <w:bCs/>
            <w:caps/>
            <w:color w:val="000000"/>
            <w:sz w:val="18"/>
            <w:szCs w:val="18"/>
          </w:rPr>
          <w:t> </w:t>
        </w:r>
        <w:r w:rsidRPr="00B1239C">
          <w:rPr>
            <w:rFonts w:ascii="Times New Roman" w:eastAsia="Times New Roman" w:hAnsi="Times New Roman" w:cs="Times New Roman"/>
            <w:b/>
            <w:bCs/>
            <w:caps/>
            <w:color w:val="000000"/>
            <w:sz w:val="18"/>
            <w:szCs w:val="18"/>
            <w:u w:val="single"/>
          </w:rPr>
          <w:t>CODING GROUND</w:t>
        </w:r>
        <w:r w:rsidRPr="00B1239C">
          <w:rPr>
            <w:rFonts w:ascii="Times New Roman" w:eastAsia="Times New Roman" w:hAnsi="Times New Roman" w:cs="Times New Roman"/>
            <w:b/>
            <w:bCs/>
            <w:caps/>
            <w:color w:val="000000"/>
            <w:sz w:val="18"/>
            <w:szCs w:val="18"/>
          </w:rPr>
          <w:t> </w:t>
        </w:r>
      </w:hyperlink>
    </w:p>
    <w:p w:rsidR="00B1239C" w:rsidRPr="00B1239C" w:rsidRDefault="00B1239C" w:rsidP="00B1239C">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7" w:history="1">
        <w:r w:rsidRPr="00B1239C">
          <w:rPr>
            <w:rFonts w:ascii="Times New Roman" w:eastAsia="Times New Roman" w:hAnsi="Times New Roman" w:cs="Times New Roman"/>
            <w:b/>
            <w:bCs/>
            <w:caps/>
            <w:color w:val="000000"/>
            <w:sz w:val="18"/>
            <w:szCs w:val="18"/>
            <w:u w:val="single"/>
          </w:rPr>
          <w:t>ABSOLUTE CLASSES</w:t>
        </w:r>
      </w:hyperlink>
    </w:p>
    <w:p w:rsidR="00B1239C" w:rsidRPr="00B1239C" w:rsidRDefault="00B1239C" w:rsidP="00B1239C">
      <w:pPr>
        <w:spacing w:after="0" w:line="330" w:lineRule="atLeast"/>
        <w:rPr>
          <w:rFonts w:ascii="Arial" w:eastAsia="Times New Roman" w:hAnsi="Arial" w:cs="Arial"/>
          <w:color w:val="313131"/>
          <w:sz w:val="21"/>
          <w:szCs w:val="21"/>
        </w:rPr>
      </w:pPr>
      <w:r>
        <w:rPr>
          <w:rFonts w:ascii="Arial" w:eastAsia="Times New Roman" w:hAnsi="Arial" w:cs="Arial"/>
          <w:noProof/>
          <w:color w:val="313131"/>
          <w:sz w:val="21"/>
          <w:szCs w:val="21"/>
        </w:rPr>
        <w:drawing>
          <wp:inline distT="0" distB="0" distL="0" distR="0">
            <wp:extent cx="2428875" cy="1847850"/>
            <wp:effectExtent l="0" t="0" r="9525" b="0"/>
            <wp:docPr id="8" name="Picture 8" descr="Javascrip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 Tuto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8875" cy="1847850"/>
                    </a:xfrm>
                    <a:prstGeom prst="rect">
                      <a:avLst/>
                    </a:prstGeom>
                    <a:noFill/>
                    <a:ln>
                      <a:noFill/>
                    </a:ln>
                  </pic:spPr>
                </pic:pic>
              </a:graphicData>
            </a:graphic>
          </wp:inline>
        </w:drawing>
      </w:r>
    </w:p>
    <w:p w:rsidR="00B1239C" w:rsidRPr="00B1239C" w:rsidRDefault="00B1239C" w:rsidP="00B1239C">
      <w:pPr>
        <w:numPr>
          <w:ilvl w:val="0"/>
          <w:numId w:val="3"/>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B1239C">
        <w:rPr>
          <w:rFonts w:ascii="Arial" w:eastAsia="Times New Roman" w:hAnsi="Arial" w:cs="Arial"/>
          <w:color w:val="FFFFFF"/>
          <w:sz w:val="21"/>
          <w:szCs w:val="21"/>
        </w:rPr>
        <w:t>Javascript Basics Tutorial</w:t>
      </w:r>
    </w:p>
    <w:p w:rsidR="00B1239C" w:rsidRPr="00B1239C" w:rsidRDefault="00B1239C" w:rsidP="00B1239C">
      <w:pPr>
        <w:numPr>
          <w:ilvl w:val="0"/>
          <w:numId w:val="3"/>
        </w:numPr>
        <w:spacing w:after="0" w:line="210" w:lineRule="atLeast"/>
        <w:ind w:left="495"/>
        <w:rPr>
          <w:rFonts w:ascii="Arial" w:eastAsia="Times New Roman" w:hAnsi="Arial" w:cs="Arial"/>
          <w:color w:val="313131"/>
          <w:sz w:val="21"/>
          <w:szCs w:val="21"/>
        </w:rPr>
      </w:pPr>
      <w:hyperlink r:id="rId19" w:history="1">
        <w:r w:rsidRPr="00B1239C">
          <w:rPr>
            <w:rFonts w:ascii="Arial" w:eastAsia="Times New Roman" w:hAnsi="Arial" w:cs="Arial"/>
            <w:color w:val="000000"/>
            <w:sz w:val="19"/>
            <w:szCs w:val="19"/>
            <w:u w:val="single"/>
          </w:rPr>
          <w:t>Javascript - Home</w:t>
        </w:r>
      </w:hyperlink>
    </w:p>
    <w:p w:rsidR="00B1239C" w:rsidRPr="00B1239C" w:rsidRDefault="00B1239C" w:rsidP="00B1239C">
      <w:pPr>
        <w:numPr>
          <w:ilvl w:val="0"/>
          <w:numId w:val="3"/>
        </w:numPr>
        <w:spacing w:after="0" w:line="210" w:lineRule="atLeast"/>
        <w:ind w:left="495"/>
        <w:rPr>
          <w:rFonts w:ascii="Arial" w:eastAsia="Times New Roman" w:hAnsi="Arial" w:cs="Arial"/>
          <w:color w:val="313131"/>
          <w:sz w:val="21"/>
          <w:szCs w:val="21"/>
        </w:rPr>
      </w:pPr>
      <w:hyperlink r:id="rId20" w:history="1">
        <w:r w:rsidRPr="00B1239C">
          <w:rPr>
            <w:rFonts w:ascii="Arial" w:eastAsia="Times New Roman" w:hAnsi="Arial" w:cs="Arial"/>
            <w:color w:val="000000"/>
            <w:sz w:val="19"/>
            <w:szCs w:val="19"/>
            <w:u w:val="single"/>
            <w:shd w:val="clear" w:color="auto" w:fill="D6D6D6"/>
          </w:rPr>
          <w:t>Javascript - Overview</w:t>
        </w:r>
      </w:hyperlink>
    </w:p>
    <w:p w:rsidR="00B1239C" w:rsidRPr="00B1239C" w:rsidRDefault="00B1239C" w:rsidP="00B1239C">
      <w:pPr>
        <w:numPr>
          <w:ilvl w:val="0"/>
          <w:numId w:val="3"/>
        </w:numPr>
        <w:spacing w:after="0" w:line="210" w:lineRule="atLeast"/>
        <w:ind w:left="495"/>
        <w:rPr>
          <w:rFonts w:ascii="Arial" w:eastAsia="Times New Roman" w:hAnsi="Arial" w:cs="Arial"/>
          <w:color w:val="313131"/>
          <w:sz w:val="21"/>
          <w:szCs w:val="21"/>
        </w:rPr>
      </w:pPr>
      <w:hyperlink r:id="rId21" w:history="1">
        <w:r w:rsidRPr="00B1239C">
          <w:rPr>
            <w:rFonts w:ascii="Arial" w:eastAsia="Times New Roman" w:hAnsi="Arial" w:cs="Arial"/>
            <w:color w:val="000000"/>
            <w:sz w:val="19"/>
            <w:szCs w:val="19"/>
            <w:u w:val="single"/>
          </w:rPr>
          <w:t>Javascript - Syntax</w:t>
        </w:r>
      </w:hyperlink>
    </w:p>
    <w:p w:rsidR="00B1239C" w:rsidRPr="00B1239C" w:rsidRDefault="00B1239C" w:rsidP="00B1239C">
      <w:pPr>
        <w:numPr>
          <w:ilvl w:val="0"/>
          <w:numId w:val="3"/>
        </w:numPr>
        <w:spacing w:after="0" w:line="210" w:lineRule="atLeast"/>
        <w:ind w:left="495"/>
        <w:rPr>
          <w:rFonts w:ascii="Arial" w:eastAsia="Times New Roman" w:hAnsi="Arial" w:cs="Arial"/>
          <w:color w:val="313131"/>
          <w:sz w:val="21"/>
          <w:szCs w:val="21"/>
        </w:rPr>
      </w:pPr>
      <w:hyperlink r:id="rId22" w:history="1">
        <w:r w:rsidRPr="00B1239C">
          <w:rPr>
            <w:rFonts w:ascii="Arial" w:eastAsia="Times New Roman" w:hAnsi="Arial" w:cs="Arial"/>
            <w:color w:val="000000"/>
            <w:sz w:val="19"/>
            <w:szCs w:val="19"/>
            <w:u w:val="single"/>
          </w:rPr>
          <w:t>Javascript - Enabling</w:t>
        </w:r>
      </w:hyperlink>
    </w:p>
    <w:p w:rsidR="00B1239C" w:rsidRPr="00B1239C" w:rsidRDefault="00B1239C" w:rsidP="00B1239C">
      <w:pPr>
        <w:numPr>
          <w:ilvl w:val="0"/>
          <w:numId w:val="3"/>
        </w:numPr>
        <w:spacing w:after="0" w:line="210" w:lineRule="atLeast"/>
        <w:ind w:left="495"/>
        <w:rPr>
          <w:rFonts w:ascii="Arial" w:eastAsia="Times New Roman" w:hAnsi="Arial" w:cs="Arial"/>
          <w:color w:val="313131"/>
          <w:sz w:val="21"/>
          <w:szCs w:val="21"/>
        </w:rPr>
      </w:pPr>
      <w:hyperlink r:id="rId23" w:history="1">
        <w:r w:rsidRPr="00B1239C">
          <w:rPr>
            <w:rFonts w:ascii="Arial" w:eastAsia="Times New Roman" w:hAnsi="Arial" w:cs="Arial"/>
            <w:color w:val="000000"/>
            <w:sz w:val="19"/>
            <w:szCs w:val="19"/>
            <w:u w:val="single"/>
          </w:rPr>
          <w:t>Javascript - Placement</w:t>
        </w:r>
      </w:hyperlink>
    </w:p>
    <w:p w:rsidR="00B1239C" w:rsidRPr="00B1239C" w:rsidRDefault="00B1239C" w:rsidP="00B1239C">
      <w:pPr>
        <w:numPr>
          <w:ilvl w:val="0"/>
          <w:numId w:val="3"/>
        </w:numPr>
        <w:spacing w:after="0" w:line="210" w:lineRule="atLeast"/>
        <w:ind w:left="495"/>
        <w:rPr>
          <w:rFonts w:ascii="Arial" w:eastAsia="Times New Roman" w:hAnsi="Arial" w:cs="Arial"/>
          <w:color w:val="313131"/>
          <w:sz w:val="21"/>
          <w:szCs w:val="21"/>
        </w:rPr>
      </w:pPr>
      <w:hyperlink r:id="rId24" w:history="1">
        <w:r w:rsidRPr="00B1239C">
          <w:rPr>
            <w:rFonts w:ascii="Arial" w:eastAsia="Times New Roman" w:hAnsi="Arial" w:cs="Arial"/>
            <w:color w:val="000000"/>
            <w:sz w:val="19"/>
            <w:szCs w:val="19"/>
            <w:u w:val="single"/>
          </w:rPr>
          <w:t>Javascript - Variables</w:t>
        </w:r>
      </w:hyperlink>
    </w:p>
    <w:p w:rsidR="00B1239C" w:rsidRPr="00B1239C" w:rsidRDefault="00B1239C" w:rsidP="00B1239C">
      <w:pPr>
        <w:numPr>
          <w:ilvl w:val="0"/>
          <w:numId w:val="3"/>
        </w:numPr>
        <w:spacing w:after="0" w:line="210" w:lineRule="atLeast"/>
        <w:ind w:left="495"/>
        <w:rPr>
          <w:rFonts w:ascii="Arial" w:eastAsia="Times New Roman" w:hAnsi="Arial" w:cs="Arial"/>
          <w:color w:val="313131"/>
          <w:sz w:val="21"/>
          <w:szCs w:val="21"/>
        </w:rPr>
      </w:pPr>
      <w:hyperlink r:id="rId25" w:history="1">
        <w:r w:rsidRPr="00B1239C">
          <w:rPr>
            <w:rFonts w:ascii="Arial" w:eastAsia="Times New Roman" w:hAnsi="Arial" w:cs="Arial"/>
            <w:color w:val="000000"/>
            <w:sz w:val="19"/>
            <w:szCs w:val="19"/>
            <w:u w:val="single"/>
          </w:rPr>
          <w:t>Javascript - Operators</w:t>
        </w:r>
      </w:hyperlink>
    </w:p>
    <w:p w:rsidR="00B1239C" w:rsidRPr="00B1239C" w:rsidRDefault="00B1239C" w:rsidP="00B1239C">
      <w:pPr>
        <w:numPr>
          <w:ilvl w:val="0"/>
          <w:numId w:val="3"/>
        </w:numPr>
        <w:spacing w:after="0" w:line="210" w:lineRule="atLeast"/>
        <w:ind w:left="495"/>
        <w:rPr>
          <w:rFonts w:ascii="Arial" w:eastAsia="Times New Roman" w:hAnsi="Arial" w:cs="Arial"/>
          <w:color w:val="313131"/>
          <w:sz w:val="21"/>
          <w:szCs w:val="21"/>
        </w:rPr>
      </w:pPr>
      <w:hyperlink r:id="rId26" w:history="1">
        <w:r w:rsidRPr="00B1239C">
          <w:rPr>
            <w:rFonts w:ascii="Arial" w:eastAsia="Times New Roman" w:hAnsi="Arial" w:cs="Arial"/>
            <w:color w:val="000000"/>
            <w:sz w:val="19"/>
            <w:szCs w:val="19"/>
            <w:u w:val="single"/>
          </w:rPr>
          <w:t>Javascript - If...Else</w:t>
        </w:r>
      </w:hyperlink>
    </w:p>
    <w:p w:rsidR="00B1239C" w:rsidRPr="00B1239C" w:rsidRDefault="00B1239C" w:rsidP="00B1239C">
      <w:pPr>
        <w:numPr>
          <w:ilvl w:val="0"/>
          <w:numId w:val="3"/>
        </w:numPr>
        <w:spacing w:after="0" w:line="210" w:lineRule="atLeast"/>
        <w:ind w:left="495"/>
        <w:rPr>
          <w:rFonts w:ascii="Arial" w:eastAsia="Times New Roman" w:hAnsi="Arial" w:cs="Arial"/>
          <w:color w:val="313131"/>
          <w:sz w:val="21"/>
          <w:szCs w:val="21"/>
        </w:rPr>
      </w:pPr>
      <w:hyperlink r:id="rId27" w:history="1">
        <w:r w:rsidRPr="00B1239C">
          <w:rPr>
            <w:rFonts w:ascii="Arial" w:eastAsia="Times New Roman" w:hAnsi="Arial" w:cs="Arial"/>
            <w:color w:val="000000"/>
            <w:sz w:val="19"/>
            <w:szCs w:val="19"/>
            <w:u w:val="single"/>
          </w:rPr>
          <w:t>Javascript - Switch Case</w:t>
        </w:r>
      </w:hyperlink>
    </w:p>
    <w:p w:rsidR="00B1239C" w:rsidRPr="00B1239C" w:rsidRDefault="00B1239C" w:rsidP="00B1239C">
      <w:pPr>
        <w:numPr>
          <w:ilvl w:val="0"/>
          <w:numId w:val="3"/>
        </w:numPr>
        <w:spacing w:after="0" w:line="210" w:lineRule="atLeast"/>
        <w:ind w:left="495"/>
        <w:rPr>
          <w:rFonts w:ascii="Arial" w:eastAsia="Times New Roman" w:hAnsi="Arial" w:cs="Arial"/>
          <w:color w:val="313131"/>
          <w:sz w:val="21"/>
          <w:szCs w:val="21"/>
        </w:rPr>
      </w:pPr>
      <w:hyperlink r:id="rId28" w:history="1">
        <w:r w:rsidRPr="00B1239C">
          <w:rPr>
            <w:rFonts w:ascii="Arial" w:eastAsia="Times New Roman" w:hAnsi="Arial" w:cs="Arial"/>
            <w:color w:val="000000"/>
            <w:sz w:val="19"/>
            <w:szCs w:val="19"/>
            <w:u w:val="single"/>
          </w:rPr>
          <w:t>Javascript - While Loop</w:t>
        </w:r>
      </w:hyperlink>
    </w:p>
    <w:p w:rsidR="00B1239C" w:rsidRPr="00B1239C" w:rsidRDefault="00B1239C" w:rsidP="00B1239C">
      <w:pPr>
        <w:numPr>
          <w:ilvl w:val="0"/>
          <w:numId w:val="3"/>
        </w:numPr>
        <w:spacing w:after="0" w:line="210" w:lineRule="atLeast"/>
        <w:ind w:left="495"/>
        <w:rPr>
          <w:rFonts w:ascii="Arial" w:eastAsia="Times New Roman" w:hAnsi="Arial" w:cs="Arial"/>
          <w:color w:val="313131"/>
          <w:sz w:val="21"/>
          <w:szCs w:val="21"/>
        </w:rPr>
      </w:pPr>
      <w:hyperlink r:id="rId29" w:history="1">
        <w:r w:rsidRPr="00B1239C">
          <w:rPr>
            <w:rFonts w:ascii="Arial" w:eastAsia="Times New Roman" w:hAnsi="Arial" w:cs="Arial"/>
            <w:color w:val="000000"/>
            <w:sz w:val="19"/>
            <w:szCs w:val="19"/>
            <w:u w:val="single"/>
          </w:rPr>
          <w:t>Javascript - For Loop</w:t>
        </w:r>
      </w:hyperlink>
    </w:p>
    <w:p w:rsidR="00B1239C" w:rsidRPr="00B1239C" w:rsidRDefault="00B1239C" w:rsidP="00B1239C">
      <w:pPr>
        <w:numPr>
          <w:ilvl w:val="0"/>
          <w:numId w:val="3"/>
        </w:numPr>
        <w:spacing w:after="0" w:line="210" w:lineRule="atLeast"/>
        <w:ind w:left="495"/>
        <w:rPr>
          <w:rFonts w:ascii="Arial" w:eastAsia="Times New Roman" w:hAnsi="Arial" w:cs="Arial"/>
          <w:color w:val="313131"/>
          <w:sz w:val="21"/>
          <w:szCs w:val="21"/>
        </w:rPr>
      </w:pPr>
      <w:hyperlink r:id="rId30" w:history="1">
        <w:r w:rsidRPr="00B1239C">
          <w:rPr>
            <w:rFonts w:ascii="Arial" w:eastAsia="Times New Roman" w:hAnsi="Arial" w:cs="Arial"/>
            <w:color w:val="000000"/>
            <w:sz w:val="19"/>
            <w:szCs w:val="19"/>
            <w:u w:val="single"/>
          </w:rPr>
          <w:t>Javascript - For...in</w:t>
        </w:r>
      </w:hyperlink>
    </w:p>
    <w:p w:rsidR="00B1239C" w:rsidRPr="00B1239C" w:rsidRDefault="00B1239C" w:rsidP="00B1239C">
      <w:pPr>
        <w:numPr>
          <w:ilvl w:val="0"/>
          <w:numId w:val="3"/>
        </w:numPr>
        <w:spacing w:after="0" w:line="210" w:lineRule="atLeast"/>
        <w:ind w:left="495"/>
        <w:rPr>
          <w:rFonts w:ascii="Arial" w:eastAsia="Times New Roman" w:hAnsi="Arial" w:cs="Arial"/>
          <w:color w:val="313131"/>
          <w:sz w:val="21"/>
          <w:szCs w:val="21"/>
        </w:rPr>
      </w:pPr>
      <w:hyperlink r:id="rId31" w:history="1">
        <w:r w:rsidRPr="00B1239C">
          <w:rPr>
            <w:rFonts w:ascii="Arial" w:eastAsia="Times New Roman" w:hAnsi="Arial" w:cs="Arial"/>
            <w:color w:val="000000"/>
            <w:sz w:val="19"/>
            <w:szCs w:val="19"/>
            <w:u w:val="single"/>
          </w:rPr>
          <w:t>Javascript - Loop Control</w:t>
        </w:r>
      </w:hyperlink>
    </w:p>
    <w:p w:rsidR="00B1239C" w:rsidRPr="00B1239C" w:rsidRDefault="00B1239C" w:rsidP="00B1239C">
      <w:pPr>
        <w:numPr>
          <w:ilvl w:val="0"/>
          <w:numId w:val="3"/>
        </w:numPr>
        <w:spacing w:after="0" w:line="210" w:lineRule="atLeast"/>
        <w:ind w:left="495"/>
        <w:rPr>
          <w:rFonts w:ascii="Arial" w:eastAsia="Times New Roman" w:hAnsi="Arial" w:cs="Arial"/>
          <w:color w:val="313131"/>
          <w:sz w:val="21"/>
          <w:szCs w:val="21"/>
        </w:rPr>
      </w:pPr>
      <w:hyperlink r:id="rId32" w:history="1">
        <w:r w:rsidRPr="00B1239C">
          <w:rPr>
            <w:rFonts w:ascii="Arial" w:eastAsia="Times New Roman" w:hAnsi="Arial" w:cs="Arial"/>
            <w:color w:val="000000"/>
            <w:sz w:val="19"/>
            <w:szCs w:val="19"/>
            <w:u w:val="single"/>
          </w:rPr>
          <w:t>Javascript - Functions</w:t>
        </w:r>
      </w:hyperlink>
    </w:p>
    <w:p w:rsidR="00B1239C" w:rsidRPr="00B1239C" w:rsidRDefault="00B1239C" w:rsidP="00B1239C">
      <w:pPr>
        <w:numPr>
          <w:ilvl w:val="0"/>
          <w:numId w:val="3"/>
        </w:numPr>
        <w:spacing w:after="0" w:line="210" w:lineRule="atLeast"/>
        <w:ind w:left="495"/>
        <w:rPr>
          <w:rFonts w:ascii="Arial" w:eastAsia="Times New Roman" w:hAnsi="Arial" w:cs="Arial"/>
          <w:color w:val="313131"/>
          <w:sz w:val="21"/>
          <w:szCs w:val="21"/>
        </w:rPr>
      </w:pPr>
      <w:hyperlink r:id="rId33" w:history="1">
        <w:r w:rsidRPr="00B1239C">
          <w:rPr>
            <w:rFonts w:ascii="Arial" w:eastAsia="Times New Roman" w:hAnsi="Arial" w:cs="Arial"/>
            <w:color w:val="000000"/>
            <w:sz w:val="19"/>
            <w:szCs w:val="19"/>
            <w:u w:val="single"/>
          </w:rPr>
          <w:t>Javascript - Events</w:t>
        </w:r>
      </w:hyperlink>
    </w:p>
    <w:p w:rsidR="00B1239C" w:rsidRPr="00B1239C" w:rsidRDefault="00B1239C" w:rsidP="00B1239C">
      <w:pPr>
        <w:numPr>
          <w:ilvl w:val="0"/>
          <w:numId w:val="3"/>
        </w:numPr>
        <w:spacing w:after="0" w:line="210" w:lineRule="atLeast"/>
        <w:ind w:left="495"/>
        <w:rPr>
          <w:rFonts w:ascii="Arial" w:eastAsia="Times New Roman" w:hAnsi="Arial" w:cs="Arial"/>
          <w:color w:val="313131"/>
          <w:sz w:val="21"/>
          <w:szCs w:val="21"/>
        </w:rPr>
      </w:pPr>
      <w:hyperlink r:id="rId34" w:history="1">
        <w:r w:rsidRPr="00B1239C">
          <w:rPr>
            <w:rFonts w:ascii="Arial" w:eastAsia="Times New Roman" w:hAnsi="Arial" w:cs="Arial"/>
            <w:color w:val="000000"/>
            <w:sz w:val="19"/>
            <w:szCs w:val="19"/>
            <w:u w:val="single"/>
          </w:rPr>
          <w:t>Javascript - Cookies</w:t>
        </w:r>
      </w:hyperlink>
    </w:p>
    <w:p w:rsidR="00B1239C" w:rsidRPr="00B1239C" w:rsidRDefault="00B1239C" w:rsidP="00B1239C">
      <w:pPr>
        <w:numPr>
          <w:ilvl w:val="0"/>
          <w:numId w:val="3"/>
        </w:numPr>
        <w:spacing w:after="0" w:line="210" w:lineRule="atLeast"/>
        <w:ind w:left="495"/>
        <w:rPr>
          <w:rFonts w:ascii="Arial" w:eastAsia="Times New Roman" w:hAnsi="Arial" w:cs="Arial"/>
          <w:color w:val="313131"/>
          <w:sz w:val="21"/>
          <w:szCs w:val="21"/>
        </w:rPr>
      </w:pPr>
      <w:hyperlink r:id="rId35" w:history="1">
        <w:r w:rsidRPr="00B1239C">
          <w:rPr>
            <w:rFonts w:ascii="Arial" w:eastAsia="Times New Roman" w:hAnsi="Arial" w:cs="Arial"/>
            <w:color w:val="000000"/>
            <w:sz w:val="19"/>
            <w:szCs w:val="19"/>
            <w:u w:val="single"/>
          </w:rPr>
          <w:t>Javascript - Page Redirect</w:t>
        </w:r>
      </w:hyperlink>
    </w:p>
    <w:p w:rsidR="00B1239C" w:rsidRPr="00B1239C" w:rsidRDefault="00B1239C" w:rsidP="00B1239C">
      <w:pPr>
        <w:numPr>
          <w:ilvl w:val="0"/>
          <w:numId w:val="3"/>
        </w:numPr>
        <w:spacing w:after="0" w:line="210" w:lineRule="atLeast"/>
        <w:ind w:left="495"/>
        <w:rPr>
          <w:rFonts w:ascii="Arial" w:eastAsia="Times New Roman" w:hAnsi="Arial" w:cs="Arial"/>
          <w:color w:val="313131"/>
          <w:sz w:val="21"/>
          <w:szCs w:val="21"/>
        </w:rPr>
      </w:pPr>
      <w:hyperlink r:id="rId36" w:history="1">
        <w:r w:rsidRPr="00B1239C">
          <w:rPr>
            <w:rFonts w:ascii="Arial" w:eastAsia="Times New Roman" w:hAnsi="Arial" w:cs="Arial"/>
            <w:color w:val="000000"/>
            <w:sz w:val="19"/>
            <w:szCs w:val="19"/>
            <w:u w:val="single"/>
          </w:rPr>
          <w:t>Javascript - Dialog Boxes</w:t>
        </w:r>
      </w:hyperlink>
    </w:p>
    <w:p w:rsidR="00B1239C" w:rsidRPr="00B1239C" w:rsidRDefault="00B1239C" w:rsidP="00B1239C">
      <w:pPr>
        <w:numPr>
          <w:ilvl w:val="0"/>
          <w:numId w:val="3"/>
        </w:numPr>
        <w:spacing w:after="0" w:line="210" w:lineRule="atLeast"/>
        <w:ind w:left="495"/>
        <w:rPr>
          <w:rFonts w:ascii="Arial" w:eastAsia="Times New Roman" w:hAnsi="Arial" w:cs="Arial"/>
          <w:color w:val="313131"/>
          <w:sz w:val="21"/>
          <w:szCs w:val="21"/>
        </w:rPr>
      </w:pPr>
      <w:hyperlink r:id="rId37" w:history="1">
        <w:r w:rsidRPr="00B1239C">
          <w:rPr>
            <w:rFonts w:ascii="Arial" w:eastAsia="Times New Roman" w:hAnsi="Arial" w:cs="Arial"/>
            <w:color w:val="000000"/>
            <w:sz w:val="19"/>
            <w:szCs w:val="19"/>
            <w:u w:val="single"/>
          </w:rPr>
          <w:t>Javascript - Void Keyword</w:t>
        </w:r>
      </w:hyperlink>
    </w:p>
    <w:p w:rsidR="00B1239C" w:rsidRPr="00B1239C" w:rsidRDefault="00B1239C" w:rsidP="00B1239C">
      <w:pPr>
        <w:numPr>
          <w:ilvl w:val="0"/>
          <w:numId w:val="3"/>
        </w:numPr>
        <w:spacing w:after="0" w:line="210" w:lineRule="atLeast"/>
        <w:ind w:left="495"/>
        <w:rPr>
          <w:rFonts w:ascii="Arial" w:eastAsia="Times New Roman" w:hAnsi="Arial" w:cs="Arial"/>
          <w:color w:val="313131"/>
          <w:sz w:val="21"/>
          <w:szCs w:val="21"/>
        </w:rPr>
      </w:pPr>
      <w:hyperlink r:id="rId38" w:history="1">
        <w:r w:rsidRPr="00B1239C">
          <w:rPr>
            <w:rFonts w:ascii="Arial" w:eastAsia="Times New Roman" w:hAnsi="Arial" w:cs="Arial"/>
            <w:color w:val="000000"/>
            <w:sz w:val="19"/>
            <w:szCs w:val="19"/>
            <w:u w:val="single"/>
          </w:rPr>
          <w:t>Javascript - Page Printing</w:t>
        </w:r>
      </w:hyperlink>
    </w:p>
    <w:p w:rsidR="00B1239C" w:rsidRPr="00B1239C" w:rsidRDefault="00B1239C" w:rsidP="00B1239C">
      <w:pPr>
        <w:numPr>
          <w:ilvl w:val="0"/>
          <w:numId w:val="4"/>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B1239C">
        <w:rPr>
          <w:rFonts w:ascii="Arial" w:eastAsia="Times New Roman" w:hAnsi="Arial" w:cs="Arial"/>
          <w:color w:val="FFFFFF"/>
          <w:sz w:val="21"/>
          <w:szCs w:val="21"/>
        </w:rPr>
        <w:t>JavaScript Objects</w:t>
      </w:r>
    </w:p>
    <w:p w:rsidR="00B1239C" w:rsidRPr="00B1239C" w:rsidRDefault="00B1239C" w:rsidP="00B1239C">
      <w:pPr>
        <w:numPr>
          <w:ilvl w:val="0"/>
          <w:numId w:val="4"/>
        </w:numPr>
        <w:spacing w:after="0" w:line="210" w:lineRule="atLeast"/>
        <w:ind w:left="495"/>
        <w:rPr>
          <w:rFonts w:ascii="Arial" w:eastAsia="Times New Roman" w:hAnsi="Arial" w:cs="Arial"/>
          <w:color w:val="313131"/>
          <w:sz w:val="21"/>
          <w:szCs w:val="21"/>
        </w:rPr>
      </w:pPr>
      <w:hyperlink r:id="rId39" w:history="1">
        <w:r w:rsidRPr="00B1239C">
          <w:rPr>
            <w:rFonts w:ascii="Arial" w:eastAsia="Times New Roman" w:hAnsi="Arial" w:cs="Arial"/>
            <w:color w:val="000000"/>
            <w:sz w:val="19"/>
            <w:szCs w:val="19"/>
            <w:u w:val="single"/>
          </w:rPr>
          <w:t>Javascript - Objects</w:t>
        </w:r>
      </w:hyperlink>
    </w:p>
    <w:p w:rsidR="00B1239C" w:rsidRPr="00B1239C" w:rsidRDefault="00B1239C" w:rsidP="00B1239C">
      <w:pPr>
        <w:numPr>
          <w:ilvl w:val="0"/>
          <w:numId w:val="4"/>
        </w:numPr>
        <w:spacing w:after="0" w:line="210" w:lineRule="atLeast"/>
        <w:ind w:left="495"/>
        <w:rPr>
          <w:rFonts w:ascii="Arial" w:eastAsia="Times New Roman" w:hAnsi="Arial" w:cs="Arial"/>
          <w:color w:val="313131"/>
          <w:sz w:val="21"/>
          <w:szCs w:val="21"/>
        </w:rPr>
      </w:pPr>
      <w:hyperlink r:id="rId40" w:history="1">
        <w:r w:rsidRPr="00B1239C">
          <w:rPr>
            <w:rFonts w:ascii="Arial" w:eastAsia="Times New Roman" w:hAnsi="Arial" w:cs="Arial"/>
            <w:color w:val="000000"/>
            <w:sz w:val="19"/>
            <w:szCs w:val="19"/>
            <w:u w:val="single"/>
          </w:rPr>
          <w:t>Javascript - Number</w:t>
        </w:r>
      </w:hyperlink>
    </w:p>
    <w:p w:rsidR="00B1239C" w:rsidRPr="00B1239C" w:rsidRDefault="00B1239C" w:rsidP="00B1239C">
      <w:pPr>
        <w:numPr>
          <w:ilvl w:val="0"/>
          <w:numId w:val="4"/>
        </w:numPr>
        <w:spacing w:after="0" w:line="210" w:lineRule="atLeast"/>
        <w:ind w:left="495"/>
        <w:rPr>
          <w:rFonts w:ascii="Arial" w:eastAsia="Times New Roman" w:hAnsi="Arial" w:cs="Arial"/>
          <w:color w:val="313131"/>
          <w:sz w:val="21"/>
          <w:szCs w:val="21"/>
        </w:rPr>
      </w:pPr>
      <w:hyperlink r:id="rId41" w:history="1">
        <w:r w:rsidRPr="00B1239C">
          <w:rPr>
            <w:rFonts w:ascii="Arial" w:eastAsia="Times New Roman" w:hAnsi="Arial" w:cs="Arial"/>
            <w:color w:val="000000"/>
            <w:sz w:val="19"/>
            <w:szCs w:val="19"/>
            <w:u w:val="single"/>
          </w:rPr>
          <w:t>Javascript - Boolean</w:t>
        </w:r>
      </w:hyperlink>
    </w:p>
    <w:p w:rsidR="00B1239C" w:rsidRPr="00B1239C" w:rsidRDefault="00B1239C" w:rsidP="00B1239C">
      <w:pPr>
        <w:numPr>
          <w:ilvl w:val="0"/>
          <w:numId w:val="4"/>
        </w:numPr>
        <w:spacing w:after="0" w:line="210" w:lineRule="atLeast"/>
        <w:ind w:left="495"/>
        <w:rPr>
          <w:rFonts w:ascii="Arial" w:eastAsia="Times New Roman" w:hAnsi="Arial" w:cs="Arial"/>
          <w:color w:val="313131"/>
          <w:sz w:val="21"/>
          <w:szCs w:val="21"/>
        </w:rPr>
      </w:pPr>
      <w:hyperlink r:id="rId42" w:history="1">
        <w:r w:rsidRPr="00B1239C">
          <w:rPr>
            <w:rFonts w:ascii="Arial" w:eastAsia="Times New Roman" w:hAnsi="Arial" w:cs="Arial"/>
            <w:color w:val="000000"/>
            <w:sz w:val="19"/>
            <w:szCs w:val="19"/>
            <w:u w:val="single"/>
          </w:rPr>
          <w:t>Javascript - Strings</w:t>
        </w:r>
      </w:hyperlink>
    </w:p>
    <w:p w:rsidR="00B1239C" w:rsidRPr="00B1239C" w:rsidRDefault="00B1239C" w:rsidP="00B1239C">
      <w:pPr>
        <w:numPr>
          <w:ilvl w:val="0"/>
          <w:numId w:val="4"/>
        </w:numPr>
        <w:spacing w:after="0" w:line="210" w:lineRule="atLeast"/>
        <w:ind w:left="495"/>
        <w:rPr>
          <w:rFonts w:ascii="Arial" w:eastAsia="Times New Roman" w:hAnsi="Arial" w:cs="Arial"/>
          <w:color w:val="313131"/>
          <w:sz w:val="21"/>
          <w:szCs w:val="21"/>
        </w:rPr>
      </w:pPr>
      <w:hyperlink r:id="rId43" w:history="1">
        <w:r w:rsidRPr="00B1239C">
          <w:rPr>
            <w:rFonts w:ascii="Arial" w:eastAsia="Times New Roman" w:hAnsi="Arial" w:cs="Arial"/>
            <w:color w:val="000000"/>
            <w:sz w:val="19"/>
            <w:szCs w:val="19"/>
            <w:u w:val="single"/>
          </w:rPr>
          <w:t>Javascript - Arrays</w:t>
        </w:r>
      </w:hyperlink>
    </w:p>
    <w:p w:rsidR="00B1239C" w:rsidRPr="00B1239C" w:rsidRDefault="00B1239C" w:rsidP="00B1239C">
      <w:pPr>
        <w:numPr>
          <w:ilvl w:val="0"/>
          <w:numId w:val="4"/>
        </w:numPr>
        <w:spacing w:after="0" w:line="210" w:lineRule="atLeast"/>
        <w:ind w:left="495"/>
        <w:rPr>
          <w:rFonts w:ascii="Arial" w:eastAsia="Times New Roman" w:hAnsi="Arial" w:cs="Arial"/>
          <w:color w:val="313131"/>
          <w:sz w:val="21"/>
          <w:szCs w:val="21"/>
        </w:rPr>
      </w:pPr>
      <w:hyperlink r:id="rId44" w:history="1">
        <w:r w:rsidRPr="00B1239C">
          <w:rPr>
            <w:rFonts w:ascii="Arial" w:eastAsia="Times New Roman" w:hAnsi="Arial" w:cs="Arial"/>
            <w:color w:val="000000"/>
            <w:sz w:val="19"/>
            <w:szCs w:val="19"/>
            <w:u w:val="single"/>
          </w:rPr>
          <w:t>Javascript - Date</w:t>
        </w:r>
      </w:hyperlink>
    </w:p>
    <w:p w:rsidR="00B1239C" w:rsidRPr="00B1239C" w:rsidRDefault="00B1239C" w:rsidP="00B1239C">
      <w:pPr>
        <w:numPr>
          <w:ilvl w:val="0"/>
          <w:numId w:val="4"/>
        </w:numPr>
        <w:spacing w:after="0" w:line="210" w:lineRule="atLeast"/>
        <w:ind w:left="495"/>
        <w:rPr>
          <w:rFonts w:ascii="Arial" w:eastAsia="Times New Roman" w:hAnsi="Arial" w:cs="Arial"/>
          <w:color w:val="313131"/>
          <w:sz w:val="21"/>
          <w:szCs w:val="21"/>
        </w:rPr>
      </w:pPr>
      <w:hyperlink r:id="rId45" w:history="1">
        <w:r w:rsidRPr="00B1239C">
          <w:rPr>
            <w:rFonts w:ascii="Arial" w:eastAsia="Times New Roman" w:hAnsi="Arial" w:cs="Arial"/>
            <w:color w:val="000000"/>
            <w:sz w:val="19"/>
            <w:szCs w:val="19"/>
            <w:u w:val="single"/>
          </w:rPr>
          <w:t>Javascript - Math</w:t>
        </w:r>
      </w:hyperlink>
    </w:p>
    <w:p w:rsidR="00B1239C" w:rsidRPr="00B1239C" w:rsidRDefault="00B1239C" w:rsidP="00B1239C">
      <w:pPr>
        <w:numPr>
          <w:ilvl w:val="0"/>
          <w:numId w:val="4"/>
        </w:numPr>
        <w:spacing w:after="0" w:line="210" w:lineRule="atLeast"/>
        <w:ind w:left="495"/>
        <w:rPr>
          <w:rFonts w:ascii="Arial" w:eastAsia="Times New Roman" w:hAnsi="Arial" w:cs="Arial"/>
          <w:color w:val="313131"/>
          <w:sz w:val="21"/>
          <w:szCs w:val="21"/>
        </w:rPr>
      </w:pPr>
      <w:hyperlink r:id="rId46" w:history="1">
        <w:r w:rsidRPr="00B1239C">
          <w:rPr>
            <w:rFonts w:ascii="Arial" w:eastAsia="Times New Roman" w:hAnsi="Arial" w:cs="Arial"/>
            <w:color w:val="000000"/>
            <w:sz w:val="19"/>
            <w:szCs w:val="19"/>
            <w:u w:val="single"/>
          </w:rPr>
          <w:t>Javascript - RegExp</w:t>
        </w:r>
      </w:hyperlink>
    </w:p>
    <w:p w:rsidR="00B1239C" w:rsidRPr="00B1239C" w:rsidRDefault="00B1239C" w:rsidP="00B1239C">
      <w:pPr>
        <w:numPr>
          <w:ilvl w:val="0"/>
          <w:numId w:val="4"/>
        </w:numPr>
        <w:spacing w:after="0" w:line="210" w:lineRule="atLeast"/>
        <w:ind w:left="495"/>
        <w:rPr>
          <w:rFonts w:ascii="Arial" w:eastAsia="Times New Roman" w:hAnsi="Arial" w:cs="Arial"/>
          <w:color w:val="313131"/>
          <w:sz w:val="21"/>
          <w:szCs w:val="21"/>
        </w:rPr>
      </w:pPr>
      <w:hyperlink r:id="rId47" w:history="1">
        <w:r w:rsidRPr="00B1239C">
          <w:rPr>
            <w:rFonts w:ascii="Arial" w:eastAsia="Times New Roman" w:hAnsi="Arial" w:cs="Arial"/>
            <w:color w:val="000000"/>
            <w:sz w:val="19"/>
            <w:szCs w:val="19"/>
            <w:u w:val="single"/>
          </w:rPr>
          <w:t>Javascript - HTML DOM</w:t>
        </w:r>
      </w:hyperlink>
    </w:p>
    <w:p w:rsidR="00B1239C" w:rsidRPr="00B1239C" w:rsidRDefault="00B1239C" w:rsidP="00B1239C">
      <w:pPr>
        <w:numPr>
          <w:ilvl w:val="0"/>
          <w:numId w:val="5"/>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B1239C">
        <w:rPr>
          <w:rFonts w:ascii="Arial" w:eastAsia="Times New Roman" w:hAnsi="Arial" w:cs="Arial"/>
          <w:color w:val="FFFFFF"/>
          <w:sz w:val="21"/>
          <w:szCs w:val="21"/>
        </w:rPr>
        <w:t>JavaScript Advanced</w:t>
      </w:r>
    </w:p>
    <w:p w:rsidR="00B1239C" w:rsidRPr="00B1239C" w:rsidRDefault="00B1239C" w:rsidP="00B1239C">
      <w:pPr>
        <w:numPr>
          <w:ilvl w:val="0"/>
          <w:numId w:val="5"/>
        </w:numPr>
        <w:spacing w:after="0" w:line="210" w:lineRule="atLeast"/>
        <w:ind w:left="495"/>
        <w:rPr>
          <w:rFonts w:ascii="Arial" w:eastAsia="Times New Roman" w:hAnsi="Arial" w:cs="Arial"/>
          <w:color w:val="313131"/>
          <w:sz w:val="21"/>
          <w:szCs w:val="21"/>
        </w:rPr>
      </w:pPr>
      <w:hyperlink r:id="rId48" w:history="1">
        <w:r w:rsidRPr="00B1239C">
          <w:rPr>
            <w:rFonts w:ascii="Arial" w:eastAsia="Times New Roman" w:hAnsi="Arial" w:cs="Arial"/>
            <w:color w:val="000000"/>
            <w:sz w:val="19"/>
            <w:szCs w:val="19"/>
            <w:u w:val="single"/>
          </w:rPr>
          <w:t>Javascript - Error Handling</w:t>
        </w:r>
      </w:hyperlink>
    </w:p>
    <w:p w:rsidR="00B1239C" w:rsidRPr="00B1239C" w:rsidRDefault="00B1239C" w:rsidP="00B1239C">
      <w:pPr>
        <w:numPr>
          <w:ilvl w:val="0"/>
          <w:numId w:val="5"/>
        </w:numPr>
        <w:spacing w:after="0" w:line="210" w:lineRule="atLeast"/>
        <w:ind w:left="495"/>
        <w:rPr>
          <w:rFonts w:ascii="Arial" w:eastAsia="Times New Roman" w:hAnsi="Arial" w:cs="Arial"/>
          <w:color w:val="313131"/>
          <w:sz w:val="21"/>
          <w:szCs w:val="21"/>
        </w:rPr>
      </w:pPr>
      <w:hyperlink r:id="rId49" w:history="1">
        <w:r w:rsidRPr="00B1239C">
          <w:rPr>
            <w:rFonts w:ascii="Arial" w:eastAsia="Times New Roman" w:hAnsi="Arial" w:cs="Arial"/>
            <w:color w:val="000000"/>
            <w:sz w:val="19"/>
            <w:szCs w:val="19"/>
            <w:u w:val="single"/>
          </w:rPr>
          <w:t>Javascript - Validations</w:t>
        </w:r>
      </w:hyperlink>
    </w:p>
    <w:p w:rsidR="00B1239C" w:rsidRPr="00B1239C" w:rsidRDefault="00B1239C" w:rsidP="00B1239C">
      <w:pPr>
        <w:numPr>
          <w:ilvl w:val="0"/>
          <w:numId w:val="5"/>
        </w:numPr>
        <w:spacing w:after="0" w:line="210" w:lineRule="atLeast"/>
        <w:ind w:left="495"/>
        <w:rPr>
          <w:rFonts w:ascii="Arial" w:eastAsia="Times New Roman" w:hAnsi="Arial" w:cs="Arial"/>
          <w:color w:val="313131"/>
          <w:sz w:val="21"/>
          <w:szCs w:val="21"/>
        </w:rPr>
      </w:pPr>
      <w:hyperlink r:id="rId50" w:history="1">
        <w:r w:rsidRPr="00B1239C">
          <w:rPr>
            <w:rFonts w:ascii="Arial" w:eastAsia="Times New Roman" w:hAnsi="Arial" w:cs="Arial"/>
            <w:color w:val="000000"/>
            <w:sz w:val="19"/>
            <w:szCs w:val="19"/>
            <w:u w:val="single"/>
          </w:rPr>
          <w:t>Javascript - Animation</w:t>
        </w:r>
      </w:hyperlink>
    </w:p>
    <w:p w:rsidR="00B1239C" w:rsidRPr="00B1239C" w:rsidRDefault="00B1239C" w:rsidP="00B1239C">
      <w:pPr>
        <w:numPr>
          <w:ilvl w:val="0"/>
          <w:numId w:val="5"/>
        </w:numPr>
        <w:spacing w:after="0" w:line="210" w:lineRule="atLeast"/>
        <w:ind w:left="495"/>
        <w:rPr>
          <w:rFonts w:ascii="Arial" w:eastAsia="Times New Roman" w:hAnsi="Arial" w:cs="Arial"/>
          <w:color w:val="313131"/>
          <w:sz w:val="21"/>
          <w:szCs w:val="21"/>
        </w:rPr>
      </w:pPr>
      <w:hyperlink r:id="rId51" w:history="1">
        <w:r w:rsidRPr="00B1239C">
          <w:rPr>
            <w:rFonts w:ascii="Arial" w:eastAsia="Times New Roman" w:hAnsi="Arial" w:cs="Arial"/>
            <w:color w:val="000000"/>
            <w:sz w:val="19"/>
            <w:szCs w:val="19"/>
            <w:u w:val="single"/>
          </w:rPr>
          <w:t>Javascript - Multimedia</w:t>
        </w:r>
      </w:hyperlink>
    </w:p>
    <w:p w:rsidR="00B1239C" w:rsidRPr="00B1239C" w:rsidRDefault="00B1239C" w:rsidP="00B1239C">
      <w:pPr>
        <w:numPr>
          <w:ilvl w:val="0"/>
          <w:numId w:val="5"/>
        </w:numPr>
        <w:spacing w:after="0" w:line="210" w:lineRule="atLeast"/>
        <w:ind w:left="495"/>
        <w:rPr>
          <w:rFonts w:ascii="Arial" w:eastAsia="Times New Roman" w:hAnsi="Arial" w:cs="Arial"/>
          <w:color w:val="313131"/>
          <w:sz w:val="21"/>
          <w:szCs w:val="21"/>
        </w:rPr>
      </w:pPr>
      <w:hyperlink r:id="rId52" w:history="1">
        <w:r w:rsidRPr="00B1239C">
          <w:rPr>
            <w:rFonts w:ascii="Arial" w:eastAsia="Times New Roman" w:hAnsi="Arial" w:cs="Arial"/>
            <w:color w:val="000000"/>
            <w:sz w:val="19"/>
            <w:szCs w:val="19"/>
            <w:u w:val="single"/>
          </w:rPr>
          <w:t>Javascript - Debugging</w:t>
        </w:r>
      </w:hyperlink>
    </w:p>
    <w:p w:rsidR="00B1239C" w:rsidRPr="00B1239C" w:rsidRDefault="00B1239C" w:rsidP="00B1239C">
      <w:pPr>
        <w:numPr>
          <w:ilvl w:val="0"/>
          <w:numId w:val="5"/>
        </w:numPr>
        <w:spacing w:after="0" w:line="210" w:lineRule="atLeast"/>
        <w:ind w:left="495"/>
        <w:rPr>
          <w:rFonts w:ascii="Arial" w:eastAsia="Times New Roman" w:hAnsi="Arial" w:cs="Arial"/>
          <w:color w:val="313131"/>
          <w:sz w:val="21"/>
          <w:szCs w:val="21"/>
        </w:rPr>
      </w:pPr>
      <w:hyperlink r:id="rId53" w:history="1">
        <w:r w:rsidRPr="00B1239C">
          <w:rPr>
            <w:rFonts w:ascii="Arial" w:eastAsia="Times New Roman" w:hAnsi="Arial" w:cs="Arial"/>
            <w:color w:val="000000"/>
            <w:sz w:val="19"/>
            <w:szCs w:val="19"/>
            <w:u w:val="single"/>
          </w:rPr>
          <w:t>Javascript - Image Map</w:t>
        </w:r>
      </w:hyperlink>
    </w:p>
    <w:p w:rsidR="00B1239C" w:rsidRPr="00B1239C" w:rsidRDefault="00B1239C" w:rsidP="00B1239C">
      <w:pPr>
        <w:numPr>
          <w:ilvl w:val="0"/>
          <w:numId w:val="5"/>
        </w:numPr>
        <w:spacing w:after="0" w:line="210" w:lineRule="atLeast"/>
        <w:ind w:left="495"/>
        <w:rPr>
          <w:rFonts w:ascii="Arial" w:eastAsia="Times New Roman" w:hAnsi="Arial" w:cs="Arial"/>
          <w:color w:val="313131"/>
          <w:sz w:val="21"/>
          <w:szCs w:val="21"/>
        </w:rPr>
      </w:pPr>
      <w:hyperlink r:id="rId54" w:history="1">
        <w:r w:rsidRPr="00B1239C">
          <w:rPr>
            <w:rFonts w:ascii="Arial" w:eastAsia="Times New Roman" w:hAnsi="Arial" w:cs="Arial"/>
            <w:color w:val="000000"/>
            <w:sz w:val="19"/>
            <w:szCs w:val="19"/>
            <w:u w:val="single"/>
          </w:rPr>
          <w:t>Javascript - Browsers</w:t>
        </w:r>
      </w:hyperlink>
    </w:p>
    <w:p w:rsidR="00B1239C" w:rsidRPr="00B1239C" w:rsidRDefault="00B1239C" w:rsidP="00B1239C">
      <w:pPr>
        <w:numPr>
          <w:ilvl w:val="0"/>
          <w:numId w:val="6"/>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B1239C">
        <w:rPr>
          <w:rFonts w:ascii="Arial" w:eastAsia="Times New Roman" w:hAnsi="Arial" w:cs="Arial"/>
          <w:color w:val="FFFFFF"/>
          <w:sz w:val="21"/>
          <w:szCs w:val="21"/>
        </w:rPr>
        <w:t>IMS DB Resources</w:t>
      </w:r>
    </w:p>
    <w:p w:rsidR="00B1239C" w:rsidRPr="00B1239C" w:rsidRDefault="00B1239C" w:rsidP="00B1239C">
      <w:pPr>
        <w:numPr>
          <w:ilvl w:val="0"/>
          <w:numId w:val="6"/>
        </w:numPr>
        <w:spacing w:after="0" w:line="210" w:lineRule="atLeast"/>
        <w:ind w:left="495"/>
        <w:rPr>
          <w:rFonts w:ascii="Arial" w:eastAsia="Times New Roman" w:hAnsi="Arial" w:cs="Arial"/>
          <w:color w:val="313131"/>
          <w:sz w:val="21"/>
          <w:szCs w:val="21"/>
        </w:rPr>
      </w:pPr>
      <w:hyperlink r:id="rId55" w:history="1">
        <w:r w:rsidRPr="00B1239C">
          <w:rPr>
            <w:rFonts w:ascii="Arial" w:eastAsia="Times New Roman" w:hAnsi="Arial" w:cs="Arial"/>
            <w:color w:val="000000"/>
            <w:sz w:val="19"/>
            <w:szCs w:val="19"/>
            <w:u w:val="single"/>
          </w:rPr>
          <w:t>Javascript - Questions And Answers</w:t>
        </w:r>
      </w:hyperlink>
    </w:p>
    <w:p w:rsidR="00B1239C" w:rsidRPr="00B1239C" w:rsidRDefault="00B1239C" w:rsidP="00B1239C">
      <w:pPr>
        <w:numPr>
          <w:ilvl w:val="0"/>
          <w:numId w:val="6"/>
        </w:numPr>
        <w:spacing w:after="0" w:line="210" w:lineRule="atLeast"/>
        <w:ind w:left="495"/>
        <w:rPr>
          <w:rFonts w:ascii="Arial" w:eastAsia="Times New Roman" w:hAnsi="Arial" w:cs="Arial"/>
          <w:color w:val="313131"/>
          <w:sz w:val="21"/>
          <w:szCs w:val="21"/>
        </w:rPr>
      </w:pPr>
      <w:hyperlink r:id="rId56" w:history="1">
        <w:r w:rsidRPr="00B1239C">
          <w:rPr>
            <w:rFonts w:ascii="Arial" w:eastAsia="Times New Roman" w:hAnsi="Arial" w:cs="Arial"/>
            <w:color w:val="000000"/>
            <w:sz w:val="19"/>
            <w:szCs w:val="19"/>
            <w:u w:val="single"/>
          </w:rPr>
          <w:t>Javascript - Quick Guide</w:t>
        </w:r>
      </w:hyperlink>
    </w:p>
    <w:p w:rsidR="00B1239C" w:rsidRPr="00B1239C" w:rsidRDefault="00B1239C" w:rsidP="00B1239C">
      <w:pPr>
        <w:numPr>
          <w:ilvl w:val="0"/>
          <w:numId w:val="6"/>
        </w:numPr>
        <w:spacing w:after="0" w:line="210" w:lineRule="atLeast"/>
        <w:ind w:left="495"/>
        <w:rPr>
          <w:rFonts w:ascii="Arial" w:eastAsia="Times New Roman" w:hAnsi="Arial" w:cs="Arial"/>
          <w:color w:val="313131"/>
          <w:sz w:val="21"/>
          <w:szCs w:val="21"/>
        </w:rPr>
      </w:pPr>
      <w:hyperlink r:id="rId57" w:history="1">
        <w:r w:rsidRPr="00B1239C">
          <w:rPr>
            <w:rFonts w:ascii="Arial" w:eastAsia="Times New Roman" w:hAnsi="Arial" w:cs="Arial"/>
            <w:color w:val="000000"/>
            <w:sz w:val="19"/>
            <w:szCs w:val="19"/>
            <w:u w:val="single"/>
          </w:rPr>
          <w:t>Javascript - Functions</w:t>
        </w:r>
      </w:hyperlink>
    </w:p>
    <w:p w:rsidR="00B1239C" w:rsidRPr="00B1239C" w:rsidRDefault="00B1239C" w:rsidP="00B1239C">
      <w:pPr>
        <w:numPr>
          <w:ilvl w:val="0"/>
          <w:numId w:val="6"/>
        </w:numPr>
        <w:spacing w:after="0" w:line="210" w:lineRule="atLeast"/>
        <w:ind w:left="495"/>
        <w:rPr>
          <w:rFonts w:ascii="Arial" w:eastAsia="Times New Roman" w:hAnsi="Arial" w:cs="Arial"/>
          <w:color w:val="313131"/>
          <w:sz w:val="21"/>
          <w:szCs w:val="21"/>
        </w:rPr>
      </w:pPr>
      <w:hyperlink r:id="rId58" w:history="1">
        <w:r w:rsidRPr="00B1239C">
          <w:rPr>
            <w:rFonts w:ascii="Arial" w:eastAsia="Times New Roman" w:hAnsi="Arial" w:cs="Arial"/>
            <w:color w:val="000000"/>
            <w:sz w:val="19"/>
            <w:szCs w:val="19"/>
            <w:u w:val="single"/>
          </w:rPr>
          <w:t>Javascript - Resources</w:t>
        </w:r>
      </w:hyperlink>
    </w:p>
    <w:p w:rsidR="00B1239C" w:rsidRPr="00B1239C" w:rsidRDefault="00B1239C" w:rsidP="00B1239C">
      <w:pPr>
        <w:numPr>
          <w:ilvl w:val="0"/>
          <w:numId w:val="7"/>
        </w:numPr>
        <w:pBdr>
          <w:top w:val="single" w:sz="6" w:space="0" w:color="AAAAAA"/>
          <w:left w:val="single" w:sz="6" w:space="0" w:color="AAAAAA"/>
          <w:bottom w:val="single" w:sz="6" w:space="0" w:color="AAAAAA"/>
          <w:right w:val="single" w:sz="6" w:space="0" w:color="AAAAAA"/>
        </w:pBdr>
        <w:shd w:val="clear" w:color="auto" w:fill="C1C1C1"/>
        <w:spacing w:after="0" w:line="210" w:lineRule="atLeast"/>
        <w:ind w:left="495"/>
        <w:rPr>
          <w:rFonts w:ascii="Arial" w:eastAsia="Times New Roman" w:hAnsi="Arial" w:cs="Arial"/>
          <w:color w:val="000000"/>
          <w:sz w:val="21"/>
          <w:szCs w:val="21"/>
        </w:rPr>
      </w:pPr>
      <w:r w:rsidRPr="00B1239C">
        <w:rPr>
          <w:rFonts w:ascii="Arial" w:eastAsia="Times New Roman" w:hAnsi="Arial" w:cs="Arial"/>
          <w:color w:val="000000"/>
          <w:sz w:val="21"/>
          <w:szCs w:val="21"/>
        </w:rPr>
        <w:t>Selected Reading</w:t>
      </w:r>
    </w:p>
    <w:p w:rsidR="00B1239C" w:rsidRPr="00B1239C" w:rsidRDefault="00B1239C" w:rsidP="00B1239C">
      <w:pPr>
        <w:numPr>
          <w:ilvl w:val="0"/>
          <w:numId w:val="7"/>
        </w:numPr>
        <w:spacing w:after="0" w:line="210" w:lineRule="atLeast"/>
        <w:ind w:left="495"/>
        <w:rPr>
          <w:rFonts w:ascii="Arial" w:eastAsia="Times New Roman" w:hAnsi="Arial" w:cs="Arial"/>
          <w:color w:val="313131"/>
          <w:sz w:val="21"/>
          <w:szCs w:val="21"/>
        </w:rPr>
      </w:pPr>
      <w:hyperlink r:id="rId59" w:tgtFrame="_top" w:history="1">
        <w:r w:rsidRPr="00B1239C">
          <w:rPr>
            <w:rFonts w:ascii="Arial" w:eastAsia="Times New Roman" w:hAnsi="Arial" w:cs="Arial"/>
            <w:color w:val="000000"/>
            <w:sz w:val="19"/>
            <w:szCs w:val="19"/>
            <w:u w:val="single"/>
          </w:rPr>
          <w:t>Developer's Best Practices</w:t>
        </w:r>
      </w:hyperlink>
    </w:p>
    <w:p w:rsidR="00B1239C" w:rsidRPr="00B1239C" w:rsidRDefault="00B1239C" w:rsidP="00B1239C">
      <w:pPr>
        <w:numPr>
          <w:ilvl w:val="0"/>
          <w:numId w:val="7"/>
        </w:numPr>
        <w:spacing w:after="0" w:line="210" w:lineRule="atLeast"/>
        <w:ind w:left="495"/>
        <w:rPr>
          <w:rFonts w:ascii="Arial" w:eastAsia="Times New Roman" w:hAnsi="Arial" w:cs="Arial"/>
          <w:color w:val="313131"/>
          <w:sz w:val="21"/>
          <w:szCs w:val="21"/>
        </w:rPr>
      </w:pPr>
      <w:hyperlink r:id="rId60" w:tgtFrame="_top" w:history="1">
        <w:r w:rsidRPr="00B1239C">
          <w:rPr>
            <w:rFonts w:ascii="Arial" w:eastAsia="Times New Roman" w:hAnsi="Arial" w:cs="Arial"/>
            <w:color w:val="000000"/>
            <w:sz w:val="19"/>
            <w:szCs w:val="19"/>
            <w:u w:val="single"/>
          </w:rPr>
          <w:t>Questions and Answers</w:t>
        </w:r>
      </w:hyperlink>
    </w:p>
    <w:p w:rsidR="00B1239C" w:rsidRPr="00B1239C" w:rsidRDefault="00B1239C" w:rsidP="00B1239C">
      <w:pPr>
        <w:numPr>
          <w:ilvl w:val="0"/>
          <w:numId w:val="7"/>
        </w:numPr>
        <w:spacing w:after="0" w:line="210" w:lineRule="atLeast"/>
        <w:ind w:left="495"/>
        <w:rPr>
          <w:rFonts w:ascii="Arial" w:eastAsia="Times New Roman" w:hAnsi="Arial" w:cs="Arial"/>
          <w:color w:val="313131"/>
          <w:sz w:val="21"/>
          <w:szCs w:val="21"/>
        </w:rPr>
      </w:pPr>
      <w:hyperlink r:id="rId61" w:tgtFrame="_top" w:history="1">
        <w:r w:rsidRPr="00B1239C">
          <w:rPr>
            <w:rFonts w:ascii="Arial" w:eastAsia="Times New Roman" w:hAnsi="Arial" w:cs="Arial"/>
            <w:color w:val="000000"/>
            <w:sz w:val="19"/>
            <w:szCs w:val="19"/>
            <w:u w:val="single"/>
          </w:rPr>
          <w:t>Effective Resume Writing</w:t>
        </w:r>
      </w:hyperlink>
    </w:p>
    <w:p w:rsidR="00B1239C" w:rsidRPr="00B1239C" w:rsidRDefault="00B1239C" w:rsidP="00B1239C">
      <w:pPr>
        <w:numPr>
          <w:ilvl w:val="0"/>
          <w:numId w:val="7"/>
        </w:numPr>
        <w:spacing w:after="0" w:line="210" w:lineRule="atLeast"/>
        <w:ind w:left="495"/>
        <w:rPr>
          <w:rFonts w:ascii="Arial" w:eastAsia="Times New Roman" w:hAnsi="Arial" w:cs="Arial"/>
          <w:color w:val="313131"/>
          <w:sz w:val="21"/>
          <w:szCs w:val="21"/>
        </w:rPr>
      </w:pPr>
      <w:hyperlink r:id="rId62" w:tgtFrame="_top" w:history="1">
        <w:r w:rsidRPr="00B1239C">
          <w:rPr>
            <w:rFonts w:ascii="Arial" w:eastAsia="Times New Roman" w:hAnsi="Arial" w:cs="Arial"/>
            <w:color w:val="000000"/>
            <w:sz w:val="19"/>
            <w:szCs w:val="19"/>
            <w:u w:val="single"/>
          </w:rPr>
          <w:t>HR Interview Questions</w:t>
        </w:r>
      </w:hyperlink>
    </w:p>
    <w:p w:rsidR="00B1239C" w:rsidRPr="00B1239C" w:rsidRDefault="00B1239C" w:rsidP="00B1239C">
      <w:pPr>
        <w:numPr>
          <w:ilvl w:val="0"/>
          <w:numId w:val="7"/>
        </w:numPr>
        <w:spacing w:after="0" w:line="210" w:lineRule="atLeast"/>
        <w:ind w:left="495"/>
        <w:rPr>
          <w:rFonts w:ascii="Arial" w:eastAsia="Times New Roman" w:hAnsi="Arial" w:cs="Arial"/>
          <w:color w:val="313131"/>
          <w:sz w:val="21"/>
          <w:szCs w:val="21"/>
        </w:rPr>
      </w:pPr>
      <w:hyperlink r:id="rId63" w:tgtFrame="_top" w:history="1">
        <w:r w:rsidRPr="00B1239C">
          <w:rPr>
            <w:rFonts w:ascii="Arial" w:eastAsia="Times New Roman" w:hAnsi="Arial" w:cs="Arial"/>
            <w:color w:val="000000"/>
            <w:sz w:val="19"/>
            <w:szCs w:val="19"/>
            <w:u w:val="single"/>
          </w:rPr>
          <w:t>Computer Glossary</w:t>
        </w:r>
      </w:hyperlink>
    </w:p>
    <w:p w:rsidR="00B1239C" w:rsidRPr="00B1239C" w:rsidRDefault="00B1239C" w:rsidP="00B1239C">
      <w:pPr>
        <w:numPr>
          <w:ilvl w:val="0"/>
          <w:numId w:val="7"/>
        </w:numPr>
        <w:spacing w:after="0" w:line="210" w:lineRule="atLeast"/>
        <w:ind w:left="495"/>
        <w:rPr>
          <w:rFonts w:ascii="Arial" w:eastAsia="Times New Roman" w:hAnsi="Arial" w:cs="Arial"/>
          <w:color w:val="313131"/>
          <w:sz w:val="21"/>
          <w:szCs w:val="21"/>
        </w:rPr>
      </w:pPr>
      <w:hyperlink r:id="rId64" w:tgtFrame="_top" w:history="1">
        <w:r w:rsidRPr="00B1239C">
          <w:rPr>
            <w:rFonts w:ascii="Arial" w:eastAsia="Times New Roman" w:hAnsi="Arial" w:cs="Arial"/>
            <w:color w:val="000000"/>
            <w:sz w:val="19"/>
            <w:szCs w:val="19"/>
            <w:u w:val="single"/>
          </w:rPr>
          <w:t>Who is Who</w:t>
        </w:r>
      </w:hyperlink>
    </w:p>
    <w:p w:rsidR="00B1239C" w:rsidRPr="00B1239C" w:rsidRDefault="00B1239C" w:rsidP="00B1239C">
      <w:pPr>
        <w:shd w:val="clear" w:color="auto" w:fill="FFFFFF"/>
        <w:spacing w:before="48" w:after="48" w:line="450" w:lineRule="atLeast"/>
        <w:ind w:left="-450" w:right="-402"/>
        <w:jc w:val="center"/>
        <w:outlineLvl w:val="0"/>
        <w:rPr>
          <w:rFonts w:ascii="Arial" w:eastAsia="Times New Roman" w:hAnsi="Arial" w:cs="Arial"/>
          <w:color w:val="121214"/>
          <w:spacing w:val="-15"/>
          <w:kern w:val="36"/>
          <w:sz w:val="42"/>
          <w:szCs w:val="42"/>
        </w:rPr>
      </w:pPr>
      <w:r w:rsidRPr="00B1239C">
        <w:rPr>
          <w:rFonts w:ascii="Arial" w:eastAsia="Times New Roman" w:hAnsi="Arial" w:cs="Arial"/>
          <w:color w:val="121214"/>
          <w:spacing w:val="-15"/>
          <w:kern w:val="36"/>
          <w:sz w:val="42"/>
          <w:szCs w:val="42"/>
        </w:rPr>
        <w:t>JavaScript - Overview</w:t>
      </w:r>
    </w:p>
    <w:p w:rsidR="00B1239C" w:rsidRPr="00B1239C" w:rsidRDefault="00B1239C" w:rsidP="00B1239C">
      <w:pPr>
        <w:shd w:val="clear" w:color="auto" w:fill="FFFFFF"/>
        <w:spacing w:before="105" w:after="105" w:line="330" w:lineRule="atLeast"/>
        <w:ind w:left="-450" w:right="-450"/>
        <w:jc w:val="center"/>
        <w:rPr>
          <w:rFonts w:ascii="Arial" w:eastAsia="Times New Roman" w:hAnsi="Arial" w:cs="Arial"/>
          <w:color w:val="313131"/>
          <w:sz w:val="21"/>
          <w:szCs w:val="21"/>
        </w:rPr>
      </w:pPr>
      <w:r w:rsidRPr="00B1239C">
        <w:rPr>
          <w:rFonts w:ascii="Arial" w:eastAsia="Times New Roman" w:hAnsi="Arial" w:cs="Arial"/>
          <w:color w:val="313131"/>
          <w:sz w:val="21"/>
          <w:szCs w:val="21"/>
        </w:rPr>
        <w:pict>
          <v:rect id="_x0000_i1027" style="width:0;height:0" o:hralign="center" o:hrstd="t" o:hr="t" fillcolor="#a0a0a0" stroked="f"/>
        </w:pict>
      </w:r>
    </w:p>
    <w:p w:rsidR="00B1239C" w:rsidRPr="00B1239C" w:rsidRDefault="00B1239C" w:rsidP="00B1239C">
      <w:pPr>
        <w:shd w:val="clear" w:color="auto" w:fill="FFFFFF"/>
        <w:spacing w:before="105" w:after="105" w:line="330" w:lineRule="atLeast"/>
        <w:ind w:left="-450" w:right="-450"/>
        <w:jc w:val="center"/>
        <w:rPr>
          <w:rFonts w:ascii="Arial" w:eastAsia="Times New Roman" w:hAnsi="Arial" w:cs="Arial"/>
          <w:color w:val="313131"/>
          <w:sz w:val="21"/>
          <w:szCs w:val="21"/>
        </w:rPr>
      </w:pPr>
      <w:r w:rsidRPr="00B1239C">
        <w:rPr>
          <w:rFonts w:ascii="Arial" w:eastAsia="Times New Roman" w:hAnsi="Arial" w:cs="Arial"/>
          <w:color w:val="313131"/>
          <w:sz w:val="21"/>
          <w:szCs w:val="21"/>
        </w:rPr>
        <w:t>Advertisements</w:t>
      </w:r>
    </w:p>
    <w:p w:rsidR="00B1239C" w:rsidRPr="00B1239C" w:rsidRDefault="00B1239C" w:rsidP="00B1239C">
      <w:pPr>
        <w:shd w:val="clear" w:color="auto" w:fill="FFFFFF"/>
        <w:spacing w:before="105" w:after="105" w:line="330" w:lineRule="atLeast"/>
        <w:ind w:left="-450" w:right="-450"/>
        <w:rPr>
          <w:ins w:id="0" w:author="Unknown"/>
          <w:rFonts w:ascii="Arial" w:eastAsia="Times New Roman" w:hAnsi="Arial" w:cs="Arial"/>
          <w:color w:val="313131"/>
          <w:sz w:val="21"/>
          <w:szCs w:val="21"/>
        </w:rPr>
      </w:pPr>
      <w:ins w:id="1" w:author="Unknown">
        <w:r w:rsidRPr="00B1239C">
          <w:rPr>
            <w:rFonts w:ascii="Arial" w:eastAsia="Times New Roman" w:hAnsi="Arial" w:cs="Arial"/>
            <w:color w:val="313131"/>
            <w:sz w:val="21"/>
            <w:szCs w:val="21"/>
          </w:rPr>
          <w:pict>
            <v:rect id="_x0000_i1028" style="width:0;height:0" o:hralign="center" o:hrstd="t" o:hr="t" fillcolor="#a0a0a0" stroked="f"/>
          </w:pict>
        </w:r>
      </w:ins>
    </w:p>
    <w:p w:rsidR="00B1239C" w:rsidRPr="00B1239C" w:rsidRDefault="00B1239C" w:rsidP="00B1239C">
      <w:pPr>
        <w:shd w:val="clear" w:color="auto" w:fill="FFFFFF"/>
        <w:spacing w:before="105" w:after="105" w:line="330" w:lineRule="atLeast"/>
        <w:ind w:left="-450" w:right="-450"/>
        <w:jc w:val="center"/>
        <w:rPr>
          <w:ins w:id="2" w:author="Unknown"/>
          <w:rFonts w:ascii="Arial" w:eastAsia="Times New Roman" w:hAnsi="Arial" w:cs="Arial"/>
          <w:color w:val="313131"/>
          <w:sz w:val="21"/>
          <w:szCs w:val="21"/>
        </w:rPr>
      </w:pPr>
      <w:ins w:id="3" w:author="Unknown">
        <w:r w:rsidRPr="00B1239C">
          <w:rPr>
            <w:rFonts w:ascii="Arial" w:eastAsia="Times New Roman" w:hAnsi="Arial" w:cs="Arial"/>
            <w:color w:val="313131"/>
            <w:sz w:val="21"/>
            <w:szCs w:val="21"/>
          </w:rPr>
          <w:fldChar w:fldCharType="begin"/>
        </w:r>
        <w:r w:rsidRPr="00B1239C">
          <w:rPr>
            <w:rFonts w:ascii="Arial" w:eastAsia="Times New Roman" w:hAnsi="Arial" w:cs="Arial"/>
            <w:color w:val="313131"/>
            <w:sz w:val="21"/>
            <w:szCs w:val="21"/>
          </w:rPr>
          <w:instrText xml:space="preserve"> HYPERLINK "http://www.tutorialspoint.com/javascript/index.htm" </w:instrText>
        </w:r>
        <w:r w:rsidRPr="00B1239C">
          <w:rPr>
            <w:rFonts w:ascii="Arial" w:eastAsia="Times New Roman" w:hAnsi="Arial" w:cs="Arial"/>
            <w:color w:val="313131"/>
            <w:sz w:val="21"/>
            <w:szCs w:val="21"/>
          </w:rPr>
          <w:fldChar w:fldCharType="separate"/>
        </w:r>
        <w:r w:rsidRPr="00B1239C">
          <w:rPr>
            <w:rFonts w:ascii="Arial" w:eastAsia="Times New Roman" w:hAnsi="Arial" w:cs="Arial"/>
            <w:color w:val="000000"/>
            <w:sz w:val="23"/>
            <w:szCs w:val="23"/>
          </w:rPr>
          <w:t> </w:t>
        </w:r>
        <w:r w:rsidRPr="00B1239C">
          <w:rPr>
            <w:rFonts w:ascii="Arial" w:eastAsia="Times New Roman" w:hAnsi="Arial" w:cs="Arial"/>
            <w:color w:val="000000"/>
            <w:sz w:val="23"/>
            <w:szCs w:val="23"/>
            <w:u w:val="single"/>
          </w:rPr>
          <w:t>Previous Page</w:t>
        </w:r>
        <w:r w:rsidRPr="00B1239C">
          <w:rPr>
            <w:rFonts w:ascii="Arial" w:eastAsia="Times New Roman" w:hAnsi="Arial" w:cs="Arial"/>
            <w:color w:val="313131"/>
            <w:sz w:val="21"/>
            <w:szCs w:val="21"/>
          </w:rPr>
          <w:fldChar w:fldCharType="end"/>
        </w:r>
      </w:ins>
    </w:p>
    <w:p w:rsidR="00B1239C" w:rsidRPr="00B1239C" w:rsidRDefault="00B1239C" w:rsidP="00B1239C">
      <w:pPr>
        <w:shd w:val="clear" w:color="auto" w:fill="FFFFFF"/>
        <w:spacing w:before="105" w:after="105" w:line="330" w:lineRule="atLeast"/>
        <w:ind w:left="-450" w:right="-450"/>
        <w:jc w:val="center"/>
        <w:rPr>
          <w:ins w:id="4" w:author="Unknown"/>
          <w:rFonts w:ascii="Arial" w:eastAsia="Times New Roman" w:hAnsi="Arial" w:cs="Arial"/>
          <w:color w:val="313131"/>
          <w:sz w:val="21"/>
          <w:szCs w:val="21"/>
        </w:rPr>
      </w:pPr>
      <w:ins w:id="5" w:author="Unknown">
        <w:r w:rsidRPr="00B1239C">
          <w:rPr>
            <w:rFonts w:ascii="Arial" w:eastAsia="Times New Roman" w:hAnsi="Arial" w:cs="Arial"/>
            <w:color w:val="313131"/>
            <w:sz w:val="21"/>
            <w:szCs w:val="21"/>
          </w:rPr>
          <w:fldChar w:fldCharType="begin"/>
        </w:r>
        <w:r w:rsidRPr="00B1239C">
          <w:rPr>
            <w:rFonts w:ascii="Arial" w:eastAsia="Times New Roman" w:hAnsi="Arial" w:cs="Arial"/>
            <w:color w:val="313131"/>
            <w:sz w:val="21"/>
            <w:szCs w:val="21"/>
          </w:rPr>
          <w:instrText xml:space="preserve"> HYPERLINK "http://www.tutorialspoint.com/javascript/javascript_syntax.htm" </w:instrText>
        </w:r>
        <w:r w:rsidRPr="00B1239C">
          <w:rPr>
            <w:rFonts w:ascii="Arial" w:eastAsia="Times New Roman" w:hAnsi="Arial" w:cs="Arial"/>
            <w:color w:val="313131"/>
            <w:sz w:val="21"/>
            <w:szCs w:val="21"/>
          </w:rPr>
          <w:fldChar w:fldCharType="separate"/>
        </w:r>
        <w:r w:rsidRPr="00B1239C">
          <w:rPr>
            <w:rFonts w:ascii="Arial" w:eastAsia="Times New Roman" w:hAnsi="Arial" w:cs="Arial"/>
            <w:color w:val="000000"/>
            <w:sz w:val="23"/>
            <w:szCs w:val="23"/>
            <w:u w:val="single"/>
          </w:rPr>
          <w:t>Next Page</w:t>
        </w:r>
        <w:r w:rsidRPr="00B1239C">
          <w:rPr>
            <w:rFonts w:ascii="Arial" w:eastAsia="Times New Roman" w:hAnsi="Arial" w:cs="Arial"/>
            <w:color w:val="000000"/>
            <w:sz w:val="23"/>
            <w:szCs w:val="23"/>
          </w:rPr>
          <w:t> </w:t>
        </w:r>
        <w:r w:rsidRPr="00B1239C">
          <w:rPr>
            <w:rFonts w:ascii="Arial" w:eastAsia="Times New Roman" w:hAnsi="Arial" w:cs="Arial"/>
            <w:color w:val="000000"/>
            <w:sz w:val="23"/>
            <w:szCs w:val="23"/>
            <w:u w:val="single"/>
          </w:rPr>
          <w:t> </w:t>
        </w:r>
        <w:r w:rsidRPr="00B1239C">
          <w:rPr>
            <w:rFonts w:ascii="Arial" w:eastAsia="Times New Roman" w:hAnsi="Arial" w:cs="Arial"/>
            <w:color w:val="313131"/>
            <w:sz w:val="21"/>
            <w:szCs w:val="21"/>
          </w:rPr>
          <w:fldChar w:fldCharType="end"/>
        </w:r>
      </w:ins>
    </w:p>
    <w:p w:rsidR="00B1239C" w:rsidRPr="00B1239C" w:rsidRDefault="00B1239C" w:rsidP="00B1239C">
      <w:pPr>
        <w:shd w:val="clear" w:color="auto" w:fill="FFFFFF"/>
        <w:spacing w:before="105" w:after="105" w:line="330" w:lineRule="atLeast"/>
        <w:ind w:left="-450" w:right="-450"/>
        <w:rPr>
          <w:ins w:id="6" w:author="Unknown"/>
          <w:rFonts w:ascii="Arial" w:eastAsia="Times New Roman" w:hAnsi="Arial" w:cs="Arial"/>
          <w:color w:val="313131"/>
          <w:sz w:val="21"/>
          <w:szCs w:val="21"/>
        </w:rPr>
      </w:pPr>
      <w:ins w:id="7" w:author="Unknown">
        <w:r w:rsidRPr="00B1239C">
          <w:rPr>
            <w:rFonts w:ascii="Arial" w:eastAsia="Times New Roman" w:hAnsi="Arial" w:cs="Arial"/>
            <w:color w:val="313131"/>
            <w:sz w:val="21"/>
            <w:szCs w:val="21"/>
          </w:rPr>
          <w:pict>
            <v:rect id="_x0000_i1029" style="width:0;height:0" o:hralign="center" o:hrstd="t" o:hr="t" fillcolor="#a0a0a0" stroked="f"/>
          </w:pict>
        </w:r>
      </w:ins>
    </w:p>
    <w:p w:rsidR="00B1239C" w:rsidRPr="00B1239C" w:rsidRDefault="00B1239C" w:rsidP="00B1239C">
      <w:pPr>
        <w:shd w:val="clear" w:color="auto" w:fill="FFFFFF"/>
        <w:spacing w:before="48" w:after="48" w:line="360" w:lineRule="atLeast"/>
        <w:ind w:left="-450" w:right="-402"/>
        <w:outlineLvl w:val="1"/>
        <w:rPr>
          <w:ins w:id="8" w:author="Unknown"/>
          <w:rFonts w:ascii="Arial" w:eastAsia="Times New Roman" w:hAnsi="Arial" w:cs="Arial"/>
          <w:color w:val="121214"/>
          <w:spacing w:val="-15"/>
          <w:sz w:val="36"/>
          <w:szCs w:val="36"/>
        </w:rPr>
      </w:pPr>
      <w:ins w:id="9" w:author="Unknown">
        <w:r w:rsidRPr="00B1239C">
          <w:rPr>
            <w:rFonts w:ascii="Arial" w:eastAsia="Times New Roman" w:hAnsi="Arial" w:cs="Arial"/>
            <w:color w:val="121214"/>
            <w:spacing w:val="-15"/>
            <w:sz w:val="36"/>
            <w:szCs w:val="36"/>
          </w:rPr>
          <w:t>What is JavaScript ?</w:t>
        </w:r>
      </w:ins>
    </w:p>
    <w:p w:rsidR="00B1239C" w:rsidRPr="00B1239C" w:rsidRDefault="00B1239C" w:rsidP="00B1239C">
      <w:pPr>
        <w:shd w:val="clear" w:color="auto" w:fill="FFFFFF"/>
        <w:spacing w:after="240" w:line="360" w:lineRule="atLeast"/>
        <w:ind w:left="-402" w:right="-402"/>
        <w:jc w:val="both"/>
        <w:rPr>
          <w:ins w:id="10" w:author="Unknown"/>
          <w:rFonts w:ascii="Arial" w:eastAsia="Times New Roman" w:hAnsi="Arial" w:cs="Arial"/>
          <w:color w:val="000000"/>
          <w:sz w:val="21"/>
          <w:szCs w:val="21"/>
        </w:rPr>
      </w:pPr>
      <w:ins w:id="11" w:author="Unknown">
        <w:r w:rsidRPr="00B1239C">
          <w:rPr>
            <w:rFonts w:ascii="Arial" w:eastAsia="Times New Roman" w:hAnsi="Arial" w:cs="Arial"/>
            <w:color w:val="000000"/>
            <w:sz w:val="21"/>
            <w:szCs w:val="21"/>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ins>
    </w:p>
    <w:p w:rsidR="00B1239C" w:rsidRPr="00B1239C" w:rsidRDefault="00B1239C" w:rsidP="00B1239C">
      <w:pPr>
        <w:shd w:val="clear" w:color="auto" w:fill="FFFFFF"/>
        <w:spacing w:after="240" w:line="360" w:lineRule="atLeast"/>
        <w:ind w:left="-402" w:right="-402"/>
        <w:jc w:val="both"/>
        <w:rPr>
          <w:ins w:id="12" w:author="Unknown"/>
          <w:rFonts w:ascii="Arial" w:eastAsia="Times New Roman" w:hAnsi="Arial" w:cs="Arial"/>
          <w:color w:val="000000"/>
          <w:sz w:val="21"/>
          <w:szCs w:val="21"/>
        </w:rPr>
      </w:pPr>
      <w:ins w:id="13" w:author="Unknown">
        <w:r w:rsidRPr="00B1239C">
          <w:rPr>
            <w:rFonts w:ascii="Arial" w:eastAsia="Times New Roman" w:hAnsi="Arial" w:cs="Arial"/>
            <w:color w:val="000000"/>
            <w:sz w:val="21"/>
            <w:szCs w:val="21"/>
          </w:rPr>
          <w:t>JavaScript was first known as </w:t>
        </w:r>
        <w:r w:rsidRPr="00B1239C">
          <w:rPr>
            <w:rFonts w:ascii="Arial" w:eastAsia="Times New Roman" w:hAnsi="Arial" w:cs="Arial"/>
            <w:b/>
            <w:bCs/>
            <w:color w:val="000000"/>
            <w:sz w:val="21"/>
            <w:szCs w:val="21"/>
          </w:rPr>
          <w:t>LiveScript,</w:t>
        </w:r>
        <w:r w:rsidRPr="00B1239C">
          <w:rPr>
            <w:rFonts w:ascii="Arial" w:eastAsia="Times New Roman" w:hAnsi="Arial" w:cs="Arial"/>
            <w:color w:val="000000"/>
            <w:sz w:val="21"/>
            <w:szCs w:val="21"/>
          </w:rPr>
          <w:t> but Netscape changed its name to JavaScript, possibly because of the excitement being generated by Java. JavaScript made its first appearance in Netscape 2.0 in 1995 with the name </w:t>
        </w:r>
        <w:r w:rsidRPr="00B1239C">
          <w:rPr>
            <w:rFonts w:ascii="Arial" w:eastAsia="Times New Roman" w:hAnsi="Arial" w:cs="Arial"/>
            <w:b/>
            <w:bCs/>
            <w:color w:val="000000"/>
            <w:sz w:val="21"/>
            <w:szCs w:val="21"/>
          </w:rPr>
          <w:t>LiveScript</w:t>
        </w:r>
        <w:r w:rsidRPr="00B1239C">
          <w:rPr>
            <w:rFonts w:ascii="Arial" w:eastAsia="Times New Roman" w:hAnsi="Arial" w:cs="Arial"/>
            <w:color w:val="000000"/>
            <w:sz w:val="21"/>
            <w:szCs w:val="21"/>
          </w:rPr>
          <w:t>. The general-purpose core of the language has been embedded in Netscape, Internet Explorer, and other web browsers.</w:t>
        </w:r>
      </w:ins>
    </w:p>
    <w:p w:rsidR="00B1239C" w:rsidRPr="00B1239C" w:rsidRDefault="00B1239C" w:rsidP="00B1239C">
      <w:pPr>
        <w:shd w:val="clear" w:color="auto" w:fill="FFFFFF"/>
        <w:spacing w:after="240" w:line="360" w:lineRule="atLeast"/>
        <w:ind w:left="-402" w:right="-402"/>
        <w:jc w:val="both"/>
        <w:rPr>
          <w:ins w:id="14" w:author="Unknown"/>
          <w:rFonts w:ascii="Arial" w:eastAsia="Times New Roman" w:hAnsi="Arial" w:cs="Arial"/>
          <w:color w:val="000000"/>
          <w:sz w:val="21"/>
          <w:szCs w:val="21"/>
        </w:rPr>
      </w:pPr>
      <w:ins w:id="15" w:author="Unknown">
        <w:r w:rsidRPr="00B1239C">
          <w:rPr>
            <w:rFonts w:ascii="Arial" w:eastAsia="Times New Roman" w:hAnsi="Arial" w:cs="Arial"/>
            <w:color w:val="000000"/>
            <w:sz w:val="21"/>
            <w:szCs w:val="21"/>
          </w:rPr>
          <w:t>The </w:t>
        </w:r>
        <w:r w:rsidRPr="00B1239C">
          <w:rPr>
            <w:rFonts w:ascii="Arial" w:eastAsia="Times New Roman" w:hAnsi="Arial" w:cs="Arial"/>
            <w:color w:val="000000"/>
            <w:sz w:val="21"/>
            <w:szCs w:val="21"/>
          </w:rPr>
          <w:fldChar w:fldCharType="begin"/>
        </w:r>
        <w:r w:rsidRPr="00B1239C">
          <w:rPr>
            <w:rFonts w:ascii="Arial" w:eastAsia="Times New Roman" w:hAnsi="Arial" w:cs="Arial"/>
            <w:color w:val="000000"/>
            <w:sz w:val="21"/>
            <w:szCs w:val="21"/>
          </w:rPr>
          <w:instrText xml:space="preserve"> HYPERLINK "http://www.ecma-international.org/publications/index.html" \t "_blank" </w:instrText>
        </w:r>
        <w:r w:rsidRPr="00B1239C">
          <w:rPr>
            <w:rFonts w:ascii="Arial" w:eastAsia="Times New Roman" w:hAnsi="Arial" w:cs="Arial"/>
            <w:color w:val="000000"/>
            <w:sz w:val="21"/>
            <w:szCs w:val="21"/>
          </w:rPr>
          <w:fldChar w:fldCharType="separate"/>
        </w:r>
        <w:r w:rsidRPr="00B1239C">
          <w:rPr>
            <w:rFonts w:ascii="Arial" w:eastAsia="Times New Roman" w:hAnsi="Arial" w:cs="Arial"/>
            <w:b/>
            <w:bCs/>
            <w:color w:val="313131"/>
            <w:sz w:val="21"/>
            <w:szCs w:val="21"/>
            <w:u w:val="single"/>
          </w:rPr>
          <w:t>ECMA-262 Specification</w:t>
        </w:r>
        <w:r w:rsidRPr="00B1239C">
          <w:rPr>
            <w:rFonts w:ascii="Arial" w:eastAsia="Times New Roman" w:hAnsi="Arial" w:cs="Arial"/>
            <w:color w:val="000000"/>
            <w:sz w:val="21"/>
            <w:szCs w:val="21"/>
          </w:rPr>
          <w:fldChar w:fldCharType="end"/>
        </w:r>
        <w:r w:rsidRPr="00B1239C">
          <w:rPr>
            <w:rFonts w:ascii="Arial" w:eastAsia="Times New Roman" w:hAnsi="Arial" w:cs="Arial"/>
            <w:color w:val="000000"/>
            <w:sz w:val="21"/>
            <w:szCs w:val="21"/>
          </w:rPr>
          <w:t> defined a standard version of the core JavaScript language.</w:t>
        </w:r>
      </w:ins>
    </w:p>
    <w:p w:rsidR="00B1239C" w:rsidRPr="00B1239C" w:rsidRDefault="00B1239C" w:rsidP="00B1239C">
      <w:pPr>
        <w:numPr>
          <w:ilvl w:val="0"/>
          <w:numId w:val="8"/>
        </w:numPr>
        <w:shd w:val="clear" w:color="auto" w:fill="FFFFFF"/>
        <w:spacing w:after="240" w:line="360" w:lineRule="atLeast"/>
        <w:ind w:left="318" w:right="-402"/>
        <w:jc w:val="both"/>
        <w:rPr>
          <w:ins w:id="16" w:author="Unknown"/>
          <w:rFonts w:ascii="Arial" w:eastAsia="Times New Roman" w:hAnsi="Arial" w:cs="Arial"/>
          <w:color w:val="000000"/>
          <w:sz w:val="21"/>
          <w:szCs w:val="21"/>
        </w:rPr>
      </w:pPr>
      <w:ins w:id="17" w:author="Unknown">
        <w:r w:rsidRPr="00B1239C">
          <w:rPr>
            <w:rFonts w:ascii="Arial" w:eastAsia="Times New Roman" w:hAnsi="Arial" w:cs="Arial"/>
            <w:color w:val="000000"/>
            <w:sz w:val="21"/>
            <w:szCs w:val="21"/>
          </w:rPr>
          <w:t>JavaScript is a lightweight, interpreted programming language.</w:t>
        </w:r>
      </w:ins>
    </w:p>
    <w:p w:rsidR="00B1239C" w:rsidRPr="00B1239C" w:rsidRDefault="00B1239C" w:rsidP="00B1239C">
      <w:pPr>
        <w:numPr>
          <w:ilvl w:val="0"/>
          <w:numId w:val="8"/>
        </w:numPr>
        <w:shd w:val="clear" w:color="auto" w:fill="FFFFFF"/>
        <w:spacing w:after="240" w:line="360" w:lineRule="atLeast"/>
        <w:ind w:left="318" w:right="-402"/>
        <w:jc w:val="both"/>
        <w:rPr>
          <w:ins w:id="18" w:author="Unknown"/>
          <w:rFonts w:ascii="Arial" w:eastAsia="Times New Roman" w:hAnsi="Arial" w:cs="Arial"/>
          <w:color w:val="000000"/>
          <w:sz w:val="21"/>
          <w:szCs w:val="21"/>
        </w:rPr>
      </w:pPr>
      <w:ins w:id="19" w:author="Unknown">
        <w:r w:rsidRPr="00B1239C">
          <w:rPr>
            <w:rFonts w:ascii="Arial" w:eastAsia="Times New Roman" w:hAnsi="Arial" w:cs="Arial"/>
            <w:color w:val="000000"/>
            <w:sz w:val="21"/>
            <w:szCs w:val="21"/>
          </w:rPr>
          <w:t>Designed for creating network-centric applications.</w:t>
        </w:r>
      </w:ins>
    </w:p>
    <w:p w:rsidR="00B1239C" w:rsidRPr="00B1239C" w:rsidRDefault="00B1239C" w:rsidP="00B1239C">
      <w:pPr>
        <w:numPr>
          <w:ilvl w:val="0"/>
          <w:numId w:val="8"/>
        </w:numPr>
        <w:shd w:val="clear" w:color="auto" w:fill="FFFFFF"/>
        <w:spacing w:after="240" w:line="360" w:lineRule="atLeast"/>
        <w:ind w:left="318" w:right="-402"/>
        <w:jc w:val="both"/>
        <w:rPr>
          <w:ins w:id="20" w:author="Unknown"/>
          <w:rFonts w:ascii="Arial" w:eastAsia="Times New Roman" w:hAnsi="Arial" w:cs="Arial"/>
          <w:color w:val="000000"/>
          <w:sz w:val="21"/>
          <w:szCs w:val="21"/>
        </w:rPr>
      </w:pPr>
      <w:ins w:id="21" w:author="Unknown">
        <w:r w:rsidRPr="00B1239C">
          <w:rPr>
            <w:rFonts w:ascii="Arial" w:eastAsia="Times New Roman" w:hAnsi="Arial" w:cs="Arial"/>
            <w:color w:val="000000"/>
            <w:sz w:val="21"/>
            <w:szCs w:val="21"/>
          </w:rPr>
          <w:t>Complementary to and integrated with Java.</w:t>
        </w:r>
      </w:ins>
    </w:p>
    <w:p w:rsidR="00B1239C" w:rsidRPr="00B1239C" w:rsidRDefault="00B1239C" w:rsidP="00B1239C">
      <w:pPr>
        <w:numPr>
          <w:ilvl w:val="0"/>
          <w:numId w:val="8"/>
        </w:numPr>
        <w:shd w:val="clear" w:color="auto" w:fill="FFFFFF"/>
        <w:spacing w:after="240" w:line="360" w:lineRule="atLeast"/>
        <w:ind w:left="318" w:right="-402"/>
        <w:jc w:val="both"/>
        <w:rPr>
          <w:ins w:id="22" w:author="Unknown"/>
          <w:rFonts w:ascii="Arial" w:eastAsia="Times New Roman" w:hAnsi="Arial" w:cs="Arial"/>
          <w:color w:val="000000"/>
          <w:sz w:val="21"/>
          <w:szCs w:val="21"/>
        </w:rPr>
      </w:pPr>
      <w:ins w:id="23" w:author="Unknown">
        <w:r w:rsidRPr="00B1239C">
          <w:rPr>
            <w:rFonts w:ascii="Arial" w:eastAsia="Times New Roman" w:hAnsi="Arial" w:cs="Arial"/>
            <w:color w:val="000000"/>
            <w:sz w:val="21"/>
            <w:szCs w:val="21"/>
          </w:rPr>
          <w:t>Complementary to and integrated with HTML.</w:t>
        </w:r>
      </w:ins>
    </w:p>
    <w:p w:rsidR="00B1239C" w:rsidRPr="00B1239C" w:rsidRDefault="00B1239C" w:rsidP="00B1239C">
      <w:pPr>
        <w:numPr>
          <w:ilvl w:val="0"/>
          <w:numId w:val="8"/>
        </w:numPr>
        <w:shd w:val="clear" w:color="auto" w:fill="FFFFFF"/>
        <w:spacing w:after="240" w:line="360" w:lineRule="atLeast"/>
        <w:ind w:left="318" w:right="-402"/>
        <w:jc w:val="both"/>
        <w:rPr>
          <w:ins w:id="24" w:author="Unknown"/>
          <w:rFonts w:ascii="Arial" w:eastAsia="Times New Roman" w:hAnsi="Arial" w:cs="Arial"/>
          <w:color w:val="000000"/>
          <w:sz w:val="21"/>
          <w:szCs w:val="21"/>
        </w:rPr>
      </w:pPr>
      <w:ins w:id="25" w:author="Unknown">
        <w:r w:rsidRPr="00B1239C">
          <w:rPr>
            <w:rFonts w:ascii="Arial" w:eastAsia="Times New Roman" w:hAnsi="Arial" w:cs="Arial"/>
            <w:color w:val="000000"/>
            <w:sz w:val="21"/>
            <w:szCs w:val="21"/>
          </w:rPr>
          <w:t>Open and cross-platform</w:t>
        </w:r>
      </w:ins>
    </w:p>
    <w:p w:rsidR="00B1239C" w:rsidRPr="00B1239C" w:rsidRDefault="00B1239C" w:rsidP="00B1239C">
      <w:pPr>
        <w:shd w:val="clear" w:color="auto" w:fill="FFFFFF"/>
        <w:spacing w:before="48" w:after="48" w:line="360" w:lineRule="atLeast"/>
        <w:ind w:left="-450" w:right="-402"/>
        <w:outlineLvl w:val="1"/>
        <w:rPr>
          <w:ins w:id="26" w:author="Unknown"/>
          <w:rFonts w:ascii="Arial" w:eastAsia="Times New Roman" w:hAnsi="Arial" w:cs="Arial"/>
          <w:color w:val="121214"/>
          <w:spacing w:val="-15"/>
          <w:sz w:val="36"/>
          <w:szCs w:val="36"/>
        </w:rPr>
      </w:pPr>
      <w:ins w:id="27" w:author="Unknown">
        <w:r w:rsidRPr="00B1239C">
          <w:rPr>
            <w:rFonts w:ascii="Arial" w:eastAsia="Times New Roman" w:hAnsi="Arial" w:cs="Arial"/>
            <w:color w:val="121214"/>
            <w:spacing w:val="-15"/>
            <w:sz w:val="36"/>
            <w:szCs w:val="36"/>
          </w:rPr>
          <w:t>Client-side JavaScript</w:t>
        </w:r>
      </w:ins>
    </w:p>
    <w:p w:rsidR="00B1239C" w:rsidRPr="00B1239C" w:rsidRDefault="00B1239C" w:rsidP="00B1239C">
      <w:pPr>
        <w:shd w:val="clear" w:color="auto" w:fill="FFFFFF"/>
        <w:spacing w:after="240" w:line="360" w:lineRule="atLeast"/>
        <w:ind w:left="-402" w:right="-402"/>
        <w:jc w:val="both"/>
        <w:rPr>
          <w:ins w:id="28" w:author="Unknown"/>
          <w:rFonts w:ascii="Arial" w:eastAsia="Times New Roman" w:hAnsi="Arial" w:cs="Arial"/>
          <w:color w:val="000000"/>
          <w:sz w:val="21"/>
          <w:szCs w:val="21"/>
        </w:rPr>
      </w:pPr>
      <w:ins w:id="29" w:author="Unknown">
        <w:r w:rsidRPr="00B1239C">
          <w:rPr>
            <w:rFonts w:ascii="Arial" w:eastAsia="Times New Roman" w:hAnsi="Arial" w:cs="Arial"/>
            <w:color w:val="000000"/>
            <w:sz w:val="21"/>
            <w:szCs w:val="21"/>
          </w:rPr>
          <w:t>Client-side JavaScript is the most common form of the language. The script should be included in or referenced by an HTML document for the code to be interpreted by the browser.</w:t>
        </w:r>
      </w:ins>
    </w:p>
    <w:p w:rsidR="00B1239C" w:rsidRPr="00B1239C" w:rsidRDefault="00B1239C" w:rsidP="00B1239C">
      <w:pPr>
        <w:shd w:val="clear" w:color="auto" w:fill="FFFFFF"/>
        <w:spacing w:after="240" w:line="360" w:lineRule="atLeast"/>
        <w:ind w:left="-402" w:right="-402"/>
        <w:jc w:val="both"/>
        <w:rPr>
          <w:ins w:id="30" w:author="Unknown"/>
          <w:rFonts w:ascii="Arial" w:eastAsia="Times New Roman" w:hAnsi="Arial" w:cs="Arial"/>
          <w:color w:val="000000"/>
          <w:sz w:val="21"/>
          <w:szCs w:val="21"/>
        </w:rPr>
      </w:pPr>
      <w:ins w:id="31" w:author="Unknown">
        <w:r w:rsidRPr="00B1239C">
          <w:rPr>
            <w:rFonts w:ascii="Arial" w:eastAsia="Times New Roman" w:hAnsi="Arial" w:cs="Arial"/>
            <w:color w:val="000000"/>
            <w:sz w:val="21"/>
            <w:szCs w:val="21"/>
          </w:rPr>
          <w:t>It means that a web page need not be a static HTML, but can include programs that interact with the user, control the browser, and dynamically create HTML content.</w:t>
        </w:r>
      </w:ins>
    </w:p>
    <w:p w:rsidR="00B1239C" w:rsidRPr="00B1239C" w:rsidRDefault="00B1239C" w:rsidP="00B1239C">
      <w:pPr>
        <w:shd w:val="clear" w:color="auto" w:fill="FFFFFF"/>
        <w:spacing w:after="240" w:line="360" w:lineRule="atLeast"/>
        <w:ind w:left="-402" w:right="-402"/>
        <w:jc w:val="both"/>
        <w:rPr>
          <w:ins w:id="32" w:author="Unknown"/>
          <w:rFonts w:ascii="Arial" w:eastAsia="Times New Roman" w:hAnsi="Arial" w:cs="Arial"/>
          <w:color w:val="000000"/>
          <w:sz w:val="21"/>
          <w:szCs w:val="21"/>
        </w:rPr>
      </w:pPr>
      <w:ins w:id="33" w:author="Unknown">
        <w:r w:rsidRPr="00B1239C">
          <w:rPr>
            <w:rFonts w:ascii="Arial" w:eastAsia="Times New Roman" w:hAnsi="Arial" w:cs="Arial"/>
            <w:color w:val="000000"/>
            <w:sz w:val="21"/>
            <w:szCs w:val="21"/>
          </w:rPr>
          <w:t>The JavaScript client-side mechanism provides many advantages over traditional CGI server-side scripts. For example, you might use JavaScript to check if the user has entered a valid e-mail address in a form field.</w:t>
        </w:r>
      </w:ins>
    </w:p>
    <w:p w:rsidR="00B1239C" w:rsidRPr="00B1239C" w:rsidRDefault="00B1239C" w:rsidP="00B1239C">
      <w:pPr>
        <w:shd w:val="clear" w:color="auto" w:fill="FFFFFF"/>
        <w:spacing w:after="240" w:line="360" w:lineRule="atLeast"/>
        <w:ind w:left="-402" w:right="-402"/>
        <w:jc w:val="both"/>
        <w:rPr>
          <w:ins w:id="34" w:author="Unknown"/>
          <w:rFonts w:ascii="Arial" w:eastAsia="Times New Roman" w:hAnsi="Arial" w:cs="Arial"/>
          <w:color w:val="000000"/>
          <w:sz w:val="21"/>
          <w:szCs w:val="21"/>
        </w:rPr>
      </w:pPr>
      <w:ins w:id="35" w:author="Unknown">
        <w:r w:rsidRPr="00B1239C">
          <w:rPr>
            <w:rFonts w:ascii="Arial" w:eastAsia="Times New Roman" w:hAnsi="Arial" w:cs="Arial"/>
            <w:color w:val="000000"/>
            <w:sz w:val="21"/>
            <w:szCs w:val="21"/>
          </w:rPr>
          <w:t>The JavaScript code is executed when the user submits the form, and only if all the entries are valid, they would be submitted to the Web Server.</w:t>
        </w:r>
      </w:ins>
    </w:p>
    <w:p w:rsidR="00B1239C" w:rsidRPr="00B1239C" w:rsidRDefault="00B1239C" w:rsidP="00B1239C">
      <w:pPr>
        <w:shd w:val="clear" w:color="auto" w:fill="FFFFFF"/>
        <w:spacing w:after="240" w:line="360" w:lineRule="atLeast"/>
        <w:ind w:left="-402" w:right="-402"/>
        <w:jc w:val="both"/>
        <w:rPr>
          <w:ins w:id="36" w:author="Unknown"/>
          <w:rFonts w:ascii="Arial" w:eastAsia="Times New Roman" w:hAnsi="Arial" w:cs="Arial"/>
          <w:color w:val="000000"/>
          <w:sz w:val="21"/>
          <w:szCs w:val="21"/>
        </w:rPr>
      </w:pPr>
      <w:ins w:id="37" w:author="Unknown">
        <w:r w:rsidRPr="00B1239C">
          <w:rPr>
            <w:rFonts w:ascii="Arial" w:eastAsia="Times New Roman" w:hAnsi="Arial" w:cs="Arial"/>
            <w:color w:val="000000"/>
            <w:sz w:val="21"/>
            <w:szCs w:val="21"/>
          </w:rPr>
          <w:t>JavaScript can be used to trap user-initiated events such as button clicks, link navigation, and other actions that the user initiates explicitly or implicitly.</w:t>
        </w:r>
      </w:ins>
    </w:p>
    <w:p w:rsidR="00B1239C" w:rsidRPr="00B1239C" w:rsidRDefault="00B1239C" w:rsidP="00B1239C">
      <w:pPr>
        <w:shd w:val="clear" w:color="auto" w:fill="FFFFFF"/>
        <w:spacing w:before="48" w:after="48" w:line="360" w:lineRule="atLeast"/>
        <w:ind w:left="-450" w:right="-402"/>
        <w:outlineLvl w:val="1"/>
        <w:rPr>
          <w:ins w:id="38" w:author="Unknown"/>
          <w:rFonts w:ascii="Arial" w:eastAsia="Times New Roman" w:hAnsi="Arial" w:cs="Arial"/>
          <w:color w:val="121214"/>
          <w:spacing w:val="-15"/>
          <w:sz w:val="36"/>
          <w:szCs w:val="36"/>
        </w:rPr>
      </w:pPr>
      <w:ins w:id="39" w:author="Unknown">
        <w:r w:rsidRPr="00B1239C">
          <w:rPr>
            <w:rFonts w:ascii="Arial" w:eastAsia="Times New Roman" w:hAnsi="Arial" w:cs="Arial"/>
            <w:color w:val="121214"/>
            <w:spacing w:val="-15"/>
            <w:sz w:val="36"/>
            <w:szCs w:val="36"/>
          </w:rPr>
          <w:t>Advantages of JavaScript</w:t>
        </w:r>
      </w:ins>
    </w:p>
    <w:p w:rsidR="00B1239C" w:rsidRPr="00B1239C" w:rsidRDefault="00B1239C" w:rsidP="00B1239C">
      <w:pPr>
        <w:shd w:val="clear" w:color="auto" w:fill="FFFFFF"/>
        <w:spacing w:after="240" w:line="360" w:lineRule="atLeast"/>
        <w:ind w:left="-402" w:right="-402"/>
        <w:jc w:val="both"/>
        <w:rPr>
          <w:ins w:id="40" w:author="Unknown"/>
          <w:rFonts w:ascii="Arial" w:eastAsia="Times New Roman" w:hAnsi="Arial" w:cs="Arial"/>
          <w:color w:val="000000"/>
          <w:sz w:val="21"/>
          <w:szCs w:val="21"/>
        </w:rPr>
      </w:pPr>
      <w:ins w:id="41" w:author="Unknown">
        <w:r w:rsidRPr="00B1239C">
          <w:rPr>
            <w:rFonts w:ascii="Arial" w:eastAsia="Times New Roman" w:hAnsi="Arial" w:cs="Arial"/>
            <w:color w:val="000000"/>
            <w:sz w:val="21"/>
            <w:szCs w:val="21"/>
          </w:rPr>
          <w:t>The merits of using JavaScript are −</w:t>
        </w:r>
      </w:ins>
    </w:p>
    <w:p w:rsidR="00B1239C" w:rsidRPr="00B1239C" w:rsidRDefault="00B1239C" w:rsidP="00B1239C">
      <w:pPr>
        <w:numPr>
          <w:ilvl w:val="0"/>
          <w:numId w:val="9"/>
        </w:numPr>
        <w:shd w:val="clear" w:color="auto" w:fill="FFFFFF"/>
        <w:spacing w:after="240" w:line="360" w:lineRule="atLeast"/>
        <w:ind w:left="318" w:right="-402"/>
        <w:jc w:val="both"/>
        <w:rPr>
          <w:ins w:id="42" w:author="Unknown"/>
          <w:rFonts w:ascii="Arial" w:eastAsia="Times New Roman" w:hAnsi="Arial" w:cs="Arial"/>
          <w:color w:val="000000"/>
          <w:sz w:val="21"/>
          <w:szCs w:val="21"/>
        </w:rPr>
      </w:pPr>
      <w:ins w:id="43" w:author="Unknown">
        <w:r w:rsidRPr="00B1239C">
          <w:rPr>
            <w:rFonts w:ascii="Arial" w:eastAsia="Times New Roman" w:hAnsi="Arial" w:cs="Arial"/>
            <w:b/>
            <w:bCs/>
            <w:color w:val="000000"/>
            <w:sz w:val="21"/>
            <w:szCs w:val="21"/>
          </w:rPr>
          <w:t>Less server interaction</w:t>
        </w:r>
        <w:r w:rsidRPr="00B1239C">
          <w:rPr>
            <w:rFonts w:ascii="Arial" w:eastAsia="Times New Roman" w:hAnsi="Arial" w:cs="Arial"/>
            <w:color w:val="000000"/>
            <w:sz w:val="21"/>
            <w:szCs w:val="21"/>
          </w:rPr>
          <w:t> − You can validate user input before sending the page off to the server. This saves server traffic, which means less load on your server.</w:t>
        </w:r>
      </w:ins>
    </w:p>
    <w:p w:rsidR="00B1239C" w:rsidRPr="00B1239C" w:rsidRDefault="00B1239C" w:rsidP="00B1239C">
      <w:pPr>
        <w:numPr>
          <w:ilvl w:val="0"/>
          <w:numId w:val="9"/>
        </w:numPr>
        <w:shd w:val="clear" w:color="auto" w:fill="FFFFFF"/>
        <w:spacing w:after="240" w:line="360" w:lineRule="atLeast"/>
        <w:ind w:left="318" w:right="-402"/>
        <w:jc w:val="both"/>
        <w:rPr>
          <w:ins w:id="44" w:author="Unknown"/>
          <w:rFonts w:ascii="Arial" w:eastAsia="Times New Roman" w:hAnsi="Arial" w:cs="Arial"/>
          <w:color w:val="000000"/>
          <w:sz w:val="21"/>
          <w:szCs w:val="21"/>
        </w:rPr>
      </w:pPr>
      <w:ins w:id="45" w:author="Unknown">
        <w:r w:rsidRPr="00B1239C">
          <w:rPr>
            <w:rFonts w:ascii="Arial" w:eastAsia="Times New Roman" w:hAnsi="Arial" w:cs="Arial"/>
            <w:b/>
            <w:bCs/>
            <w:color w:val="000000"/>
            <w:sz w:val="21"/>
            <w:szCs w:val="21"/>
          </w:rPr>
          <w:t>Immediate feedback to the visitors</w:t>
        </w:r>
        <w:r w:rsidRPr="00B1239C">
          <w:rPr>
            <w:rFonts w:ascii="Arial" w:eastAsia="Times New Roman" w:hAnsi="Arial" w:cs="Arial"/>
            <w:color w:val="000000"/>
            <w:sz w:val="21"/>
            <w:szCs w:val="21"/>
          </w:rPr>
          <w:t> − They don't have to wait for a page reload to see if they have forgotten to enter something.</w:t>
        </w:r>
      </w:ins>
    </w:p>
    <w:p w:rsidR="00B1239C" w:rsidRPr="00B1239C" w:rsidRDefault="00B1239C" w:rsidP="00B1239C">
      <w:pPr>
        <w:numPr>
          <w:ilvl w:val="0"/>
          <w:numId w:val="9"/>
        </w:numPr>
        <w:shd w:val="clear" w:color="auto" w:fill="FFFFFF"/>
        <w:spacing w:after="240" w:line="360" w:lineRule="atLeast"/>
        <w:ind w:left="318" w:right="-402"/>
        <w:jc w:val="both"/>
        <w:rPr>
          <w:ins w:id="46" w:author="Unknown"/>
          <w:rFonts w:ascii="Arial" w:eastAsia="Times New Roman" w:hAnsi="Arial" w:cs="Arial"/>
          <w:color w:val="000000"/>
          <w:sz w:val="21"/>
          <w:szCs w:val="21"/>
        </w:rPr>
      </w:pPr>
      <w:ins w:id="47" w:author="Unknown">
        <w:r w:rsidRPr="00B1239C">
          <w:rPr>
            <w:rFonts w:ascii="Arial" w:eastAsia="Times New Roman" w:hAnsi="Arial" w:cs="Arial"/>
            <w:b/>
            <w:bCs/>
            <w:color w:val="000000"/>
            <w:sz w:val="21"/>
            <w:szCs w:val="21"/>
          </w:rPr>
          <w:t>Increased interactivity</w:t>
        </w:r>
        <w:r w:rsidRPr="00B1239C">
          <w:rPr>
            <w:rFonts w:ascii="Arial" w:eastAsia="Times New Roman" w:hAnsi="Arial" w:cs="Arial"/>
            <w:color w:val="000000"/>
            <w:sz w:val="21"/>
            <w:szCs w:val="21"/>
          </w:rPr>
          <w:t> − You can create interfaces that react when the user hovers over them with a mouse or activates them via the keyboard.</w:t>
        </w:r>
      </w:ins>
    </w:p>
    <w:p w:rsidR="00B1239C" w:rsidRPr="00B1239C" w:rsidRDefault="00B1239C" w:rsidP="00B1239C">
      <w:pPr>
        <w:numPr>
          <w:ilvl w:val="0"/>
          <w:numId w:val="9"/>
        </w:numPr>
        <w:shd w:val="clear" w:color="auto" w:fill="FFFFFF"/>
        <w:spacing w:after="240" w:line="360" w:lineRule="atLeast"/>
        <w:ind w:left="318" w:right="-402"/>
        <w:jc w:val="both"/>
        <w:rPr>
          <w:ins w:id="48" w:author="Unknown"/>
          <w:rFonts w:ascii="Arial" w:eastAsia="Times New Roman" w:hAnsi="Arial" w:cs="Arial"/>
          <w:color w:val="000000"/>
          <w:sz w:val="21"/>
          <w:szCs w:val="21"/>
        </w:rPr>
      </w:pPr>
      <w:ins w:id="49" w:author="Unknown">
        <w:r w:rsidRPr="00B1239C">
          <w:rPr>
            <w:rFonts w:ascii="Arial" w:eastAsia="Times New Roman" w:hAnsi="Arial" w:cs="Arial"/>
            <w:b/>
            <w:bCs/>
            <w:color w:val="000000"/>
            <w:sz w:val="21"/>
            <w:szCs w:val="21"/>
          </w:rPr>
          <w:t>Richer interfaces</w:t>
        </w:r>
        <w:r w:rsidRPr="00B1239C">
          <w:rPr>
            <w:rFonts w:ascii="Arial" w:eastAsia="Times New Roman" w:hAnsi="Arial" w:cs="Arial"/>
            <w:color w:val="000000"/>
            <w:sz w:val="21"/>
            <w:szCs w:val="21"/>
          </w:rPr>
          <w:t> − You can use JavaScript to include such items as drag-and-drop components and sliders to give a Rich Interface to your site visitors.</w:t>
        </w:r>
      </w:ins>
    </w:p>
    <w:p w:rsidR="00B1239C" w:rsidRPr="00B1239C" w:rsidRDefault="00B1239C" w:rsidP="00B1239C">
      <w:pPr>
        <w:shd w:val="clear" w:color="auto" w:fill="FFFFFF"/>
        <w:spacing w:before="48" w:after="48" w:line="360" w:lineRule="atLeast"/>
        <w:ind w:left="-450" w:right="-402"/>
        <w:outlineLvl w:val="1"/>
        <w:rPr>
          <w:ins w:id="50" w:author="Unknown"/>
          <w:rFonts w:ascii="Arial" w:eastAsia="Times New Roman" w:hAnsi="Arial" w:cs="Arial"/>
          <w:color w:val="121214"/>
          <w:spacing w:val="-15"/>
          <w:sz w:val="36"/>
          <w:szCs w:val="36"/>
        </w:rPr>
      </w:pPr>
      <w:ins w:id="51" w:author="Unknown">
        <w:r w:rsidRPr="00B1239C">
          <w:rPr>
            <w:rFonts w:ascii="Arial" w:eastAsia="Times New Roman" w:hAnsi="Arial" w:cs="Arial"/>
            <w:color w:val="121214"/>
            <w:spacing w:val="-15"/>
            <w:sz w:val="36"/>
            <w:szCs w:val="36"/>
          </w:rPr>
          <w:t>Limitations of JavaScript</w:t>
        </w:r>
      </w:ins>
    </w:p>
    <w:p w:rsidR="00B1239C" w:rsidRPr="00B1239C" w:rsidRDefault="00B1239C" w:rsidP="00B1239C">
      <w:pPr>
        <w:shd w:val="clear" w:color="auto" w:fill="FFFFFF"/>
        <w:spacing w:after="240" w:line="360" w:lineRule="atLeast"/>
        <w:ind w:left="-402" w:right="-402"/>
        <w:jc w:val="both"/>
        <w:rPr>
          <w:ins w:id="52" w:author="Unknown"/>
          <w:rFonts w:ascii="Arial" w:eastAsia="Times New Roman" w:hAnsi="Arial" w:cs="Arial"/>
          <w:color w:val="000000"/>
          <w:sz w:val="21"/>
          <w:szCs w:val="21"/>
        </w:rPr>
      </w:pPr>
      <w:ins w:id="53" w:author="Unknown">
        <w:r w:rsidRPr="00B1239C">
          <w:rPr>
            <w:rFonts w:ascii="Arial" w:eastAsia="Times New Roman" w:hAnsi="Arial" w:cs="Arial"/>
            <w:color w:val="000000"/>
            <w:sz w:val="21"/>
            <w:szCs w:val="21"/>
          </w:rPr>
          <w:t>We cannot treat JavaScript as a full-fledged programming language. It lacks the following important features −</w:t>
        </w:r>
      </w:ins>
    </w:p>
    <w:p w:rsidR="00B1239C" w:rsidRPr="00B1239C" w:rsidRDefault="00B1239C" w:rsidP="00B1239C">
      <w:pPr>
        <w:numPr>
          <w:ilvl w:val="0"/>
          <w:numId w:val="10"/>
        </w:numPr>
        <w:shd w:val="clear" w:color="auto" w:fill="FFFFFF"/>
        <w:spacing w:after="240" w:line="360" w:lineRule="atLeast"/>
        <w:ind w:left="318" w:right="-402"/>
        <w:jc w:val="both"/>
        <w:rPr>
          <w:ins w:id="54" w:author="Unknown"/>
          <w:rFonts w:ascii="Arial" w:eastAsia="Times New Roman" w:hAnsi="Arial" w:cs="Arial"/>
          <w:color w:val="000000"/>
          <w:sz w:val="21"/>
          <w:szCs w:val="21"/>
        </w:rPr>
      </w:pPr>
      <w:ins w:id="55" w:author="Unknown">
        <w:r w:rsidRPr="00B1239C">
          <w:rPr>
            <w:rFonts w:ascii="Arial" w:eastAsia="Times New Roman" w:hAnsi="Arial" w:cs="Arial"/>
            <w:color w:val="000000"/>
            <w:sz w:val="21"/>
            <w:szCs w:val="21"/>
          </w:rPr>
          <w:t>Client-side JavaScript does not allow the reading or writing of files. This has been kept for security reason.</w:t>
        </w:r>
      </w:ins>
    </w:p>
    <w:p w:rsidR="00B1239C" w:rsidRPr="00B1239C" w:rsidRDefault="00B1239C" w:rsidP="00B1239C">
      <w:pPr>
        <w:numPr>
          <w:ilvl w:val="0"/>
          <w:numId w:val="10"/>
        </w:numPr>
        <w:shd w:val="clear" w:color="auto" w:fill="FFFFFF"/>
        <w:spacing w:after="240" w:line="360" w:lineRule="atLeast"/>
        <w:ind w:left="318" w:right="-402"/>
        <w:jc w:val="both"/>
        <w:rPr>
          <w:ins w:id="56" w:author="Unknown"/>
          <w:rFonts w:ascii="Arial" w:eastAsia="Times New Roman" w:hAnsi="Arial" w:cs="Arial"/>
          <w:color w:val="000000"/>
          <w:sz w:val="21"/>
          <w:szCs w:val="21"/>
        </w:rPr>
      </w:pPr>
      <w:ins w:id="57" w:author="Unknown">
        <w:r w:rsidRPr="00B1239C">
          <w:rPr>
            <w:rFonts w:ascii="Arial" w:eastAsia="Times New Roman" w:hAnsi="Arial" w:cs="Arial"/>
            <w:color w:val="000000"/>
            <w:sz w:val="21"/>
            <w:szCs w:val="21"/>
          </w:rPr>
          <w:t>JavaScript cannot be used for networking applications because there is no such support available.</w:t>
        </w:r>
      </w:ins>
    </w:p>
    <w:p w:rsidR="00B1239C" w:rsidRPr="00B1239C" w:rsidRDefault="00B1239C" w:rsidP="00B1239C">
      <w:pPr>
        <w:numPr>
          <w:ilvl w:val="0"/>
          <w:numId w:val="10"/>
        </w:numPr>
        <w:shd w:val="clear" w:color="auto" w:fill="FFFFFF"/>
        <w:spacing w:after="240" w:line="360" w:lineRule="atLeast"/>
        <w:ind w:left="318" w:right="-402"/>
        <w:jc w:val="both"/>
        <w:rPr>
          <w:ins w:id="58" w:author="Unknown"/>
          <w:rFonts w:ascii="Arial" w:eastAsia="Times New Roman" w:hAnsi="Arial" w:cs="Arial"/>
          <w:color w:val="000000"/>
          <w:sz w:val="21"/>
          <w:szCs w:val="21"/>
        </w:rPr>
      </w:pPr>
      <w:ins w:id="59" w:author="Unknown">
        <w:r w:rsidRPr="00B1239C">
          <w:rPr>
            <w:rFonts w:ascii="Arial" w:eastAsia="Times New Roman" w:hAnsi="Arial" w:cs="Arial"/>
            <w:color w:val="000000"/>
            <w:sz w:val="21"/>
            <w:szCs w:val="21"/>
          </w:rPr>
          <w:t>JavaScript doesn't have any multithreading or multiprocessor capabilities.</w:t>
        </w:r>
      </w:ins>
    </w:p>
    <w:p w:rsidR="00B1239C" w:rsidRPr="00B1239C" w:rsidRDefault="00B1239C" w:rsidP="00B1239C">
      <w:pPr>
        <w:shd w:val="clear" w:color="auto" w:fill="FFFFFF"/>
        <w:spacing w:after="240" w:line="360" w:lineRule="atLeast"/>
        <w:ind w:left="-402" w:right="-402"/>
        <w:jc w:val="both"/>
        <w:rPr>
          <w:ins w:id="60" w:author="Unknown"/>
          <w:rFonts w:ascii="Arial" w:eastAsia="Times New Roman" w:hAnsi="Arial" w:cs="Arial"/>
          <w:color w:val="000000"/>
          <w:sz w:val="21"/>
          <w:szCs w:val="21"/>
        </w:rPr>
      </w:pPr>
      <w:ins w:id="61" w:author="Unknown">
        <w:r w:rsidRPr="00B1239C">
          <w:rPr>
            <w:rFonts w:ascii="Arial" w:eastAsia="Times New Roman" w:hAnsi="Arial" w:cs="Arial"/>
            <w:color w:val="000000"/>
            <w:sz w:val="21"/>
            <w:szCs w:val="21"/>
          </w:rPr>
          <w:t>Once again, JavaScript is a lightweight, interpreted programming language that allows you to build interactivity into otherwise static HTML pages.</w:t>
        </w:r>
      </w:ins>
    </w:p>
    <w:p w:rsidR="00B1239C" w:rsidRPr="00B1239C" w:rsidRDefault="00B1239C" w:rsidP="00B1239C">
      <w:pPr>
        <w:shd w:val="clear" w:color="auto" w:fill="FFFFFF"/>
        <w:spacing w:before="48" w:after="48" w:line="360" w:lineRule="atLeast"/>
        <w:ind w:left="-450" w:right="-402"/>
        <w:outlineLvl w:val="1"/>
        <w:rPr>
          <w:ins w:id="62" w:author="Unknown"/>
          <w:rFonts w:ascii="Arial" w:eastAsia="Times New Roman" w:hAnsi="Arial" w:cs="Arial"/>
          <w:color w:val="121214"/>
          <w:spacing w:val="-15"/>
          <w:sz w:val="36"/>
          <w:szCs w:val="36"/>
        </w:rPr>
      </w:pPr>
      <w:ins w:id="63" w:author="Unknown">
        <w:r w:rsidRPr="00B1239C">
          <w:rPr>
            <w:rFonts w:ascii="Arial" w:eastAsia="Times New Roman" w:hAnsi="Arial" w:cs="Arial"/>
            <w:color w:val="121214"/>
            <w:spacing w:val="-15"/>
            <w:sz w:val="36"/>
            <w:szCs w:val="36"/>
          </w:rPr>
          <w:t>JavaScript Development Tools</w:t>
        </w:r>
      </w:ins>
    </w:p>
    <w:p w:rsidR="00B1239C" w:rsidRPr="00B1239C" w:rsidRDefault="00B1239C" w:rsidP="00B1239C">
      <w:pPr>
        <w:shd w:val="clear" w:color="auto" w:fill="FFFFFF"/>
        <w:spacing w:after="240" w:line="360" w:lineRule="atLeast"/>
        <w:ind w:left="-402" w:right="-402"/>
        <w:jc w:val="both"/>
        <w:rPr>
          <w:ins w:id="64" w:author="Unknown"/>
          <w:rFonts w:ascii="Arial" w:eastAsia="Times New Roman" w:hAnsi="Arial" w:cs="Arial"/>
          <w:color w:val="000000"/>
          <w:sz w:val="21"/>
          <w:szCs w:val="21"/>
        </w:rPr>
      </w:pPr>
      <w:ins w:id="65" w:author="Unknown">
        <w:r w:rsidRPr="00B1239C">
          <w:rPr>
            <w:rFonts w:ascii="Arial" w:eastAsia="Times New Roman" w:hAnsi="Arial" w:cs="Arial"/>
            <w:color w:val="000000"/>
            <w:sz w:val="21"/>
            <w:szCs w:val="21"/>
          </w:rPr>
          <w:t>One of major strengths of JavaScript is that it does not require expensive development tools. You can start with a simple text editor such as Notepad. Since it is an interpreted language inside the context of a web browser, you don't even need to buy a compiler.</w:t>
        </w:r>
      </w:ins>
    </w:p>
    <w:p w:rsidR="00B1239C" w:rsidRPr="00B1239C" w:rsidRDefault="00B1239C" w:rsidP="00B1239C">
      <w:pPr>
        <w:shd w:val="clear" w:color="auto" w:fill="FFFFFF"/>
        <w:spacing w:after="240" w:line="360" w:lineRule="atLeast"/>
        <w:ind w:left="-402" w:right="-402"/>
        <w:jc w:val="both"/>
        <w:rPr>
          <w:ins w:id="66" w:author="Unknown"/>
          <w:rFonts w:ascii="Arial" w:eastAsia="Times New Roman" w:hAnsi="Arial" w:cs="Arial"/>
          <w:color w:val="000000"/>
          <w:sz w:val="21"/>
          <w:szCs w:val="21"/>
        </w:rPr>
      </w:pPr>
      <w:ins w:id="67" w:author="Unknown">
        <w:r w:rsidRPr="00B1239C">
          <w:rPr>
            <w:rFonts w:ascii="Arial" w:eastAsia="Times New Roman" w:hAnsi="Arial" w:cs="Arial"/>
            <w:color w:val="000000"/>
            <w:sz w:val="21"/>
            <w:szCs w:val="21"/>
          </w:rPr>
          <w:t>To make our life simpler, various vendors have come up with very nice JavaScript editing tools. Some of them are listed here −</w:t>
        </w:r>
      </w:ins>
    </w:p>
    <w:p w:rsidR="00B1239C" w:rsidRPr="00B1239C" w:rsidRDefault="00B1239C" w:rsidP="00B1239C">
      <w:pPr>
        <w:numPr>
          <w:ilvl w:val="0"/>
          <w:numId w:val="11"/>
        </w:numPr>
        <w:shd w:val="clear" w:color="auto" w:fill="FFFFFF"/>
        <w:spacing w:after="240" w:line="360" w:lineRule="atLeast"/>
        <w:ind w:left="318" w:right="-402"/>
        <w:jc w:val="both"/>
        <w:rPr>
          <w:ins w:id="68" w:author="Unknown"/>
          <w:rFonts w:ascii="Arial" w:eastAsia="Times New Roman" w:hAnsi="Arial" w:cs="Arial"/>
          <w:color w:val="000000"/>
          <w:sz w:val="21"/>
          <w:szCs w:val="21"/>
        </w:rPr>
      </w:pPr>
      <w:ins w:id="69" w:author="Unknown">
        <w:r w:rsidRPr="00B1239C">
          <w:rPr>
            <w:rFonts w:ascii="Arial" w:eastAsia="Times New Roman" w:hAnsi="Arial" w:cs="Arial"/>
            <w:b/>
            <w:bCs/>
            <w:color w:val="000000"/>
            <w:sz w:val="21"/>
            <w:szCs w:val="21"/>
          </w:rPr>
          <w:t>Microsoft FrontPage</w:t>
        </w:r>
        <w:r w:rsidRPr="00B1239C">
          <w:rPr>
            <w:rFonts w:ascii="Arial" w:eastAsia="Times New Roman" w:hAnsi="Arial" w:cs="Arial"/>
            <w:color w:val="000000"/>
            <w:sz w:val="21"/>
            <w:szCs w:val="21"/>
          </w:rPr>
          <w:t> − Microsoft has developed a popular HTML editor called FrontPage. FrontPage also provides web developers with a number of JavaScript tools to assist in the creation of interactive websites.</w:t>
        </w:r>
      </w:ins>
    </w:p>
    <w:p w:rsidR="00B1239C" w:rsidRPr="00B1239C" w:rsidRDefault="00B1239C" w:rsidP="00B1239C">
      <w:pPr>
        <w:numPr>
          <w:ilvl w:val="0"/>
          <w:numId w:val="11"/>
        </w:numPr>
        <w:shd w:val="clear" w:color="auto" w:fill="FFFFFF"/>
        <w:spacing w:after="240" w:line="360" w:lineRule="atLeast"/>
        <w:ind w:left="318" w:right="-402"/>
        <w:jc w:val="both"/>
        <w:rPr>
          <w:ins w:id="70" w:author="Unknown"/>
          <w:rFonts w:ascii="Arial" w:eastAsia="Times New Roman" w:hAnsi="Arial" w:cs="Arial"/>
          <w:color w:val="000000"/>
          <w:sz w:val="21"/>
          <w:szCs w:val="21"/>
        </w:rPr>
      </w:pPr>
      <w:ins w:id="71" w:author="Unknown">
        <w:r w:rsidRPr="00B1239C">
          <w:rPr>
            <w:rFonts w:ascii="Arial" w:eastAsia="Times New Roman" w:hAnsi="Arial" w:cs="Arial"/>
            <w:b/>
            <w:bCs/>
            <w:color w:val="000000"/>
            <w:sz w:val="21"/>
            <w:szCs w:val="21"/>
          </w:rPr>
          <w:t>Macromedia Dreamweaver MX</w:t>
        </w:r>
        <w:r w:rsidRPr="00B1239C">
          <w:rPr>
            <w:rFonts w:ascii="Arial" w:eastAsia="Times New Roman" w:hAnsi="Arial" w:cs="Arial"/>
            <w:color w:val="000000"/>
            <w:sz w:val="21"/>
            <w:szCs w:val="21"/>
          </w:rPr>
          <w:t> − Macromedia Dreamweaver MX is a very popular HTML and JavaScript editor in the professional web development crowd. It provides several handy prebuilt JavaScript components, integrates well with databases, and conforms to new standards such as XHTML and XML.</w:t>
        </w:r>
      </w:ins>
    </w:p>
    <w:p w:rsidR="00B1239C" w:rsidRPr="00B1239C" w:rsidRDefault="00B1239C" w:rsidP="00B1239C">
      <w:pPr>
        <w:numPr>
          <w:ilvl w:val="0"/>
          <w:numId w:val="11"/>
        </w:numPr>
        <w:shd w:val="clear" w:color="auto" w:fill="FFFFFF"/>
        <w:spacing w:after="240" w:line="360" w:lineRule="atLeast"/>
        <w:ind w:left="318" w:right="-402"/>
        <w:jc w:val="both"/>
        <w:rPr>
          <w:ins w:id="72" w:author="Unknown"/>
          <w:rFonts w:ascii="Arial" w:eastAsia="Times New Roman" w:hAnsi="Arial" w:cs="Arial"/>
          <w:color w:val="000000"/>
          <w:sz w:val="21"/>
          <w:szCs w:val="21"/>
        </w:rPr>
      </w:pPr>
      <w:ins w:id="73" w:author="Unknown">
        <w:r w:rsidRPr="00B1239C">
          <w:rPr>
            <w:rFonts w:ascii="Arial" w:eastAsia="Times New Roman" w:hAnsi="Arial" w:cs="Arial"/>
            <w:b/>
            <w:bCs/>
            <w:color w:val="000000"/>
            <w:sz w:val="21"/>
            <w:szCs w:val="21"/>
          </w:rPr>
          <w:t>Macromedia HomeSite 5</w:t>
        </w:r>
        <w:r w:rsidRPr="00B1239C">
          <w:rPr>
            <w:rFonts w:ascii="Arial" w:eastAsia="Times New Roman" w:hAnsi="Arial" w:cs="Arial"/>
            <w:color w:val="000000"/>
            <w:sz w:val="21"/>
            <w:szCs w:val="21"/>
          </w:rPr>
          <w:t> − HomeSite 5 is a well-liked HTML and JavaScript editor from Macromedia that can be used to manage personal websites effectively.</w:t>
        </w:r>
      </w:ins>
    </w:p>
    <w:p w:rsidR="00B1239C" w:rsidRPr="00B1239C" w:rsidRDefault="00B1239C" w:rsidP="00B1239C">
      <w:pPr>
        <w:shd w:val="clear" w:color="auto" w:fill="FFFFFF"/>
        <w:spacing w:before="48" w:after="48" w:line="360" w:lineRule="atLeast"/>
        <w:ind w:left="-450" w:right="-402"/>
        <w:outlineLvl w:val="1"/>
        <w:rPr>
          <w:ins w:id="74" w:author="Unknown"/>
          <w:rFonts w:ascii="Arial" w:eastAsia="Times New Roman" w:hAnsi="Arial" w:cs="Arial"/>
          <w:color w:val="121214"/>
          <w:spacing w:val="-15"/>
          <w:sz w:val="36"/>
          <w:szCs w:val="36"/>
        </w:rPr>
      </w:pPr>
      <w:ins w:id="75" w:author="Unknown">
        <w:r w:rsidRPr="00B1239C">
          <w:rPr>
            <w:rFonts w:ascii="Arial" w:eastAsia="Times New Roman" w:hAnsi="Arial" w:cs="Arial"/>
            <w:color w:val="121214"/>
            <w:spacing w:val="-15"/>
            <w:sz w:val="36"/>
            <w:szCs w:val="36"/>
          </w:rPr>
          <w:t>Where is JavaScript Today ?</w:t>
        </w:r>
      </w:ins>
    </w:p>
    <w:p w:rsidR="00B1239C" w:rsidRPr="00B1239C" w:rsidRDefault="00B1239C" w:rsidP="00B1239C">
      <w:pPr>
        <w:shd w:val="clear" w:color="auto" w:fill="FFFFFF"/>
        <w:spacing w:after="240" w:line="360" w:lineRule="atLeast"/>
        <w:ind w:left="-402" w:right="-402"/>
        <w:jc w:val="both"/>
        <w:rPr>
          <w:ins w:id="76" w:author="Unknown"/>
          <w:rFonts w:ascii="Arial" w:eastAsia="Times New Roman" w:hAnsi="Arial" w:cs="Arial"/>
          <w:color w:val="000000"/>
          <w:sz w:val="21"/>
          <w:szCs w:val="21"/>
        </w:rPr>
      </w:pPr>
      <w:ins w:id="77" w:author="Unknown">
        <w:r w:rsidRPr="00B1239C">
          <w:rPr>
            <w:rFonts w:ascii="Arial" w:eastAsia="Times New Roman" w:hAnsi="Arial" w:cs="Arial"/>
            <w:color w:val="000000"/>
            <w:sz w:val="21"/>
            <w:szCs w:val="21"/>
          </w:rPr>
          <w:t>The ECMAScript Edition 5 standard will be the first update to be released in over four years. JavaScript 2.0 conforms to Edition 5 of the ECMAScript standard, and the difference between the two is extremely minor.</w:t>
        </w:r>
      </w:ins>
    </w:p>
    <w:p w:rsidR="00B1239C" w:rsidRPr="00B1239C" w:rsidRDefault="00B1239C" w:rsidP="00B1239C">
      <w:pPr>
        <w:shd w:val="clear" w:color="auto" w:fill="FFFFFF"/>
        <w:spacing w:after="240" w:line="360" w:lineRule="atLeast"/>
        <w:ind w:left="-402" w:right="-402"/>
        <w:jc w:val="both"/>
        <w:rPr>
          <w:ins w:id="78" w:author="Unknown"/>
          <w:rFonts w:ascii="Arial" w:eastAsia="Times New Roman" w:hAnsi="Arial" w:cs="Arial"/>
          <w:color w:val="000000"/>
          <w:sz w:val="21"/>
          <w:szCs w:val="21"/>
        </w:rPr>
      </w:pPr>
      <w:ins w:id="79" w:author="Unknown">
        <w:r w:rsidRPr="00B1239C">
          <w:rPr>
            <w:rFonts w:ascii="Arial" w:eastAsia="Times New Roman" w:hAnsi="Arial" w:cs="Arial"/>
            <w:color w:val="000000"/>
            <w:sz w:val="21"/>
            <w:szCs w:val="21"/>
          </w:rPr>
          <w:t>The specification for JavaScript 2.0 can be found on the following site:</w:t>
        </w:r>
        <w:r w:rsidRPr="00B1239C">
          <w:rPr>
            <w:rFonts w:ascii="Arial" w:eastAsia="Times New Roman" w:hAnsi="Arial" w:cs="Arial"/>
            <w:color w:val="000000"/>
            <w:sz w:val="21"/>
            <w:szCs w:val="21"/>
          </w:rPr>
          <w:fldChar w:fldCharType="begin"/>
        </w:r>
        <w:r w:rsidRPr="00B1239C">
          <w:rPr>
            <w:rFonts w:ascii="Arial" w:eastAsia="Times New Roman" w:hAnsi="Arial" w:cs="Arial"/>
            <w:color w:val="000000"/>
            <w:sz w:val="21"/>
            <w:szCs w:val="21"/>
          </w:rPr>
          <w:instrText xml:space="preserve"> HYPERLINK "http://www.ecmascript.org/" \t "_blank" </w:instrText>
        </w:r>
        <w:r w:rsidRPr="00B1239C">
          <w:rPr>
            <w:rFonts w:ascii="Arial" w:eastAsia="Times New Roman" w:hAnsi="Arial" w:cs="Arial"/>
            <w:color w:val="000000"/>
            <w:sz w:val="21"/>
            <w:szCs w:val="21"/>
          </w:rPr>
          <w:fldChar w:fldCharType="separate"/>
        </w:r>
        <w:r w:rsidRPr="00B1239C">
          <w:rPr>
            <w:rFonts w:ascii="Arial" w:eastAsia="Times New Roman" w:hAnsi="Arial" w:cs="Arial"/>
            <w:b/>
            <w:bCs/>
            <w:color w:val="313131"/>
            <w:sz w:val="21"/>
            <w:szCs w:val="21"/>
            <w:u w:val="single"/>
          </w:rPr>
          <w:t>http://www.ecmascript.org/</w:t>
        </w:r>
        <w:r w:rsidRPr="00B1239C">
          <w:rPr>
            <w:rFonts w:ascii="Arial" w:eastAsia="Times New Roman" w:hAnsi="Arial" w:cs="Arial"/>
            <w:color w:val="000000"/>
            <w:sz w:val="21"/>
            <w:szCs w:val="21"/>
          </w:rPr>
          <w:fldChar w:fldCharType="end"/>
        </w:r>
      </w:ins>
    </w:p>
    <w:p w:rsidR="00B1239C" w:rsidRPr="00B1239C" w:rsidRDefault="00B1239C" w:rsidP="00B1239C">
      <w:pPr>
        <w:shd w:val="clear" w:color="auto" w:fill="FFFFFF"/>
        <w:spacing w:after="240" w:line="360" w:lineRule="atLeast"/>
        <w:ind w:left="-402" w:right="-402"/>
        <w:jc w:val="both"/>
        <w:rPr>
          <w:ins w:id="80" w:author="Unknown"/>
          <w:rFonts w:ascii="Arial" w:eastAsia="Times New Roman" w:hAnsi="Arial" w:cs="Arial"/>
          <w:color w:val="000000"/>
          <w:sz w:val="21"/>
          <w:szCs w:val="21"/>
        </w:rPr>
      </w:pPr>
      <w:ins w:id="81" w:author="Unknown">
        <w:r w:rsidRPr="00B1239C">
          <w:rPr>
            <w:rFonts w:ascii="Arial" w:eastAsia="Times New Roman" w:hAnsi="Arial" w:cs="Arial"/>
            <w:color w:val="000000"/>
            <w:sz w:val="21"/>
            <w:szCs w:val="21"/>
          </w:rPr>
          <w:t>Today, Netscape's JavaScript and Microsoft's JScript conform to the ECMAScript standard, although both the languages still support the features that are not a part of the standard.</w:t>
        </w:r>
      </w:ins>
    </w:p>
    <w:p w:rsidR="00B1239C" w:rsidRPr="00B1239C" w:rsidRDefault="00B1239C" w:rsidP="00B1239C">
      <w:pPr>
        <w:shd w:val="clear" w:color="auto" w:fill="FFFFFF"/>
        <w:spacing w:before="105" w:after="105" w:line="330" w:lineRule="atLeast"/>
        <w:ind w:left="-450" w:right="-450"/>
        <w:rPr>
          <w:ins w:id="82" w:author="Unknown"/>
          <w:rFonts w:ascii="Arial" w:eastAsia="Times New Roman" w:hAnsi="Arial" w:cs="Arial"/>
          <w:color w:val="313131"/>
          <w:sz w:val="21"/>
          <w:szCs w:val="21"/>
        </w:rPr>
      </w:pPr>
      <w:ins w:id="83" w:author="Unknown">
        <w:r w:rsidRPr="00B1239C">
          <w:rPr>
            <w:rFonts w:ascii="Arial" w:eastAsia="Times New Roman" w:hAnsi="Arial" w:cs="Arial"/>
            <w:color w:val="313131"/>
            <w:sz w:val="21"/>
            <w:szCs w:val="21"/>
          </w:rPr>
          <w:pict>
            <v:rect id="_x0000_i1030" style="width:0;height:0" o:hralign="center" o:hrstd="t" o:hr="t" fillcolor="#a0a0a0" stroked="f"/>
          </w:pict>
        </w:r>
      </w:ins>
    </w:p>
    <w:p w:rsidR="00B1239C" w:rsidRPr="00B1239C" w:rsidRDefault="00B1239C" w:rsidP="00B1239C">
      <w:pPr>
        <w:shd w:val="clear" w:color="auto" w:fill="FFFFFF"/>
        <w:spacing w:before="105" w:after="105" w:line="330" w:lineRule="atLeast"/>
        <w:ind w:left="-450" w:right="-450"/>
        <w:jc w:val="center"/>
        <w:rPr>
          <w:ins w:id="84" w:author="Unknown"/>
          <w:rFonts w:ascii="Arial" w:eastAsia="Times New Roman" w:hAnsi="Arial" w:cs="Arial"/>
          <w:color w:val="313131"/>
          <w:sz w:val="21"/>
          <w:szCs w:val="21"/>
        </w:rPr>
      </w:pPr>
      <w:ins w:id="85" w:author="Unknown">
        <w:r w:rsidRPr="00B1239C">
          <w:rPr>
            <w:rFonts w:ascii="Arial" w:eastAsia="Times New Roman" w:hAnsi="Arial" w:cs="Arial"/>
            <w:color w:val="313131"/>
            <w:sz w:val="21"/>
            <w:szCs w:val="21"/>
          </w:rPr>
          <w:fldChar w:fldCharType="begin"/>
        </w:r>
        <w:r w:rsidRPr="00B1239C">
          <w:rPr>
            <w:rFonts w:ascii="Arial" w:eastAsia="Times New Roman" w:hAnsi="Arial" w:cs="Arial"/>
            <w:color w:val="313131"/>
            <w:sz w:val="21"/>
            <w:szCs w:val="21"/>
          </w:rPr>
          <w:instrText xml:space="preserve"> HYPERLINK "http://www.tutorialspoint.com/javascript/index.htm" </w:instrText>
        </w:r>
        <w:r w:rsidRPr="00B1239C">
          <w:rPr>
            <w:rFonts w:ascii="Arial" w:eastAsia="Times New Roman" w:hAnsi="Arial" w:cs="Arial"/>
            <w:color w:val="313131"/>
            <w:sz w:val="21"/>
            <w:szCs w:val="21"/>
          </w:rPr>
          <w:fldChar w:fldCharType="separate"/>
        </w:r>
        <w:r w:rsidRPr="00B1239C">
          <w:rPr>
            <w:rFonts w:ascii="Arial" w:eastAsia="Times New Roman" w:hAnsi="Arial" w:cs="Arial"/>
            <w:color w:val="000000"/>
            <w:sz w:val="23"/>
            <w:szCs w:val="23"/>
          </w:rPr>
          <w:t> </w:t>
        </w:r>
        <w:r w:rsidRPr="00B1239C">
          <w:rPr>
            <w:rFonts w:ascii="Arial" w:eastAsia="Times New Roman" w:hAnsi="Arial" w:cs="Arial"/>
            <w:color w:val="000000"/>
            <w:sz w:val="23"/>
            <w:szCs w:val="23"/>
            <w:u w:val="single"/>
          </w:rPr>
          <w:t>Previous Page</w:t>
        </w:r>
        <w:r w:rsidRPr="00B1239C">
          <w:rPr>
            <w:rFonts w:ascii="Arial" w:eastAsia="Times New Roman" w:hAnsi="Arial" w:cs="Arial"/>
            <w:color w:val="313131"/>
            <w:sz w:val="21"/>
            <w:szCs w:val="21"/>
          </w:rPr>
          <w:fldChar w:fldCharType="end"/>
        </w:r>
      </w:ins>
    </w:p>
    <w:p w:rsidR="00B1239C" w:rsidRPr="00B1239C" w:rsidRDefault="00B1239C" w:rsidP="00B1239C">
      <w:pPr>
        <w:spacing w:before="105" w:after="105" w:line="330" w:lineRule="atLeast"/>
        <w:ind w:left="-450" w:right="-450"/>
        <w:jc w:val="center"/>
        <w:rPr>
          <w:ins w:id="86" w:author="Unknown"/>
          <w:rFonts w:ascii="Arial" w:eastAsia="Times New Roman" w:hAnsi="Arial" w:cs="Arial"/>
          <w:color w:val="313131"/>
          <w:sz w:val="21"/>
          <w:szCs w:val="21"/>
        </w:rPr>
      </w:pPr>
      <w:ins w:id="87" w:author="Unknown">
        <w:r w:rsidRPr="00B1239C">
          <w:rPr>
            <w:rFonts w:ascii="Arial" w:eastAsia="Times New Roman" w:hAnsi="Arial" w:cs="Arial"/>
            <w:color w:val="313131"/>
            <w:sz w:val="21"/>
            <w:szCs w:val="21"/>
          </w:rPr>
          <w:fldChar w:fldCharType="begin"/>
        </w:r>
        <w:r w:rsidRPr="00B1239C">
          <w:rPr>
            <w:rFonts w:ascii="Arial" w:eastAsia="Times New Roman" w:hAnsi="Arial" w:cs="Arial"/>
            <w:color w:val="313131"/>
            <w:sz w:val="21"/>
            <w:szCs w:val="21"/>
          </w:rPr>
          <w:instrText xml:space="preserve"> HYPERLINK "http://www.tutorialspoint.com/cgi-bin/printpage.cgi" \t "_blank" </w:instrText>
        </w:r>
        <w:r w:rsidRPr="00B1239C">
          <w:rPr>
            <w:rFonts w:ascii="Arial" w:eastAsia="Times New Roman" w:hAnsi="Arial" w:cs="Arial"/>
            <w:color w:val="313131"/>
            <w:sz w:val="21"/>
            <w:szCs w:val="21"/>
          </w:rPr>
          <w:fldChar w:fldCharType="separate"/>
        </w:r>
        <w:r w:rsidRPr="00B1239C">
          <w:rPr>
            <w:rFonts w:ascii="Arial" w:eastAsia="Times New Roman" w:hAnsi="Arial" w:cs="Arial"/>
            <w:color w:val="000000"/>
            <w:sz w:val="23"/>
            <w:szCs w:val="23"/>
          </w:rPr>
          <w:t> </w:t>
        </w:r>
        <w:r w:rsidRPr="00B1239C">
          <w:rPr>
            <w:rFonts w:ascii="Arial" w:eastAsia="Times New Roman" w:hAnsi="Arial" w:cs="Arial"/>
            <w:color w:val="000000"/>
            <w:sz w:val="23"/>
            <w:szCs w:val="23"/>
            <w:u w:val="single"/>
          </w:rPr>
          <w:t>Print</w:t>
        </w:r>
        <w:r w:rsidRPr="00B1239C">
          <w:rPr>
            <w:rFonts w:ascii="Arial" w:eastAsia="Times New Roman" w:hAnsi="Arial" w:cs="Arial"/>
            <w:color w:val="313131"/>
            <w:sz w:val="21"/>
            <w:szCs w:val="21"/>
          </w:rPr>
          <w:fldChar w:fldCharType="end"/>
        </w:r>
      </w:ins>
    </w:p>
    <w:p w:rsidR="00B1239C" w:rsidRPr="00B1239C" w:rsidRDefault="00B1239C" w:rsidP="00B1239C">
      <w:pPr>
        <w:spacing w:before="105" w:after="105" w:line="330" w:lineRule="atLeast"/>
        <w:ind w:left="-450" w:right="-450"/>
        <w:jc w:val="center"/>
        <w:rPr>
          <w:ins w:id="88" w:author="Unknown"/>
          <w:rFonts w:ascii="Arial" w:eastAsia="Times New Roman" w:hAnsi="Arial" w:cs="Arial"/>
          <w:color w:val="313131"/>
          <w:sz w:val="21"/>
          <w:szCs w:val="21"/>
        </w:rPr>
      </w:pPr>
      <w:ins w:id="89" w:author="Unknown">
        <w:r w:rsidRPr="00B1239C">
          <w:rPr>
            <w:rFonts w:ascii="Arial" w:eastAsia="Times New Roman" w:hAnsi="Arial" w:cs="Arial"/>
            <w:color w:val="313131"/>
            <w:sz w:val="21"/>
            <w:szCs w:val="21"/>
          </w:rPr>
          <w:fldChar w:fldCharType="begin"/>
        </w:r>
        <w:r w:rsidRPr="00B1239C">
          <w:rPr>
            <w:rFonts w:ascii="Arial" w:eastAsia="Times New Roman" w:hAnsi="Arial" w:cs="Arial"/>
            <w:color w:val="313131"/>
            <w:sz w:val="21"/>
            <w:szCs w:val="21"/>
          </w:rPr>
          <w:instrText xml:space="preserve"> HYPERLINK "http://www.tutorialspoint.com/javascript/pdf/javascript_overview.pdf" \o "JavaScript Overview" \t "_blank" </w:instrText>
        </w:r>
        <w:r w:rsidRPr="00B1239C">
          <w:rPr>
            <w:rFonts w:ascii="Arial" w:eastAsia="Times New Roman" w:hAnsi="Arial" w:cs="Arial"/>
            <w:color w:val="313131"/>
            <w:sz w:val="21"/>
            <w:szCs w:val="21"/>
          </w:rPr>
          <w:fldChar w:fldCharType="separate"/>
        </w:r>
        <w:r w:rsidRPr="00B1239C">
          <w:rPr>
            <w:rFonts w:ascii="Arial" w:eastAsia="Times New Roman" w:hAnsi="Arial" w:cs="Arial"/>
            <w:color w:val="000000"/>
            <w:sz w:val="23"/>
            <w:szCs w:val="23"/>
          </w:rPr>
          <w:t> </w:t>
        </w:r>
        <w:r w:rsidRPr="00B1239C">
          <w:rPr>
            <w:rFonts w:ascii="Arial" w:eastAsia="Times New Roman" w:hAnsi="Arial" w:cs="Arial"/>
            <w:color w:val="000000"/>
            <w:sz w:val="23"/>
            <w:szCs w:val="23"/>
            <w:u w:val="single"/>
          </w:rPr>
          <w:t>PDF</w:t>
        </w:r>
        <w:r w:rsidRPr="00B1239C">
          <w:rPr>
            <w:rFonts w:ascii="Arial" w:eastAsia="Times New Roman" w:hAnsi="Arial" w:cs="Arial"/>
            <w:color w:val="313131"/>
            <w:sz w:val="21"/>
            <w:szCs w:val="21"/>
          </w:rPr>
          <w:fldChar w:fldCharType="end"/>
        </w:r>
      </w:ins>
    </w:p>
    <w:p w:rsidR="00B1239C" w:rsidRPr="00B1239C" w:rsidRDefault="00B1239C" w:rsidP="00B1239C">
      <w:pPr>
        <w:shd w:val="clear" w:color="auto" w:fill="FFFFFF"/>
        <w:spacing w:before="105" w:after="105" w:line="330" w:lineRule="atLeast"/>
        <w:ind w:left="-450" w:right="-450"/>
        <w:jc w:val="center"/>
        <w:rPr>
          <w:ins w:id="90" w:author="Unknown"/>
          <w:rFonts w:ascii="Arial" w:eastAsia="Times New Roman" w:hAnsi="Arial" w:cs="Arial"/>
          <w:color w:val="313131"/>
          <w:sz w:val="21"/>
          <w:szCs w:val="21"/>
        </w:rPr>
      </w:pPr>
      <w:ins w:id="91" w:author="Unknown">
        <w:r w:rsidRPr="00B1239C">
          <w:rPr>
            <w:rFonts w:ascii="Arial" w:eastAsia="Times New Roman" w:hAnsi="Arial" w:cs="Arial"/>
            <w:color w:val="313131"/>
            <w:sz w:val="21"/>
            <w:szCs w:val="21"/>
          </w:rPr>
          <w:fldChar w:fldCharType="begin"/>
        </w:r>
        <w:r w:rsidRPr="00B1239C">
          <w:rPr>
            <w:rFonts w:ascii="Arial" w:eastAsia="Times New Roman" w:hAnsi="Arial" w:cs="Arial"/>
            <w:color w:val="313131"/>
            <w:sz w:val="21"/>
            <w:szCs w:val="21"/>
          </w:rPr>
          <w:instrText xml:space="preserve"> HYPERLINK "http://www.tutorialspoint.com/javascript/javascript_syntax.htm" </w:instrText>
        </w:r>
        <w:r w:rsidRPr="00B1239C">
          <w:rPr>
            <w:rFonts w:ascii="Arial" w:eastAsia="Times New Roman" w:hAnsi="Arial" w:cs="Arial"/>
            <w:color w:val="313131"/>
            <w:sz w:val="21"/>
            <w:szCs w:val="21"/>
          </w:rPr>
          <w:fldChar w:fldCharType="separate"/>
        </w:r>
        <w:r w:rsidRPr="00B1239C">
          <w:rPr>
            <w:rFonts w:ascii="Arial" w:eastAsia="Times New Roman" w:hAnsi="Arial" w:cs="Arial"/>
            <w:color w:val="000000"/>
            <w:sz w:val="23"/>
            <w:szCs w:val="23"/>
            <w:u w:val="single"/>
          </w:rPr>
          <w:t>Next Page</w:t>
        </w:r>
        <w:r w:rsidRPr="00B1239C">
          <w:rPr>
            <w:rFonts w:ascii="Arial" w:eastAsia="Times New Roman" w:hAnsi="Arial" w:cs="Arial"/>
            <w:color w:val="000000"/>
            <w:sz w:val="23"/>
            <w:szCs w:val="23"/>
          </w:rPr>
          <w:t> </w:t>
        </w:r>
        <w:r w:rsidRPr="00B1239C">
          <w:rPr>
            <w:rFonts w:ascii="Arial" w:eastAsia="Times New Roman" w:hAnsi="Arial" w:cs="Arial"/>
            <w:color w:val="000000"/>
            <w:sz w:val="23"/>
            <w:szCs w:val="23"/>
            <w:u w:val="single"/>
          </w:rPr>
          <w:t> </w:t>
        </w:r>
        <w:r w:rsidRPr="00B1239C">
          <w:rPr>
            <w:rFonts w:ascii="Arial" w:eastAsia="Times New Roman" w:hAnsi="Arial" w:cs="Arial"/>
            <w:color w:val="313131"/>
            <w:sz w:val="21"/>
            <w:szCs w:val="21"/>
          </w:rPr>
          <w:fldChar w:fldCharType="end"/>
        </w:r>
      </w:ins>
    </w:p>
    <w:p w:rsidR="00B1239C" w:rsidRPr="00B1239C" w:rsidRDefault="00B1239C" w:rsidP="00B1239C">
      <w:pPr>
        <w:shd w:val="clear" w:color="auto" w:fill="FFFFFF"/>
        <w:spacing w:before="105" w:after="105" w:line="330" w:lineRule="atLeast"/>
        <w:ind w:left="-450" w:right="-450"/>
        <w:rPr>
          <w:ins w:id="92" w:author="Unknown"/>
          <w:rFonts w:ascii="Arial" w:eastAsia="Times New Roman" w:hAnsi="Arial" w:cs="Arial"/>
          <w:color w:val="313131"/>
          <w:sz w:val="21"/>
          <w:szCs w:val="21"/>
        </w:rPr>
      </w:pPr>
      <w:ins w:id="93" w:author="Unknown">
        <w:r w:rsidRPr="00B1239C">
          <w:rPr>
            <w:rFonts w:ascii="Arial" w:eastAsia="Times New Roman" w:hAnsi="Arial" w:cs="Arial"/>
            <w:color w:val="313131"/>
            <w:sz w:val="21"/>
            <w:szCs w:val="21"/>
          </w:rPr>
          <w:pict>
            <v:rect id="_x0000_i1031" style="width:0;height:0" o:hralign="center" o:hrstd="t" o:hr="t" fillcolor="#a0a0a0" stroked="f"/>
          </w:pict>
        </w:r>
      </w:ins>
    </w:p>
    <w:p w:rsidR="00B1239C" w:rsidRPr="00B1239C" w:rsidRDefault="00B1239C" w:rsidP="00B1239C">
      <w:pPr>
        <w:shd w:val="clear" w:color="auto" w:fill="FFFFFF"/>
        <w:spacing w:before="105" w:after="105" w:line="330" w:lineRule="atLeast"/>
        <w:ind w:left="-450" w:right="-450"/>
        <w:jc w:val="center"/>
        <w:rPr>
          <w:ins w:id="94" w:author="Unknown"/>
          <w:rFonts w:ascii="Arial" w:eastAsia="Times New Roman" w:hAnsi="Arial" w:cs="Arial"/>
          <w:color w:val="313131"/>
          <w:sz w:val="21"/>
          <w:szCs w:val="21"/>
        </w:rPr>
      </w:pPr>
      <w:ins w:id="95" w:author="Unknown">
        <w:r w:rsidRPr="00B1239C">
          <w:rPr>
            <w:rFonts w:ascii="Arial" w:eastAsia="Times New Roman" w:hAnsi="Arial" w:cs="Arial"/>
            <w:color w:val="313131"/>
            <w:sz w:val="21"/>
            <w:szCs w:val="21"/>
          </w:rPr>
          <w:t>Advertisements</w:t>
        </w:r>
      </w:ins>
    </w:p>
    <w:p w:rsidR="00B1239C" w:rsidRPr="00B1239C" w:rsidRDefault="00B1239C" w:rsidP="00B1239C">
      <w:pPr>
        <w:spacing w:after="75" w:line="330" w:lineRule="atLeast"/>
        <w:ind w:left="-675" w:right="-675"/>
        <w:rPr>
          <w:ins w:id="96" w:author="Unknown"/>
          <w:rFonts w:ascii="Arial" w:eastAsia="Times New Roman" w:hAnsi="Arial" w:cs="Arial"/>
          <w:color w:val="313131"/>
          <w:sz w:val="20"/>
          <w:szCs w:val="20"/>
        </w:rPr>
      </w:pPr>
      <w:ins w:id="97" w:author="Unknown">
        <w:r w:rsidRPr="00B1239C">
          <w:rPr>
            <w:rFonts w:ascii="Arial" w:eastAsia="Times New Roman" w:hAnsi="Arial" w:cs="Arial"/>
            <w:color w:val="313131"/>
            <w:sz w:val="20"/>
            <w:szCs w:val="20"/>
          </w:rPr>
          <w:fldChar w:fldCharType="begin"/>
        </w:r>
        <w:r w:rsidRPr="00B1239C">
          <w:rPr>
            <w:rFonts w:ascii="Arial" w:eastAsia="Times New Roman" w:hAnsi="Arial" w:cs="Arial"/>
            <w:color w:val="313131"/>
            <w:sz w:val="20"/>
            <w:szCs w:val="20"/>
          </w:rPr>
          <w:instrText xml:space="preserve"> HYPERLINK "javascript:void(0)" </w:instrText>
        </w:r>
        <w:r w:rsidRPr="00B1239C">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7" name="Picture 7"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98" w:author="Unknown">
        <w:r w:rsidRPr="00B1239C">
          <w:rPr>
            <w:rFonts w:ascii="Arial" w:eastAsia="Times New Roman" w:hAnsi="Arial" w:cs="Arial"/>
            <w:color w:val="000000"/>
            <w:sz w:val="20"/>
            <w:szCs w:val="20"/>
          </w:rPr>
          <w:t> </w:t>
        </w:r>
        <w:r w:rsidRPr="00B1239C">
          <w:rPr>
            <w:rFonts w:ascii="Arial" w:eastAsia="Times New Roman" w:hAnsi="Arial" w:cs="Arial"/>
            <w:color w:val="313131"/>
            <w:sz w:val="20"/>
            <w:szCs w:val="20"/>
          </w:rPr>
          <w:fldChar w:fldCharType="end"/>
        </w:r>
        <w:r w:rsidRPr="00B1239C">
          <w:rPr>
            <w:rFonts w:ascii="Arial" w:eastAsia="Times New Roman" w:hAnsi="Arial" w:cs="Arial"/>
            <w:color w:val="313131"/>
            <w:sz w:val="20"/>
            <w:szCs w:val="20"/>
          </w:rPr>
          <w:fldChar w:fldCharType="begin"/>
        </w:r>
        <w:r w:rsidRPr="00B1239C">
          <w:rPr>
            <w:rFonts w:ascii="Arial" w:eastAsia="Times New Roman" w:hAnsi="Arial" w:cs="Arial"/>
            <w:color w:val="313131"/>
            <w:sz w:val="20"/>
            <w:szCs w:val="20"/>
          </w:rPr>
          <w:instrText xml:space="preserve"> HYPERLINK "javascript:void(0)" </w:instrText>
        </w:r>
        <w:r w:rsidRPr="00B1239C">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6" name="Picture 6"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
                      <a:hlinkClick r:id="rId65"/>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99" w:author="Unknown">
        <w:r w:rsidRPr="00B1239C">
          <w:rPr>
            <w:rFonts w:ascii="Arial" w:eastAsia="Times New Roman" w:hAnsi="Arial" w:cs="Arial"/>
            <w:color w:val="000000"/>
            <w:sz w:val="20"/>
            <w:szCs w:val="20"/>
          </w:rPr>
          <w:t> </w:t>
        </w:r>
        <w:r w:rsidRPr="00B1239C">
          <w:rPr>
            <w:rFonts w:ascii="Arial" w:eastAsia="Times New Roman" w:hAnsi="Arial" w:cs="Arial"/>
            <w:color w:val="313131"/>
            <w:sz w:val="20"/>
            <w:szCs w:val="20"/>
          </w:rPr>
          <w:fldChar w:fldCharType="end"/>
        </w:r>
        <w:r w:rsidRPr="00B1239C">
          <w:rPr>
            <w:rFonts w:ascii="Arial" w:eastAsia="Times New Roman" w:hAnsi="Arial" w:cs="Arial"/>
            <w:color w:val="313131"/>
            <w:sz w:val="20"/>
            <w:szCs w:val="20"/>
          </w:rPr>
          <w:fldChar w:fldCharType="begin"/>
        </w:r>
        <w:r w:rsidRPr="00B1239C">
          <w:rPr>
            <w:rFonts w:ascii="Arial" w:eastAsia="Times New Roman" w:hAnsi="Arial" w:cs="Arial"/>
            <w:color w:val="313131"/>
            <w:sz w:val="20"/>
            <w:szCs w:val="20"/>
          </w:rPr>
          <w:instrText xml:space="preserve"> HYPERLINK "javascript:void(0)" </w:instrText>
        </w:r>
        <w:r w:rsidRPr="00B1239C">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5" name="Picture 5"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
                      <a:hlinkClick r:id="rId65"/>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100" w:author="Unknown">
        <w:r w:rsidRPr="00B1239C">
          <w:rPr>
            <w:rFonts w:ascii="Arial" w:eastAsia="Times New Roman" w:hAnsi="Arial" w:cs="Arial"/>
            <w:color w:val="000000"/>
            <w:sz w:val="20"/>
            <w:szCs w:val="20"/>
          </w:rPr>
          <w:t> </w:t>
        </w:r>
        <w:r w:rsidRPr="00B1239C">
          <w:rPr>
            <w:rFonts w:ascii="Arial" w:eastAsia="Times New Roman" w:hAnsi="Arial" w:cs="Arial"/>
            <w:color w:val="313131"/>
            <w:sz w:val="20"/>
            <w:szCs w:val="20"/>
          </w:rPr>
          <w:fldChar w:fldCharType="end"/>
        </w:r>
        <w:r w:rsidRPr="00B1239C">
          <w:rPr>
            <w:rFonts w:ascii="Arial" w:eastAsia="Times New Roman" w:hAnsi="Arial" w:cs="Arial"/>
            <w:color w:val="313131"/>
            <w:sz w:val="20"/>
            <w:szCs w:val="20"/>
          </w:rPr>
          <w:fldChar w:fldCharType="begin"/>
        </w:r>
        <w:r w:rsidRPr="00B1239C">
          <w:rPr>
            <w:rFonts w:ascii="Arial" w:eastAsia="Times New Roman" w:hAnsi="Arial" w:cs="Arial"/>
            <w:color w:val="313131"/>
            <w:sz w:val="20"/>
            <w:szCs w:val="20"/>
          </w:rPr>
          <w:instrText xml:space="preserve"> HYPERLINK "javascript:void(0)" </w:instrText>
        </w:r>
        <w:r w:rsidRPr="00B1239C">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4" name="Picture 4"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
                      <a:hlinkClick r:id="rId65"/>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101" w:author="Unknown">
        <w:r w:rsidRPr="00B1239C">
          <w:rPr>
            <w:rFonts w:ascii="Arial" w:eastAsia="Times New Roman" w:hAnsi="Arial" w:cs="Arial"/>
            <w:color w:val="000000"/>
            <w:sz w:val="20"/>
            <w:szCs w:val="20"/>
          </w:rPr>
          <w:t> </w:t>
        </w:r>
        <w:r w:rsidRPr="00B1239C">
          <w:rPr>
            <w:rFonts w:ascii="Arial" w:eastAsia="Times New Roman" w:hAnsi="Arial" w:cs="Arial"/>
            <w:color w:val="313131"/>
            <w:sz w:val="20"/>
            <w:szCs w:val="20"/>
          </w:rPr>
          <w:fldChar w:fldCharType="end"/>
        </w:r>
        <w:r w:rsidRPr="00B1239C">
          <w:rPr>
            <w:rFonts w:ascii="Arial" w:eastAsia="Times New Roman" w:hAnsi="Arial" w:cs="Arial"/>
            <w:color w:val="313131"/>
            <w:sz w:val="20"/>
            <w:szCs w:val="20"/>
          </w:rPr>
          <w:fldChar w:fldCharType="begin"/>
        </w:r>
        <w:r w:rsidRPr="00B1239C">
          <w:rPr>
            <w:rFonts w:ascii="Arial" w:eastAsia="Times New Roman" w:hAnsi="Arial" w:cs="Arial"/>
            <w:color w:val="313131"/>
            <w:sz w:val="20"/>
            <w:szCs w:val="20"/>
          </w:rPr>
          <w:instrText xml:space="preserve"> HYPERLINK "javascript:void(0)" </w:instrText>
        </w:r>
        <w:r w:rsidRPr="00B1239C">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3" name="Picture 3"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
                      <a:hlinkClick r:id="rId6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102" w:author="Unknown">
        <w:r w:rsidRPr="00B1239C">
          <w:rPr>
            <w:rFonts w:ascii="Arial" w:eastAsia="Times New Roman" w:hAnsi="Arial" w:cs="Arial"/>
            <w:color w:val="000000"/>
            <w:sz w:val="20"/>
            <w:szCs w:val="20"/>
          </w:rPr>
          <w:t> </w:t>
        </w:r>
        <w:r w:rsidRPr="00B1239C">
          <w:rPr>
            <w:rFonts w:ascii="Arial" w:eastAsia="Times New Roman" w:hAnsi="Arial" w:cs="Arial"/>
            <w:color w:val="313131"/>
            <w:sz w:val="20"/>
            <w:szCs w:val="20"/>
          </w:rPr>
          <w:fldChar w:fldCharType="end"/>
        </w:r>
      </w:ins>
      <w:r>
        <w:rPr>
          <w:rFonts w:ascii="Arial" w:eastAsia="Times New Roman" w:hAnsi="Arial" w:cs="Arial"/>
          <w:noProof/>
          <w:color w:val="000000"/>
          <w:sz w:val="20"/>
          <w:szCs w:val="20"/>
        </w:rPr>
        <w:drawing>
          <wp:inline distT="0" distB="0" distL="0" distR="0">
            <wp:extent cx="438150" cy="438150"/>
            <wp:effectExtent l="0" t="0" r="0" b="0"/>
            <wp:docPr id="2" name="Picture 2"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
                      <a:hlinkClick r:id="rId65"/>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p w:rsidR="00B1239C" w:rsidRPr="00B1239C" w:rsidRDefault="00B1239C" w:rsidP="00B1239C">
      <w:pPr>
        <w:spacing w:after="0" w:line="330" w:lineRule="atLeast"/>
        <w:rPr>
          <w:ins w:id="103" w:author="Unknown"/>
          <w:rFonts w:ascii="Arial" w:eastAsia="Times New Roman" w:hAnsi="Arial" w:cs="Arial"/>
          <w:color w:val="313131"/>
          <w:sz w:val="29"/>
          <w:szCs w:val="29"/>
        </w:rPr>
      </w:pPr>
      <w:r>
        <w:rPr>
          <w:rFonts w:ascii="Arial" w:eastAsia="Times New Roman" w:hAnsi="Arial" w:cs="Arial"/>
          <w:noProof/>
          <w:color w:val="0000FF"/>
          <w:sz w:val="27"/>
          <w:szCs w:val="27"/>
        </w:rPr>
        <w:drawing>
          <wp:inline distT="0" distB="0" distL="0" distR="0">
            <wp:extent cx="952500" cy="914400"/>
            <wp:effectExtent l="0" t="0" r="0" b="0"/>
            <wp:docPr id="1" name="Picture 1" descr="Tutorials Poin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utorials Point">
                      <a:hlinkClick r:id="rId6"/>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52500" cy="914400"/>
                    </a:xfrm>
                    <a:prstGeom prst="rect">
                      <a:avLst/>
                    </a:prstGeom>
                    <a:noFill/>
                    <a:ln>
                      <a:noFill/>
                    </a:ln>
                  </pic:spPr>
                </pic:pic>
              </a:graphicData>
            </a:graphic>
          </wp:inline>
        </w:drawing>
      </w:r>
    </w:p>
    <w:p w:rsidR="00B1239C" w:rsidRPr="00B1239C" w:rsidRDefault="00B1239C" w:rsidP="00B1239C">
      <w:pPr>
        <w:numPr>
          <w:ilvl w:val="0"/>
          <w:numId w:val="12"/>
        </w:numPr>
        <w:spacing w:after="0" w:line="180" w:lineRule="atLeast"/>
        <w:ind w:left="-225"/>
        <w:rPr>
          <w:ins w:id="104" w:author="Unknown"/>
          <w:rFonts w:ascii="Arial" w:eastAsia="Times New Roman" w:hAnsi="Arial" w:cs="Arial"/>
          <w:color w:val="313131"/>
          <w:sz w:val="21"/>
          <w:szCs w:val="21"/>
        </w:rPr>
      </w:pPr>
      <w:ins w:id="105" w:author="Unknown">
        <w:r w:rsidRPr="00B1239C">
          <w:rPr>
            <w:rFonts w:ascii="Arial" w:eastAsia="Times New Roman" w:hAnsi="Arial" w:cs="Arial"/>
            <w:color w:val="313131"/>
            <w:sz w:val="21"/>
            <w:szCs w:val="21"/>
          </w:rPr>
          <w:fldChar w:fldCharType="begin"/>
        </w:r>
        <w:r w:rsidRPr="00B1239C">
          <w:rPr>
            <w:rFonts w:ascii="Arial" w:eastAsia="Times New Roman" w:hAnsi="Arial" w:cs="Arial"/>
            <w:color w:val="313131"/>
            <w:sz w:val="21"/>
            <w:szCs w:val="21"/>
          </w:rPr>
          <w:instrText xml:space="preserve"> HYPERLINK "http://www.tutorialspoint.com/about/tutorials_writing.htm" </w:instrText>
        </w:r>
        <w:r w:rsidRPr="00B1239C">
          <w:rPr>
            <w:rFonts w:ascii="Arial" w:eastAsia="Times New Roman" w:hAnsi="Arial" w:cs="Arial"/>
            <w:color w:val="313131"/>
            <w:sz w:val="21"/>
            <w:szCs w:val="21"/>
          </w:rPr>
          <w:fldChar w:fldCharType="separate"/>
        </w:r>
        <w:r w:rsidRPr="00B1239C">
          <w:rPr>
            <w:rFonts w:ascii="Arial" w:eastAsia="Times New Roman" w:hAnsi="Arial" w:cs="Arial"/>
            <w:color w:val="0000FF"/>
            <w:sz w:val="27"/>
            <w:szCs w:val="27"/>
            <w:u w:val="single"/>
          </w:rPr>
          <w:t>Write for us</w:t>
        </w:r>
        <w:r w:rsidRPr="00B1239C">
          <w:rPr>
            <w:rFonts w:ascii="Arial" w:eastAsia="Times New Roman" w:hAnsi="Arial" w:cs="Arial"/>
            <w:color w:val="313131"/>
            <w:sz w:val="21"/>
            <w:szCs w:val="21"/>
          </w:rPr>
          <w:fldChar w:fldCharType="end"/>
        </w:r>
      </w:ins>
    </w:p>
    <w:p w:rsidR="00B1239C" w:rsidRPr="00B1239C" w:rsidRDefault="00B1239C" w:rsidP="00B1239C">
      <w:pPr>
        <w:spacing w:after="0" w:line="330" w:lineRule="atLeast"/>
        <w:rPr>
          <w:ins w:id="106" w:author="Unknown"/>
          <w:rFonts w:ascii="Arial" w:eastAsia="Times New Roman" w:hAnsi="Arial" w:cs="Arial"/>
          <w:color w:val="313131"/>
          <w:sz w:val="21"/>
          <w:szCs w:val="21"/>
        </w:rPr>
      </w:pPr>
      <w:ins w:id="107" w:author="Unknown">
        <w:r w:rsidRPr="00B1239C">
          <w:rPr>
            <w:rFonts w:ascii="Arial" w:eastAsia="Times New Roman" w:hAnsi="Arial" w:cs="Arial"/>
            <w:color w:val="313131"/>
            <w:sz w:val="21"/>
            <w:szCs w:val="21"/>
          </w:rPr>
          <w:t> </w:t>
        </w:r>
      </w:ins>
    </w:p>
    <w:p w:rsidR="00B1239C" w:rsidRPr="00B1239C" w:rsidRDefault="00B1239C" w:rsidP="00B1239C">
      <w:pPr>
        <w:numPr>
          <w:ilvl w:val="0"/>
          <w:numId w:val="12"/>
        </w:numPr>
        <w:pBdr>
          <w:left w:val="dotted" w:sz="6" w:space="6" w:color="FFFFFF"/>
        </w:pBdr>
        <w:spacing w:after="0" w:line="180" w:lineRule="atLeast"/>
        <w:ind w:left="-225"/>
        <w:rPr>
          <w:ins w:id="108" w:author="Unknown"/>
          <w:rFonts w:ascii="Arial" w:eastAsia="Times New Roman" w:hAnsi="Arial" w:cs="Arial"/>
          <w:color w:val="313131"/>
          <w:sz w:val="21"/>
          <w:szCs w:val="21"/>
        </w:rPr>
      </w:pPr>
      <w:ins w:id="109" w:author="Unknown">
        <w:r w:rsidRPr="00B1239C">
          <w:rPr>
            <w:rFonts w:ascii="Arial" w:eastAsia="Times New Roman" w:hAnsi="Arial" w:cs="Arial"/>
            <w:color w:val="313131"/>
            <w:sz w:val="21"/>
            <w:szCs w:val="21"/>
          </w:rPr>
          <w:fldChar w:fldCharType="begin"/>
        </w:r>
        <w:r w:rsidRPr="00B1239C">
          <w:rPr>
            <w:rFonts w:ascii="Arial" w:eastAsia="Times New Roman" w:hAnsi="Arial" w:cs="Arial"/>
            <w:color w:val="313131"/>
            <w:sz w:val="21"/>
            <w:szCs w:val="21"/>
          </w:rPr>
          <w:instrText xml:space="preserve"> HYPERLINK "http://www.tutorialspoint.com/about/faq.htm" </w:instrText>
        </w:r>
        <w:r w:rsidRPr="00B1239C">
          <w:rPr>
            <w:rFonts w:ascii="Arial" w:eastAsia="Times New Roman" w:hAnsi="Arial" w:cs="Arial"/>
            <w:color w:val="313131"/>
            <w:sz w:val="21"/>
            <w:szCs w:val="21"/>
          </w:rPr>
          <w:fldChar w:fldCharType="separate"/>
        </w:r>
        <w:r w:rsidRPr="00B1239C">
          <w:rPr>
            <w:rFonts w:ascii="Arial" w:eastAsia="Times New Roman" w:hAnsi="Arial" w:cs="Arial"/>
            <w:color w:val="0000FF"/>
            <w:sz w:val="27"/>
            <w:szCs w:val="27"/>
            <w:u w:val="single"/>
          </w:rPr>
          <w:t>FAQ's</w:t>
        </w:r>
        <w:r w:rsidRPr="00B1239C">
          <w:rPr>
            <w:rFonts w:ascii="Arial" w:eastAsia="Times New Roman" w:hAnsi="Arial" w:cs="Arial"/>
            <w:color w:val="313131"/>
            <w:sz w:val="21"/>
            <w:szCs w:val="21"/>
          </w:rPr>
          <w:fldChar w:fldCharType="end"/>
        </w:r>
      </w:ins>
    </w:p>
    <w:p w:rsidR="00B1239C" w:rsidRPr="00B1239C" w:rsidRDefault="00B1239C" w:rsidP="00B1239C">
      <w:pPr>
        <w:spacing w:after="0" w:line="330" w:lineRule="atLeast"/>
        <w:rPr>
          <w:ins w:id="110" w:author="Unknown"/>
          <w:rFonts w:ascii="Arial" w:eastAsia="Times New Roman" w:hAnsi="Arial" w:cs="Arial"/>
          <w:color w:val="313131"/>
          <w:sz w:val="21"/>
          <w:szCs w:val="21"/>
        </w:rPr>
      </w:pPr>
      <w:ins w:id="111" w:author="Unknown">
        <w:r w:rsidRPr="00B1239C">
          <w:rPr>
            <w:rFonts w:ascii="Arial" w:eastAsia="Times New Roman" w:hAnsi="Arial" w:cs="Arial"/>
            <w:color w:val="313131"/>
            <w:sz w:val="21"/>
            <w:szCs w:val="21"/>
          </w:rPr>
          <w:t> </w:t>
        </w:r>
      </w:ins>
    </w:p>
    <w:p w:rsidR="00B1239C" w:rsidRPr="00B1239C" w:rsidRDefault="00B1239C" w:rsidP="00B1239C">
      <w:pPr>
        <w:numPr>
          <w:ilvl w:val="0"/>
          <w:numId w:val="12"/>
        </w:numPr>
        <w:pBdr>
          <w:left w:val="dotted" w:sz="6" w:space="6" w:color="FFFFFF"/>
        </w:pBdr>
        <w:spacing w:after="0" w:line="180" w:lineRule="atLeast"/>
        <w:ind w:left="-225"/>
        <w:rPr>
          <w:ins w:id="112" w:author="Unknown"/>
          <w:rFonts w:ascii="Arial" w:eastAsia="Times New Roman" w:hAnsi="Arial" w:cs="Arial"/>
          <w:color w:val="313131"/>
          <w:sz w:val="21"/>
          <w:szCs w:val="21"/>
        </w:rPr>
      </w:pPr>
      <w:ins w:id="113" w:author="Unknown">
        <w:r w:rsidRPr="00B1239C">
          <w:rPr>
            <w:rFonts w:ascii="Arial" w:eastAsia="Times New Roman" w:hAnsi="Arial" w:cs="Arial"/>
            <w:color w:val="313131"/>
            <w:sz w:val="21"/>
            <w:szCs w:val="21"/>
          </w:rPr>
          <w:fldChar w:fldCharType="begin"/>
        </w:r>
        <w:r w:rsidRPr="00B1239C">
          <w:rPr>
            <w:rFonts w:ascii="Arial" w:eastAsia="Times New Roman" w:hAnsi="Arial" w:cs="Arial"/>
            <w:color w:val="313131"/>
            <w:sz w:val="21"/>
            <w:szCs w:val="21"/>
          </w:rPr>
          <w:instrText xml:space="preserve"> HYPERLINK "http://www.tutorialspoint.com/about/about_helping.htm" </w:instrText>
        </w:r>
        <w:r w:rsidRPr="00B1239C">
          <w:rPr>
            <w:rFonts w:ascii="Arial" w:eastAsia="Times New Roman" w:hAnsi="Arial" w:cs="Arial"/>
            <w:color w:val="313131"/>
            <w:sz w:val="21"/>
            <w:szCs w:val="21"/>
          </w:rPr>
          <w:fldChar w:fldCharType="separate"/>
        </w:r>
        <w:r w:rsidRPr="00B1239C">
          <w:rPr>
            <w:rFonts w:ascii="Arial" w:eastAsia="Times New Roman" w:hAnsi="Arial" w:cs="Arial"/>
            <w:color w:val="0000FF"/>
            <w:sz w:val="27"/>
            <w:szCs w:val="27"/>
            <w:u w:val="single"/>
          </w:rPr>
          <w:t>Helping</w:t>
        </w:r>
        <w:r w:rsidRPr="00B1239C">
          <w:rPr>
            <w:rFonts w:ascii="Arial" w:eastAsia="Times New Roman" w:hAnsi="Arial" w:cs="Arial"/>
            <w:color w:val="313131"/>
            <w:sz w:val="21"/>
            <w:szCs w:val="21"/>
          </w:rPr>
          <w:fldChar w:fldCharType="end"/>
        </w:r>
      </w:ins>
    </w:p>
    <w:p w:rsidR="00B1239C" w:rsidRPr="00B1239C" w:rsidRDefault="00B1239C" w:rsidP="00B1239C">
      <w:pPr>
        <w:spacing w:after="0" w:line="330" w:lineRule="atLeast"/>
        <w:rPr>
          <w:ins w:id="114" w:author="Unknown"/>
          <w:rFonts w:ascii="Arial" w:eastAsia="Times New Roman" w:hAnsi="Arial" w:cs="Arial"/>
          <w:color w:val="313131"/>
          <w:sz w:val="21"/>
          <w:szCs w:val="21"/>
        </w:rPr>
      </w:pPr>
      <w:ins w:id="115" w:author="Unknown">
        <w:r w:rsidRPr="00B1239C">
          <w:rPr>
            <w:rFonts w:ascii="Arial" w:eastAsia="Times New Roman" w:hAnsi="Arial" w:cs="Arial"/>
            <w:color w:val="313131"/>
            <w:sz w:val="21"/>
            <w:szCs w:val="21"/>
          </w:rPr>
          <w:t> </w:t>
        </w:r>
      </w:ins>
    </w:p>
    <w:p w:rsidR="00B1239C" w:rsidRPr="00B1239C" w:rsidRDefault="00B1239C" w:rsidP="00B1239C">
      <w:pPr>
        <w:numPr>
          <w:ilvl w:val="0"/>
          <w:numId w:val="12"/>
        </w:numPr>
        <w:pBdr>
          <w:left w:val="dotted" w:sz="6" w:space="6" w:color="FFFFFF"/>
        </w:pBdr>
        <w:spacing w:after="0" w:line="180" w:lineRule="atLeast"/>
        <w:ind w:left="-225"/>
        <w:rPr>
          <w:ins w:id="116" w:author="Unknown"/>
          <w:rFonts w:ascii="Arial" w:eastAsia="Times New Roman" w:hAnsi="Arial" w:cs="Arial"/>
          <w:color w:val="313131"/>
          <w:sz w:val="21"/>
          <w:szCs w:val="21"/>
        </w:rPr>
      </w:pPr>
      <w:ins w:id="117" w:author="Unknown">
        <w:r w:rsidRPr="00B1239C">
          <w:rPr>
            <w:rFonts w:ascii="Arial" w:eastAsia="Times New Roman" w:hAnsi="Arial" w:cs="Arial"/>
            <w:color w:val="313131"/>
            <w:sz w:val="21"/>
            <w:szCs w:val="21"/>
          </w:rPr>
          <w:fldChar w:fldCharType="begin"/>
        </w:r>
        <w:r w:rsidRPr="00B1239C">
          <w:rPr>
            <w:rFonts w:ascii="Arial" w:eastAsia="Times New Roman" w:hAnsi="Arial" w:cs="Arial"/>
            <w:color w:val="313131"/>
            <w:sz w:val="21"/>
            <w:szCs w:val="21"/>
          </w:rPr>
          <w:instrText xml:space="preserve"> HYPERLINK "http://www.tutorialspoint.com/about/contact_us.htm" </w:instrText>
        </w:r>
        <w:r w:rsidRPr="00B1239C">
          <w:rPr>
            <w:rFonts w:ascii="Arial" w:eastAsia="Times New Roman" w:hAnsi="Arial" w:cs="Arial"/>
            <w:color w:val="313131"/>
            <w:sz w:val="21"/>
            <w:szCs w:val="21"/>
          </w:rPr>
          <w:fldChar w:fldCharType="separate"/>
        </w:r>
        <w:r w:rsidRPr="00B1239C">
          <w:rPr>
            <w:rFonts w:ascii="Arial" w:eastAsia="Times New Roman" w:hAnsi="Arial" w:cs="Arial"/>
            <w:color w:val="0000FF"/>
            <w:sz w:val="27"/>
            <w:szCs w:val="27"/>
            <w:u w:val="single"/>
          </w:rPr>
          <w:t>Contact</w:t>
        </w:r>
        <w:r w:rsidRPr="00B1239C">
          <w:rPr>
            <w:rFonts w:ascii="Arial" w:eastAsia="Times New Roman" w:hAnsi="Arial" w:cs="Arial"/>
            <w:color w:val="313131"/>
            <w:sz w:val="21"/>
            <w:szCs w:val="21"/>
          </w:rPr>
          <w:fldChar w:fldCharType="end"/>
        </w:r>
      </w:ins>
    </w:p>
    <w:p w:rsidR="00B1239C" w:rsidRPr="00B1239C" w:rsidRDefault="00B1239C" w:rsidP="00B1239C">
      <w:pPr>
        <w:spacing w:after="0" w:line="360" w:lineRule="atLeast"/>
        <w:rPr>
          <w:ins w:id="118" w:author="Unknown"/>
          <w:rFonts w:ascii="Arial" w:eastAsia="Times New Roman" w:hAnsi="Arial" w:cs="Arial"/>
          <w:color w:val="FFFFFF"/>
          <w:sz w:val="21"/>
          <w:szCs w:val="21"/>
        </w:rPr>
      </w:pPr>
      <w:ins w:id="119" w:author="Unknown">
        <w:r w:rsidRPr="00B1239C">
          <w:rPr>
            <w:rFonts w:ascii="Arial" w:eastAsia="Times New Roman" w:hAnsi="Arial" w:cs="Arial"/>
            <w:color w:val="FFFFFF"/>
            <w:sz w:val="21"/>
            <w:szCs w:val="21"/>
          </w:rPr>
          <w:t>© Copyright 2015. All Rights Reserved.</w:t>
        </w:r>
      </w:ins>
    </w:p>
    <w:p w:rsidR="00B1239C" w:rsidRPr="00B1239C" w:rsidRDefault="00B1239C" w:rsidP="00B1239C">
      <w:pPr>
        <w:spacing w:after="0" w:line="330" w:lineRule="atLeast"/>
        <w:jc w:val="center"/>
        <w:rPr>
          <w:ins w:id="120" w:author="Unknown"/>
          <w:rFonts w:ascii="Arial" w:eastAsia="Times New Roman" w:hAnsi="Arial" w:cs="Arial"/>
          <w:color w:val="313131"/>
          <w:sz w:val="29"/>
          <w:szCs w:val="29"/>
        </w:rPr>
      </w:pPr>
      <w:ins w:id="121" w:author="Unknown">
        <w:r w:rsidRPr="00B1239C">
          <w:rPr>
            <w:rFonts w:ascii="Arial" w:eastAsia="Times New Roman" w:hAnsi="Arial" w:cs="Arial"/>
            <w:color w:val="313131"/>
            <w:sz w:val="29"/>
            <w:szCs w:val="29"/>
          </w:rPr>
          <w:object w:dxaOrig="1440" w:dyaOrig="1440">
            <v:shape id="_x0000_i1057" type="#_x0000_t75" style="width:49.5pt;height:18pt" o:ole="">
              <v:imagedata r:id="rId8" o:title=""/>
            </v:shape>
            <w:control r:id="rId73" w:name="DefaultOcxName1" w:shapeid="_x0000_i1057"/>
          </w:object>
        </w:r>
        <w:r w:rsidRPr="00B1239C">
          <w:rPr>
            <w:rFonts w:ascii="Arial" w:eastAsia="Times New Roman" w:hAnsi="Arial" w:cs="Arial"/>
            <w:color w:val="313131"/>
            <w:sz w:val="29"/>
            <w:szCs w:val="29"/>
          </w:rPr>
          <w:t> go</w:t>
        </w:r>
      </w:ins>
    </w:p>
    <w:p w:rsidR="00525669" w:rsidRDefault="00B1239C">
      <w:bookmarkStart w:id="122" w:name="_GoBack"/>
      <w:bookmarkEnd w:id="122"/>
    </w:p>
    <w:sectPr w:rsidR="00525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05796"/>
    <w:multiLevelType w:val="multilevel"/>
    <w:tmpl w:val="BBBC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EF1DA0"/>
    <w:multiLevelType w:val="multilevel"/>
    <w:tmpl w:val="6D44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BB05B3"/>
    <w:multiLevelType w:val="multilevel"/>
    <w:tmpl w:val="C90E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C03DE6"/>
    <w:multiLevelType w:val="multilevel"/>
    <w:tmpl w:val="C070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C159B7"/>
    <w:multiLevelType w:val="multilevel"/>
    <w:tmpl w:val="2E92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507D46"/>
    <w:multiLevelType w:val="multilevel"/>
    <w:tmpl w:val="7E4C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E92F1D"/>
    <w:multiLevelType w:val="multilevel"/>
    <w:tmpl w:val="74A0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E16AAE"/>
    <w:multiLevelType w:val="multilevel"/>
    <w:tmpl w:val="E418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A24629"/>
    <w:multiLevelType w:val="multilevel"/>
    <w:tmpl w:val="A316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B50373"/>
    <w:multiLevelType w:val="multilevel"/>
    <w:tmpl w:val="F2B8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970526"/>
    <w:multiLevelType w:val="multilevel"/>
    <w:tmpl w:val="48E4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CB11A1"/>
    <w:multiLevelType w:val="multilevel"/>
    <w:tmpl w:val="F05E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9"/>
  </w:num>
  <w:num w:numId="4">
    <w:abstractNumId w:val="10"/>
  </w:num>
  <w:num w:numId="5">
    <w:abstractNumId w:val="4"/>
  </w:num>
  <w:num w:numId="6">
    <w:abstractNumId w:val="11"/>
  </w:num>
  <w:num w:numId="7">
    <w:abstractNumId w:val="3"/>
  </w:num>
  <w:num w:numId="8">
    <w:abstractNumId w:val="5"/>
  </w:num>
  <w:num w:numId="9">
    <w:abstractNumId w:val="8"/>
  </w:num>
  <w:num w:numId="10">
    <w:abstractNumId w:val="7"/>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39C"/>
    <w:rsid w:val="001870DD"/>
    <w:rsid w:val="00961426"/>
    <w:rsid w:val="00B12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23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23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3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239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1239C"/>
    <w:rPr>
      <w:color w:val="0000FF"/>
      <w:u w:val="single"/>
    </w:rPr>
  </w:style>
  <w:style w:type="paragraph" w:styleId="z-TopofForm">
    <w:name w:val="HTML Top of Form"/>
    <w:basedOn w:val="Normal"/>
    <w:next w:val="Normal"/>
    <w:link w:val="z-TopofFormChar"/>
    <w:hidden/>
    <w:uiPriority w:val="99"/>
    <w:semiHidden/>
    <w:unhideWhenUsed/>
    <w:rsid w:val="00B1239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1239C"/>
    <w:rPr>
      <w:rFonts w:ascii="Arial" w:eastAsia="Times New Roman" w:hAnsi="Arial" w:cs="Arial"/>
      <w:vanish/>
      <w:sz w:val="16"/>
      <w:szCs w:val="16"/>
    </w:rPr>
  </w:style>
  <w:style w:type="character" w:customStyle="1" w:styleId="input-group-btn">
    <w:name w:val="input-group-btn"/>
    <w:basedOn w:val="DefaultParagraphFont"/>
    <w:rsid w:val="00B1239C"/>
  </w:style>
  <w:style w:type="paragraph" w:styleId="z-BottomofForm">
    <w:name w:val="HTML Bottom of Form"/>
    <w:basedOn w:val="Normal"/>
    <w:next w:val="Normal"/>
    <w:link w:val="z-BottomofFormChar"/>
    <w:hidden/>
    <w:uiPriority w:val="99"/>
    <w:semiHidden/>
    <w:unhideWhenUsed/>
    <w:rsid w:val="00B1239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1239C"/>
    <w:rPr>
      <w:rFonts w:ascii="Arial" w:eastAsia="Times New Roman" w:hAnsi="Arial" w:cs="Arial"/>
      <w:vanish/>
      <w:sz w:val="16"/>
      <w:szCs w:val="16"/>
    </w:rPr>
  </w:style>
  <w:style w:type="character" w:customStyle="1" w:styleId="apple-converted-space">
    <w:name w:val="apple-converted-space"/>
    <w:basedOn w:val="DefaultParagraphFont"/>
    <w:rsid w:val="00B1239C"/>
  </w:style>
  <w:style w:type="paragraph" w:styleId="NormalWeb">
    <w:name w:val="Normal (Web)"/>
    <w:basedOn w:val="Normal"/>
    <w:uiPriority w:val="99"/>
    <w:semiHidden/>
    <w:unhideWhenUsed/>
    <w:rsid w:val="00B123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12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3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23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23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3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239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1239C"/>
    <w:rPr>
      <w:color w:val="0000FF"/>
      <w:u w:val="single"/>
    </w:rPr>
  </w:style>
  <w:style w:type="paragraph" w:styleId="z-TopofForm">
    <w:name w:val="HTML Top of Form"/>
    <w:basedOn w:val="Normal"/>
    <w:next w:val="Normal"/>
    <w:link w:val="z-TopofFormChar"/>
    <w:hidden/>
    <w:uiPriority w:val="99"/>
    <w:semiHidden/>
    <w:unhideWhenUsed/>
    <w:rsid w:val="00B1239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1239C"/>
    <w:rPr>
      <w:rFonts w:ascii="Arial" w:eastAsia="Times New Roman" w:hAnsi="Arial" w:cs="Arial"/>
      <w:vanish/>
      <w:sz w:val="16"/>
      <w:szCs w:val="16"/>
    </w:rPr>
  </w:style>
  <w:style w:type="character" w:customStyle="1" w:styleId="input-group-btn">
    <w:name w:val="input-group-btn"/>
    <w:basedOn w:val="DefaultParagraphFont"/>
    <w:rsid w:val="00B1239C"/>
  </w:style>
  <w:style w:type="paragraph" w:styleId="z-BottomofForm">
    <w:name w:val="HTML Bottom of Form"/>
    <w:basedOn w:val="Normal"/>
    <w:next w:val="Normal"/>
    <w:link w:val="z-BottomofFormChar"/>
    <w:hidden/>
    <w:uiPriority w:val="99"/>
    <w:semiHidden/>
    <w:unhideWhenUsed/>
    <w:rsid w:val="00B1239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1239C"/>
    <w:rPr>
      <w:rFonts w:ascii="Arial" w:eastAsia="Times New Roman" w:hAnsi="Arial" w:cs="Arial"/>
      <w:vanish/>
      <w:sz w:val="16"/>
      <w:szCs w:val="16"/>
    </w:rPr>
  </w:style>
  <w:style w:type="character" w:customStyle="1" w:styleId="apple-converted-space">
    <w:name w:val="apple-converted-space"/>
    <w:basedOn w:val="DefaultParagraphFont"/>
    <w:rsid w:val="00B1239C"/>
  </w:style>
  <w:style w:type="paragraph" w:styleId="NormalWeb">
    <w:name w:val="Normal (Web)"/>
    <w:basedOn w:val="Normal"/>
    <w:uiPriority w:val="99"/>
    <w:semiHidden/>
    <w:unhideWhenUsed/>
    <w:rsid w:val="00B123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12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3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146242">
      <w:bodyDiv w:val="1"/>
      <w:marLeft w:val="0"/>
      <w:marRight w:val="0"/>
      <w:marTop w:val="0"/>
      <w:marBottom w:val="0"/>
      <w:divBdr>
        <w:top w:val="none" w:sz="0" w:space="0" w:color="auto"/>
        <w:left w:val="none" w:sz="0" w:space="0" w:color="auto"/>
        <w:bottom w:val="none" w:sz="0" w:space="0" w:color="auto"/>
        <w:right w:val="none" w:sz="0" w:space="0" w:color="auto"/>
      </w:divBdr>
      <w:divsChild>
        <w:div w:id="1153789868">
          <w:marLeft w:val="0"/>
          <w:marRight w:val="0"/>
          <w:marTop w:val="0"/>
          <w:marBottom w:val="0"/>
          <w:divBdr>
            <w:top w:val="none" w:sz="0" w:space="0" w:color="auto"/>
            <w:left w:val="none" w:sz="0" w:space="0" w:color="auto"/>
            <w:bottom w:val="none" w:sz="0" w:space="0" w:color="auto"/>
            <w:right w:val="none" w:sz="0" w:space="0" w:color="auto"/>
          </w:divBdr>
          <w:divsChild>
            <w:div w:id="727457221">
              <w:marLeft w:val="225"/>
              <w:marRight w:val="0"/>
              <w:marTop w:val="150"/>
              <w:marBottom w:val="0"/>
              <w:divBdr>
                <w:top w:val="none" w:sz="0" w:space="0" w:color="auto"/>
                <w:left w:val="none" w:sz="0" w:space="0" w:color="auto"/>
                <w:bottom w:val="none" w:sz="0" w:space="0" w:color="auto"/>
                <w:right w:val="none" w:sz="0" w:space="0" w:color="auto"/>
              </w:divBdr>
              <w:divsChild>
                <w:div w:id="4647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3172">
          <w:marLeft w:val="0"/>
          <w:marRight w:val="0"/>
          <w:marTop w:val="0"/>
          <w:marBottom w:val="0"/>
          <w:divBdr>
            <w:top w:val="none" w:sz="0" w:space="0" w:color="auto"/>
            <w:left w:val="none" w:sz="0" w:space="0" w:color="auto"/>
            <w:bottom w:val="none" w:sz="0" w:space="0" w:color="auto"/>
            <w:right w:val="none" w:sz="0" w:space="0" w:color="auto"/>
          </w:divBdr>
          <w:divsChild>
            <w:div w:id="297612516">
              <w:marLeft w:val="0"/>
              <w:marRight w:val="0"/>
              <w:marTop w:val="0"/>
              <w:marBottom w:val="0"/>
              <w:divBdr>
                <w:top w:val="none" w:sz="0" w:space="0" w:color="auto"/>
                <w:left w:val="none" w:sz="0" w:space="0" w:color="auto"/>
                <w:bottom w:val="none" w:sz="0" w:space="0" w:color="auto"/>
                <w:right w:val="none" w:sz="0" w:space="0" w:color="auto"/>
              </w:divBdr>
            </w:div>
          </w:divsChild>
        </w:div>
        <w:div w:id="228463789">
          <w:marLeft w:val="0"/>
          <w:marRight w:val="0"/>
          <w:marTop w:val="75"/>
          <w:marBottom w:val="0"/>
          <w:divBdr>
            <w:top w:val="none" w:sz="0" w:space="0" w:color="auto"/>
            <w:left w:val="none" w:sz="0" w:space="0" w:color="auto"/>
            <w:bottom w:val="none" w:sz="0" w:space="0" w:color="auto"/>
            <w:right w:val="none" w:sz="0" w:space="0" w:color="auto"/>
          </w:divBdr>
          <w:divsChild>
            <w:div w:id="960570319">
              <w:marLeft w:val="0"/>
              <w:marRight w:val="0"/>
              <w:marTop w:val="0"/>
              <w:marBottom w:val="0"/>
              <w:divBdr>
                <w:top w:val="none" w:sz="0" w:space="0" w:color="auto"/>
                <w:left w:val="none" w:sz="0" w:space="0" w:color="auto"/>
                <w:bottom w:val="none" w:sz="0" w:space="0" w:color="auto"/>
                <w:right w:val="none" w:sz="0" w:space="0" w:color="auto"/>
              </w:divBdr>
              <w:divsChild>
                <w:div w:id="318386424">
                  <w:marLeft w:val="-225"/>
                  <w:marRight w:val="-225"/>
                  <w:marTop w:val="0"/>
                  <w:marBottom w:val="0"/>
                  <w:divBdr>
                    <w:top w:val="none" w:sz="0" w:space="0" w:color="auto"/>
                    <w:left w:val="none" w:sz="0" w:space="0" w:color="auto"/>
                    <w:bottom w:val="none" w:sz="0" w:space="0" w:color="auto"/>
                    <w:right w:val="none" w:sz="0" w:space="0" w:color="auto"/>
                  </w:divBdr>
                  <w:divsChild>
                    <w:div w:id="839077781">
                      <w:marLeft w:val="0"/>
                      <w:marRight w:val="0"/>
                      <w:marTop w:val="0"/>
                      <w:marBottom w:val="0"/>
                      <w:divBdr>
                        <w:top w:val="none" w:sz="0" w:space="0" w:color="auto"/>
                        <w:left w:val="none" w:sz="0" w:space="0" w:color="auto"/>
                        <w:bottom w:val="none" w:sz="0" w:space="0" w:color="auto"/>
                        <w:right w:val="none" w:sz="0" w:space="0" w:color="auto"/>
                      </w:divBdr>
                      <w:divsChild>
                        <w:div w:id="178547842">
                          <w:marLeft w:val="0"/>
                          <w:marRight w:val="0"/>
                          <w:marTop w:val="0"/>
                          <w:marBottom w:val="0"/>
                          <w:divBdr>
                            <w:top w:val="none" w:sz="0" w:space="0" w:color="auto"/>
                            <w:left w:val="none" w:sz="0" w:space="0" w:color="auto"/>
                            <w:bottom w:val="none" w:sz="0" w:space="0" w:color="auto"/>
                            <w:right w:val="none" w:sz="0" w:space="0" w:color="auto"/>
                          </w:divBdr>
                        </w:div>
                      </w:divsChild>
                    </w:div>
                    <w:div w:id="1975480495">
                      <w:marLeft w:val="-225"/>
                      <w:marRight w:val="-225"/>
                      <w:marTop w:val="0"/>
                      <w:marBottom w:val="0"/>
                      <w:divBdr>
                        <w:top w:val="none" w:sz="0" w:space="0" w:color="auto"/>
                        <w:left w:val="none" w:sz="0" w:space="0" w:color="auto"/>
                        <w:bottom w:val="none" w:sz="0" w:space="0" w:color="auto"/>
                        <w:right w:val="none" w:sz="0" w:space="0" w:color="auto"/>
                      </w:divBdr>
                      <w:divsChild>
                        <w:div w:id="858811385">
                          <w:marLeft w:val="0"/>
                          <w:marRight w:val="0"/>
                          <w:marTop w:val="0"/>
                          <w:marBottom w:val="0"/>
                          <w:divBdr>
                            <w:top w:val="none" w:sz="0" w:space="0" w:color="auto"/>
                            <w:left w:val="none" w:sz="0" w:space="0" w:color="auto"/>
                            <w:bottom w:val="none" w:sz="0" w:space="0" w:color="auto"/>
                            <w:right w:val="none" w:sz="0" w:space="0" w:color="auto"/>
                          </w:divBdr>
                          <w:divsChild>
                            <w:div w:id="1766489545">
                              <w:marLeft w:val="0"/>
                              <w:marRight w:val="0"/>
                              <w:marTop w:val="0"/>
                              <w:marBottom w:val="0"/>
                              <w:divBdr>
                                <w:top w:val="single" w:sz="6" w:space="0" w:color="D6D6D6"/>
                                <w:left w:val="single" w:sz="6" w:space="4" w:color="D6D6D6"/>
                                <w:bottom w:val="single" w:sz="6" w:space="0" w:color="D6D6D6"/>
                                <w:right w:val="single" w:sz="6" w:space="4" w:color="D6D6D6"/>
                              </w:divBdr>
                              <w:divsChild>
                                <w:div w:id="582227310">
                                  <w:marLeft w:val="0"/>
                                  <w:marRight w:val="0"/>
                                  <w:marTop w:val="0"/>
                                  <w:marBottom w:val="0"/>
                                  <w:divBdr>
                                    <w:top w:val="none" w:sz="0" w:space="0" w:color="auto"/>
                                    <w:left w:val="none" w:sz="0" w:space="0" w:color="auto"/>
                                    <w:bottom w:val="none" w:sz="0" w:space="0" w:color="auto"/>
                                    <w:right w:val="none" w:sz="0" w:space="0" w:color="auto"/>
                                  </w:divBdr>
                                </w:div>
                                <w:div w:id="24788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8544">
                          <w:marLeft w:val="-225"/>
                          <w:marRight w:val="-225"/>
                          <w:marTop w:val="0"/>
                          <w:marBottom w:val="0"/>
                          <w:divBdr>
                            <w:top w:val="none" w:sz="0" w:space="0" w:color="auto"/>
                            <w:left w:val="none" w:sz="0" w:space="0" w:color="auto"/>
                            <w:bottom w:val="none" w:sz="0" w:space="0" w:color="auto"/>
                            <w:right w:val="none" w:sz="0" w:space="0" w:color="auto"/>
                          </w:divBdr>
                          <w:divsChild>
                            <w:div w:id="123081989">
                              <w:marLeft w:val="0"/>
                              <w:marRight w:val="0"/>
                              <w:marTop w:val="0"/>
                              <w:marBottom w:val="0"/>
                              <w:divBdr>
                                <w:top w:val="none" w:sz="0" w:space="0" w:color="auto"/>
                                <w:left w:val="none" w:sz="0" w:space="0" w:color="auto"/>
                                <w:bottom w:val="none" w:sz="0" w:space="0" w:color="auto"/>
                                <w:right w:val="none" w:sz="0" w:space="0" w:color="auto"/>
                              </w:divBdr>
                              <w:divsChild>
                                <w:div w:id="1365594535">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893001130">
              <w:marLeft w:val="0"/>
              <w:marRight w:val="0"/>
              <w:marTop w:val="0"/>
              <w:marBottom w:val="0"/>
              <w:divBdr>
                <w:top w:val="single" w:sz="24" w:space="31" w:color="AAAAAA"/>
                <w:left w:val="none" w:sz="0" w:space="0" w:color="auto"/>
                <w:bottom w:val="none" w:sz="0" w:space="0" w:color="auto"/>
                <w:right w:val="none" w:sz="0" w:space="0" w:color="auto"/>
              </w:divBdr>
              <w:divsChild>
                <w:div w:id="1051688603">
                  <w:marLeft w:val="0"/>
                  <w:marRight w:val="0"/>
                  <w:marTop w:val="0"/>
                  <w:marBottom w:val="0"/>
                  <w:divBdr>
                    <w:top w:val="none" w:sz="0" w:space="0" w:color="auto"/>
                    <w:left w:val="none" w:sz="0" w:space="0" w:color="auto"/>
                    <w:bottom w:val="none" w:sz="0" w:space="0" w:color="auto"/>
                    <w:right w:val="none" w:sz="0" w:space="0" w:color="auto"/>
                  </w:divBdr>
                  <w:divsChild>
                    <w:div w:id="2080785164">
                      <w:marLeft w:val="-225"/>
                      <w:marRight w:val="-225"/>
                      <w:marTop w:val="0"/>
                      <w:marBottom w:val="0"/>
                      <w:divBdr>
                        <w:top w:val="none" w:sz="0" w:space="0" w:color="auto"/>
                        <w:left w:val="none" w:sz="0" w:space="0" w:color="auto"/>
                        <w:bottom w:val="none" w:sz="0" w:space="0" w:color="auto"/>
                        <w:right w:val="none" w:sz="0" w:space="0" w:color="auto"/>
                      </w:divBdr>
                      <w:divsChild>
                        <w:div w:id="1299340966">
                          <w:marLeft w:val="0"/>
                          <w:marRight w:val="0"/>
                          <w:marTop w:val="0"/>
                          <w:marBottom w:val="0"/>
                          <w:divBdr>
                            <w:top w:val="none" w:sz="0" w:space="0" w:color="auto"/>
                            <w:left w:val="none" w:sz="0" w:space="0" w:color="auto"/>
                            <w:bottom w:val="none" w:sz="0" w:space="0" w:color="auto"/>
                            <w:right w:val="none" w:sz="0" w:space="0" w:color="auto"/>
                          </w:divBdr>
                        </w:div>
                        <w:div w:id="1992365800">
                          <w:marLeft w:val="0"/>
                          <w:marRight w:val="0"/>
                          <w:marTop w:val="0"/>
                          <w:marBottom w:val="0"/>
                          <w:divBdr>
                            <w:top w:val="none" w:sz="0" w:space="0" w:color="auto"/>
                            <w:left w:val="none" w:sz="0" w:space="0" w:color="auto"/>
                            <w:bottom w:val="none" w:sz="0" w:space="0" w:color="auto"/>
                            <w:right w:val="none" w:sz="0" w:space="0" w:color="auto"/>
                          </w:divBdr>
                        </w:div>
                        <w:div w:id="1527712687">
                          <w:marLeft w:val="0"/>
                          <w:marRight w:val="0"/>
                          <w:marTop w:val="0"/>
                          <w:marBottom w:val="0"/>
                          <w:divBdr>
                            <w:top w:val="none" w:sz="0" w:space="0" w:color="auto"/>
                            <w:left w:val="none" w:sz="0" w:space="0" w:color="auto"/>
                            <w:bottom w:val="none" w:sz="0" w:space="0" w:color="auto"/>
                            <w:right w:val="none" w:sz="0" w:space="0" w:color="auto"/>
                          </w:divBdr>
                        </w:div>
                        <w:div w:id="170730452">
                          <w:marLeft w:val="0"/>
                          <w:marRight w:val="0"/>
                          <w:marTop w:val="0"/>
                          <w:marBottom w:val="0"/>
                          <w:divBdr>
                            <w:top w:val="none" w:sz="0" w:space="0" w:color="auto"/>
                            <w:left w:val="none" w:sz="0" w:space="0" w:color="auto"/>
                            <w:bottom w:val="none" w:sz="0" w:space="0" w:color="auto"/>
                            <w:right w:val="none" w:sz="0" w:space="0" w:color="auto"/>
                          </w:divBdr>
                          <w:divsChild>
                            <w:div w:id="8264818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articles/index.php" TargetMode="External"/><Relationship Id="rId18" Type="http://schemas.openxmlformats.org/officeDocument/2006/relationships/image" Target="media/image3.jpeg"/><Relationship Id="rId26" Type="http://schemas.openxmlformats.org/officeDocument/2006/relationships/hyperlink" Target="http://www.tutorialspoint.com/javascript/javascript_ifelse.htm" TargetMode="External"/><Relationship Id="rId39" Type="http://schemas.openxmlformats.org/officeDocument/2006/relationships/hyperlink" Target="http://www.tutorialspoint.com/javascript/javascript_objects.htm" TargetMode="External"/><Relationship Id="rId21" Type="http://schemas.openxmlformats.org/officeDocument/2006/relationships/hyperlink" Target="http://www.tutorialspoint.com/javascript/javascript_syntax.htm" TargetMode="External"/><Relationship Id="rId34" Type="http://schemas.openxmlformats.org/officeDocument/2006/relationships/hyperlink" Target="http://www.tutorialspoint.com/javascript/javascript_cookies.htm" TargetMode="External"/><Relationship Id="rId42" Type="http://schemas.openxmlformats.org/officeDocument/2006/relationships/hyperlink" Target="http://www.tutorialspoint.com/javascript/javascript_strings_object.htm" TargetMode="External"/><Relationship Id="rId47" Type="http://schemas.openxmlformats.org/officeDocument/2006/relationships/hyperlink" Target="http://www.tutorialspoint.com/javascript/javascript_html_dom.htm" TargetMode="External"/><Relationship Id="rId50" Type="http://schemas.openxmlformats.org/officeDocument/2006/relationships/hyperlink" Target="http://www.tutorialspoint.com/javascript/javascript_animation.htm" TargetMode="External"/><Relationship Id="rId55" Type="http://schemas.openxmlformats.org/officeDocument/2006/relationships/hyperlink" Target="http://www.tutorialspoint.com/javascript/javascript_questions_answers.htm" TargetMode="External"/><Relationship Id="rId63" Type="http://schemas.openxmlformats.org/officeDocument/2006/relationships/hyperlink" Target="http://www.tutorialspoint.com/computer_glossary.htm" TargetMode="External"/><Relationship Id="rId68" Type="http://schemas.openxmlformats.org/officeDocument/2006/relationships/image" Target="media/image6.jpeg"/><Relationship Id="rId7" Type="http://schemas.openxmlformats.org/officeDocument/2006/relationships/image" Target="media/image1.png"/><Relationship Id="rId71"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http://www.tutorialspoint.com/javascript/javascript_for_loop.htm" TargetMode="External"/><Relationship Id="rId11" Type="http://schemas.openxmlformats.org/officeDocument/2006/relationships/hyperlink" Target="http://www.tutorialspoint.com/questions_and_answers.htm" TargetMode="External"/><Relationship Id="rId24" Type="http://schemas.openxmlformats.org/officeDocument/2006/relationships/hyperlink" Target="http://www.tutorialspoint.com/javascript/javascript_variables.htm" TargetMode="External"/><Relationship Id="rId32" Type="http://schemas.openxmlformats.org/officeDocument/2006/relationships/hyperlink" Target="http://www.tutorialspoint.com/javascript/javascript_functions.htm" TargetMode="External"/><Relationship Id="rId37" Type="http://schemas.openxmlformats.org/officeDocument/2006/relationships/hyperlink" Target="http://www.tutorialspoint.com/javascript/javascript_void_keyword.htm" TargetMode="External"/><Relationship Id="rId40" Type="http://schemas.openxmlformats.org/officeDocument/2006/relationships/hyperlink" Target="http://www.tutorialspoint.com/javascript/javascript_number_object.htm" TargetMode="External"/><Relationship Id="rId45" Type="http://schemas.openxmlformats.org/officeDocument/2006/relationships/hyperlink" Target="http://www.tutorialspoint.com/javascript/javascript_math_object.htm" TargetMode="External"/><Relationship Id="rId53" Type="http://schemas.openxmlformats.org/officeDocument/2006/relationships/hyperlink" Target="http://www.tutorialspoint.com/javascript/javascript_image_map.htm" TargetMode="External"/><Relationship Id="rId58" Type="http://schemas.openxmlformats.org/officeDocument/2006/relationships/hyperlink" Target="http://www.tutorialspoint.com/javascript/javascript_resources.htm" TargetMode="External"/><Relationship Id="rId66" Type="http://schemas.openxmlformats.org/officeDocument/2006/relationships/image" Target="media/image4.jpe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http://www.tutorialspoint.com/javascript/javascript_placement.htm" TargetMode="External"/><Relationship Id="rId28" Type="http://schemas.openxmlformats.org/officeDocument/2006/relationships/hyperlink" Target="http://www.tutorialspoint.com/javascript/javascript_while_loop.htm" TargetMode="External"/><Relationship Id="rId36" Type="http://schemas.openxmlformats.org/officeDocument/2006/relationships/hyperlink" Target="http://www.tutorialspoint.com/javascript/javascript_dialog_boxes.htm" TargetMode="External"/><Relationship Id="rId49" Type="http://schemas.openxmlformats.org/officeDocument/2006/relationships/hyperlink" Target="http://www.tutorialspoint.com/javascript/javascript_form_validations.htm" TargetMode="External"/><Relationship Id="rId57" Type="http://schemas.openxmlformats.org/officeDocument/2006/relationships/hyperlink" Target="http://www.tutorialspoint.com/javascript/javascript_builtin_functions.htm" TargetMode="External"/><Relationship Id="rId61" Type="http://schemas.openxmlformats.org/officeDocument/2006/relationships/hyperlink" Target="http://www.tutorialspoint.com/effective_resume_writing.htm" TargetMode="External"/><Relationship Id="rId10" Type="http://schemas.openxmlformats.org/officeDocument/2006/relationships/hyperlink" Target="http://www.tutorialspoint.com/free_online_whiteboard.htm" TargetMode="External"/><Relationship Id="rId19" Type="http://schemas.openxmlformats.org/officeDocument/2006/relationships/hyperlink" Target="http://www.tutorialspoint.com/javascript/index.htm" TargetMode="External"/><Relationship Id="rId31" Type="http://schemas.openxmlformats.org/officeDocument/2006/relationships/hyperlink" Target="http://www.tutorialspoint.com/javascript/javascript_loop_control.htm" TargetMode="External"/><Relationship Id="rId44" Type="http://schemas.openxmlformats.org/officeDocument/2006/relationships/hyperlink" Target="http://www.tutorialspoint.com/javascript/javascript_date_object.htm" TargetMode="External"/><Relationship Id="rId52" Type="http://schemas.openxmlformats.org/officeDocument/2006/relationships/hyperlink" Target="http://www.tutorialspoint.com/javascript/javascript_debugging.htm" TargetMode="External"/><Relationship Id="rId60" Type="http://schemas.openxmlformats.org/officeDocument/2006/relationships/hyperlink" Target="http://www.tutorialspoint.com/questions_and_answers.htm" TargetMode="External"/><Relationship Id="rId65" Type="http://schemas.openxmlformats.org/officeDocument/2006/relationships/hyperlink" Target="javascript:void(0)" TargetMode="External"/><Relationship Id="rId73" Type="http://schemas.openxmlformats.org/officeDocument/2006/relationships/control" Target="activeX/activeX2.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yperlink" Target="http://www.tutorialspoint.com/index.htm" TargetMode="External"/><Relationship Id="rId22" Type="http://schemas.openxmlformats.org/officeDocument/2006/relationships/hyperlink" Target="http://www.tutorialspoint.com/javascript/javascript_enabling.htm" TargetMode="External"/><Relationship Id="rId27" Type="http://schemas.openxmlformats.org/officeDocument/2006/relationships/hyperlink" Target="http://www.tutorialspoint.com/javascript/javascript_switch_case.htm" TargetMode="External"/><Relationship Id="rId30" Type="http://schemas.openxmlformats.org/officeDocument/2006/relationships/hyperlink" Target="http://www.tutorialspoint.com/javascript/javascript_forin_loop.htm" TargetMode="External"/><Relationship Id="rId35" Type="http://schemas.openxmlformats.org/officeDocument/2006/relationships/hyperlink" Target="http://www.tutorialspoint.com/javascript/javascript_page_redirect.htm" TargetMode="External"/><Relationship Id="rId43" Type="http://schemas.openxmlformats.org/officeDocument/2006/relationships/hyperlink" Target="http://www.tutorialspoint.com/javascript/javascript_arrays_object.htm" TargetMode="External"/><Relationship Id="rId48" Type="http://schemas.openxmlformats.org/officeDocument/2006/relationships/hyperlink" Target="http://www.tutorialspoint.com/javascript/javascript_error_handling.htm" TargetMode="External"/><Relationship Id="rId56" Type="http://schemas.openxmlformats.org/officeDocument/2006/relationships/hyperlink" Target="http://www.tutorialspoint.com/javascript/javascript_quick_guide.htm" TargetMode="External"/><Relationship Id="rId64" Type="http://schemas.openxmlformats.org/officeDocument/2006/relationships/hyperlink" Target="http://www.tutorialspoint.com/computer_whoiswho.htm" TargetMode="External"/><Relationship Id="rId69" Type="http://schemas.openxmlformats.org/officeDocument/2006/relationships/image" Target="media/image7.jpeg"/><Relationship Id="rId8" Type="http://schemas.openxmlformats.org/officeDocument/2006/relationships/image" Target="media/image2.wmf"/><Relationship Id="rId51" Type="http://schemas.openxmlformats.org/officeDocument/2006/relationships/hyperlink" Target="http://www.tutorialspoint.com/javascript/javascript_multimedia.htm" TargetMode="External"/><Relationship Id="rId72" Type="http://schemas.openxmlformats.org/officeDocument/2006/relationships/image" Target="media/image10.png"/><Relationship Id="rId3" Type="http://schemas.microsoft.com/office/2007/relationships/stylesWithEffects" Target="stylesWithEffects.xml"/><Relationship Id="rId12" Type="http://schemas.openxmlformats.org/officeDocument/2006/relationships/hyperlink" Target="http://www.tutorialspoint.com/shared-tutorials.php" TargetMode="External"/><Relationship Id="rId17" Type="http://schemas.openxmlformats.org/officeDocument/2006/relationships/hyperlink" Target="http://www.tutorialspoint.com/absoluteclasses/upcomingclasses.htm" TargetMode="External"/><Relationship Id="rId25" Type="http://schemas.openxmlformats.org/officeDocument/2006/relationships/hyperlink" Target="http://www.tutorialspoint.com/javascript/javascript_operators.htm" TargetMode="External"/><Relationship Id="rId33" Type="http://schemas.openxmlformats.org/officeDocument/2006/relationships/hyperlink" Target="http://www.tutorialspoint.com/javascript/javascript_events.htm" TargetMode="External"/><Relationship Id="rId38" Type="http://schemas.openxmlformats.org/officeDocument/2006/relationships/hyperlink" Target="http://www.tutorialspoint.com/javascript/javascript_page_printing.htm" TargetMode="External"/><Relationship Id="rId46" Type="http://schemas.openxmlformats.org/officeDocument/2006/relationships/hyperlink" Target="http://www.tutorialspoint.com/javascript/javascript_regexp_object.htm" TargetMode="External"/><Relationship Id="rId59" Type="http://schemas.openxmlformats.org/officeDocument/2006/relationships/hyperlink" Target="http://www.tutorialspoint.com/developers_best_practices/index.htm" TargetMode="External"/><Relationship Id="rId67" Type="http://schemas.openxmlformats.org/officeDocument/2006/relationships/image" Target="media/image5.jpeg"/><Relationship Id="rId20" Type="http://schemas.openxmlformats.org/officeDocument/2006/relationships/hyperlink" Target="http://www.tutorialspoint.com/javascript/javascript_overview.htm" TargetMode="External"/><Relationship Id="rId41" Type="http://schemas.openxmlformats.org/officeDocument/2006/relationships/hyperlink" Target="http://www.tutorialspoint.com/javascript/javascript_boolean_object.htm" TargetMode="External"/><Relationship Id="rId54" Type="http://schemas.openxmlformats.org/officeDocument/2006/relationships/hyperlink" Target="http://www.tutorialspoint.com/javascript/javascript_browsers_handling.htm" TargetMode="External"/><Relationship Id="rId62" Type="http://schemas.openxmlformats.org/officeDocument/2006/relationships/hyperlink" Target="http://www.tutorialspoint.com/hr_interview_questions/index.htm" TargetMode="External"/><Relationship Id="rId70" Type="http://schemas.openxmlformats.org/officeDocument/2006/relationships/image" Target="media/image8.jpe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utorialspoint.com/index.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1738</Words>
  <Characters>9910</Characters>
  <Application>Microsoft Office Word</Application>
  <DocSecurity>0</DocSecurity>
  <Lines>82</Lines>
  <Paragraphs>23</Paragraphs>
  <ScaleCrop>false</ScaleCrop>
  <Company>home</Company>
  <LinksUpToDate>false</LinksUpToDate>
  <CharactersWithSpaces>11625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GITANJALI</dc:creator>
  <cp:lastModifiedBy>GITANJALI</cp:lastModifiedBy>
  <cp:revision>1</cp:revision>
  <dcterms:created xsi:type="dcterms:W3CDTF">2015-08-30T05:07:00Z</dcterms:created>
  <dcterms:modified xsi:type="dcterms:W3CDTF">2015-08-30T05:07:00Z</dcterms:modified>
</cp:coreProperties>
</file>