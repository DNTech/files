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FC7" w:rsidRPr="00B74FC7" w:rsidRDefault="00B74FC7" w:rsidP="00B74FC7">
      <w:pPr>
        <w:spacing w:after="0" w:line="450" w:lineRule="atLeast"/>
        <w:jc w:val="center"/>
        <w:textAlignment w:val="center"/>
        <w:outlineLvl w:val="0"/>
        <w:rPr>
          <w:rFonts w:ascii="Times New Roman" w:eastAsia="Times New Roman" w:hAnsi="Times New Roman" w:cs="Times New Roman"/>
          <w:spacing w:val="-15"/>
          <w:kern w:val="36"/>
          <w:sz w:val="48"/>
          <w:szCs w:val="48"/>
        </w:rPr>
      </w:pPr>
      <w:r>
        <w:rPr>
          <w:rFonts w:ascii="Times New Roman" w:eastAsia="Times New Roman" w:hAnsi="Times New Roman" w:cs="Times New Roman"/>
          <w:noProof/>
          <w:color w:val="000000"/>
          <w:spacing w:val="-15"/>
          <w:kern w:val="36"/>
          <w:sz w:val="48"/>
          <w:szCs w:val="48"/>
        </w:rPr>
        <w:drawing>
          <wp:inline distT="0" distB="0" distL="0" distR="0">
            <wp:extent cx="2962275" cy="866775"/>
            <wp:effectExtent l="0" t="0" r="9525" b="9525"/>
            <wp:docPr id="9" name="Picture 9" descr="tutorialspoint">
              <a:hlinkClick xmlns:a="http://schemas.openxmlformats.org/drawingml/2006/main" r:id="rId6" tooltip="&quot;tutorialspoi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spoint">
                      <a:hlinkClick r:id="rId6" tooltip="&quot;tutorialspoi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B74FC7" w:rsidRPr="00B74FC7" w:rsidRDefault="00B74FC7" w:rsidP="00B74FC7">
      <w:pPr>
        <w:pBdr>
          <w:bottom w:val="single" w:sz="6" w:space="1" w:color="auto"/>
        </w:pBdr>
        <w:spacing w:after="0" w:line="240" w:lineRule="auto"/>
        <w:jc w:val="center"/>
        <w:rPr>
          <w:rFonts w:ascii="Arial" w:eastAsia="Times New Roman" w:hAnsi="Arial" w:cs="Arial"/>
          <w:vanish/>
          <w:sz w:val="16"/>
          <w:szCs w:val="16"/>
        </w:rPr>
      </w:pPr>
      <w:r w:rsidRPr="00B74FC7">
        <w:rPr>
          <w:rFonts w:ascii="Arial" w:eastAsia="Times New Roman" w:hAnsi="Arial" w:cs="Arial"/>
          <w:vanish/>
          <w:sz w:val="16"/>
          <w:szCs w:val="16"/>
        </w:rPr>
        <w:t>Top of Form</w:t>
      </w:r>
    </w:p>
    <w:p w:rsidR="00B74FC7" w:rsidRPr="00B74FC7" w:rsidRDefault="00B74FC7" w:rsidP="00B74FC7">
      <w:pPr>
        <w:spacing w:after="0" w:line="240" w:lineRule="auto"/>
        <w:rPr>
          <w:rFonts w:ascii="Times New Roman" w:eastAsia="Times New Roman" w:hAnsi="Times New Roman" w:cs="Times New Roman"/>
          <w:sz w:val="24"/>
          <w:szCs w:val="24"/>
        </w:rPr>
      </w:pPr>
      <w:r w:rsidRPr="00B74FC7">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49.5pt;height:18pt" o:ole="">
            <v:imagedata r:id="rId8" o:title=""/>
          </v:shape>
          <w:control r:id="rId9" w:name="DefaultOcxName" w:shapeid="_x0000_i1058"/>
        </w:object>
      </w:r>
    </w:p>
    <w:p w:rsidR="00B74FC7" w:rsidRPr="00B74FC7" w:rsidRDefault="00B74FC7" w:rsidP="00B74FC7">
      <w:pPr>
        <w:pBdr>
          <w:top w:val="single" w:sz="6" w:space="1" w:color="auto"/>
        </w:pBdr>
        <w:spacing w:after="0" w:line="240" w:lineRule="auto"/>
        <w:jc w:val="center"/>
        <w:rPr>
          <w:rFonts w:ascii="Arial" w:eastAsia="Times New Roman" w:hAnsi="Arial" w:cs="Arial"/>
          <w:vanish/>
          <w:sz w:val="16"/>
          <w:szCs w:val="16"/>
        </w:rPr>
      </w:pPr>
      <w:r w:rsidRPr="00B74FC7">
        <w:rPr>
          <w:rFonts w:ascii="Arial" w:eastAsia="Times New Roman" w:hAnsi="Arial" w:cs="Arial"/>
          <w:vanish/>
          <w:sz w:val="16"/>
          <w:szCs w:val="16"/>
        </w:rPr>
        <w:t>Bottom of Form</w:t>
      </w:r>
    </w:p>
    <w:p w:rsidR="00B74FC7" w:rsidRPr="00B74FC7" w:rsidRDefault="00B74FC7" w:rsidP="00B74FC7">
      <w:pPr>
        <w:numPr>
          <w:ilvl w:val="0"/>
          <w:numId w:val="1"/>
        </w:numPr>
        <w:spacing w:beforeAutospacing="1" w:after="0" w:afterAutospacing="1" w:line="360" w:lineRule="atLeast"/>
        <w:ind w:left="0"/>
        <w:rPr>
          <w:rFonts w:ascii="Times New Roman" w:eastAsia="Times New Roman" w:hAnsi="Times New Roman" w:cs="Times New Roman"/>
          <w:sz w:val="24"/>
          <w:szCs w:val="24"/>
        </w:rPr>
      </w:pPr>
      <w:hyperlink r:id="rId10" w:history="1">
        <w:r w:rsidRPr="00B74FC7">
          <w:rPr>
            <w:rFonts w:ascii="Times New Roman" w:eastAsia="Times New Roman" w:hAnsi="Times New Roman" w:cs="Times New Roman"/>
            <w:color w:val="999999"/>
          </w:rPr>
          <w:t> </w:t>
        </w:r>
        <w:r w:rsidRPr="00B74FC7">
          <w:rPr>
            <w:rFonts w:ascii="Times New Roman" w:eastAsia="Times New Roman" w:hAnsi="Times New Roman" w:cs="Times New Roman"/>
            <w:color w:val="999999"/>
            <w:u w:val="single"/>
          </w:rPr>
          <w:t> Whiteboard</w:t>
        </w:r>
      </w:hyperlink>
    </w:p>
    <w:p w:rsidR="00B74FC7" w:rsidRPr="00B74FC7" w:rsidRDefault="00B74FC7" w:rsidP="00B74FC7">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1" w:history="1">
        <w:r w:rsidRPr="00B74FC7">
          <w:rPr>
            <w:rFonts w:ascii="Times New Roman" w:eastAsia="Times New Roman" w:hAnsi="Times New Roman" w:cs="Times New Roman"/>
            <w:color w:val="999999"/>
          </w:rPr>
          <w:t> </w:t>
        </w:r>
        <w:r w:rsidRPr="00B74FC7">
          <w:rPr>
            <w:rFonts w:ascii="Times New Roman" w:eastAsia="Times New Roman" w:hAnsi="Times New Roman" w:cs="Times New Roman"/>
            <w:color w:val="999999"/>
            <w:u w:val="single"/>
          </w:rPr>
          <w:t> Quizzes</w:t>
        </w:r>
      </w:hyperlink>
    </w:p>
    <w:p w:rsidR="00B74FC7" w:rsidRPr="00B74FC7" w:rsidRDefault="00B74FC7" w:rsidP="00B74FC7">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2" w:history="1">
        <w:r w:rsidRPr="00B74FC7">
          <w:rPr>
            <w:rFonts w:ascii="Times New Roman" w:eastAsia="Times New Roman" w:hAnsi="Times New Roman" w:cs="Times New Roman"/>
            <w:color w:val="999999"/>
          </w:rPr>
          <w:t> </w:t>
        </w:r>
        <w:r w:rsidRPr="00B74FC7">
          <w:rPr>
            <w:rFonts w:ascii="Times New Roman" w:eastAsia="Times New Roman" w:hAnsi="Times New Roman" w:cs="Times New Roman"/>
            <w:color w:val="999999"/>
            <w:u w:val="single"/>
          </w:rPr>
          <w:t> Shared</w:t>
        </w:r>
      </w:hyperlink>
    </w:p>
    <w:p w:rsidR="00B74FC7" w:rsidRPr="00B74FC7" w:rsidRDefault="00B74FC7" w:rsidP="00B74FC7">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3" w:history="1">
        <w:r w:rsidRPr="00B74FC7">
          <w:rPr>
            <w:rFonts w:ascii="Times New Roman" w:eastAsia="Times New Roman" w:hAnsi="Times New Roman" w:cs="Times New Roman"/>
            <w:color w:val="999999"/>
          </w:rPr>
          <w:t> </w:t>
        </w:r>
        <w:r w:rsidRPr="00B74FC7">
          <w:rPr>
            <w:rFonts w:ascii="Times New Roman" w:eastAsia="Times New Roman" w:hAnsi="Times New Roman" w:cs="Times New Roman"/>
            <w:color w:val="999999"/>
            <w:u w:val="single"/>
          </w:rPr>
          <w:t> Articles</w:t>
        </w:r>
      </w:hyperlink>
    </w:p>
    <w:p w:rsidR="00B74FC7" w:rsidRPr="00B74FC7" w:rsidRDefault="00B74FC7" w:rsidP="00B74FC7">
      <w:pPr>
        <w:numPr>
          <w:ilvl w:val="0"/>
          <w:numId w:val="2"/>
        </w:numPr>
        <w:spacing w:before="100" w:beforeAutospacing="1" w:after="100" w:afterAutospacing="1" w:line="360" w:lineRule="atLeast"/>
        <w:ind w:left="0" w:right="-75"/>
        <w:rPr>
          <w:rFonts w:ascii="Times New Roman" w:eastAsia="Times New Roman" w:hAnsi="Times New Roman" w:cs="Times New Roman"/>
          <w:sz w:val="24"/>
          <w:szCs w:val="24"/>
        </w:rPr>
      </w:pPr>
      <w:hyperlink r:id="rId14" w:history="1">
        <w:r w:rsidRPr="00B74FC7">
          <w:rPr>
            <w:rFonts w:ascii="Times New Roman" w:eastAsia="Times New Roman" w:hAnsi="Times New Roman" w:cs="Times New Roman"/>
            <w:b/>
            <w:bCs/>
            <w:caps/>
            <w:color w:val="000000"/>
            <w:sz w:val="18"/>
            <w:szCs w:val="18"/>
          </w:rPr>
          <w:t> </w:t>
        </w:r>
        <w:r w:rsidRPr="00B74FC7">
          <w:rPr>
            <w:rFonts w:ascii="Times New Roman" w:eastAsia="Times New Roman" w:hAnsi="Times New Roman" w:cs="Times New Roman"/>
            <w:b/>
            <w:bCs/>
            <w:caps/>
            <w:color w:val="000000"/>
            <w:sz w:val="18"/>
            <w:szCs w:val="18"/>
            <w:u w:val="single"/>
          </w:rPr>
          <w:t>HOME</w:t>
        </w:r>
      </w:hyperlink>
    </w:p>
    <w:p w:rsidR="00B74FC7" w:rsidRPr="00B74FC7" w:rsidRDefault="00B74FC7" w:rsidP="00B74FC7">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5" w:history="1">
        <w:r w:rsidRPr="00B74FC7">
          <w:rPr>
            <w:rFonts w:ascii="Times New Roman" w:eastAsia="Times New Roman" w:hAnsi="Times New Roman" w:cs="Times New Roman"/>
            <w:b/>
            <w:bCs/>
            <w:caps/>
            <w:color w:val="000000"/>
            <w:sz w:val="18"/>
            <w:szCs w:val="18"/>
            <w:u w:val="single"/>
          </w:rPr>
          <w:t>TUTORIALS LIBRARY</w:t>
        </w:r>
        <w:r w:rsidRPr="00B74FC7">
          <w:rPr>
            <w:rFonts w:ascii="Times New Roman" w:eastAsia="Times New Roman" w:hAnsi="Times New Roman" w:cs="Times New Roman"/>
            <w:b/>
            <w:bCs/>
            <w:caps/>
            <w:color w:val="000000"/>
            <w:sz w:val="18"/>
            <w:szCs w:val="18"/>
          </w:rPr>
          <w:t> </w:t>
        </w:r>
      </w:hyperlink>
    </w:p>
    <w:p w:rsidR="00B74FC7" w:rsidRPr="00B74FC7" w:rsidRDefault="00B74FC7" w:rsidP="00B74FC7">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6" w:history="1">
        <w:r w:rsidRPr="00B74FC7">
          <w:rPr>
            <w:rFonts w:ascii="Times New Roman" w:eastAsia="Times New Roman" w:hAnsi="Times New Roman" w:cs="Times New Roman"/>
            <w:b/>
            <w:bCs/>
            <w:caps/>
            <w:color w:val="000000"/>
            <w:sz w:val="18"/>
            <w:szCs w:val="18"/>
          </w:rPr>
          <w:t> </w:t>
        </w:r>
        <w:r w:rsidRPr="00B74FC7">
          <w:rPr>
            <w:rFonts w:ascii="Times New Roman" w:eastAsia="Times New Roman" w:hAnsi="Times New Roman" w:cs="Times New Roman"/>
            <w:b/>
            <w:bCs/>
            <w:caps/>
            <w:color w:val="000000"/>
            <w:sz w:val="18"/>
            <w:szCs w:val="18"/>
            <w:u w:val="single"/>
          </w:rPr>
          <w:t>CODING GROUND</w:t>
        </w:r>
        <w:r w:rsidRPr="00B74FC7">
          <w:rPr>
            <w:rFonts w:ascii="Times New Roman" w:eastAsia="Times New Roman" w:hAnsi="Times New Roman" w:cs="Times New Roman"/>
            <w:b/>
            <w:bCs/>
            <w:caps/>
            <w:color w:val="000000"/>
            <w:sz w:val="18"/>
            <w:szCs w:val="18"/>
          </w:rPr>
          <w:t> </w:t>
        </w:r>
      </w:hyperlink>
    </w:p>
    <w:p w:rsidR="00B74FC7" w:rsidRPr="00B74FC7" w:rsidRDefault="00B74FC7" w:rsidP="00B74FC7">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7" w:history="1">
        <w:r w:rsidRPr="00B74FC7">
          <w:rPr>
            <w:rFonts w:ascii="Times New Roman" w:eastAsia="Times New Roman" w:hAnsi="Times New Roman" w:cs="Times New Roman"/>
            <w:b/>
            <w:bCs/>
            <w:caps/>
            <w:color w:val="000000"/>
            <w:sz w:val="18"/>
            <w:szCs w:val="18"/>
            <w:u w:val="single"/>
          </w:rPr>
          <w:t>ABSOLUTE CLASSES</w:t>
        </w:r>
      </w:hyperlink>
    </w:p>
    <w:p w:rsidR="00B74FC7" w:rsidRPr="00B74FC7" w:rsidRDefault="00B74FC7" w:rsidP="00B74FC7">
      <w:pPr>
        <w:spacing w:after="0" w:line="330" w:lineRule="atLeast"/>
        <w:rPr>
          <w:rFonts w:ascii="Arial" w:eastAsia="Times New Roman" w:hAnsi="Arial" w:cs="Arial"/>
          <w:color w:val="313131"/>
          <w:sz w:val="21"/>
          <w:szCs w:val="21"/>
        </w:rPr>
      </w:pPr>
      <w:r>
        <w:rPr>
          <w:rFonts w:ascii="Arial" w:eastAsia="Times New Roman" w:hAnsi="Arial" w:cs="Arial"/>
          <w:noProof/>
          <w:color w:val="313131"/>
          <w:sz w:val="21"/>
          <w:szCs w:val="21"/>
        </w:rPr>
        <w:drawing>
          <wp:inline distT="0" distB="0" distL="0" distR="0">
            <wp:extent cx="2428875" cy="1847850"/>
            <wp:effectExtent l="0" t="0" r="9525" b="0"/>
            <wp:docPr id="8" name="Picture 8" descr="Javascrip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 Tu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8875" cy="1847850"/>
                    </a:xfrm>
                    <a:prstGeom prst="rect">
                      <a:avLst/>
                    </a:prstGeom>
                    <a:noFill/>
                    <a:ln>
                      <a:noFill/>
                    </a:ln>
                  </pic:spPr>
                </pic:pic>
              </a:graphicData>
            </a:graphic>
          </wp:inline>
        </w:drawing>
      </w:r>
    </w:p>
    <w:p w:rsidR="00B74FC7" w:rsidRPr="00B74FC7" w:rsidRDefault="00B74FC7" w:rsidP="00B74FC7">
      <w:pPr>
        <w:numPr>
          <w:ilvl w:val="0"/>
          <w:numId w:val="3"/>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B74FC7">
        <w:rPr>
          <w:rFonts w:ascii="Arial" w:eastAsia="Times New Roman" w:hAnsi="Arial" w:cs="Arial"/>
          <w:color w:val="FFFFFF"/>
          <w:sz w:val="21"/>
          <w:szCs w:val="21"/>
        </w:rPr>
        <w:t>Javascript Basics Tutorial</w:t>
      </w:r>
    </w:p>
    <w:p w:rsidR="00B74FC7" w:rsidRPr="00B74FC7" w:rsidRDefault="00B74FC7" w:rsidP="00B74FC7">
      <w:pPr>
        <w:numPr>
          <w:ilvl w:val="0"/>
          <w:numId w:val="3"/>
        </w:numPr>
        <w:spacing w:after="0" w:line="210" w:lineRule="atLeast"/>
        <w:ind w:left="495"/>
        <w:rPr>
          <w:rFonts w:ascii="Arial" w:eastAsia="Times New Roman" w:hAnsi="Arial" w:cs="Arial"/>
          <w:color w:val="313131"/>
          <w:sz w:val="21"/>
          <w:szCs w:val="21"/>
        </w:rPr>
      </w:pPr>
      <w:hyperlink r:id="rId19" w:history="1">
        <w:r w:rsidRPr="00B74FC7">
          <w:rPr>
            <w:rFonts w:ascii="Arial" w:eastAsia="Times New Roman" w:hAnsi="Arial" w:cs="Arial"/>
            <w:color w:val="000000"/>
            <w:sz w:val="19"/>
            <w:szCs w:val="19"/>
            <w:u w:val="single"/>
          </w:rPr>
          <w:t>Javascript - Home</w:t>
        </w:r>
      </w:hyperlink>
    </w:p>
    <w:p w:rsidR="00B74FC7" w:rsidRPr="00B74FC7" w:rsidRDefault="00B74FC7" w:rsidP="00B74FC7">
      <w:pPr>
        <w:numPr>
          <w:ilvl w:val="0"/>
          <w:numId w:val="3"/>
        </w:numPr>
        <w:spacing w:after="0" w:line="210" w:lineRule="atLeast"/>
        <w:ind w:left="495"/>
        <w:rPr>
          <w:rFonts w:ascii="Arial" w:eastAsia="Times New Roman" w:hAnsi="Arial" w:cs="Arial"/>
          <w:color w:val="313131"/>
          <w:sz w:val="21"/>
          <w:szCs w:val="21"/>
        </w:rPr>
      </w:pPr>
      <w:hyperlink r:id="rId20" w:history="1">
        <w:r w:rsidRPr="00B74FC7">
          <w:rPr>
            <w:rFonts w:ascii="Arial" w:eastAsia="Times New Roman" w:hAnsi="Arial" w:cs="Arial"/>
            <w:color w:val="000000"/>
            <w:sz w:val="19"/>
            <w:szCs w:val="19"/>
            <w:u w:val="single"/>
          </w:rPr>
          <w:t>Javascript - Overview</w:t>
        </w:r>
      </w:hyperlink>
    </w:p>
    <w:p w:rsidR="00B74FC7" w:rsidRPr="00B74FC7" w:rsidRDefault="00B74FC7" w:rsidP="00B74FC7">
      <w:pPr>
        <w:numPr>
          <w:ilvl w:val="0"/>
          <w:numId w:val="3"/>
        </w:numPr>
        <w:spacing w:after="0" w:line="210" w:lineRule="atLeast"/>
        <w:ind w:left="495"/>
        <w:rPr>
          <w:rFonts w:ascii="Arial" w:eastAsia="Times New Roman" w:hAnsi="Arial" w:cs="Arial"/>
          <w:color w:val="313131"/>
          <w:sz w:val="21"/>
          <w:szCs w:val="21"/>
        </w:rPr>
      </w:pPr>
      <w:hyperlink r:id="rId21" w:history="1">
        <w:r w:rsidRPr="00B74FC7">
          <w:rPr>
            <w:rFonts w:ascii="Arial" w:eastAsia="Times New Roman" w:hAnsi="Arial" w:cs="Arial"/>
            <w:color w:val="000000"/>
            <w:sz w:val="19"/>
            <w:szCs w:val="19"/>
            <w:u w:val="single"/>
          </w:rPr>
          <w:t>Javascript - Syntax</w:t>
        </w:r>
      </w:hyperlink>
    </w:p>
    <w:p w:rsidR="00B74FC7" w:rsidRPr="00B74FC7" w:rsidRDefault="00B74FC7" w:rsidP="00B74FC7">
      <w:pPr>
        <w:numPr>
          <w:ilvl w:val="0"/>
          <w:numId w:val="3"/>
        </w:numPr>
        <w:spacing w:after="0" w:line="210" w:lineRule="atLeast"/>
        <w:ind w:left="495"/>
        <w:rPr>
          <w:rFonts w:ascii="Arial" w:eastAsia="Times New Roman" w:hAnsi="Arial" w:cs="Arial"/>
          <w:color w:val="313131"/>
          <w:sz w:val="21"/>
          <w:szCs w:val="21"/>
        </w:rPr>
      </w:pPr>
      <w:hyperlink r:id="rId22" w:history="1">
        <w:r w:rsidRPr="00B74FC7">
          <w:rPr>
            <w:rFonts w:ascii="Arial" w:eastAsia="Times New Roman" w:hAnsi="Arial" w:cs="Arial"/>
            <w:color w:val="000000"/>
            <w:sz w:val="19"/>
            <w:szCs w:val="19"/>
            <w:u w:val="single"/>
          </w:rPr>
          <w:t>Javascript - Enabling</w:t>
        </w:r>
      </w:hyperlink>
    </w:p>
    <w:p w:rsidR="00B74FC7" w:rsidRPr="00B74FC7" w:rsidRDefault="00B74FC7" w:rsidP="00B74FC7">
      <w:pPr>
        <w:numPr>
          <w:ilvl w:val="0"/>
          <w:numId w:val="3"/>
        </w:numPr>
        <w:spacing w:after="0" w:line="210" w:lineRule="atLeast"/>
        <w:ind w:left="495"/>
        <w:rPr>
          <w:rFonts w:ascii="Arial" w:eastAsia="Times New Roman" w:hAnsi="Arial" w:cs="Arial"/>
          <w:color w:val="313131"/>
          <w:sz w:val="21"/>
          <w:szCs w:val="21"/>
        </w:rPr>
      </w:pPr>
      <w:hyperlink r:id="rId23" w:history="1">
        <w:r w:rsidRPr="00B74FC7">
          <w:rPr>
            <w:rFonts w:ascii="Arial" w:eastAsia="Times New Roman" w:hAnsi="Arial" w:cs="Arial"/>
            <w:color w:val="000000"/>
            <w:sz w:val="19"/>
            <w:szCs w:val="19"/>
            <w:u w:val="single"/>
          </w:rPr>
          <w:t>Javascript - Placement</w:t>
        </w:r>
      </w:hyperlink>
    </w:p>
    <w:p w:rsidR="00B74FC7" w:rsidRPr="00B74FC7" w:rsidRDefault="00B74FC7" w:rsidP="00B74FC7">
      <w:pPr>
        <w:numPr>
          <w:ilvl w:val="0"/>
          <w:numId w:val="3"/>
        </w:numPr>
        <w:spacing w:after="0" w:line="210" w:lineRule="atLeast"/>
        <w:ind w:left="495"/>
        <w:rPr>
          <w:rFonts w:ascii="Arial" w:eastAsia="Times New Roman" w:hAnsi="Arial" w:cs="Arial"/>
          <w:color w:val="313131"/>
          <w:sz w:val="21"/>
          <w:szCs w:val="21"/>
        </w:rPr>
      </w:pPr>
      <w:hyperlink r:id="rId24" w:history="1">
        <w:r w:rsidRPr="00B74FC7">
          <w:rPr>
            <w:rFonts w:ascii="Arial" w:eastAsia="Times New Roman" w:hAnsi="Arial" w:cs="Arial"/>
            <w:color w:val="000000"/>
            <w:sz w:val="19"/>
            <w:szCs w:val="19"/>
            <w:u w:val="single"/>
          </w:rPr>
          <w:t>Javascript - Variables</w:t>
        </w:r>
      </w:hyperlink>
    </w:p>
    <w:p w:rsidR="00B74FC7" w:rsidRPr="00B74FC7" w:rsidRDefault="00B74FC7" w:rsidP="00B74FC7">
      <w:pPr>
        <w:numPr>
          <w:ilvl w:val="0"/>
          <w:numId w:val="3"/>
        </w:numPr>
        <w:spacing w:after="0" w:line="210" w:lineRule="atLeast"/>
        <w:ind w:left="495"/>
        <w:rPr>
          <w:rFonts w:ascii="Arial" w:eastAsia="Times New Roman" w:hAnsi="Arial" w:cs="Arial"/>
          <w:color w:val="313131"/>
          <w:sz w:val="21"/>
          <w:szCs w:val="21"/>
        </w:rPr>
      </w:pPr>
      <w:hyperlink r:id="rId25" w:history="1">
        <w:r w:rsidRPr="00B74FC7">
          <w:rPr>
            <w:rFonts w:ascii="Arial" w:eastAsia="Times New Roman" w:hAnsi="Arial" w:cs="Arial"/>
            <w:color w:val="000000"/>
            <w:sz w:val="19"/>
            <w:szCs w:val="19"/>
            <w:u w:val="single"/>
          </w:rPr>
          <w:t>Javascript - Operators</w:t>
        </w:r>
      </w:hyperlink>
    </w:p>
    <w:p w:rsidR="00B74FC7" w:rsidRPr="00B74FC7" w:rsidRDefault="00B74FC7" w:rsidP="00B74FC7">
      <w:pPr>
        <w:numPr>
          <w:ilvl w:val="0"/>
          <w:numId w:val="3"/>
        </w:numPr>
        <w:spacing w:after="0" w:line="210" w:lineRule="atLeast"/>
        <w:ind w:left="495"/>
        <w:rPr>
          <w:rFonts w:ascii="Arial" w:eastAsia="Times New Roman" w:hAnsi="Arial" w:cs="Arial"/>
          <w:color w:val="313131"/>
          <w:sz w:val="21"/>
          <w:szCs w:val="21"/>
        </w:rPr>
      </w:pPr>
      <w:hyperlink r:id="rId26" w:history="1">
        <w:r w:rsidRPr="00B74FC7">
          <w:rPr>
            <w:rFonts w:ascii="Arial" w:eastAsia="Times New Roman" w:hAnsi="Arial" w:cs="Arial"/>
            <w:color w:val="000000"/>
            <w:sz w:val="19"/>
            <w:szCs w:val="19"/>
            <w:u w:val="single"/>
          </w:rPr>
          <w:t>Javascript - If...Else</w:t>
        </w:r>
      </w:hyperlink>
    </w:p>
    <w:p w:rsidR="00B74FC7" w:rsidRPr="00B74FC7" w:rsidRDefault="00B74FC7" w:rsidP="00B74FC7">
      <w:pPr>
        <w:numPr>
          <w:ilvl w:val="0"/>
          <w:numId w:val="3"/>
        </w:numPr>
        <w:spacing w:after="0" w:line="210" w:lineRule="atLeast"/>
        <w:ind w:left="495"/>
        <w:rPr>
          <w:rFonts w:ascii="Arial" w:eastAsia="Times New Roman" w:hAnsi="Arial" w:cs="Arial"/>
          <w:color w:val="313131"/>
          <w:sz w:val="21"/>
          <w:szCs w:val="21"/>
        </w:rPr>
      </w:pPr>
      <w:hyperlink r:id="rId27" w:history="1">
        <w:r w:rsidRPr="00B74FC7">
          <w:rPr>
            <w:rFonts w:ascii="Arial" w:eastAsia="Times New Roman" w:hAnsi="Arial" w:cs="Arial"/>
            <w:color w:val="000000"/>
            <w:sz w:val="19"/>
            <w:szCs w:val="19"/>
            <w:u w:val="single"/>
          </w:rPr>
          <w:t>Javascript - Switch Case</w:t>
        </w:r>
      </w:hyperlink>
    </w:p>
    <w:p w:rsidR="00B74FC7" w:rsidRPr="00B74FC7" w:rsidRDefault="00B74FC7" w:rsidP="00B74FC7">
      <w:pPr>
        <w:numPr>
          <w:ilvl w:val="0"/>
          <w:numId w:val="3"/>
        </w:numPr>
        <w:spacing w:after="0" w:line="210" w:lineRule="atLeast"/>
        <w:ind w:left="495"/>
        <w:rPr>
          <w:rFonts w:ascii="Arial" w:eastAsia="Times New Roman" w:hAnsi="Arial" w:cs="Arial"/>
          <w:color w:val="313131"/>
          <w:sz w:val="21"/>
          <w:szCs w:val="21"/>
        </w:rPr>
      </w:pPr>
      <w:hyperlink r:id="rId28" w:history="1">
        <w:r w:rsidRPr="00B74FC7">
          <w:rPr>
            <w:rFonts w:ascii="Arial" w:eastAsia="Times New Roman" w:hAnsi="Arial" w:cs="Arial"/>
            <w:color w:val="000000"/>
            <w:sz w:val="19"/>
            <w:szCs w:val="19"/>
            <w:u w:val="single"/>
          </w:rPr>
          <w:t>Javascript - While Loop</w:t>
        </w:r>
      </w:hyperlink>
    </w:p>
    <w:p w:rsidR="00B74FC7" w:rsidRPr="00B74FC7" w:rsidRDefault="00B74FC7" w:rsidP="00B74FC7">
      <w:pPr>
        <w:numPr>
          <w:ilvl w:val="0"/>
          <w:numId w:val="3"/>
        </w:numPr>
        <w:spacing w:after="0" w:line="210" w:lineRule="atLeast"/>
        <w:ind w:left="495"/>
        <w:rPr>
          <w:rFonts w:ascii="Arial" w:eastAsia="Times New Roman" w:hAnsi="Arial" w:cs="Arial"/>
          <w:color w:val="313131"/>
          <w:sz w:val="21"/>
          <w:szCs w:val="21"/>
        </w:rPr>
      </w:pPr>
      <w:hyperlink r:id="rId29" w:history="1">
        <w:r w:rsidRPr="00B74FC7">
          <w:rPr>
            <w:rFonts w:ascii="Arial" w:eastAsia="Times New Roman" w:hAnsi="Arial" w:cs="Arial"/>
            <w:color w:val="000000"/>
            <w:sz w:val="19"/>
            <w:szCs w:val="19"/>
            <w:u w:val="single"/>
          </w:rPr>
          <w:t>Javascript - For Loop</w:t>
        </w:r>
      </w:hyperlink>
    </w:p>
    <w:p w:rsidR="00B74FC7" w:rsidRPr="00B74FC7" w:rsidRDefault="00B74FC7" w:rsidP="00B74FC7">
      <w:pPr>
        <w:numPr>
          <w:ilvl w:val="0"/>
          <w:numId w:val="3"/>
        </w:numPr>
        <w:spacing w:after="0" w:line="210" w:lineRule="atLeast"/>
        <w:ind w:left="495"/>
        <w:rPr>
          <w:rFonts w:ascii="Arial" w:eastAsia="Times New Roman" w:hAnsi="Arial" w:cs="Arial"/>
          <w:color w:val="313131"/>
          <w:sz w:val="21"/>
          <w:szCs w:val="21"/>
        </w:rPr>
      </w:pPr>
      <w:hyperlink r:id="rId30" w:history="1">
        <w:r w:rsidRPr="00B74FC7">
          <w:rPr>
            <w:rFonts w:ascii="Arial" w:eastAsia="Times New Roman" w:hAnsi="Arial" w:cs="Arial"/>
            <w:color w:val="000000"/>
            <w:sz w:val="19"/>
            <w:szCs w:val="19"/>
            <w:u w:val="single"/>
          </w:rPr>
          <w:t>Javascript - For...in</w:t>
        </w:r>
      </w:hyperlink>
    </w:p>
    <w:p w:rsidR="00B74FC7" w:rsidRPr="00B74FC7" w:rsidRDefault="00B74FC7" w:rsidP="00B74FC7">
      <w:pPr>
        <w:numPr>
          <w:ilvl w:val="0"/>
          <w:numId w:val="3"/>
        </w:numPr>
        <w:spacing w:after="0" w:line="210" w:lineRule="atLeast"/>
        <w:ind w:left="495"/>
        <w:rPr>
          <w:rFonts w:ascii="Arial" w:eastAsia="Times New Roman" w:hAnsi="Arial" w:cs="Arial"/>
          <w:color w:val="313131"/>
          <w:sz w:val="21"/>
          <w:szCs w:val="21"/>
        </w:rPr>
      </w:pPr>
      <w:hyperlink r:id="rId31" w:history="1">
        <w:r w:rsidRPr="00B74FC7">
          <w:rPr>
            <w:rFonts w:ascii="Arial" w:eastAsia="Times New Roman" w:hAnsi="Arial" w:cs="Arial"/>
            <w:color w:val="000000"/>
            <w:sz w:val="19"/>
            <w:szCs w:val="19"/>
            <w:u w:val="single"/>
          </w:rPr>
          <w:t>Javascript - Loop Control</w:t>
        </w:r>
      </w:hyperlink>
    </w:p>
    <w:p w:rsidR="00B74FC7" w:rsidRPr="00B74FC7" w:rsidRDefault="00B74FC7" w:rsidP="00B74FC7">
      <w:pPr>
        <w:numPr>
          <w:ilvl w:val="0"/>
          <w:numId w:val="3"/>
        </w:numPr>
        <w:spacing w:after="0" w:line="210" w:lineRule="atLeast"/>
        <w:ind w:left="495"/>
        <w:rPr>
          <w:rFonts w:ascii="Arial" w:eastAsia="Times New Roman" w:hAnsi="Arial" w:cs="Arial"/>
          <w:color w:val="313131"/>
          <w:sz w:val="21"/>
          <w:szCs w:val="21"/>
        </w:rPr>
      </w:pPr>
      <w:hyperlink r:id="rId32" w:history="1">
        <w:r w:rsidRPr="00B74FC7">
          <w:rPr>
            <w:rFonts w:ascii="Arial" w:eastAsia="Times New Roman" w:hAnsi="Arial" w:cs="Arial"/>
            <w:color w:val="000000"/>
            <w:sz w:val="19"/>
            <w:szCs w:val="19"/>
            <w:u w:val="single"/>
          </w:rPr>
          <w:t>Javascript - Functions</w:t>
        </w:r>
      </w:hyperlink>
    </w:p>
    <w:p w:rsidR="00B74FC7" w:rsidRPr="00B74FC7" w:rsidRDefault="00B74FC7" w:rsidP="00B74FC7">
      <w:pPr>
        <w:numPr>
          <w:ilvl w:val="0"/>
          <w:numId w:val="3"/>
        </w:numPr>
        <w:spacing w:after="0" w:line="210" w:lineRule="atLeast"/>
        <w:ind w:left="495"/>
        <w:rPr>
          <w:rFonts w:ascii="Arial" w:eastAsia="Times New Roman" w:hAnsi="Arial" w:cs="Arial"/>
          <w:color w:val="313131"/>
          <w:sz w:val="21"/>
          <w:szCs w:val="21"/>
        </w:rPr>
      </w:pPr>
      <w:hyperlink r:id="rId33" w:history="1">
        <w:r w:rsidRPr="00B74FC7">
          <w:rPr>
            <w:rFonts w:ascii="Arial" w:eastAsia="Times New Roman" w:hAnsi="Arial" w:cs="Arial"/>
            <w:color w:val="000000"/>
            <w:sz w:val="19"/>
            <w:szCs w:val="19"/>
            <w:u w:val="single"/>
          </w:rPr>
          <w:t>Javascript - Events</w:t>
        </w:r>
      </w:hyperlink>
    </w:p>
    <w:p w:rsidR="00B74FC7" w:rsidRPr="00B74FC7" w:rsidRDefault="00B74FC7" w:rsidP="00B74FC7">
      <w:pPr>
        <w:numPr>
          <w:ilvl w:val="0"/>
          <w:numId w:val="3"/>
        </w:numPr>
        <w:spacing w:after="0" w:line="210" w:lineRule="atLeast"/>
        <w:ind w:left="495"/>
        <w:rPr>
          <w:rFonts w:ascii="Arial" w:eastAsia="Times New Roman" w:hAnsi="Arial" w:cs="Arial"/>
          <w:color w:val="313131"/>
          <w:sz w:val="21"/>
          <w:szCs w:val="21"/>
        </w:rPr>
      </w:pPr>
      <w:hyperlink r:id="rId34" w:history="1">
        <w:r w:rsidRPr="00B74FC7">
          <w:rPr>
            <w:rFonts w:ascii="Arial" w:eastAsia="Times New Roman" w:hAnsi="Arial" w:cs="Arial"/>
            <w:color w:val="000000"/>
            <w:sz w:val="19"/>
            <w:szCs w:val="19"/>
            <w:u w:val="single"/>
          </w:rPr>
          <w:t>Javascript - Cookies</w:t>
        </w:r>
      </w:hyperlink>
    </w:p>
    <w:p w:rsidR="00B74FC7" w:rsidRPr="00B74FC7" w:rsidRDefault="00B74FC7" w:rsidP="00B74FC7">
      <w:pPr>
        <w:numPr>
          <w:ilvl w:val="0"/>
          <w:numId w:val="3"/>
        </w:numPr>
        <w:spacing w:after="0" w:line="210" w:lineRule="atLeast"/>
        <w:ind w:left="495"/>
        <w:rPr>
          <w:rFonts w:ascii="Arial" w:eastAsia="Times New Roman" w:hAnsi="Arial" w:cs="Arial"/>
          <w:color w:val="313131"/>
          <w:sz w:val="21"/>
          <w:szCs w:val="21"/>
        </w:rPr>
      </w:pPr>
      <w:hyperlink r:id="rId35" w:history="1">
        <w:r w:rsidRPr="00B74FC7">
          <w:rPr>
            <w:rFonts w:ascii="Arial" w:eastAsia="Times New Roman" w:hAnsi="Arial" w:cs="Arial"/>
            <w:color w:val="000000"/>
            <w:sz w:val="19"/>
            <w:szCs w:val="19"/>
            <w:u w:val="single"/>
          </w:rPr>
          <w:t>Javascript - Page Redirect</w:t>
        </w:r>
      </w:hyperlink>
    </w:p>
    <w:p w:rsidR="00B74FC7" w:rsidRPr="00B74FC7" w:rsidRDefault="00B74FC7" w:rsidP="00B74FC7">
      <w:pPr>
        <w:numPr>
          <w:ilvl w:val="0"/>
          <w:numId w:val="3"/>
        </w:numPr>
        <w:spacing w:after="0" w:line="210" w:lineRule="atLeast"/>
        <w:ind w:left="495"/>
        <w:rPr>
          <w:rFonts w:ascii="Arial" w:eastAsia="Times New Roman" w:hAnsi="Arial" w:cs="Arial"/>
          <w:color w:val="313131"/>
          <w:sz w:val="21"/>
          <w:szCs w:val="21"/>
        </w:rPr>
      </w:pPr>
      <w:hyperlink r:id="rId36" w:history="1">
        <w:r w:rsidRPr="00B74FC7">
          <w:rPr>
            <w:rFonts w:ascii="Arial" w:eastAsia="Times New Roman" w:hAnsi="Arial" w:cs="Arial"/>
            <w:color w:val="000000"/>
            <w:sz w:val="19"/>
            <w:szCs w:val="19"/>
            <w:u w:val="single"/>
          </w:rPr>
          <w:t>Javascript - Dialog Boxes</w:t>
        </w:r>
      </w:hyperlink>
    </w:p>
    <w:p w:rsidR="00B74FC7" w:rsidRPr="00B74FC7" w:rsidRDefault="00B74FC7" w:rsidP="00B74FC7">
      <w:pPr>
        <w:numPr>
          <w:ilvl w:val="0"/>
          <w:numId w:val="3"/>
        </w:numPr>
        <w:spacing w:after="0" w:line="210" w:lineRule="atLeast"/>
        <w:ind w:left="495"/>
        <w:rPr>
          <w:rFonts w:ascii="Arial" w:eastAsia="Times New Roman" w:hAnsi="Arial" w:cs="Arial"/>
          <w:color w:val="313131"/>
          <w:sz w:val="21"/>
          <w:szCs w:val="21"/>
        </w:rPr>
      </w:pPr>
      <w:hyperlink r:id="rId37" w:history="1">
        <w:r w:rsidRPr="00B74FC7">
          <w:rPr>
            <w:rFonts w:ascii="Arial" w:eastAsia="Times New Roman" w:hAnsi="Arial" w:cs="Arial"/>
            <w:color w:val="000000"/>
            <w:sz w:val="19"/>
            <w:szCs w:val="19"/>
            <w:u w:val="single"/>
          </w:rPr>
          <w:t>Javascript - Void Keyword</w:t>
        </w:r>
      </w:hyperlink>
    </w:p>
    <w:p w:rsidR="00B74FC7" w:rsidRPr="00B74FC7" w:rsidRDefault="00B74FC7" w:rsidP="00B74FC7">
      <w:pPr>
        <w:numPr>
          <w:ilvl w:val="0"/>
          <w:numId w:val="3"/>
        </w:numPr>
        <w:spacing w:after="0" w:line="210" w:lineRule="atLeast"/>
        <w:ind w:left="495"/>
        <w:rPr>
          <w:rFonts w:ascii="Arial" w:eastAsia="Times New Roman" w:hAnsi="Arial" w:cs="Arial"/>
          <w:color w:val="313131"/>
          <w:sz w:val="21"/>
          <w:szCs w:val="21"/>
        </w:rPr>
      </w:pPr>
      <w:hyperlink r:id="rId38" w:history="1">
        <w:r w:rsidRPr="00B74FC7">
          <w:rPr>
            <w:rFonts w:ascii="Arial" w:eastAsia="Times New Roman" w:hAnsi="Arial" w:cs="Arial"/>
            <w:color w:val="000000"/>
            <w:sz w:val="19"/>
            <w:szCs w:val="19"/>
            <w:u w:val="single"/>
          </w:rPr>
          <w:t>Javascript - Page Printing</w:t>
        </w:r>
      </w:hyperlink>
    </w:p>
    <w:p w:rsidR="00B74FC7" w:rsidRPr="00B74FC7" w:rsidRDefault="00B74FC7" w:rsidP="00B74FC7">
      <w:pPr>
        <w:numPr>
          <w:ilvl w:val="0"/>
          <w:numId w:val="4"/>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B74FC7">
        <w:rPr>
          <w:rFonts w:ascii="Arial" w:eastAsia="Times New Roman" w:hAnsi="Arial" w:cs="Arial"/>
          <w:color w:val="FFFFFF"/>
          <w:sz w:val="21"/>
          <w:szCs w:val="21"/>
        </w:rPr>
        <w:t>JavaScript Objects</w:t>
      </w:r>
    </w:p>
    <w:p w:rsidR="00B74FC7" w:rsidRPr="00B74FC7" w:rsidRDefault="00B74FC7" w:rsidP="00B74FC7">
      <w:pPr>
        <w:numPr>
          <w:ilvl w:val="0"/>
          <w:numId w:val="4"/>
        </w:numPr>
        <w:spacing w:after="0" w:line="210" w:lineRule="atLeast"/>
        <w:ind w:left="495"/>
        <w:rPr>
          <w:rFonts w:ascii="Arial" w:eastAsia="Times New Roman" w:hAnsi="Arial" w:cs="Arial"/>
          <w:color w:val="313131"/>
          <w:sz w:val="21"/>
          <w:szCs w:val="21"/>
        </w:rPr>
      </w:pPr>
      <w:hyperlink r:id="rId39" w:history="1">
        <w:r w:rsidRPr="00B74FC7">
          <w:rPr>
            <w:rFonts w:ascii="Arial" w:eastAsia="Times New Roman" w:hAnsi="Arial" w:cs="Arial"/>
            <w:color w:val="000000"/>
            <w:sz w:val="19"/>
            <w:szCs w:val="19"/>
            <w:u w:val="single"/>
            <w:shd w:val="clear" w:color="auto" w:fill="D6D6D6"/>
          </w:rPr>
          <w:t>Javascript - Objects</w:t>
        </w:r>
      </w:hyperlink>
    </w:p>
    <w:p w:rsidR="00B74FC7" w:rsidRPr="00B74FC7" w:rsidRDefault="00B74FC7" w:rsidP="00B74FC7">
      <w:pPr>
        <w:numPr>
          <w:ilvl w:val="0"/>
          <w:numId w:val="4"/>
        </w:numPr>
        <w:spacing w:after="0" w:line="210" w:lineRule="atLeast"/>
        <w:ind w:left="495"/>
        <w:rPr>
          <w:rFonts w:ascii="Arial" w:eastAsia="Times New Roman" w:hAnsi="Arial" w:cs="Arial"/>
          <w:color w:val="313131"/>
          <w:sz w:val="21"/>
          <w:szCs w:val="21"/>
        </w:rPr>
      </w:pPr>
      <w:hyperlink r:id="rId40" w:history="1">
        <w:r w:rsidRPr="00B74FC7">
          <w:rPr>
            <w:rFonts w:ascii="Arial" w:eastAsia="Times New Roman" w:hAnsi="Arial" w:cs="Arial"/>
            <w:color w:val="000000"/>
            <w:sz w:val="19"/>
            <w:szCs w:val="19"/>
            <w:u w:val="single"/>
          </w:rPr>
          <w:t>Javascript - Number</w:t>
        </w:r>
      </w:hyperlink>
    </w:p>
    <w:p w:rsidR="00B74FC7" w:rsidRPr="00B74FC7" w:rsidRDefault="00B74FC7" w:rsidP="00B74FC7">
      <w:pPr>
        <w:numPr>
          <w:ilvl w:val="0"/>
          <w:numId w:val="4"/>
        </w:numPr>
        <w:spacing w:after="0" w:line="210" w:lineRule="atLeast"/>
        <w:ind w:left="495"/>
        <w:rPr>
          <w:rFonts w:ascii="Arial" w:eastAsia="Times New Roman" w:hAnsi="Arial" w:cs="Arial"/>
          <w:color w:val="313131"/>
          <w:sz w:val="21"/>
          <w:szCs w:val="21"/>
        </w:rPr>
      </w:pPr>
      <w:hyperlink r:id="rId41" w:history="1">
        <w:r w:rsidRPr="00B74FC7">
          <w:rPr>
            <w:rFonts w:ascii="Arial" w:eastAsia="Times New Roman" w:hAnsi="Arial" w:cs="Arial"/>
            <w:color w:val="000000"/>
            <w:sz w:val="19"/>
            <w:szCs w:val="19"/>
            <w:u w:val="single"/>
          </w:rPr>
          <w:t>Javascript - Boolean</w:t>
        </w:r>
      </w:hyperlink>
    </w:p>
    <w:p w:rsidR="00B74FC7" w:rsidRPr="00B74FC7" w:rsidRDefault="00B74FC7" w:rsidP="00B74FC7">
      <w:pPr>
        <w:numPr>
          <w:ilvl w:val="0"/>
          <w:numId w:val="4"/>
        </w:numPr>
        <w:spacing w:after="0" w:line="210" w:lineRule="atLeast"/>
        <w:ind w:left="495"/>
        <w:rPr>
          <w:rFonts w:ascii="Arial" w:eastAsia="Times New Roman" w:hAnsi="Arial" w:cs="Arial"/>
          <w:color w:val="313131"/>
          <w:sz w:val="21"/>
          <w:szCs w:val="21"/>
        </w:rPr>
      </w:pPr>
      <w:hyperlink r:id="rId42" w:history="1">
        <w:r w:rsidRPr="00B74FC7">
          <w:rPr>
            <w:rFonts w:ascii="Arial" w:eastAsia="Times New Roman" w:hAnsi="Arial" w:cs="Arial"/>
            <w:color w:val="000000"/>
            <w:sz w:val="19"/>
            <w:szCs w:val="19"/>
            <w:u w:val="single"/>
          </w:rPr>
          <w:t>Javascript - Strings</w:t>
        </w:r>
      </w:hyperlink>
    </w:p>
    <w:p w:rsidR="00B74FC7" w:rsidRPr="00B74FC7" w:rsidRDefault="00B74FC7" w:rsidP="00B74FC7">
      <w:pPr>
        <w:numPr>
          <w:ilvl w:val="0"/>
          <w:numId w:val="4"/>
        </w:numPr>
        <w:spacing w:after="0" w:line="210" w:lineRule="atLeast"/>
        <w:ind w:left="495"/>
        <w:rPr>
          <w:rFonts w:ascii="Arial" w:eastAsia="Times New Roman" w:hAnsi="Arial" w:cs="Arial"/>
          <w:color w:val="313131"/>
          <w:sz w:val="21"/>
          <w:szCs w:val="21"/>
        </w:rPr>
      </w:pPr>
      <w:hyperlink r:id="rId43" w:history="1">
        <w:r w:rsidRPr="00B74FC7">
          <w:rPr>
            <w:rFonts w:ascii="Arial" w:eastAsia="Times New Roman" w:hAnsi="Arial" w:cs="Arial"/>
            <w:color w:val="000000"/>
            <w:sz w:val="19"/>
            <w:szCs w:val="19"/>
            <w:u w:val="single"/>
          </w:rPr>
          <w:t>Javascript - Arrays</w:t>
        </w:r>
      </w:hyperlink>
    </w:p>
    <w:p w:rsidR="00B74FC7" w:rsidRPr="00B74FC7" w:rsidRDefault="00B74FC7" w:rsidP="00B74FC7">
      <w:pPr>
        <w:numPr>
          <w:ilvl w:val="0"/>
          <w:numId w:val="4"/>
        </w:numPr>
        <w:spacing w:after="0" w:line="210" w:lineRule="atLeast"/>
        <w:ind w:left="495"/>
        <w:rPr>
          <w:rFonts w:ascii="Arial" w:eastAsia="Times New Roman" w:hAnsi="Arial" w:cs="Arial"/>
          <w:color w:val="313131"/>
          <w:sz w:val="21"/>
          <w:szCs w:val="21"/>
        </w:rPr>
      </w:pPr>
      <w:hyperlink r:id="rId44" w:history="1">
        <w:r w:rsidRPr="00B74FC7">
          <w:rPr>
            <w:rFonts w:ascii="Arial" w:eastAsia="Times New Roman" w:hAnsi="Arial" w:cs="Arial"/>
            <w:color w:val="000000"/>
            <w:sz w:val="19"/>
            <w:szCs w:val="19"/>
            <w:u w:val="single"/>
          </w:rPr>
          <w:t>Javascript - Date</w:t>
        </w:r>
      </w:hyperlink>
    </w:p>
    <w:p w:rsidR="00B74FC7" w:rsidRPr="00B74FC7" w:rsidRDefault="00B74FC7" w:rsidP="00B74FC7">
      <w:pPr>
        <w:numPr>
          <w:ilvl w:val="0"/>
          <w:numId w:val="4"/>
        </w:numPr>
        <w:spacing w:after="0" w:line="210" w:lineRule="atLeast"/>
        <w:ind w:left="495"/>
        <w:rPr>
          <w:rFonts w:ascii="Arial" w:eastAsia="Times New Roman" w:hAnsi="Arial" w:cs="Arial"/>
          <w:color w:val="313131"/>
          <w:sz w:val="21"/>
          <w:szCs w:val="21"/>
        </w:rPr>
      </w:pPr>
      <w:hyperlink r:id="rId45" w:history="1">
        <w:r w:rsidRPr="00B74FC7">
          <w:rPr>
            <w:rFonts w:ascii="Arial" w:eastAsia="Times New Roman" w:hAnsi="Arial" w:cs="Arial"/>
            <w:color w:val="000000"/>
            <w:sz w:val="19"/>
            <w:szCs w:val="19"/>
            <w:u w:val="single"/>
          </w:rPr>
          <w:t>Javascript - Math</w:t>
        </w:r>
      </w:hyperlink>
    </w:p>
    <w:p w:rsidR="00B74FC7" w:rsidRPr="00B74FC7" w:rsidRDefault="00B74FC7" w:rsidP="00B74FC7">
      <w:pPr>
        <w:numPr>
          <w:ilvl w:val="0"/>
          <w:numId w:val="4"/>
        </w:numPr>
        <w:spacing w:after="0" w:line="210" w:lineRule="atLeast"/>
        <w:ind w:left="495"/>
        <w:rPr>
          <w:rFonts w:ascii="Arial" w:eastAsia="Times New Roman" w:hAnsi="Arial" w:cs="Arial"/>
          <w:color w:val="313131"/>
          <w:sz w:val="21"/>
          <w:szCs w:val="21"/>
        </w:rPr>
      </w:pPr>
      <w:hyperlink r:id="rId46" w:history="1">
        <w:r w:rsidRPr="00B74FC7">
          <w:rPr>
            <w:rFonts w:ascii="Arial" w:eastAsia="Times New Roman" w:hAnsi="Arial" w:cs="Arial"/>
            <w:color w:val="000000"/>
            <w:sz w:val="19"/>
            <w:szCs w:val="19"/>
            <w:u w:val="single"/>
          </w:rPr>
          <w:t>Javascript - RegExp</w:t>
        </w:r>
      </w:hyperlink>
    </w:p>
    <w:p w:rsidR="00B74FC7" w:rsidRPr="00B74FC7" w:rsidRDefault="00B74FC7" w:rsidP="00B74FC7">
      <w:pPr>
        <w:numPr>
          <w:ilvl w:val="0"/>
          <w:numId w:val="4"/>
        </w:numPr>
        <w:spacing w:after="0" w:line="210" w:lineRule="atLeast"/>
        <w:ind w:left="495"/>
        <w:rPr>
          <w:rFonts w:ascii="Arial" w:eastAsia="Times New Roman" w:hAnsi="Arial" w:cs="Arial"/>
          <w:color w:val="313131"/>
          <w:sz w:val="21"/>
          <w:szCs w:val="21"/>
        </w:rPr>
      </w:pPr>
      <w:hyperlink r:id="rId47" w:history="1">
        <w:r w:rsidRPr="00B74FC7">
          <w:rPr>
            <w:rFonts w:ascii="Arial" w:eastAsia="Times New Roman" w:hAnsi="Arial" w:cs="Arial"/>
            <w:color w:val="000000"/>
            <w:sz w:val="19"/>
            <w:szCs w:val="19"/>
            <w:u w:val="single"/>
          </w:rPr>
          <w:t>Javascript - HTML DOM</w:t>
        </w:r>
      </w:hyperlink>
    </w:p>
    <w:p w:rsidR="00B74FC7" w:rsidRPr="00B74FC7" w:rsidRDefault="00B74FC7" w:rsidP="00B74FC7">
      <w:pPr>
        <w:numPr>
          <w:ilvl w:val="0"/>
          <w:numId w:val="5"/>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B74FC7">
        <w:rPr>
          <w:rFonts w:ascii="Arial" w:eastAsia="Times New Roman" w:hAnsi="Arial" w:cs="Arial"/>
          <w:color w:val="FFFFFF"/>
          <w:sz w:val="21"/>
          <w:szCs w:val="21"/>
        </w:rPr>
        <w:t>JavaScript Advanced</w:t>
      </w:r>
    </w:p>
    <w:p w:rsidR="00B74FC7" w:rsidRPr="00B74FC7" w:rsidRDefault="00B74FC7" w:rsidP="00B74FC7">
      <w:pPr>
        <w:numPr>
          <w:ilvl w:val="0"/>
          <w:numId w:val="5"/>
        </w:numPr>
        <w:spacing w:after="0" w:line="210" w:lineRule="atLeast"/>
        <w:ind w:left="495"/>
        <w:rPr>
          <w:rFonts w:ascii="Arial" w:eastAsia="Times New Roman" w:hAnsi="Arial" w:cs="Arial"/>
          <w:color w:val="313131"/>
          <w:sz w:val="21"/>
          <w:szCs w:val="21"/>
        </w:rPr>
      </w:pPr>
      <w:hyperlink r:id="rId48" w:history="1">
        <w:r w:rsidRPr="00B74FC7">
          <w:rPr>
            <w:rFonts w:ascii="Arial" w:eastAsia="Times New Roman" w:hAnsi="Arial" w:cs="Arial"/>
            <w:color w:val="000000"/>
            <w:sz w:val="19"/>
            <w:szCs w:val="19"/>
            <w:u w:val="single"/>
          </w:rPr>
          <w:t>Javascript - Error Handling</w:t>
        </w:r>
      </w:hyperlink>
    </w:p>
    <w:p w:rsidR="00B74FC7" w:rsidRPr="00B74FC7" w:rsidRDefault="00B74FC7" w:rsidP="00B74FC7">
      <w:pPr>
        <w:numPr>
          <w:ilvl w:val="0"/>
          <w:numId w:val="5"/>
        </w:numPr>
        <w:spacing w:after="0" w:line="210" w:lineRule="atLeast"/>
        <w:ind w:left="495"/>
        <w:rPr>
          <w:rFonts w:ascii="Arial" w:eastAsia="Times New Roman" w:hAnsi="Arial" w:cs="Arial"/>
          <w:color w:val="313131"/>
          <w:sz w:val="21"/>
          <w:szCs w:val="21"/>
        </w:rPr>
      </w:pPr>
      <w:hyperlink r:id="rId49" w:history="1">
        <w:r w:rsidRPr="00B74FC7">
          <w:rPr>
            <w:rFonts w:ascii="Arial" w:eastAsia="Times New Roman" w:hAnsi="Arial" w:cs="Arial"/>
            <w:color w:val="000000"/>
            <w:sz w:val="19"/>
            <w:szCs w:val="19"/>
            <w:u w:val="single"/>
          </w:rPr>
          <w:t>Javascript - Validations</w:t>
        </w:r>
      </w:hyperlink>
    </w:p>
    <w:p w:rsidR="00B74FC7" w:rsidRPr="00B74FC7" w:rsidRDefault="00B74FC7" w:rsidP="00B74FC7">
      <w:pPr>
        <w:numPr>
          <w:ilvl w:val="0"/>
          <w:numId w:val="5"/>
        </w:numPr>
        <w:spacing w:after="0" w:line="210" w:lineRule="atLeast"/>
        <w:ind w:left="495"/>
        <w:rPr>
          <w:rFonts w:ascii="Arial" w:eastAsia="Times New Roman" w:hAnsi="Arial" w:cs="Arial"/>
          <w:color w:val="313131"/>
          <w:sz w:val="21"/>
          <w:szCs w:val="21"/>
        </w:rPr>
      </w:pPr>
      <w:hyperlink r:id="rId50" w:history="1">
        <w:r w:rsidRPr="00B74FC7">
          <w:rPr>
            <w:rFonts w:ascii="Arial" w:eastAsia="Times New Roman" w:hAnsi="Arial" w:cs="Arial"/>
            <w:color w:val="000000"/>
            <w:sz w:val="19"/>
            <w:szCs w:val="19"/>
            <w:u w:val="single"/>
          </w:rPr>
          <w:t>Javascript - Animation</w:t>
        </w:r>
      </w:hyperlink>
    </w:p>
    <w:p w:rsidR="00B74FC7" w:rsidRPr="00B74FC7" w:rsidRDefault="00B74FC7" w:rsidP="00B74FC7">
      <w:pPr>
        <w:numPr>
          <w:ilvl w:val="0"/>
          <w:numId w:val="5"/>
        </w:numPr>
        <w:spacing w:after="0" w:line="210" w:lineRule="atLeast"/>
        <w:ind w:left="495"/>
        <w:rPr>
          <w:rFonts w:ascii="Arial" w:eastAsia="Times New Roman" w:hAnsi="Arial" w:cs="Arial"/>
          <w:color w:val="313131"/>
          <w:sz w:val="21"/>
          <w:szCs w:val="21"/>
        </w:rPr>
      </w:pPr>
      <w:hyperlink r:id="rId51" w:history="1">
        <w:r w:rsidRPr="00B74FC7">
          <w:rPr>
            <w:rFonts w:ascii="Arial" w:eastAsia="Times New Roman" w:hAnsi="Arial" w:cs="Arial"/>
            <w:color w:val="000000"/>
            <w:sz w:val="19"/>
            <w:szCs w:val="19"/>
            <w:u w:val="single"/>
          </w:rPr>
          <w:t>Javascript - Multimedia</w:t>
        </w:r>
      </w:hyperlink>
    </w:p>
    <w:p w:rsidR="00B74FC7" w:rsidRPr="00B74FC7" w:rsidRDefault="00B74FC7" w:rsidP="00B74FC7">
      <w:pPr>
        <w:numPr>
          <w:ilvl w:val="0"/>
          <w:numId w:val="5"/>
        </w:numPr>
        <w:spacing w:after="0" w:line="210" w:lineRule="atLeast"/>
        <w:ind w:left="495"/>
        <w:rPr>
          <w:rFonts w:ascii="Arial" w:eastAsia="Times New Roman" w:hAnsi="Arial" w:cs="Arial"/>
          <w:color w:val="313131"/>
          <w:sz w:val="21"/>
          <w:szCs w:val="21"/>
        </w:rPr>
      </w:pPr>
      <w:hyperlink r:id="rId52" w:history="1">
        <w:r w:rsidRPr="00B74FC7">
          <w:rPr>
            <w:rFonts w:ascii="Arial" w:eastAsia="Times New Roman" w:hAnsi="Arial" w:cs="Arial"/>
            <w:color w:val="000000"/>
            <w:sz w:val="19"/>
            <w:szCs w:val="19"/>
            <w:u w:val="single"/>
          </w:rPr>
          <w:t>Javascript - Debugging</w:t>
        </w:r>
      </w:hyperlink>
    </w:p>
    <w:p w:rsidR="00B74FC7" w:rsidRPr="00B74FC7" w:rsidRDefault="00B74FC7" w:rsidP="00B74FC7">
      <w:pPr>
        <w:numPr>
          <w:ilvl w:val="0"/>
          <w:numId w:val="5"/>
        </w:numPr>
        <w:spacing w:after="0" w:line="210" w:lineRule="atLeast"/>
        <w:ind w:left="495"/>
        <w:rPr>
          <w:rFonts w:ascii="Arial" w:eastAsia="Times New Roman" w:hAnsi="Arial" w:cs="Arial"/>
          <w:color w:val="313131"/>
          <w:sz w:val="21"/>
          <w:szCs w:val="21"/>
        </w:rPr>
      </w:pPr>
      <w:hyperlink r:id="rId53" w:history="1">
        <w:r w:rsidRPr="00B74FC7">
          <w:rPr>
            <w:rFonts w:ascii="Arial" w:eastAsia="Times New Roman" w:hAnsi="Arial" w:cs="Arial"/>
            <w:color w:val="000000"/>
            <w:sz w:val="19"/>
            <w:szCs w:val="19"/>
            <w:u w:val="single"/>
          </w:rPr>
          <w:t>Javascript - Image Map</w:t>
        </w:r>
      </w:hyperlink>
    </w:p>
    <w:p w:rsidR="00B74FC7" w:rsidRPr="00B74FC7" w:rsidRDefault="00B74FC7" w:rsidP="00B74FC7">
      <w:pPr>
        <w:numPr>
          <w:ilvl w:val="0"/>
          <w:numId w:val="5"/>
        </w:numPr>
        <w:spacing w:after="0" w:line="210" w:lineRule="atLeast"/>
        <w:ind w:left="495"/>
        <w:rPr>
          <w:rFonts w:ascii="Arial" w:eastAsia="Times New Roman" w:hAnsi="Arial" w:cs="Arial"/>
          <w:color w:val="313131"/>
          <w:sz w:val="21"/>
          <w:szCs w:val="21"/>
        </w:rPr>
      </w:pPr>
      <w:hyperlink r:id="rId54" w:history="1">
        <w:r w:rsidRPr="00B74FC7">
          <w:rPr>
            <w:rFonts w:ascii="Arial" w:eastAsia="Times New Roman" w:hAnsi="Arial" w:cs="Arial"/>
            <w:color w:val="000000"/>
            <w:sz w:val="19"/>
            <w:szCs w:val="19"/>
            <w:u w:val="single"/>
          </w:rPr>
          <w:t>Javascript - Browsers</w:t>
        </w:r>
      </w:hyperlink>
    </w:p>
    <w:p w:rsidR="00B74FC7" w:rsidRPr="00B74FC7" w:rsidRDefault="00B74FC7" w:rsidP="00B74FC7">
      <w:pPr>
        <w:numPr>
          <w:ilvl w:val="0"/>
          <w:numId w:val="6"/>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B74FC7">
        <w:rPr>
          <w:rFonts w:ascii="Arial" w:eastAsia="Times New Roman" w:hAnsi="Arial" w:cs="Arial"/>
          <w:color w:val="FFFFFF"/>
          <w:sz w:val="21"/>
          <w:szCs w:val="21"/>
        </w:rPr>
        <w:t>IMS DB Resources</w:t>
      </w:r>
    </w:p>
    <w:p w:rsidR="00B74FC7" w:rsidRPr="00B74FC7" w:rsidRDefault="00B74FC7" w:rsidP="00B74FC7">
      <w:pPr>
        <w:numPr>
          <w:ilvl w:val="0"/>
          <w:numId w:val="6"/>
        </w:numPr>
        <w:spacing w:after="0" w:line="210" w:lineRule="atLeast"/>
        <w:ind w:left="495"/>
        <w:rPr>
          <w:rFonts w:ascii="Arial" w:eastAsia="Times New Roman" w:hAnsi="Arial" w:cs="Arial"/>
          <w:color w:val="313131"/>
          <w:sz w:val="21"/>
          <w:szCs w:val="21"/>
        </w:rPr>
      </w:pPr>
      <w:hyperlink r:id="rId55" w:history="1">
        <w:r w:rsidRPr="00B74FC7">
          <w:rPr>
            <w:rFonts w:ascii="Arial" w:eastAsia="Times New Roman" w:hAnsi="Arial" w:cs="Arial"/>
            <w:color w:val="000000"/>
            <w:sz w:val="19"/>
            <w:szCs w:val="19"/>
            <w:u w:val="single"/>
          </w:rPr>
          <w:t>Javascript - Questions And Answers</w:t>
        </w:r>
      </w:hyperlink>
    </w:p>
    <w:p w:rsidR="00B74FC7" w:rsidRPr="00B74FC7" w:rsidRDefault="00B74FC7" w:rsidP="00B74FC7">
      <w:pPr>
        <w:numPr>
          <w:ilvl w:val="0"/>
          <w:numId w:val="6"/>
        </w:numPr>
        <w:spacing w:after="0" w:line="210" w:lineRule="atLeast"/>
        <w:ind w:left="495"/>
        <w:rPr>
          <w:rFonts w:ascii="Arial" w:eastAsia="Times New Roman" w:hAnsi="Arial" w:cs="Arial"/>
          <w:color w:val="313131"/>
          <w:sz w:val="21"/>
          <w:szCs w:val="21"/>
        </w:rPr>
      </w:pPr>
      <w:hyperlink r:id="rId56" w:history="1">
        <w:r w:rsidRPr="00B74FC7">
          <w:rPr>
            <w:rFonts w:ascii="Arial" w:eastAsia="Times New Roman" w:hAnsi="Arial" w:cs="Arial"/>
            <w:color w:val="000000"/>
            <w:sz w:val="19"/>
            <w:szCs w:val="19"/>
            <w:u w:val="single"/>
          </w:rPr>
          <w:t>Javascript - Quick Guide</w:t>
        </w:r>
      </w:hyperlink>
    </w:p>
    <w:p w:rsidR="00B74FC7" w:rsidRPr="00B74FC7" w:rsidRDefault="00B74FC7" w:rsidP="00B74FC7">
      <w:pPr>
        <w:numPr>
          <w:ilvl w:val="0"/>
          <w:numId w:val="6"/>
        </w:numPr>
        <w:spacing w:after="0" w:line="210" w:lineRule="atLeast"/>
        <w:ind w:left="495"/>
        <w:rPr>
          <w:rFonts w:ascii="Arial" w:eastAsia="Times New Roman" w:hAnsi="Arial" w:cs="Arial"/>
          <w:color w:val="313131"/>
          <w:sz w:val="21"/>
          <w:szCs w:val="21"/>
        </w:rPr>
      </w:pPr>
      <w:hyperlink r:id="rId57" w:history="1">
        <w:r w:rsidRPr="00B74FC7">
          <w:rPr>
            <w:rFonts w:ascii="Arial" w:eastAsia="Times New Roman" w:hAnsi="Arial" w:cs="Arial"/>
            <w:color w:val="000000"/>
            <w:sz w:val="19"/>
            <w:szCs w:val="19"/>
            <w:u w:val="single"/>
          </w:rPr>
          <w:t>Javascript - Functions</w:t>
        </w:r>
      </w:hyperlink>
    </w:p>
    <w:p w:rsidR="00B74FC7" w:rsidRPr="00B74FC7" w:rsidRDefault="00B74FC7" w:rsidP="00B74FC7">
      <w:pPr>
        <w:numPr>
          <w:ilvl w:val="0"/>
          <w:numId w:val="6"/>
        </w:numPr>
        <w:spacing w:after="0" w:line="210" w:lineRule="atLeast"/>
        <w:ind w:left="495"/>
        <w:rPr>
          <w:rFonts w:ascii="Arial" w:eastAsia="Times New Roman" w:hAnsi="Arial" w:cs="Arial"/>
          <w:color w:val="313131"/>
          <w:sz w:val="21"/>
          <w:szCs w:val="21"/>
        </w:rPr>
      </w:pPr>
      <w:hyperlink r:id="rId58" w:history="1">
        <w:r w:rsidRPr="00B74FC7">
          <w:rPr>
            <w:rFonts w:ascii="Arial" w:eastAsia="Times New Roman" w:hAnsi="Arial" w:cs="Arial"/>
            <w:color w:val="000000"/>
            <w:sz w:val="19"/>
            <w:szCs w:val="19"/>
            <w:u w:val="single"/>
          </w:rPr>
          <w:t>Javascript - Resources</w:t>
        </w:r>
      </w:hyperlink>
    </w:p>
    <w:p w:rsidR="00B74FC7" w:rsidRPr="00B74FC7" w:rsidRDefault="00B74FC7" w:rsidP="00B74FC7">
      <w:pPr>
        <w:numPr>
          <w:ilvl w:val="0"/>
          <w:numId w:val="7"/>
        </w:numPr>
        <w:pBdr>
          <w:top w:val="single" w:sz="6" w:space="0" w:color="AAAAAA"/>
          <w:left w:val="single" w:sz="6" w:space="0" w:color="AAAAAA"/>
          <w:bottom w:val="single" w:sz="6" w:space="0" w:color="AAAAAA"/>
          <w:right w:val="single" w:sz="6" w:space="0" w:color="AAAAAA"/>
        </w:pBdr>
        <w:shd w:val="clear" w:color="auto" w:fill="C1C1C1"/>
        <w:spacing w:after="0" w:line="210" w:lineRule="atLeast"/>
        <w:ind w:left="495"/>
        <w:rPr>
          <w:rFonts w:ascii="Arial" w:eastAsia="Times New Roman" w:hAnsi="Arial" w:cs="Arial"/>
          <w:color w:val="000000"/>
          <w:sz w:val="21"/>
          <w:szCs w:val="21"/>
        </w:rPr>
      </w:pPr>
      <w:r w:rsidRPr="00B74FC7">
        <w:rPr>
          <w:rFonts w:ascii="Arial" w:eastAsia="Times New Roman" w:hAnsi="Arial" w:cs="Arial"/>
          <w:color w:val="000000"/>
          <w:sz w:val="21"/>
          <w:szCs w:val="21"/>
        </w:rPr>
        <w:t>Selected Reading</w:t>
      </w:r>
    </w:p>
    <w:p w:rsidR="00B74FC7" w:rsidRPr="00B74FC7" w:rsidRDefault="00B74FC7" w:rsidP="00B74FC7">
      <w:pPr>
        <w:numPr>
          <w:ilvl w:val="0"/>
          <w:numId w:val="7"/>
        </w:numPr>
        <w:spacing w:after="0" w:line="210" w:lineRule="atLeast"/>
        <w:ind w:left="495"/>
        <w:rPr>
          <w:rFonts w:ascii="Arial" w:eastAsia="Times New Roman" w:hAnsi="Arial" w:cs="Arial"/>
          <w:color w:val="313131"/>
          <w:sz w:val="21"/>
          <w:szCs w:val="21"/>
        </w:rPr>
      </w:pPr>
      <w:hyperlink r:id="rId59" w:tgtFrame="_top" w:history="1">
        <w:r w:rsidRPr="00B74FC7">
          <w:rPr>
            <w:rFonts w:ascii="Arial" w:eastAsia="Times New Roman" w:hAnsi="Arial" w:cs="Arial"/>
            <w:color w:val="000000"/>
            <w:sz w:val="19"/>
            <w:szCs w:val="19"/>
            <w:u w:val="single"/>
          </w:rPr>
          <w:t>Developer's Best Practices</w:t>
        </w:r>
      </w:hyperlink>
    </w:p>
    <w:p w:rsidR="00B74FC7" w:rsidRPr="00B74FC7" w:rsidRDefault="00B74FC7" w:rsidP="00B74FC7">
      <w:pPr>
        <w:numPr>
          <w:ilvl w:val="0"/>
          <w:numId w:val="7"/>
        </w:numPr>
        <w:spacing w:after="0" w:line="210" w:lineRule="atLeast"/>
        <w:ind w:left="495"/>
        <w:rPr>
          <w:rFonts w:ascii="Arial" w:eastAsia="Times New Roman" w:hAnsi="Arial" w:cs="Arial"/>
          <w:color w:val="313131"/>
          <w:sz w:val="21"/>
          <w:szCs w:val="21"/>
        </w:rPr>
      </w:pPr>
      <w:hyperlink r:id="rId60" w:tgtFrame="_top" w:history="1">
        <w:r w:rsidRPr="00B74FC7">
          <w:rPr>
            <w:rFonts w:ascii="Arial" w:eastAsia="Times New Roman" w:hAnsi="Arial" w:cs="Arial"/>
            <w:color w:val="000000"/>
            <w:sz w:val="19"/>
            <w:szCs w:val="19"/>
            <w:u w:val="single"/>
          </w:rPr>
          <w:t>Questions and Answers</w:t>
        </w:r>
      </w:hyperlink>
    </w:p>
    <w:p w:rsidR="00B74FC7" w:rsidRPr="00B74FC7" w:rsidRDefault="00B74FC7" w:rsidP="00B74FC7">
      <w:pPr>
        <w:numPr>
          <w:ilvl w:val="0"/>
          <w:numId w:val="7"/>
        </w:numPr>
        <w:spacing w:after="0" w:line="210" w:lineRule="atLeast"/>
        <w:ind w:left="495"/>
        <w:rPr>
          <w:rFonts w:ascii="Arial" w:eastAsia="Times New Roman" w:hAnsi="Arial" w:cs="Arial"/>
          <w:color w:val="313131"/>
          <w:sz w:val="21"/>
          <w:szCs w:val="21"/>
        </w:rPr>
      </w:pPr>
      <w:hyperlink r:id="rId61" w:tgtFrame="_top" w:history="1">
        <w:r w:rsidRPr="00B74FC7">
          <w:rPr>
            <w:rFonts w:ascii="Arial" w:eastAsia="Times New Roman" w:hAnsi="Arial" w:cs="Arial"/>
            <w:color w:val="000000"/>
            <w:sz w:val="19"/>
            <w:szCs w:val="19"/>
            <w:u w:val="single"/>
          </w:rPr>
          <w:t>Effective Resume Writing</w:t>
        </w:r>
      </w:hyperlink>
    </w:p>
    <w:p w:rsidR="00B74FC7" w:rsidRPr="00B74FC7" w:rsidRDefault="00B74FC7" w:rsidP="00B74FC7">
      <w:pPr>
        <w:numPr>
          <w:ilvl w:val="0"/>
          <w:numId w:val="7"/>
        </w:numPr>
        <w:spacing w:after="0" w:line="210" w:lineRule="atLeast"/>
        <w:ind w:left="495"/>
        <w:rPr>
          <w:rFonts w:ascii="Arial" w:eastAsia="Times New Roman" w:hAnsi="Arial" w:cs="Arial"/>
          <w:color w:val="313131"/>
          <w:sz w:val="21"/>
          <w:szCs w:val="21"/>
        </w:rPr>
      </w:pPr>
      <w:hyperlink r:id="rId62" w:tgtFrame="_top" w:history="1">
        <w:r w:rsidRPr="00B74FC7">
          <w:rPr>
            <w:rFonts w:ascii="Arial" w:eastAsia="Times New Roman" w:hAnsi="Arial" w:cs="Arial"/>
            <w:color w:val="000000"/>
            <w:sz w:val="19"/>
            <w:szCs w:val="19"/>
            <w:u w:val="single"/>
          </w:rPr>
          <w:t>HR Interview Questions</w:t>
        </w:r>
      </w:hyperlink>
    </w:p>
    <w:p w:rsidR="00B74FC7" w:rsidRPr="00B74FC7" w:rsidRDefault="00B74FC7" w:rsidP="00B74FC7">
      <w:pPr>
        <w:numPr>
          <w:ilvl w:val="0"/>
          <w:numId w:val="7"/>
        </w:numPr>
        <w:spacing w:after="0" w:line="210" w:lineRule="atLeast"/>
        <w:ind w:left="495"/>
        <w:rPr>
          <w:rFonts w:ascii="Arial" w:eastAsia="Times New Roman" w:hAnsi="Arial" w:cs="Arial"/>
          <w:color w:val="313131"/>
          <w:sz w:val="21"/>
          <w:szCs w:val="21"/>
        </w:rPr>
      </w:pPr>
      <w:hyperlink r:id="rId63" w:tgtFrame="_top" w:history="1">
        <w:r w:rsidRPr="00B74FC7">
          <w:rPr>
            <w:rFonts w:ascii="Arial" w:eastAsia="Times New Roman" w:hAnsi="Arial" w:cs="Arial"/>
            <w:color w:val="000000"/>
            <w:sz w:val="19"/>
            <w:szCs w:val="19"/>
            <w:u w:val="single"/>
          </w:rPr>
          <w:t>Computer Glossary</w:t>
        </w:r>
      </w:hyperlink>
    </w:p>
    <w:p w:rsidR="00B74FC7" w:rsidRPr="00B74FC7" w:rsidRDefault="00B74FC7" w:rsidP="00B74FC7">
      <w:pPr>
        <w:numPr>
          <w:ilvl w:val="0"/>
          <w:numId w:val="7"/>
        </w:numPr>
        <w:spacing w:after="0" w:line="210" w:lineRule="atLeast"/>
        <w:ind w:left="495"/>
        <w:rPr>
          <w:rFonts w:ascii="Arial" w:eastAsia="Times New Roman" w:hAnsi="Arial" w:cs="Arial"/>
          <w:color w:val="313131"/>
          <w:sz w:val="21"/>
          <w:szCs w:val="21"/>
        </w:rPr>
      </w:pPr>
      <w:hyperlink r:id="rId64" w:tgtFrame="_top" w:history="1">
        <w:r w:rsidRPr="00B74FC7">
          <w:rPr>
            <w:rFonts w:ascii="Arial" w:eastAsia="Times New Roman" w:hAnsi="Arial" w:cs="Arial"/>
            <w:color w:val="000000"/>
            <w:sz w:val="19"/>
            <w:szCs w:val="19"/>
            <w:u w:val="single"/>
          </w:rPr>
          <w:t>Who is Who</w:t>
        </w:r>
      </w:hyperlink>
    </w:p>
    <w:p w:rsidR="00B74FC7" w:rsidRPr="00B74FC7" w:rsidRDefault="00B74FC7" w:rsidP="00B74FC7">
      <w:pPr>
        <w:shd w:val="clear" w:color="auto" w:fill="FFFFFF"/>
        <w:spacing w:before="48" w:after="48" w:line="450" w:lineRule="atLeast"/>
        <w:ind w:left="-450" w:right="-402"/>
        <w:jc w:val="center"/>
        <w:outlineLvl w:val="0"/>
        <w:rPr>
          <w:rFonts w:ascii="Arial" w:eastAsia="Times New Roman" w:hAnsi="Arial" w:cs="Arial"/>
          <w:color w:val="121214"/>
          <w:spacing w:val="-15"/>
          <w:kern w:val="36"/>
          <w:sz w:val="42"/>
          <w:szCs w:val="42"/>
        </w:rPr>
      </w:pPr>
      <w:r w:rsidRPr="00B74FC7">
        <w:rPr>
          <w:rFonts w:ascii="Arial" w:eastAsia="Times New Roman" w:hAnsi="Arial" w:cs="Arial"/>
          <w:color w:val="121214"/>
          <w:spacing w:val="-15"/>
          <w:kern w:val="36"/>
          <w:sz w:val="42"/>
          <w:szCs w:val="42"/>
        </w:rPr>
        <w:t>JavaScript - Objects Overview</w:t>
      </w:r>
    </w:p>
    <w:p w:rsidR="00B74FC7" w:rsidRPr="00B74FC7" w:rsidRDefault="00B74FC7" w:rsidP="00B74FC7">
      <w:pPr>
        <w:shd w:val="clear" w:color="auto" w:fill="FFFFFF"/>
        <w:spacing w:before="105" w:after="105" w:line="330" w:lineRule="atLeast"/>
        <w:ind w:left="-450" w:right="-450"/>
        <w:jc w:val="center"/>
        <w:rPr>
          <w:rFonts w:ascii="Arial" w:eastAsia="Times New Roman" w:hAnsi="Arial" w:cs="Arial"/>
          <w:color w:val="313131"/>
          <w:sz w:val="21"/>
          <w:szCs w:val="21"/>
        </w:rPr>
      </w:pPr>
      <w:r w:rsidRPr="00B74FC7">
        <w:rPr>
          <w:rFonts w:ascii="Arial" w:eastAsia="Times New Roman" w:hAnsi="Arial" w:cs="Arial"/>
          <w:color w:val="313131"/>
          <w:sz w:val="21"/>
          <w:szCs w:val="21"/>
        </w:rPr>
        <w:pict>
          <v:rect id="_x0000_i1027" style="width:0;height:0" o:hralign="center" o:hrstd="t" o:hr="t" fillcolor="#a0a0a0" stroked="f"/>
        </w:pict>
      </w:r>
    </w:p>
    <w:p w:rsidR="00B74FC7" w:rsidRPr="00B74FC7" w:rsidRDefault="00B74FC7" w:rsidP="00B74FC7">
      <w:pPr>
        <w:shd w:val="clear" w:color="auto" w:fill="FFFFFF"/>
        <w:spacing w:before="105" w:after="105" w:line="330" w:lineRule="atLeast"/>
        <w:ind w:left="-450" w:right="-450"/>
        <w:jc w:val="center"/>
        <w:rPr>
          <w:rFonts w:ascii="Arial" w:eastAsia="Times New Roman" w:hAnsi="Arial" w:cs="Arial"/>
          <w:color w:val="313131"/>
          <w:sz w:val="21"/>
          <w:szCs w:val="21"/>
        </w:rPr>
      </w:pPr>
      <w:r w:rsidRPr="00B74FC7">
        <w:rPr>
          <w:rFonts w:ascii="Arial" w:eastAsia="Times New Roman" w:hAnsi="Arial" w:cs="Arial"/>
          <w:color w:val="313131"/>
          <w:sz w:val="21"/>
          <w:szCs w:val="21"/>
        </w:rPr>
        <w:t>Advertisements</w:t>
      </w:r>
    </w:p>
    <w:p w:rsidR="00B74FC7" w:rsidRPr="00B74FC7" w:rsidRDefault="00B74FC7" w:rsidP="00B74FC7">
      <w:pPr>
        <w:shd w:val="clear" w:color="auto" w:fill="FFFFFF"/>
        <w:spacing w:before="105" w:after="105" w:line="330" w:lineRule="atLeast"/>
        <w:ind w:left="-450" w:right="-450"/>
        <w:rPr>
          <w:ins w:id="0" w:author="Unknown"/>
          <w:rFonts w:ascii="Arial" w:eastAsia="Times New Roman" w:hAnsi="Arial" w:cs="Arial"/>
          <w:color w:val="313131"/>
          <w:sz w:val="21"/>
          <w:szCs w:val="21"/>
        </w:rPr>
      </w:pPr>
      <w:ins w:id="1" w:author="Unknown">
        <w:r w:rsidRPr="00B74FC7">
          <w:rPr>
            <w:rFonts w:ascii="Arial" w:eastAsia="Times New Roman" w:hAnsi="Arial" w:cs="Arial"/>
            <w:color w:val="313131"/>
            <w:sz w:val="21"/>
            <w:szCs w:val="21"/>
          </w:rPr>
          <w:pict>
            <v:rect id="_x0000_i1028" style="width:0;height:0" o:hralign="center" o:hrstd="t" o:hr="t" fillcolor="#a0a0a0" stroked="f"/>
          </w:pict>
        </w:r>
      </w:ins>
    </w:p>
    <w:p w:rsidR="00B74FC7" w:rsidRPr="00B74FC7" w:rsidRDefault="00B74FC7" w:rsidP="00B74FC7">
      <w:pPr>
        <w:shd w:val="clear" w:color="auto" w:fill="FFFFFF"/>
        <w:spacing w:before="105" w:after="105" w:line="330" w:lineRule="atLeast"/>
        <w:ind w:left="-450" w:right="-450"/>
        <w:jc w:val="center"/>
        <w:rPr>
          <w:ins w:id="2" w:author="Unknown"/>
          <w:rFonts w:ascii="Arial" w:eastAsia="Times New Roman" w:hAnsi="Arial" w:cs="Arial"/>
          <w:color w:val="313131"/>
          <w:sz w:val="21"/>
          <w:szCs w:val="21"/>
        </w:rPr>
      </w:pPr>
      <w:ins w:id="3" w:author="Unknown">
        <w:r w:rsidRPr="00B74FC7">
          <w:rPr>
            <w:rFonts w:ascii="Arial" w:eastAsia="Times New Roman" w:hAnsi="Arial" w:cs="Arial"/>
            <w:color w:val="313131"/>
            <w:sz w:val="21"/>
            <w:szCs w:val="21"/>
          </w:rPr>
          <w:fldChar w:fldCharType="begin"/>
        </w:r>
        <w:r w:rsidRPr="00B74FC7">
          <w:rPr>
            <w:rFonts w:ascii="Arial" w:eastAsia="Times New Roman" w:hAnsi="Arial" w:cs="Arial"/>
            <w:color w:val="313131"/>
            <w:sz w:val="21"/>
            <w:szCs w:val="21"/>
          </w:rPr>
          <w:instrText xml:space="preserve"> HYPERLINK "http://www.tutorialspoint.com/javascript/javascript_page_printing.htm" </w:instrText>
        </w:r>
        <w:r w:rsidRPr="00B74FC7">
          <w:rPr>
            <w:rFonts w:ascii="Arial" w:eastAsia="Times New Roman" w:hAnsi="Arial" w:cs="Arial"/>
            <w:color w:val="313131"/>
            <w:sz w:val="21"/>
            <w:szCs w:val="21"/>
          </w:rPr>
          <w:fldChar w:fldCharType="separate"/>
        </w:r>
        <w:r w:rsidRPr="00B74FC7">
          <w:rPr>
            <w:rFonts w:ascii="Arial" w:eastAsia="Times New Roman" w:hAnsi="Arial" w:cs="Arial"/>
            <w:color w:val="000000"/>
            <w:sz w:val="23"/>
            <w:szCs w:val="23"/>
          </w:rPr>
          <w:t> </w:t>
        </w:r>
        <w:r w:rsidRPr="00B74FC7">
          <w:rPr>
            <w:rFonts w:ascii="Arial" w:eastAsia="Times New Roman" w:hAnsi="Arial" w:cs="Arial"/>
            <w:color w:val="000000"/>
            <w:sz w:val="23"/>
            <w:szCs w:val="23"/>
            <w:u w:val="single"/>
          </w:rPr>
          <w:t>Previous Page</w:t>
        </w:r>
        <w:r w:rsidRPr="00B74FC7">
          <w:rPr>
            <w:rFonts w:ascii="Arial" w:eastAsia="Times New Roman" w:hAnsi="Arial" w:cs="Arial"/>
            <w:color w:val="313131"/>
            <w:sz w:val="21"/>
            <w:szCs w:val="21"/>
          </w:rPr>
          <w:fldChar w:fldCharType="end"/>
        </w:r>
      </w:ins>
    </w:p>
    <w:p w:rsidR="00B74FC7" w:rsidRPr="00B74FC7" w:rsidRDefault="00B74FC7" w:rsidP="00B74FC7">
      <w:pPr>
        <w:shd w:val="clear" w:color="auto" w:fill="FFFFFF"/>
        <w:spacing w:before="105" w:after="105" w:line="330" w:lineRule="atLeast"/>
        <w:ind w:left="-450" w:right="-450"/>
        <w:jc w:val="center"/>
        <w:rPr>
          <w:ins w:id="4" w:author="Unknown"/>
          <w:rFonts w:ascii="Arial" w:eastAsia="Times New Roman" w:hAnsi="Arial" w:cs="Arial"/>
          <w:color w:val="313131"/>
          <w:sz w:val="21"/>
          <w:szCs w:val="21"/>
        </w:rPr>
      </w:pPr>
      <w:ins w:id="5" w:author="Unknown">
        <w:r w:rsidRPr="00B74FC7">
          <w:rPr>
            <w:rFonts w:ascii="Arial" w:eastAsia="Times New Roman" w:hAnsi="Arial" w:cs="Arial"/>
            <w:color w:val="313131"/>
            <w:sz w:val="21"/>
            <w:szCs w:val="21"/>
          </w:rPr>
          <w:fldChar w:fldCharType="begin"/>
        </w:r>
        <w:r w:rsidRPr="00B74FC7">
          <w:rPr>
            <w:rFonts w:ascii="Arial" w:eastAsia="Times New Roman" w:hAnsi="Arial" w:cs="Arial"/>
            <w:color w:val="313131"/>
            <w:sz w:val="21"/>
            <w:szCs w:val="21"/>
          </w:rPr>
          <w:instrText xml:space="preserve"> HYPERLINK "http://www.tutorialspoint.com/javascript/javascript_number_object.htm" </w:instrText>
        </w:r>
        <w:r w:rsidRPr="00B74FC7">
          <w:rPr>
            <w:rFonts w:ascii="Arial" w:eastAsia="Times New Roman" w:hAnsi="Arial" w:cs="Arial"/>
            <w:color w:val="313131"/>
            <w:sz w:val="21"/>
            <w:szCs w:val="21"/>
          </w:rPr>
          <w:fldChar w:fldCharType="separate"/>
        </w:r>
        <w:r w:rsidRPr="00B74FC7">
          <w:rPr>
            <w:rFonts w:ascii="Arial" w:eastAsia="Times New Roman" w:hAnsi="Arial" w:cs="Arial"/>
            <w:color w:val="000000"/>
            <w:sz w:val="23"/>
            <w:szCs w:val="23"/>
            <w:u w:val="single"/>
          </w:rPr>
          <w:t>Next Page</w:t>
        </w:r>
        <w:r w:rsidRPr="00B74FC7">
          <w:rPr>
            <w:rFonts w:ascii="Arial" w:eastAsia="Times New Roman" w:hAnsi="Arial" w:cs="Arial"/>
            <w:color w:val="000000"/>
            <w:sz w:val="23"/>
            <w:szCs w:val="23"/>
          </w:rPr>
          <w:t> </w:t>
        </w:r>
        <w:r w:rsidRPr="00B74FC7">
          <w:rPr>
            <w:rFonts w:ascii="Arial" w:eastAsia="Times New Roman" w:hAnsi="Arial" w:cs="Arial"/>
            <w:color w:val="000000"/>
            <w:sz w:val="23"/>
            <w:szCs w:val="23"/>
            <w:u w:val="single"/>
          </w:rPr>
          <w:t> </w:t>
        </w:r>
        <w:r w:rsidRPr="00B74FC7">
          <w:rPr>
            <w:rFonts w:ascii="Arial" w:eastAsia="Times New Roman" w:hAnsi="Arial" w:cs="Arial"/>
            <w:color w:val="313131"/>
            <w:sz w:val="21"/>
            <w:szCs w:val="21"/>
          </w:rPr>
          <w:fldChar w:fldCharType="end"/>
        </w:r>
      </w:ins>
    </w:p>
    <w:p w:rsidR="00B74FC7" w:rsidRPr="00B74FC7" w:rsidRDefault="00B74FC7" w:rsidP="00B74FC7">
      <w:pPr>
        <w:shd w:val="clear" w:color="auto" w:fill="FFFFFF"/>
        <w:spacing w:before="105" w:after="105" w:line="330" w:lineRule="atLeast"/>
        <w:ind w:left="-450" w:right="-450"/>
        <w:rPr>
          <w:ins w:id="6" w:author="Unknown"/>
          <w:rFonts w:ascii="Arial" w:eastAsia="Times New Roman" w:hAnsi="Arial" w:cs="Arial"/>
          <w:color w:val="313131"/>
          <w:sz w:val="21"/>
          <w:szCs w:val="21"/>
        </w:rPr>
      </w:pPr>
      <w:ins w:id="7" w:author="Unknown">
        <w:r w:rsidRPr="00B74FC7">
          <w:rPr>
            <w:rFonts w:ascii="Arial" w:eastAsia="Times New Roman" w:hAnsi="Arial" w:cs="Arial"/>
            <w:color w:val="313131"/>
            <w:sz w:val="21"/>
            <w:szCs w:val="21"/>
          </w:rPr>
          <w:pict>
            <v:rect id="_x0000_i1029" style="width:0;height:0" o:hralign="center" o:hrstd="t" o:hr="t" fillcolor="#a0a0a0" stroked="f"/>
          </w:pict>
        </w:r>
      </w:ins>
    </w:p>
    <w:p w:rsidR="00B74FC7" w:rsidRPr="00B74FC7" w:rsidRDefault="00B74FC7" w:rsidP="00B74FC7">
      <w:pPr>
        <w:shd w:val="clear" w:color="auto" w:fill="FFFFFF"/>
        <w:spacing w:after="240" w:line="360" w:lineRule="atLeast"/>
        <w:ind w:left="-402" w:right="-402"/>
        <w:jc w:val="both"/>
        <w:rPr>
          <w:ins w:id="8" w:author="Unknown"/>
          <w:rFonts w:ascii="Arial" w:eastAsia="Times New Roman" w:hAnsi="Arial" w:cs="Arial"/>
          <w:color w:val="000000"/>
          <w:sz w:val="21"/>
          <w:szCs w:val="21"/>
        </w:rPr>
      </w:pPr>
      <w:ins w:id="9" w:author="Unknown">
        <w:r w:rsidRPr="00B74FC7">
          <w:rPr>
            <w:rFonts w:ascii="Arial" w:eastAsia="Times New Roman" w:hAnsi="Arial" w:cs="Arial"/>
            <w:color w:val="000000"/>
            <w:sz w:val="21"/>
            <w:szCs w:val="21"/>
          </w:rPr>
          <w:t>JavaScript is an Object Oriented Programming (OOP) language. A programming language can be called object-oriented if it provides four basic capabilities to developers −</w:t>
        </w:r>
      </w:ins>
    </w:p>
    <w:p w:rsidR="00B74FC7" w:rsidRPr="00B74FC7" w:rsidRDefault="00B74FC7" w:rsidP="00B74FC7">
      <w:pPr>
        <w:numPr>
          <w:ilvl w:val="0"/>
          <w:numId w:val="8"/>
        </w:numPr>
        <w:shd w:val="clear" w:color="auto" w:fill="FFFFFF"/>
        <w:spacing w:after="240" w:line="360" w:lineRule="atLeast"/>
        <w:ind w:left="318" w:right="-402"/>
        <w:jc w:val="both"/>
        <w:rPr>
          <w:ins w:id="10" w:author="Unknown"/>
          <w:rFonts w:ascii="Arial" w:eastAsia="Times New Roman" w:hAnsi="Arial" w:cs="Arial"/>
          <w:color w:val="000000"/>
          <w:sz w:val="21"/>
          <w:szCs w:val="21"/>
        </w:rPr>
      </w:pPr>
      <w:ins w:id="11" w:author="Unknown">
        <w:r w:rsidRPr="00B74FC7">
          <w:rPr>
            <w:rFonts w:ascii="Arial" w:eastAsia="Times New Roman" w:hAnsi="Arial" w:cs="Arial"/>
            <w:b/>
            <w:bCs/>
            <w:color w:val="000000"/>
            <w:sz w:val="21"/>
            <w:szCs w:val="21"/>
          </w:rPr>
          <w:t>Encapsulation</w:t>
        </w:r>
        <w:r w:rsidRPr="00B74FC7">
          <w:rPr>
            <w:rFonts w:ascii="Arial" w:eastAsia="Times New Roman" w:hAnsi="Arial" w:cs="Arial"/>
            <w:color w:val="000000"/>
            <w:sz w:val="21"/>
            <w:szCs w:val="21"/>
          </w:rPr>
          <w:t> − the capability to store related information, whether data or methods, together in an object.</w:t>
        </w:r>
      </w:ins>
    </w:p>
    <w:p w:rsidR="00B74FC7" w:rsidRPr="00B74FC7" w:rsidRDefault="00B74FC7" w:rsidP="00B74FC7">
      <w:pPr>
        <w:numPr>
          <w:ilvl w:val="0"/>
          <w:numId w:val="8"/>
        </w:numPr>
        <w:shd w:val="clear" w:color="auto" w:fill="FFFFFF"/>
        <w:spacing w:after="240" w:line="360" w:lineRule="atLeast"/>
        <w:ind w:left="318" w:right="-402"/>
        <w:jc w:val="both"/>
        <w:rPr>
          <w:ins w:id="12" w:author="Unknown"/>
          <w:rFonts w:ascii="Arial" w:eastAsia="Times New Roman" w:hAnsi="Arial" w:cs="Arial"/>
          <w:color w:val="000000"/>
          <w:sz w:val="21"/>
          <w:szCs w:val="21"/>
        </w:rPr>
      </w:pPr>
      <w:ins w:id="13" w:author="Unknown">
        <w:r w:rsidRPr="00B74FC7">
          <w:rPr>
            <w:rFonts w:ascii="Arial" w:eastAsia="Times New Roman" w:hAnsi="Arial" w:cs="Arial"/>
            <w:b/>
            <w:bCs/>
            <w:color w:val="000000"/>
            <w:sz w:val="21"/>
            <w:szCs w:val="21"/>
          </w:rPr>
          <w:t>Aggregation</w:t>
        </w:r>
        <w:r w:rsidRPr="00B74FC7">
          <w:rPr>
            <w:rFonts w:ascii="Arial" w:eastAsia="Times New Roman" w:hAnsi="Arial" w:cs="Arial"/>
            <w:color w:val="000000"/>
            <w:sz w:val="21"/>
            <w:szCs w:val="21"/>
          </w:rPr>
          <w:t> − the capability to store one object inside another object.</w:t>
        </w:r>
      </w:ins>
    </w:p>
    <w:p w:rsidR="00B74FC7" w:rsidRPr="00B74FC7" w:rsidRDefault="00B74FC7" w:rsidP="00B74FC7">
      <w:pPr>
        <w:numPr>
          <w:ilvl w:val="0"/>
          <w:numId w:val="8"/>
        </w:numPr>
        <w:shd w:val="clear" w:color="auto" w:fill="FFFFFF"/>
        <w:spacing w:after="240" w:line="360" w:lineRule="atLeast"/>
        <w:ind w:left="318" w:right="-402"/>
        <w:jc w:val="both"/>
        <w:rPr>
          <w:ins w:id="14" w:author="Unknown"/>
          <w:rFonts w:ascii="Arial" w:eastAsia="Times New Roman" w:hAnsi="Arial" w:cs="Arial"/>
          <w:color w:val="000000"/>
          <w:sz w:val="21"/>
          <w:szCs w:val="21"/>
        </w:rPr>
      </w:pPr>
      <w:ins w:id="15" w:author="Unknown">
        <w:r w:rsidRPr="00B74FC7">
          <w:rPr>
            <w:rFonts w:ascii="Arial" w:eastAsia="Times New Roman" w:hAnsi="Arial" w:cs="Arial"/>
            <w:b/>
            <w:bCs/>
            <w:color w:val="000000"/>
            <w:sz w:val="21"/>
            <w:szCs w:val="21"/>
          </w:rPr>
          <w:t>Inheritance</w:t>
        </w:r>
        <w:r w:rsidRPr="00B74FC7">
          <w:rPr>
            <w:rFonts w:ascii="Arial" w:eastAsia="Times New Roman" w:hAnsi="Arial" w:cs="Arial"/>
            <w:color w:val="000000"/>
            <w:sz w:val="21"/>
            <w:szCs w:val="21"/>
          </w:rPr>
          <w:t> − the capability of a class to rely upon another class (or number of classes) for some of its properties and methods.</w:t>
        </w:r>
      </w:ins>
    </w:p>
    <w:p w:rsidR="00B74FC7" w:rsidRPr="00B74FC7" w:rsidRDefault="00B74FC7" w:rsidP="00B74FC7">
      <w:pPr>
        <w:numPr>
          <w:ilvl w:val="0"/>
          <w:numId w:val="8"/>
        </w:numPr>
        <w:shd w:val="clear" w:color="auto" w:fill="FFFFFF"/>
        <w:spacing w:after="240" w:line="360" w:lineRule="atLeast"/>
        <w:ind w:left="318" w:right="-402"/>
        <w:jc w:val="both"/>
        <w:rPr>
          <w:ins w:id="16" w:author="Unknown"/>
          <w:rFonts w:ascii="Arial" w:eastAsia="Times New Roman" w:hAnsi="Arial" w:cs="Arial"/>
          <w:color w:val="000000"/>
          <w:sz w:val="21"/>
          <w:szCs w:val="21"/>
        </w:rPr>
      </w:pPr>
      <w:ins w:id="17" w:author="Unknown">
        <w:r w:rsidRPr="00B74FC7">
          <w:rPr>
            <w:rFonts w:ascii="Arial" w:eastAsia="Times New Roman" w:hAnsi="Arial" w:cs="Arial"/>
            <w:b/>
            <w:bCs/>
            <w:color w:val="000000"/>
            <w:sz w:val="21"/>
            <w:szCs w:val="21"/>
          </w:rPr>
          <w:t>Polymorphism</w:t>
        </w:r>
        <w:r w:rsidRPr="00B74FC7">
          <w:rPr>
            <w:rFonts w:ascii="Arial" w:eastAsia="Times New Roman" w:hAnsi="Arial" w:cs="Arial"/>
            <w:color w:val="000000"/>
            <w:sz w:val="21"/>
            <w:szCs w:val="21"/>
          </w:rPr>
          <w:t> − the capability to write one function or method that works in a variety of different ways.</w:t>
        </w:r>
      </w:ins>
    </w:p>
    <w:p w:rsidR="00B74FC7" w:rsidRPr="00B74FC7" w:rsidRDefault="00B74FC7" w:rsidP="00B74FC7">
      <w:pPr>
        <w:shd w:val="clear" w:color="auto" w:fill="FFFFFF"/>
        <w:spacing w:after="240" w:line="360" w:lineRule="atLeast"/>
        <w:ind w:left="-402" w:right="-402"/>
        <w:jc w:val="both"/>
        <w:rPr>
          <w:ins w:id="18" w:author="Unknown"/>
          <w:rFonts w:ascii="Arial" w:eastAsia="Times New Roman" w:hAnsi="Arial" w:cs="Arial"/>
          <w:color w:val="000000"/>
          <w:sz w:val="21"/>
          <w:szCs w:val="21"/>
        </w:rPr>
      </w:pPr>
      <w:ins w:id="19" w:author="Unknown">
        <w:r w:rsidRPr="00B74FC7">
          <w:rPr>
            <w:rFonts w:ascii="Arial" w:eastAsia="Times New Roman" w:hAnsi="Arial" w:cs="Arial"/>
            <w:color w:val="000000"/>
            <w:sz w:val="21"/>
            <w:szCs w:val="21"/>
          </w:rPr>
          <w:t>Objects are composed of attributes. If an attribute contains a function, it is considered to be a method of the object, otherwise the attribute is considered a property.</w:t>
        </w:r>
      </w:ins>
    </w:p>
    <w:p w:rsidR="00B74FC7" w:rsidRPr="00B74FC7" w:rsidRDefault="00B74FC7" w:rsidP="00B74FC7">
      <w:pPr>
        <w:shd w:val="clear" w:color="auto" w:fill="FFFFFF"/>
        <w:spacing w:before="48" w:after="48" w:line="360" w:lineRule="atLeast"/>
        <w:ind w:left="-450" w:right="-402"/>
        <w:outlineLvl w:val="1"/>
        <w:rPr>
          <w:ins w:id="20" w:author="Unknown"/>
          <w:rFonts w:ascii="Arial" w:eastAsia="Times New Roman" w:hAnsi="Arial" w:cs="Arial"/>
          <w:color w:val="121214"/>
          <w:spacing w:val="-15"/>
          <w:sz w:val="36"/>
          <w:szCs w:val="36"/>
        </w:rPr>
      </w:pPr>
      <w:ins w:id="21" w:author="Unknown">
        <w:r w:rsidRPr="00B74FC7">
          <w:rPr>
            <w:rFonts w:ascii="Arial" w:eastAsia="Times New Roman" w:hAnsi="Arial" w:cs="Arial"/>
            <w:color w:val="121214"/>
            <w:spacing w:val="-15"/>
            <w:sz w:val="36"/>
            <w:szCs w:val="36"/>
          </w:rPr>
          <w:t>Object Properties</w:t>
        </w:r>
      </w:ins>
    </w:p>
    <w:p w:rsidR="00B74FC7" w:rsidRPr="00B74FC7" w:rsidRDefault="00B74FC7" w:rsidP="00B74FC7">
      <w:pPr>
        <w:shd w:val="clear" w:color="auto" w:fill="FFFFFF"/>
        <w:spacing w:after="240" w:line="360" w:lineRule="atLeast"/>
        <w:ind w:left="-402" w:right="-402"/>
        <w:jc w:val="both"/>
        <w:rPr>
          <w:ins w:id="22" w:author="Unknown"/>
          <w:rFonts w:ascii="Arial" w:eastAsia="Times New Roman" w:hAnsi="Arial" w:cs="Arial"/>
          <w:color w:val="000000"/>
          <w:sz w:val="21"/>
          <w:szCs w:val="21"/>
        </w:rPr>
      </w:pPr>
      <w:ins w:id="23" w:author="Unknown">
        <w:r w:rsidRPr="00B74FC7">
          <w:rPr>
            <w:rFonts w:ascii="Arial" w:eastAsia="Times New Roman" w:hAnsi="Arial" w:cs="Arial"/>
            <w:color w:val="000000"/>
            <w:sz w:val="21"/>
            <w:szCs w:val="21"/>
          </w:rPr>
          <w:t>Object properties can be any of the three primitive data types, or any of the abstract data types, such as another object. Object properties are usually variables that are used internally in the object's methods, but can also be globally visible variables that are used throughout the page.</w:t>
        </w:r>
      </w:ins>
    </w:p>
    <w:p w:rsidR="00B74FC7" w:rsidRPr="00B74FC7" w:rsidRDefault="00B74FC7" w:rsidP="00B74FC7">
      <w:pPr>
        <w:shd w:val="clear" w:color="auto" w:fill="FFFFFF"/>
        <w:spacing w:after="240" w:line="360" w:lineRule="atLeast"/>
        <w:ind w:left="-402" w:right="-402"/>
        <w:jc w:val="both"/>
        <w:rPr>
          <w:ins w:id="24" w:author="Unknown"/>
          <w:rFonts w:ascii="Arial" w:eastAsia="Times New Roman" w:hAnsi="Arial" w:cs="Arial"/>
          <w:color w:val="000000"/>
          <w:sz w:val="21"/>
          <w:szCs w:val="21"/>
        </w:rPr>
      </w:pPr>
      <w:ins w:id="25" w:author="Unknown">
        <w:r w:rsidRPr="00B74FC7">
          <w:rPr>
            <w:rFonts w:ascii="Arial" w:eastAsia="Times New Roman" w:hAnsi="Arial" w:cs="Arial"/>
            <w:color w:val="000000"/>
            <w:sz w:val="21"/>
            <w:szCs w:val="21"/>
          </w:rPr>
          <w:t>The syntax for adding a property to an object is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6" w:author="Unknown"/>
          <w:rFonts w:ascii="Consolas" w:eastAsia="Times New Roman" w:hAnsi="Consolas" w:cs="Consolas"/>
          <w:color w:val="313131"/>
          <w:sz w:val="18"/>
          <w:szCs w:val="18"/>
        </w:rPr>
      </w:pPr>
      <w:ins w:id="27" w:author="Unknown">
        <w:r w:rsidRPr="00B74FC7">
          <w:rPr>
            <w:rFonts w:ascii="Consolas" w:eastAsia="Times New Roman" w:hAnsi="Consolas" w:cs="Consolas"/>
            <w:color w:val="313131"/>
            <w:sz w:val="18"/>
            <w:szCs w:val="18"/>
          </w:rPr>
          <w:t>objectName</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objectProperty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propertyValue</w:t>
        </w:r>
        <w:r w:rsidRPr="00B74FC7">
          <w:rPr>
            <w:rFonts w:ascii="Consolas" w:eastAsia="Times New Roman" w:hAnsi="Consolas" w:cs="Consolas"/>
            <w:color w:val="666600"/>
            <w:sz w:val="18"/>
            <w:szCs w:val="18"/>
          </w:rPr>
          <w:t>;</w:t>
        </w:r>
      </w:ins>
    </w:p>
    <w:p w:rsidR="00B74FC7" w:rsidRPr="00B74FC7" w:rsidRDefault="00B74FC7" w:rsidP="00B74FC7">
      <w:pPr>
        <w:shd w:val="clear" w:color="auto" w:fill="FFFFFF"/>
        <w:spacing w:after="240" w:line="360" w:lineRule="atLeast"/>
        <w:ind w:left="-402" w:right="-402"/>
        <w:jc w:val="both"/>
        <w:rPr>
          <w:ins w:id="28" w:author="Unknown"/>
          <w:rFonts w:ascii="Arial" w:eastAsia="Times New Roman" w:hAnsi="Arial" w:cs="Arial"/>
          <w:color w:val="000000"/>
          <w:sz w:val="21"/>
          <w:szCs w:val="21"/>
        </w:rPr>
      </w:pPr>
      <w:ins w:id="29" w:author="Unknown">
        <w:r w:rsidRPr="00B74FC7">
          <w:rPr>
            <w:rFonts w:ascii="Arial" w:eastAsia="Times New Roman" w:hAnsi="Arial" w:cs="Arial"/>
            <w:b/>
            <w:bCs/>
            <w:color w:val="000000"/>
            <w:sz w:val="21"/>
            <w:szCs w:val="21"/>
          </w:rPr>
          <w:t>For example</w:t>
        </w:r>
        <w:r w:rsidRPr="00B74FC7">
          <w:rPr>
            <w:rFonts w:ascii="Arial" w:eastAsia="Times New Roman" w:hAnsi="Arial" w:cs="Arial"/>
            <w:color w:val="000000"/>
            <w:sz w:val="21"/>
            <w:szCs w:val="21"/>
          </w:rPr>
          <w:t> − The following code gets the document title using the </w:t>
        </w:r>
        <w:r w:rsidRPr="00B74FC7">
          <w:rPr>
            <w:rFonts w:ascii="Arial" w:eastAsia="Times New Roman" w:hAnsi="Arial" w:cs="Arial"/>
            <w:b/>
            <w:bCs/>
            <w:color w:val="000000"/>
            <w:sz w:val="21"/>
            <w:szCs w:val="21"/>
          </w:rPr>
          <w:t>"title"</w:t>
        </w:r>
        <w:r w:rsidRPr="00B74FC7">
          <w:rPr>
            <w:rFonts w:ascii="Arial" w:eastAsia="Times New Roman" w:hAnsi="Arial" w:cs="Arial"/>
            <w:color w:val="000000"/>
            <w:sz w:val="21"/>
            <w:szCs w:val="21"/>
          </w:rPr>
          <w:t> property of the</w:t>
        </w:r>
        <w:r w:rsidRPr="00B74FC7">
          <w:rPr>
            <w:rFonts w:ascii="Arial" w:eastAsia="Times New Roman" w:hAnsi="Arial" w:cs="Arial"/>
            <w:b/>
            <w:bCs/>
            <w:color w:val="000000"/>
            <w:sz w:val="21"/>
            <w:szCs w:val="21"/>
          </w:rPr>
          <w:t>document</w:t>
        </w:r>
        <w:r w:rsidRPr="00B74FC7">
          <w:rPr>
            <w:rFonts w:ascii="Arial" w:eastAsia="Times New Roman" w:hAnsi="Arial" w:cs="Arial"/>
            <w:color w:val="000000"/>
            <w:sz w:val="21"/>
            <w:szCs w:val="21"/>
          </w:rPr>
          <w:t> object.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0" w:author="Unknown"/>
          <w:rFonts w:ascii="Consolas" w:eastAsia="Times New Roman" w:hAnsi="Consolas" w:cs="Consolas"/>
          <w:color w:val="313131"/>
          <w:sz w:val="18"/>
          <w:szCs w:val="18"/>
        </w:rPr>
      </w:pPr>
      <w:ins w:id="31" w:author="Unknown">
        <w:r w:rsidRPr="00B74FC7">
          <w:rPr>
            <w:rFonts w:ascii="Consolas" w:eastAsia="Times New Roman" w:hAnsi="Consolas" w:cs="Consolas"/>
            <w:color w:val="000088"/>
            <w:sz w:val="18"/>
            <w:szCs w:val="18"/>
          </w:rPr>
          <w:t>var</w:t>
        </w:r>
        <w:r w:rsidRPr="00B74FC7">
          <w:rPr>
            <w:rFonts w:ascii="Consolas" w:eastAsia="Times New Roman" w:hAnsi="Consolas" w:cs="Consolas"/>
            <w:color w:val="313131"/>
            <w:sz w:val="18"/>
            <w:szCs w:val="18"/>
          </w:rPr>
          <w:t xml:space="preserve"> str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document</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title</w:t>
        </w:r>
        <w:r w:rsidRPr="00B74FC7">
          <w:rPr>
            <w:rFonts w:ascii="Consolas" w:eastAsia="Times New Roman" w:hAnsi="Consolas" w:cs="Consolas"/>
            <w:color w:val="666600"/>
            <w:sz w:val="18"/>
            <w:szCs w:val="18"/>
          </w:rPr>
          <w:t>;</w:t>
        </w:r>
      </w:ins>
    </w:p>
    <w:p w:rsidR="00B74FC7" w:rsidRPr="00B74FC7" w:rsidRDefault="00B74FC7" w:rsidP="00B74FC7">
      <w:pPr>
        <w:shd w:val="clear" w:color="auto" w:fill="FFFFFF"/>
        <w:spacing w:before="48" w:after="48" w:line="360" w:lineRule="atLeast"/>
        <w:ind w:left="-450" w:right="-402"/>
        <w:outlineLvl w:val="1"/>
        <w:rPr>
          <w:ins w:id="32" w:author="Unknown"/>
          <w:rFonts w:ascii="Arial" w:eastAsia="Times New Roman" w:hAnsi="Arial" w:cs="Arial"/>
          <w:color w:val="121214"/>
          <w:spacing w:val="-15"/>
          <w:sz w:val="36"/>
          <w:szCs w:val="36"/>
        </w:rPr>
      </w:pPr>
      <w:ins w:id="33" w:author="Unknown">
        <w:r w:rsidRPr="00B74FC7">
          <w:rPr>
            <w:rFonts w:ascii="Arial" w:eastAsia="Times New Roman" w:hAnsi="Arial" w:cs="Arial"/>
            <w:color w:val="121214"/>
            <w:spacing w:val="-15"/>
            <w:sz w:val="36"/>
            <w:szCs w:val="36"/>
          </w:rPr>
          <w:t>Object Methods</w:t>
        </w:r>
      </w:ins>
    </w:p>
    <w:p w:rsidR="00B74FC7" w:rsidRPr="00B74FC7" w:rsidRDefault="00B74FC7" w:rsidP="00B74FC7">
      <w:pPr>
        <w:shd w:val="clear" w:color="auto" w:fill="FFFFFF"/>
        <w:spacing w:after="240" w:line="360" w:lineRule="atLeast"/>
        <w:ind w:left="-402" w:right="-402"/>
        <w:jc w:val="both"/>
        <w:rPr>
          <w:ins w:id="34" w:author="Unknown"/>
          <w:rFonts w:ascii="Arial" w:eastAsia="Times New Roman" w:hAnsi="Arial" w:cs="Arial"/>
          <w:color w:val="000000"/>
          <w:sz w:val="21"/>
          <w:szCs w:val="21"/>
        </w:rPr>
      </w:pPr>
      <w:ins w:id="35" w:author="Unknown">
        <w:r w:rsidRPr="00B74FC7">
          <w:rPr>
            <w:rFonts w:ascii="Arial" w:eastAsia="Times New Roman" w:hAnsi="Arial" w:cs="Arial"/>
            <w:color w:val="000000"/>
            <w:sz w:val="21"/>
            <w:szCs w:val="21"/>
          </w:rPr>
          <w:t>Methods are the functions that let the object do something or let something be done to it. There is a small difference between a function and a method – at a function is a standalone unit of statements and a method is attached to an object and can be referenced by the </w:t>
        </w:r>
        <w:r w:rsidRPr="00B74FC7">
          <w:rPr>
            <w:rFonts w:ascii="Arial" w:eastAsia="Times New Roman" w:hAnsi="Arial" w:cs="Arial"/>
            <w:b/>
            <w:bCs/>
            <w:color w:val="000000"/>
            <w:sz w:val="21"/>
            <w:szCs w:val="21"/>
          </w:rPr>
          <w:t>this</w:t>
        </w:r>
        <w:r w:rsidRPr="00B74FC7">
          <w:rPr>
            <w:rFonts w:ascii="Arial" w:eastAsia="Times New Roman" w:hAnsi="Arial" w:cs="Arial"/>
            <w:color w:val="000000"/>
            <w:sz w:val="21"/>
            <w:szCs w:val="21"/>
          </w:rPr>
          <w:t> keyword.</w:t>
        </w:r>
      </w:ins>
    </w:p>
    <w:p w:rsidR="00B74FC7" w:rsidRPr="00B74FC7" w:rsidRDefault="00B74FC7" w:rsidP="00B74FC7">
      <w:pPr>
        <w:shd w:val="clear" w:color="auto" w:fill="FFFFFF"/>
        <w:spacing w:after="240" w:line="360" w:lineRule="atLeast"/>
        <w:ind w:left="-402" w:right="-402"/>
        <w:jc w:val="both"/>
        <w:rPr>
          <w:ins w:id="36" w:author="Unknown"/>
          <w:rFonts w:ascii="Arial" w:eastAsia="Times New Roman" w:hAnsi="Arial" w:cs="Arial"/>
          <w:color w:val="000000"/>
          <w:sz w:val="21"/>
          <w:szCs w:val="21"/>
        </w:rPr>
      </w:pPr>
      <w:ins w:id="37" w:author="Unknown">
        <w:r w:rsidRPr="00B74FC7">
          <w:rPr>
            <w:rFonts w:ascii="Arial" w:eastAsia="Times New Roman" w:hAnsi="Arial" w:cs="Arial"/>
            <w:color w:val="000000"/>
            <w:sz w:val="21"/>
            <w:szCs w:val="21"/>
          </w:rPr>
          <w:t>Methods are useful for everything from displaying the contents of the object to the screen to performing complex mathematical operations on a group of local properties and parameters.</w:t>
        </w:r>
      </w:ins>
    </w:p>
    <w:p w:rsidR="00B74FC7" w:rsidRPr="00B74FC7" w:rsidRDefault="00B74FC7" w:rsidP="00B74FC7">
      <w:pPr>
        <w:shd w:val="clear" w:color="auto" w:fill="FFFFFF"/>
        <w:spacing w:after="240" w:line="360" w:lineRule="atLeast"/>
        <w:ind w:left="-402" w:right="-402"/>
        <w:jc w:val="both"/>
        <w:rPr>
          <w:ins w:id="38" w:author="Unknown"/>
          <w:rFonts w:ascii="Arial" w:eastAsia="Times New Roman" w:hAnsi="Arial" w:cs="Arial"/>
          <w:color w:val="000000"/>
          <w:sz w:val="21"/>
          <w:szCs w:val="21"/>
        </w:rPr>
      </w:pPr>
      <w:ins w:id="39" w:author="Unknown">
        <w:r w:rsidRPr="00B74FC7">
          <w:rPr>
            <w:rFonts w:ascii="Arial" w:eastAsia="Times New Roman" w:hAnsi="Arial" w:cs="Arial"/>
            <w:b/>
            <w:bCs/>
            <w:color w:val="000000"/>
            <w:sz w:val="21"/>
            <w:szCs w:val="21"/>
          </w:rPr>
          <w:t>For example</w:t>
        </w:r>
        <w:r w:rsidRPr="00B74FC7">
          <w:rPr>
            <w:rFonts w:ascii="Arial" w:eastAsia="Times New Roman" w:hAnsi="Arial" w:cs="Arial"/>
            <w:color w:val="000000"/>
            <w:sz w:val="21"/>
            <w:szCs w:val="21"/>
          </w:rPr>
          <w:t> − Following is a simple example to show how to use the </w:t>
        </w:r>
        <w:r w:rsidRPr="00B74FC7">
          <w:rPr>
            <w:rFonts w:ascii="Arial" w:eastAsia="Times New Roman" w:hAnsi="Arial" w:cs="Arial"/>
            <w:b/>
            <w:bCs/>
            <w:color w:val="000000"/>
            <w:sz w:val="21"/>
            <w:szCs w:val="21"/>
          </w:rPr>
          <w:t>write()</w:t>
        </w:r>
        <w:r w:rsidRPr="00B74FC7">
          <w:rPr>
            <w:rFonts w:ascii="Arial" w:eastAsia="Times New Roman" w:hAnsi="Arial" w:cs="Arial"/>
            <w:color w:val="000000"/>
            <w:sz w:val="21"/>
            <w:szCs w:val="21"/>
          </w:rPr>
          <w:t> method of document object to write any content on the document.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0" w:author="Unknown"/>
          <w:rFonts w:ascii="Consolas" w:eastAsia="Times New Roman" w:hAnsi="Consolas" w:cs="Consolas"/>
          <w:color w:val="313131"/>
          <w:sz w:val="18"/>
          <w:szCs w:val="18"/>
        </w:rPr>
      </w:pPr>
      <w:ins w:id="41" w:author="Unknown">
        <w:r w:rsidRPr="00B74FC7">
          <w:rPr>
            <w:rFonts w:ascii="Consolas" w:eastAsia="Times New Roman" w:hAnsi="Consolas" w:cs="Consolas"/>
            <w:color w:val="313131"/>
            <w:sz w:val="18"/>
            <w:szCs w:val="18"/>
          </w:rPr>
          <w:t>document</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write</w:t>
        </w:r>
        <w:r w:rsidRPr="00B74FC7">
          <w:rPr>
            <w:rFonts w:ascii="Consolas" w:eastAsia="Times New Roman" w:hAnsi="Consolas" w:cs="Consolas"/>
            <w:color w:val="666600"/>
            <w:sz w:val="18"/>
            <w:szCs w:val="18"/>
          </w:rPr>
          <w:t>(</w:t>
        </w:r>
        <w:r w:rsidRPr="00B74FC7">
          <w:rPr>
            <w:rFonts w:ascii="Consolas" w:eastAsia="Times New Roman" w:hAnsi="Consolas" w:cs="Consolas"/>
            <w:color w:val="008800"/>
            <w:sz w:val="18"/>
            <w:szCs w:val="18"/>
          </w:rPr>
          <w:t>"This is test"</w:t>
        </w:r>
        <w:r w:rsidRPr="00B74FC7">
          <w:rPr>
            <w:rFonts w:ascii="Consolas" w:eastAsia="Times New Roman" w:hAnsi="Consolas" w:cs="Consolas"/>
            <w:color w:val="666600"/>
            <w:sz w:val="18"/>
            <w:szCs w:val="18"/>
          </w:rPr>
          <w:t>);</w:t>
        </w:r>
      </w:ins>
    </w:p>
    <w:p w:rsidR="00B74FC7" w:rsidRPr="00B74FC7" w:rsidRDefault="00B74FC7" w:rsidP="00B74FC7">
      <w:pPr>
        <w:shd w:val="clear" w:color="auto" w:fill="FFFFFF"/>
        <w:spacing w:before="48" w:after="48" w:line="360" w:lineRule="atLeast"/>
        <w:ind w:left="-450" w:right="-402"/>
        <w:outlineLvl w:val="1"/>
        <w:rPr>
          <w:ins w:id="42" w:author="Unknown"/>
          <w:rFonts w:ascii="Arial" w:eastAsia="Times New Roman" w:hAnsi="Arial" w:cs="Arial"/>
          <w:color w:val="121214"/>
          <w:spacing w:val="-15"/>
          <w:sz w:val="36"/>
          <w:szCs w:val="36"/>
        </w:rPr>
      </w:pPr>
      <w:ins w:id="43" w:author="Unknown">
        <w:r w:rsidRPr="00B74FC7">
          <w:rPr>
            <w:rFonts w:ascii="Arial" w:eastAsia="Times New Roman" w:hAnsi="Arial" w:cs="Arial"/>
            <w:color w:val="121214"/>
            <w:spacing w:val="-15"/>
            <w:sz w:val="36"/>
            <w:szCs w:val="36"/>
          </w:rPr>
          <w:t>User-Defined Objects</w:t>
        </w:r>
      </w:ins>
    </w:p>
    <w:p w:rsidR="00B74FC7" w:rsidRPr="00B74FC7" w:rsidRDefault="00B74FC7" w:rsidP="00B74FC7">
      <w:pPr>
        <w:shd w:val="clear" w:color="auto" w:fill="FFFFFF"/>
        <w:spacing w:after="240" w:line="360" w:lineRule="atLeast"/>
        <w:ind w:left="-402" w:right="-402"/>
        <w:jc w:val="both"/>
        <w:rPr>
          <w:ins w:id="44" w:author="Unknown"/>
          <w:rFonts w:ascii="Arial" w:eastAsia="Times New Roman" w:hAnsi="Arial" w:cs="Arial"/>
          <w:color w:val="000000"/>
          <w:sz w:val="21"/>
          <w:szCs w:val="21"/>
        </w:rPr>
      </w:pPr>
      <w:ins w:id="45" w:author="Unknown">
        <w:r w:rsidRPr="00B74FC7">
          <w:rPr>
            <w:rFonts w:ascii="Arial" w:eastAsia="Times New Roman" w:hAnsi="Arial" w:cs="Arial"/>
            <w:color w:val="000000"/>
            <w:sz w:val="21"/>
            <w:szCs w:val="21"/>
          </w:rPr>
          <w:t>All user-defined objects and built-in objects are descendants of an object called </w:t>
        </w:r>
        <w:r w:rsidRPr="00B74FC7">
          <w:rPr>
            <w:rFonts w:ascii="Arial" w:eastAsia="Times New Roman" w:hAnsi="Arial" w:cs="Arial"/>
            <w:b/>
            <w:bCs/>
            <w:color w:val="000000"/>
            <w:sz w:val="21"/>
            <w:szCs w:val="21"/>
          </w:rPr>
          <w:t>Object</w:t>
        </w:r>
        <w:r w:rsidRPr="00B74FC7">
          <w:rPr>
            <w:rFonts w:ascii="Arial" w:eastAsia="Times New Roman" w:hAnsi="Arial" w:cs="Arial"/>
            <w:color w:val="000000"/>
            <w:sz w:val="21"/>
            <w:szCs w:val="21"/>
          </w:rPr>
          <w:t>.</w:t>
        </w:r>
      </w:ins>
    </w:p>
    <w:p w:rsidR="00B74FC7" w:rsidRPr="00B74FC7" w:rsidRDefault="00B74FC7" w:rsidP="00B74FC7">
      <w:pPr>
        <w:shd w:val="clear" w:color="auto" w:fill="FFFFFF"/>
        <w:spacing w:before="48" w:after="48" w:line="360" w:lineRule="atLeast"/>
        <w:ind w:left="-450" w:right="-402"/>
        <w:outlineLvl w:val="2"/>
        <w:rPr>
          <w:ins w:id="46" w:author="Unknown"/>
          <w:rFonts w:ascii="Arial" w:eastAsia="Times New Roman" w:hAnsi="Arial" w:cs="Arial"/>
          <w:color w:val="000000"/>
          <w:sz w:val="27"/>
          <w:szCs w:val="27"/>
        </w:rPr>
      </w:pPr>
      <w:ins w:id="47" w:author="Unknown">
        <w:r w:rsidRPr="00B74FC7">
          <w:rPr>
            <w:rFonts w:ascii="Arial" w:eastAsia="Times New Roman" w:hAnsi="Arial" w:cs="Arial"/>
            <w:color w:val="000000"/>
            <w:sz w:val="27"/>
            <w:szCs w:val="27"/>
          </w:rPr>
          <w:t>The new Operator</w:t>
        </w:r>
      </w:ins>
    </w:p>
    <w:p w:rsidR="00B74FC7" w:rsidRPr="00B74FC7" w:rsidRDefault="00B74FC7" w:rsidP="00B74FC7">
      <w:pPr>
        <w:shd w:val="clear" w:color="auto" w:fill="FFFFFF"/>
        <w:spacing w:after="240" w:line="360" w:lineRule="atLeast"/>
        <w:ind w:left="-402" w:right="-402"/>
        <w:jc w:val="both"/>
        <w:rPr>
          <w:ins w:id="48" w:author="Unknown"/>
          <w:rFonts w:ascii="Arial" w:eastAsia="Times New Roman" w:hAnsi="Arial" w:cs="Arial"/>
          <w:color w:val="000000"/>
          <w:sz w:val="21"/>
          <w:szCs w:val="21"/>
        </w:rPr>
      </w:pPr>
      <w:ins w:id="49" w:author="Unknown">
        <w:r w:rsidRPr="00B74FC7">
          <w:rPr>
            <w:rFonts w:ascii="Arial" w:eastAsia="Times New Roman" w:hAnsi="Arial" w:cs="Arial"/>
            <w:color w:val="000000"/>
            <w:sz w:val="21"/>
            <w:szCs w:val="21"/>
          </w:rPr>
          <w:t>The </w:t>
        </w:r>
        <w:r w:rsidRPr="00B74FC7">
          <w:rPr>
            <w:rFonts w:ascii="Arial" w:eastAsia="Times New Roman" w:hAnsi="Arial" w:cs="Arial"/>
            <w:b/>
            <w:bCs/>
            <w:color w:val="000000"/>
            <w:sz w:val="21"/>
            <w:szCs w:val="21"/>
          </w:rPr>
          <w:t>new</w:t>
        </w:r>
        <w:r w:rsidRPr="00B74FC7">
          <w:rPr>
            <w:rFonts w:ascii="Arial" w:eastAsia="Times New Roman" w:hAnsi="Arial" w:cs="Arial"/>
            <w:color w:val="000000"/>
            <w:sz w:val="21"/>
            <w:szCs w:val="21"/>
          </w:rPr>
          <w:t> operator is used to create an instance of an object. To create an object, the </w:t>
        </w:r>
        <w:r w:rsidRPr="00B74FC7">
          <w:rPr>
            <w:rFonts w:ascii="Arial" w:eastAsia="Times New Roman" w:hAnsi="Arial" w:cs="Arial"/>
            <w:b/>
            <w:bCs/>
            <w:color w:val="000000"/>
            <w:sz w:val="21"/>
            <w:szCs w:val="21"/>
          </w:rPr>
          <w:t>new</w:t>
        </w:r>
        <w:r w:rsidRPr="00B74FC7">
          <w:rPr>
            <w:rFonts w:ascii="Arial" w:eastAsia="Times New Roman" w:hAnsi="Arial" w:cs="Arial"/>
            <w:color w:val="000000"/>
            <w:sz w:val="21"/>
            <w:szCs w:val="21"/>
          </w:rPr>
          <w:t>operator is followed by the constructor method.</w:t>
        </w:r>
      </w:ins>
    </w:p>
    <w:p w:rsidR="00B74FC7" w:rsidRPr="00B74FC7" w:rsidRDefault="00B74FC7" w:rsidP="00B74FC7">
      <w:pPr>
        <w:shd w:val="clear" w:color="auto" w:fill="FFFFFF"/>
        <w:spacing w:after="240" w:line="360" w:lineRule="atLeast"/>
        <w:ind w:left="-402" w:right="-402"/>
        <w:jc w:val="both"/>
        <w:rPr>
          <w:ins w:id="50" w:author="Unknown"/>
          <w:rFonts w:ascii="Arial" w:eastAsia="Times New Roman" w:hAnsi="Arial" w:cs="Arial"/>
          <w:color w:val="000000"/>
          <w:sz w:val="21"/>
          <w:szCs w:val="21"/>
        </w:rPr>
      </w:pPr>
      <w:ins w:id="51" w:author="Unknown">
        <w:r w:rsidRPr="00B74FC7">
          <w:rPr>
            <w:rFonts w:ascii="Arial" w:eastAsia="Times New Roman" w:hAnsi="Arial" w:cs="Arial"/>
            <w:color w:val="000000"/>
            <w:sz w:val="21"/>
            <w:szCs w:val="21"/>
          </w:rPr>
          <w:t>In the following example, the constructor methods are Object(), Array(), and Date(). These constructors are built-in JavaScript functions.</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2" w:author="Unknown"/>
          <w:rFonts w:ascii="Consolas" w:eastAsia="Times New Roman" w:hAnsi="Consolas" w:cs="Consolas"/>
          <w:color w:val="313131"/>
          <w:sz w:val="18"/>
          <w:szCs w:val="18"/>
        </w:rPr>
      </w:pPr>
      <w:ins w:id="53" w:author="Unknown">
        <w:r w:rsidRPr="00B74FC7">
          <w:rPr>
            <w:rFonts w:ascii="Consolas" w:eastAsia="Times New Roman" w:hAnsi="Consolas" w:cs="Consolas"/>
            <w:color w:val="000088"/>
            <w:sz w:val="18"/>
            <w:szCs w:val="18"/>
          </w:rPr>
          <w:t>var</w:t>
        </w:r>
        <w:r w:rsidRPr="00B74FC7">
          <w:rPr>
            <w:rFonts w:ascii="Consolas" w:eastAsia="Times New Roman" w:hAnsi="Consolas" w:cs="Consolas"/>
            <w:color w:val="313131"/>
            <w:sz w:val="18"/>
            <w:szCs w:val="18"/>
          </w:rPr>
          <w:t xml:space="preserve"> employee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new</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7F0055"/>
            <w:sz w:val="18"/>
            <w:szCs w:val="18"/>
          </w:rPr>
          <w:t>Object</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4" w:author="Unknown"/>
          <w:rFonts w:ascii="Consolas" w:eastAsia="Times New Roman" w:hAnsi="Consolas" w:cs="Consolas"/>
          <w:color w:val="313131"/>
          <w:sz w:val="18"/>
          <w:szCs w:val="18"/>
        </w:rPr>
      </w:pPr>
      <w:ins w:id="55" w:author="Unknown">
        <w:r w:rsidRPr="00B74FC7">
          <w:rPr>
            <w:rFonts w:ascii="Consolas" w:eastAsia="Times New Roman" w:hAnsi="Consolas" w:cs="Consolas"/>
            <w:color w:val="000088"/>
            <w:sz w:val="18"/>
            <w:szCs w:val="18"/>
          </w:rPr>
          <w:t>var</w:t>
        </w:r>
        <w:r w:rsidRPr="00B74FC7">
          <w:rPr>
            <w:rFonts w:ascii="Consolas" w:eastAsia="Times New Roman" w:hAnsi="Consolas" w:cs="Consolas"/>
            <w:color w:val="313131"/>
            <w:sz w:val="18"/>
            <w:szCs w:val="18"/>
          </w:rPr>
          <w:t xml:space="preserve"> books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new</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7F0055"/>
            <w:sz w:val="18"/>
            <w:szCs w:val="18"/>
          </w:rPr>
          <w:t>Array</w:t>
        </w:r>
        <w:r w:rsidRPr="00B74FC7">
          <w:rPr>
            <w:rFonts w:ascii="Consolas" w:eastAsia="Times New Roman" w:hAnsi="Consolas" w:cs="Consolas"/>
            <w:color w:val="666600"/>
            <w:sz w:val="18"/>
            <w:szCs w:val="18"/>
          </w:rPr>
          <w:t>(</w:t>
        </w:r>
        <w:r w:rsidRPr="00B74FC7">
          <w:rPr>
            <w:rFonts w:ascii="Consolas" w:eastAsia="Times New Roman" w:hAnsi="Consolas" w:cs="Consolas"/>
            <w:color w:val="008800"/>
            <w:sz w:val="18"/>
            <w:szCs w:val="18"/>
          </w:rPr>
          <w:t>"C++"</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8800"/>
            <w:sz w:val="18"/>
            <w:szCs w:val="18"/>
          </w:rPr>
          <w:t>"Perl"</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8800"/>
            <w:sz w:val="18"/>
            <w:szCs w:val="18"/>
          </w:rPr>
          <w:t>"Java"</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6" w:author="Unknown"/>
          <w:rFonts w:ascii="Consolas" w:eastAsia="Times New Roman" w:hAnsi="Consolas" w:cs="Consolas"/>
          <w:color w:val="313131"/>
          <w:sz w:val="18"/>
          <w:szCs w:val="18"/>
        </w:rPr>
      </w:pPr>
      <w:ins w:id="57" w:author="Unknown">
        <w:r w:rsidRPr="00B74FC7">
          <w:rPr>
            <w:rFonts w:ascii="Consolas" w:eastAsia="Times New Roman" w:hAnsi="Consolas" w:cs="Consolas"/>
            <w:color w:val="000088"/>
            <w:sz w:val="18"/>
            <w:szCs w:val="18"/>
          </w:rPr>
          <w:t>var</w:t>
        </w:r>
        <w:r w:rsidRPr="00B74FC7">
          <w:rPr>
            <w:rFonts w:ascii="Consolas" w:eastAsia="Times New Roman" w:hAnsi="Consolas" w:cs="Consolas"/>
            <w:color w:val="313131"/>
            <w:sz w:val="18"/>
            <w:szCs w:val="18"/>
          </w:rPr>
          <w:t xml:space="preserve"> day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new</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7F0055"/>
            <w:sz w:val="18"/>
            <w:szCs w:val="18"/>
          </w:rPr>
          <w:t>Date</w:t>
        </w:r>
        <w:r w:rsidRPr="00B74FC7">
          <w:rPr>
            <w:rFonts w:ascii="Consolas" w:eastAsia="Times New Roman" w:hAnsi="Consolas" w:cs="Consolas"/>
            <w:color w:val="666600"/>
            <w:sz w:val="18"/>
            <w:szCs w:val="18"/>
          </w:rPr>
          <w:t>(</w:t>
        </w:r>
        <w:r w:rsidRPr="00B74FC7">
          <w:rPr>
            <w:rFonts w:ascii="Consolas" w:eastAsia="Times New Roman" w:hAnsi="Consolas" w:cs="Consolas"/>
            <w:color w:val="008800"/>
            <w:sz w:val="18"/>
            <w:szCs w:val="18"/>
          </w:rPr>
          <w:t>"August 15, 1947"</w:t>
        </w:r>
        <w:r w:rsidRPr="00B74FC7">
          <w:rPr>
            <w:rFonts w:ascii="Consolas" w:eastAsia="Times New Roman" w:hAnsi="Consolas" w:cs="Consolas"/>
            <w:color w:val="666600"/>
            <w:sz w:val="18"/>
            <w:szCs w:val="18"/>
          </w:rPr>
          <w:t>);</w:t>
        </w:r>
      </w:ins>
    </w:p>
    <w:p w:rsidR="00B74FC7" w:rsidRPr="00B74FC7" w:rsidRDefault="00B74FC7" w:rsidP="00B74FC7">
      <w:pPr>
        <w:shd w:val="clear" w:color="auto" w:fill="FFFFFF"/>
        <w:spacing w:before="48" w:after="48" w:line="360" w:lineRule="atLeast"/>
        <w:ind w:left="-450" w:right="-402"/>
        <w:outlineLvl w:val="2"/>
        <w:rPr>
          <w:ins w:id="58" w:author="Unknown"/>
          <w:rFonts w:ascii="Arial" w:eastAsia="Times New Roman" w:hAnsi="Arial" w:cs="Arial"/>
          <w:color w:val="000000"/>
          <w:sz w:val="27"/>
          <w:szCs w:val="27"/>
        </w:rPr>
      </w:pPr>
      <w:ins w:id="59" w:author="Unknown">
        <w:r w:rsidRPr="00B74FC7">
          <w:rPr>
            <w:rFonts w:ascii="Arial" w:eastAsia="Times New Roman" w:hAnsi="Arial" w:cs="Arial"/>
            <w:color w:val="000000"/>
            <w:sz w:val="27"/>
            <w:szCs w:val="27"/>
          </w:rPr>
          <w:t>The Object() Constructor</w:t>
        </w:r>
      </w:ins>
    </w:p>
    <w:p w:rsidR="00B74FC7" w:rsidRPr="00B74FC7" w:rsidRDefault="00B74FC7" w:rsidP="00B74FC7">
      <w:pPr>
        <w:shd w:val="clear" w:color="auto" w:fill="FFFFFF"/>
        <w:spacing w:after="240" w:line="360" w:lineRule="atLeast"/>
        <w:ind w:left="-402" w:right="-402"/>
        <w:jc w:val="both"/>
        <w:rPr>
          <w:ins w:id="60" w:author="Unknown"/>
          <w:rFonts w:ascii="Arial" w:eastAsia="Times New Roman" w:hAnsi="Arial" w:cs="Arial"/>
          <w:color w:val="000000"/>
          <w:sz w:val="21"/>
          <w:szCs w:val="21"/>
        </w:rPr>
      </w:pPr>
      <w:ins w:id="61" w:author="Unknown">
        <w:r w:rsidRPr="00B74FC7">
          <w:rPr>
            <w:rFonts w:ascii="Arial" w:eastAsia="Times New Roman" w:hAnsi="Arial" w:cs="Arial"/>
            <w:color w:val="000000"/>
            <w:sz w:val="21"/>
            <w:szCs w:val="21"/>
          </w:rPr>
          <w:t>A constructor is a function that creates and initializes an object. JavaScript provides a special constructor function called </w:t>
        </w:r>
        <w:r w:rsidRPr="00B74FC7">
          <w:rPr>
            <w:rFonts w:ascii="Arial" w:eastAsia="Times New Roman" w:hAnsi="Arial" w:cs="Arial"/>
            <w:b/>
            <w:bCs/>
            <w:color w:val="000000"/>
            <w:sz w:val="21"/>
            <w:szCs w:val="21"/>
          </w:rPr>
          <w:t>Object()</w:t>
        </w:r>
        <w:r w:rsidRPr="00B74FC7">
          <w:rPr>
            <w:rFonts w:ascii="Arial" w:eastAsia="Times New Roman" w:hAnsi="Arial" w:cs="Arial"/>
            <w:color w:val="000000"/>
            <w:sz w:val="21"/>
            <w:szCs w:val="21"/>
          </w:rPr>
          <w:t> to build the object. The return value of the </w:t>
        </w:r>
        <w:r w:rsidRPr="00B74FC7">
          <w:rPr>
            <w:rFonts w:ascii="Arial" w:eastAsia="Times New Roman" w:hAnsi="Arial" w:cs="Arial"/>
            <w:b/>
            <w:bCs/>
            <w:color w:val="000000"/>
            <w:sz w:val="21"/>
            <w:szCs w:val="21"/>
          </w:rPr>
          <w:t>Object()</w:t>
        </w:r>
        <w:r w:rsidRPr="00B74FC7">
          <w:rPr>
            <w:rFonts w:ascii="Arial" w:eastAsia="Times New Roman" w:hAnsi="Arial" w:cs="Arial"/>
            <w:color w:val="000000"/>
            <w:sz w:val="21"/>
            <w:szCs w:val="21"/>
          </w:rPr>
          <w:t>constructor is assigned to a variable.</w:t>
        </w:r>
      </w:ins>
    </w:p>
    <w:p w:rsidR="00B74FC7" w:rsidRPr="00B74FC7" w:rsidRDefault="00B74FC7" w:rsidP="00B74FC7">
      <w:pPr>
        <w:shd w:val="clear" w:color="auto" w:fill="FFFFFF"/>
        <w:spacing w:after="240" w:line="360" w:lineRule="atLeast"/>
        <w:ind w:left="-402" w:right="-402"/>
        <w:jc w:val="both"/>
        <w:rPr>
          <w:ins w:id="62" w:author="Unknown"/>
          <w:rFonts w:ascii="Arial" w:eastAsia="Times New Roman" w:hAnsi="Arial" w:cs="Arial"/>
          <w:color w:val="000000"/>
          <w:sz w:val="21"/>
          <w:szCs w:val="21"/>
        </w:rPr>
      </w:pPr>
      <w:ins w:id="63" w:author="Unknown">
        <w:r w:rsidRPr="00B74FC7">
          <w:rPr>
            <w:rFonts w:ascii="Arial" w:eastAsia="Times New Roman" w:hAnsi="Arial" w:cs="Arial"/>
            <w:color w:val="000000"/>
            <w:sz w:val="21"/>
            <w:szCs w:val="21"/>
          </w:rPr>
          <w:t>The variable contains a reference to the new object. The properties assigned to the object are not variables and are not defined with the </w:t>
        </w:r>
        <w:r w:rsidRPr="00B74FC7">
          <w:rPr>
            <w:rFonts w:ascii="Arial" w:eastAsia="Times New Roman" w:hAnsi="Arial" w:cs="Arial"/>
            <w:b/>
            <w:bCs/>
            <w:color w:val="000000"/>
            <w:sz w:val="21"/>
            <w:szCs w:val="21"/>
          </w:rPr>
          <w:t>var</w:t>
        </w:r>
        <w:r w:rsidRPr="00B74FC7">
          <w:rPr>
            <w:rFonts w:ascii="Arial" w:eastAsia="Times New Roman" w:hAnsi="Arial" w:cs="Arial"/>
            <w:color w:val="000000"/>
            <w:sz w:val="21"/>
            <w:szCs w:val="21"/>
          </w:rPr>
          <w:t> keyword.</w:t>
        </w:r>
      </w:ins>
    </w:p>
    <w:p w:rsidR="00B74FC7" w:rsidRPr="00B74FC7" w:rsidRDefault="00B74FC7" w:rsidP="00B74FC7">
      <w:pPr>
        <w:shd w:val="clear" w:color="auto" w:fill="FFFFFF"/>
        <w:spacing w:before="48" w:after="48" w:line="360" w:lineRule="atLeast"/>
        <w:ind w:left="-450" w:right="-402"/>
        <w:outlineLvl w:val="2"/>
        <w:rPr>
          <w:ins w:id="64" w:author="Unknown"/>
          <w:rFonts w:ascii="Arial" w:eastAsia="Times New Roman" w:hAnsi="Arial" w:cs="Arial"/>
          <w:color w:val="000000"/>
          <w:sz w:val="27"/>
          <w:szCs w:val="27"/>
        </w:rPr>
      </w:pPr>
      <w:ins w:id="65" w:author="Unknown">
        <w:r w:rsidRPr="00B74FC7">
          <w:rPr>
            <w:rFonts w:ascii="Arial" w:eastAsia="Times New Roman" w:hAnsi="Arial" w:cs="Arial"/>
            <w:color w:val="000000"/>
            <w:sz w:val="27"/>
            <w:szCs w:val="27"/>
          </w:rPr>
          <w:t>Example 1</w:t>
        </w:r>
      </w:ins>
    </w:p>
    <w:p w:rsidR="00B74FC7" w:rsidRPr="00B74FC7" w:rsidRDefault="00B74FC7" w:rsidP="00B74FC7">
      <w:pPr>
        <w:shd w:val="clear" w:color="auto" w:fill="FFFFFF"/>
        <w:spacing w:after="240" w:line="360" w:lineRule="atLeast"/>
        <w:ind w:left="-402" w:right="-402"/>
        <w:jc w:val="both"/>
        <w:rPr>
          <w:ins w:id="66" w:author="Unknown"/>
          <w:rFonts w:ascii="Arial" w:eastAsia="Times New Roman" w:hAnsi="Arial" w:cs="Arial"/>
          <w:color w:val="000000"/>
          <w:sz w:val="21"/>
          <w:szCs w:val="21"/>
        </w:rPr>
      </w:pPr>
      <w:ins w:id="67" w:author="Unknown">
        <w:r w:rsidRPr="00B74FC7">
          <w:rPr>
            <w:rFonts w:ascii="Arial" w:eastAsia="Times New Roman" w:hAnsi="Arial" w:cs="Arial"/>
            <w:color w:val="000000"/>
            <w:sz w:val="21"/>
            <w:szCs w:val="21"/>
          </w:rPr>
          <w:t>Try the following example; it demonstrates how to create an Object.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8" w:author="Unknown"/>
          <w:rFonts w:ascii="Consolas" w:eastAsia="Times New Roman" w:hAnsi="Consolas" w:cs="Consolas"/>
          <w:color w:val="313131"/>
          <w:sz w:val="18"/>
          <w:szCs w:val="18"/>
        </w:rPr>
      </w:pPr>
      <w:ins w:id="69" w:author="Unknown">
        <w:r w:rsidRPr="00B74FC7">
          <w:rPr>
            <w:rFonts w:ascii="Consolas" w:eastAsia="Times New Roman" w:hAnsi="Consolas" w:cs="Consolas"/>
            <w:color w:val="000088"/>
            <w:sz w:val="18"/>
            <w:szCs w:val="18"/>
          </w:rPr>
          <w:t>&lt;html&gt;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0" w:author="Unknown"/>
          <w:rFonts w:ascii="Consolas" w:eastAsia="Times New Roman" w:hAnsi="Consolas" w:cs="Consolas"/>
          <w:color w:val="313131"/>
          <w:sz w:val="18"/>
          <w:szCs w:val="18"/>
        </w:rPr>
      </w:pPr>
      <w:ins w:id="71"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&lt;head&gt;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2" w:author="Unknown"/>
          <w:rFonts w:ascii="Consolas" w:eastAsia="Times New Roman" w:hAnsi="Consolas" w:cs="Consolas"/>
          <w:color w:val="313131"/>
          <w:sz w:val="18"/>
          <w:szCs w:val="18"/>
        </w:rPr>
      </w:pPr>
      <w:ins w:id="73"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&lt;title&gt;</w:t>
        </w:r>
        <w:r w:rsidRPr="00B74FC7">
          <w:rPr>
            <w:rFonts w:ascii="Consolas" w:eastAsia="Times New Roman" w:hAnsi="Consolas" w:cs="Consolas"/>
            <w:color w:val="313131"/>
            <w:sz w:val="18"/>
            <w:szCs w:val="18"/>
          </w:rPr>
          <w:t>User-defined objects</w:t>
        </w:r>
        <w:r w:rsidRPr="00B74FC7">
          <w:rPr>
            <w:rFonts w:ascii="Consolas" w:eastAsia="Times New Roman" w:hAnsi="Consolas" w:cs="Consolas"/>
            <w:color w:val="000088"/>
            <w:sz w:val="18"/>
            <w:szCs w:val="18"/>
          </w:rPr>
          <w:t>&lt;/title&gt;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4" w:author="Unknown"/>
          <w:rFonts w:ascii="Consolas" w:eastAsia="Times New Roman" w:hAnsi="Consolas" w:cs="Consolas"/>
          <w:color w:val="313131"/>
          <w:sz w:val="18"/>
          <w:szCs w:val="18"/>
        </w:rPr>
      </w:pPr>
      <w:ins w:id="75" w:author="Unknown">
        <w:r w:rsidRPr="00B74FC7">
          <w:rPr>
            <w:rFonts w:ascii="Consolas" w:eastAsia="Times New Roman" w:hAnsi="Consolas" w:cs="Consolas"/>
            <w:color w:val="313131"/>
            <w:sz w:val="18"/>
            <w:szCs w:val="18"/>
          </w:rPr>
          <w:t xml:space="preserve">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6" w:author="Unknown"/>
          <w:rFonts w:ascii="Consolas" w:eastAsia="Times New Roman" w:hAnsi="Consolas" w:cs="Consolas"/>
          <w:color w:val="313131"/>
          <w:sz w:val="18"/>
          <w:szCs w:val="18"/>
        </w:rPr>
      </w:pPr>
      <w:ins w:id="77"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&lt;script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7F0055"/>
            <w:sz w:val="18"/>
            <w:szCs w:val="18"/>
          </w:rPr>
          <w:t>type</w:t>
        </w:r>
        <w:r w:rsidRPr="00B74FC7">
          <w:rPr>
            <w:rFonts w:ascii="Consolas" w:eastAsia="Times New Roman" w:hAnsi="Consolas" w:cs="Consolas"/>
            <w:color w:val="666600"/>
            <w:sz w:val="18"/>
            <w:szCs w:val="18"/>
          </w:rPr>
          <w:t>=</w:t>
        </w:r>
        <w:r w:rsidRPr="00B74FC7">
          <w:rPr>
            <w:rFonts w:ascii="Consolas" w:eastAsia="Times New Roman" w:hAnsi="Consolas" w:cs="Consolas"/>
            <w:color w:val="008800"/>
            <w:sz w:val="18"/>
            <w:szCs w:val="18"/>
          </w:rPr>
          <w:t>"text/javascript"</w:t>
        </w:r>
        <w:r w:rsidRPr="00B74FC7">
          <w:rPr>
            <w:rFonts w:ascii="Consolas" w:eastAsia="Times New Roman" w:hAnsi="Consolas" w:cs="Consolas"/>
            <w:color w:val="000088"/>
            <w:sz w:val="18"/>
            <w:szCs w:val="18"/>
          </w:rPr>
          <w:t>&gt;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8" w:author="Unknown"/>
          <w:rFonts w:ascii="Consolas" w:eastAsia="Times New Roman" w:hAnsi="Consolas" w:cs="Consolas"/>
          <w:color w:val="313131"/>
          <w:sz w:val="18"/>
          <w:szCs w:val="18"/>
        </w:rPr>
      </w:pPr>
      <w:ins w:id="79"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var</w:t>
        </w:r>
        <w:r w:rsidRPr="00B74FC7">
          <w:rPr>
            <w:rFonts w:ascii="Consolas" w:eastAsia="Times New Roman" w:hAnsi="Consolas" w:cs="Consolas"/>
            <w:color w:val="313131"/>
            <w:sz w:val="18"/>
            <w:szCs w:val="18"/>
          </w:rPr>
          <w:t xml:space="preserve"> book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new</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7F0055"/>
            <w:sz w:val="18"/>
            <w:szCs w:val="18"/>
          </w:rPr>
          <w:t>Object</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880000"/>
            <w:sz w:val="18"/>
            <w:szCs w:val="18"/>
          </w:rPr>
          <w:t>// Create the object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0" w:author="Unknown"/>
          <w:rFonts w:ascii="Consolas" w:eastAsia="Times New Roman" w:hAnsi="Consolas" w:cs="Consolas"/>
          <w:color w:val="313131"/>
          <w:sz w:val="18"/>
          <w:szCs w:val="18"/>
        </w:rPr>
      </w:pPr>
      <w:ins w:id="81" w:author="Unknown">
        <w:r w:rsidRPr="00B74FC7">
          <w:rPr>
            <w:rFonts w:ascii="Consolas" w:eastAsia="Times New Roman" w:hAnsi="Consolas" w:cs="Consolas"/>
            <w:color w:val="313131"/>
            <w:sz w:val="18"/>
            <w:szCs w:val="18"/>
          </w:rPr>
          <w:t xml:space="preserve">         book</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subject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8800"/>
            <w:sz w:val="18"/>
            <w:szCs w:val="18"/>
          </w:rPr>
          <w:t>"Perl"</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880000"/>
            <w:sz w:val="18"/>
            <w:szCs w:val="18"/>
          </w:rPr>
          <w:t>// Assign properties to the object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2" w:author="Unknown"/>
          <w:rFonts w:ascii="Consolas" w:eastAsia="Times New Roman" w:hAnsi="Consolas" w:cs="Consolas"/>
          <w:color w:val="313131"/>
          <w:sz w:val="18"/>
          <w:szCs w:val="18"/>
        </w:rPr>
      </w:pPr>
      <w:ins w:id="83" w:author="Unknown">
        <w:r w:rsidRPr="00B74FC7">
          <w:rPr>
            <w:rFonts w:ascii="Consolas" w:eastAsia="Times New Roman" w:hAnsi="Consolas" w:cs="Consolas"/>
            <w:color w:val="313131"/>
            <w:sz w:val="18"/>
            <w:szCs w:val="18"/>
          </w:rPr>
          <w:t xml:space="preserve">         book</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author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8800"/>
            <w:sz w:val="18"/>
            <w:szCs w:val="18"/>
          </w:rPr>
          <w:t>"Mohtashim"</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4" w:author="Unknown"/>
          <w:rFonts w:ascii="Consolas" w:eastAsia="Times New Roman" w:hAnsi="Consolas" w:cs="Consolas"/>
          <w:color w:val="313131"/>
          <w:sz w:val="18"/>
          <w:szCs w:val="18"/>
        </w:rPr>
      </w:pPr>
      <w:ins w:id="85"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&lt;/script&gt;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6" w:author="Unknown"/>
          <w:rFonts w:ascii="Consolas" w:eastAsia="Times New Roman" w:hAnsi="Consolas" w:cs="Consolas"/>
          <w:color w:val="313131"/>
          <w:sz w:val="18"/>
          <w:szCs w:val="18"/>
        </w:rPr>
      </w:pPr>
      <w:ins w:id="87" w:author="Unknown">
        <w:r w:rsidRPr="00B74FC7">
          <w:rPr>
            <w:rFonts w:ascii="Consolas" w:eastAsia="Times New Roman" w:hAnsi="Consolas" w:cs="Consolas"/>
            <w:color w:val="313131"/>
            <w:sz w:val="18"/>
            <w:szCs w:val="18"/>
          </w:rPr>
          <w:t xml:space="preserve">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8" w:author="Unknown"/>
          <w:rFonts w:ascii="Consolas" w:eastAsia="Times New Roman" w:hAnsi="Consolas" w:cs="Consolas"/>
          <w:color w:val="313131"/>
          <w:sz w:val="18"/>
          <w:szCs w:val="18"/>
        </w:rPr>
      </w:pPr>
      <w:ins w:id="89"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&lt;/head&gt;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0" w:author="Unknown"/>
          <w:rFonts w:ascii="Consolas" w:eastAsia="Times New Roman" w:hAnsi="Consolas" w:cs="Consolas"/>
          <w:color w:val="313131"/>
          <w:sz w:val="18"/>
          <w:szCs w:val="18"/>
        </w:rPr>
      </w:pPr>
      <w:ins w:id="91" w:author="Unknown">
        <w:r w:rsidRPr="00B74FC7">
          <w:rPr>
            <w:rFonts w:ascii="Consolas" w:eastAsia="Times New Roman" w:hAnsi="Consolas" w:cs="Consolas"/>
            <w:color w:val="313131"/>
            <w:sz w:val="18"/>
            <w:szCs w:val="18"/>
          </w:rPr>
          <w:t xml:space="preserve">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2" w:author="Unknown"/>
          <w:rFonts w:ascii="Consolas" w:eastAsia="Times New Roman" w:hAnsi="Consolas" w:cs="Consolas"/>
          <w:color w:val="313131"/>
          <w:sz w:val="18"/>
          <w:szCs w:val="18"/>
        </w:rPr>
      </w:pPr>
      <w:ins w:id="93"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&lt;body&gt;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4" w:author="Unknown"/>
          <w:rFonts w:ascii="Consolas" w:eastAsia="Times New Roman" w:hAnsi="Consolas" w:cs="Consolas"/>
          <w:color w:val="313131"/>
          <w:sz w:val="18"/>
          <w:szCs w:val="18"/>
        </w:rPr>
      </w:pPr>
      <w:ins w:id="95" w:author="Unknown">
        <w:r w:rsidRPr="00B74FC7">
          <w:rPr>
            <w:rFonts w:ascii="Consolas" w:eastAsia="Times New Roman" w:hAnsi="Consolas" w:cs="Consolas"/>
            <w:color w:val="313131"/>
            <w:sz w:val="18"/>
            <w:szCs w:val="18"/>
          </w:rPr>
          <w:t xml:space="preserve">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6" w:author="Unknown"/>
          <w:rFonts w:ascii="Consolas" w:eastAsia="Times New Roman" w:hAnsi="Consolas" w:cs="Consolas"/>
          <w:color w:val="313131"/>
          <w:sz w:val="18"/>
          <w:szCs w:val="18"/>
        </w:rPr>
      </w:pPr>
      <w:ins w:id="97"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&lt;script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7F0055"/>
            <w:sz w:val="18"/>
            <w:szCs w:val="18"/>
          </w:rPr>
          <w:t>type</w:t>
        </w:r>
        <w:r w:rsidRPr="00B74FC7">
          <w:rPr>
            <w:rFonts w:ascii="Consolas" w:eastAsia="Times New Roman" w:hAnsi="Consolas" w:cs="Consolas"/>
            <w:color w:val="666600"/>
            <w:sz w:val="18"/>
            <w:szCs w:val="18"/>
          </w:rPr>
          <w:t>=</w:t>
        </w:r>
        <w:r w:rsidRPr="00B74FC7">
          <w:rPr>
            <w:rFonts w:ascii="Consolas" w:eastAsia="Times New Roman" w:hAnsi="Consolas" w:cs="Consolas"/>
            <w:color w:val="008800"/>
            <w:sz w:val="18"/>
            <w:szCs w:val="18"/>
          </w:rPr>
          <w:t>"text/javascript"</w:t>
        </w:r>
        <w:r w:rsidRPr="00B74FC7">
          <w:rPr>
            <w:rFonts w:ascii="Consolas" w:eastAsia="Times New Roman" w:hAnsi="Consolas" w:cs="Consolas"/>
            <w:color w:val="000088"/>
            <w:sz w:val="18"/>
            <w:szCs w:val="18"/>
          </w:rPr>
          <w:t>&gt;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8" w:author="Unknown"/>
          <w:rFonts w:ascii="Consolas" w:eastAsia="Times New Roman" w:hAnsi="Consolas" w:cs="Consolas"/>
          <w:color w:val="313131"/>
          <w:sz w:val="18"/>
          <w:szCs w:val="18"/>
        </w:rPr>
      </w:pPr>
      <w:ins w:id="99" w:author="Unknown">
        <w:r w:rsidRPr="00B74FC7">
          <w:rPr>
            <w:rFonts w:ascii="Consolas" w:eastAsia="Times New Roman" w:hAnsi="Consolas" w:cs="Consolas"/>
            <w:color w:val="313131"/>
            <w:sz w:val="18"/>
            <w:szCs w:val="18"/>
          </w:rPr>
          <w:t xml:space="preserve">         document</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write</w:t>
        </w:r>
        <w:r w:rsidRPr="00B74FC7">
          <w:rPr>
            <w:rFonts w:ascii="Consolas" w:eastAsia="Times New Roman" w:hAnsi="Consolas" w:cs="Consolas"/>
            <w:color w:val="666600"/>
            <w:sz w:val="18"/>
            <w:szCs w:val="18"/>
          </w:rPr>
          <w:t>(</w:t>
        </w:r>
        <w:r w:rsidRPr="00B74FC7">
          <w:rPr>
            <w:rFonts w:ascii="Consolas" w:eastAsia="Times New Roman" w:hAnsi="Consolas" w:cs="Consolas"/>
            <w:color w:val="008800"/>
            <w:sz w:val="18"/>
            <w:szCs w:val="18"/>
          </w:rPr>
          <w:t>"Book name is : "</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book</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subject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8800"/>
            <w:sz w:val="18"/>
            <w:szCs w:val="18"/>
          </w:rPr>
          <w:t>"&lt;br&gt;"</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0" w:author="Unknown"/>
          <w:rFonts w:ascii="Consolas" w:eastAsia="Times New Roman" w:hAnsi="Consolas" w:cs="Consolas"/>
          <w:color w:val="313131"/>
          <w:sz w:val="18"/>
          <w:szCs w:val="18"/>
        </w:rPr>
      </w:pPr>
      <w:ins w:id="101" w:author="Unknown">
        <w:r w:rsidRPr="00B74FC7">
          <w:rPr>
            <w:rFonts w:ascii="Consolas" w:eastAsia="Times New Roman" w:hAnsi="Consolas" w:cs="Consolas"/>
            <w:color w:val="313131"/>
            <w:sz w:val="18"/>
            <w:szCs w:val="18"/>
          </w:rPr>
          <w:t xml:space="preserve">         document</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write</w:t>
        </w:r>
        <w:r w:rsidRPr="00B74FC7">
          <w:rPr>
            <w:rFonts w:ascii="Consolas" w:eastAsia="Times New Roman" w:hAnsi="Consolas" w:cs="Consolas"/>
            <w:color w:val="666600"/>
            <w:sz w:val="18"/>
            <w:szCs w:val="18"/>
          </w:rPr>
          <w:t>(</w:t>
        </w:r>
        <w:r w:rsidRPr="00B74FC7">
          <w:rPr>
            <w:rFonts w:ascii="Consolas" w:eastAsia="Times New Roman" w:hAnsi="Consolas" w:cs="Consolas"/>
            <w:color w:val="008800"/>
            <w:sz w:val="18"/>
            <w:szCs w:val="18"/>
          </w:rPr>
          <w:t>"Book author is : "</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book</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author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8800"/>
            <w:sz w:val="18"/>
            <w:szCs w:val="18"/>
          </w:rPr>
          <w:t>"&lt;br&gt;"</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2" w:author="Unknown"/>
          <w:rFonts w:ascii="Consolas" w:eastAsia="Times New Roman" w:hAnsi="Consolas" w:cs="Consolas"/>
          <w:color w:val="313131"/>
          <w:sz w:val="18"/>
          <w:szCs w:val="18"/>
        </w:rPr>
      </w:pPr>
      <w:ins w:id="103"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&lt;/script&gt;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4" w:author="Unknown"/>
          <w:rFonts w:ascii="Consolas" w:eastAsia="Times New Roman" w:hAnsi="Consolas" w:cs="Consolas"/>
          <w:color w:val="313131"/>
          <w:sz w:val="18"/>
          <w:szCs w:val="18"/>
        </w:rPr>
      </w:pPr>
      <w:ins w:id="105" w:author="Unknown">
        <w:r w:rsidRPr="00B74FC7">
          <w:rPr>
            <w:rFonts w:ascii="Consolas" w:eastAsia="Times New Roman" w:hAnsi="Consolas" w:cs="Consolas"/>
            <w:color w:val="313131"/>
            <w:sz w:val="18"/>
            <w:szCs w:val="18"/>
          </w:rPr>
          <w:t xml:space="preserve">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6" w:author="Unknown"/>
          <w:rFonts w:ascii="Consolas" w:eastAsia="Times New Roman" w:hAnsi="Consolas" w:cs="Consolas"/>
          <w:color w:val="313131"/>
          <w:sz w:val="18"/>
          <w:szCs w:val="18"/>
        </w:rPr>
      </w:pPr>
      <w:ins w:id="107"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&lt;/body&gt;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8" w:author="Unknown"/>
          <w:rFonts w:ascii="Consolas" w:eastAsia="Times New Roman" w:hAnsi="Consolas" w:cs="Consolas"/>
          <w:color w:val="313131"/>
          <w:sz w:val="18"/>
          <w:szCs w:val="18"/>
        </w:rPr>
      </w:pPr>
      <w:ins w:id="109" w:author="Unknown">
        <w:r w:rsidRPr="00B74FC7">
          <w:rPr>
            <w:rFonts w:ascii="Consolas" w:eastAsia="Times New Roman" w:hAnsi="Consolas" w:cs="Consolas"/>
            <w:color w:val="000088"/>
            <w:sz w:val="18"/>
            <w:szCs w:val="18"/>
          </w:rPr>
          <w:t>&lt;/html&gt;</w:t>
        </w:r>
      </w:ins>
    </w:p>
    <w:p w:rsidR="00B74FC7" w:rsidRPr="00B74FC7" w:rsidRDefault="00B74FC7" w:rsidP="00B74FC7">
      <w:pPr>
        <w:shd w:val="clear" w:color="auto" w:fill="FFFFFF"/>
        <w:spacing w:before="48" w:after="48" w:line="360" w:lineRule="atLeast"/>
        <w:ind w:left="-450" w:right="-402"/>
        <w:outlineLvl w:val="2"/>
        <w:rPr>
          <w:ins w:id="110" w:author="Unknown"/>
          <w:rFonts w:ascii="Arial" w:eastAsia="Times New Roman" w:hAnsi="Arial" w:cs="Arial"/>
          <w:color w:val="000000"/>
          <w:sz w:val="27"/>
          <w:szCs w:val="27"/>
        </w:rPr>
      </w:pPr>
      <w:ins w:id="111" w:author="Unknown">
        <w:r w:rsidRPr="00B74FC7">
          <w:rPr>
            <w:rFonts w:ascii="Arial" w:eastAsia="Times New Roman" w:hAnsi="Arial" w:cs="Arial"/>
            <w:color w:val="000000"/>
            <w:sz w:val="27"/>
            <w:szCs w:val="27"/>
          </w:rPr>
          <w:t>Output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12" w:author="Unknown"/>
          <w:rFonts w:ascii="Consolas" w:eastAsia="Times New Roman" w:hAnsi="Consolas" w:cs="Consolas"/>
          <w:color w:val="313131"/>
          <w:sz w:val="18"/>
          <w:szCs w:val="18"/>
        </w:rPr>
      </w:pPr>
      <w:ins w:id="113" w:author="Unknown">
        <w:r w:rsidRPr="00B74FC7">
          <w:rPr>
            <w:rFonts w:ascii="Consolas" w:eastAsia="Times New Roman" w:hAnsi="Consolas" w:cs="Consolas"/>
            <w:color w:val="313131"/>
            <w:sz w:val="18"/>
            <w:szCs w:val="18"/>
          </w:rPr>
          <w:t xml:space="preserve">Book name is : Perl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14" w:author="Unknown"/>
          <w:rFonts w:ascii="Consolas" w:eastAsia="Times New Roman" w:hAnsi="Consolas" w:cs="Consolas"/>
          <w:color w:val="313131"/>
          <w:sz w:val="18"/>
          <w:szCs w:val="18"/>
        </w:rPr>
      </w:pPr>
      <w:ins w:id="115" w:author="Unknown">
        <w:r w:rsidRPr="00B74FC7">
          <w:rPr>
            <w:rFonts w:ascii="Consolas" w:eastAsia="Times New Roman" w:hAnsi="Consolas" w:cs="Consolas"/>
            <w:color w:val="313131"/>
            <w:sz w:val="18"/>
            <w:szCs w:val="18"/>
          </w:rPr>
          <w:t>Book author is : Mohtashim</w:t>
        </w:r>
      </w:ins>
    </w:p>
    <w:p w:rsidR="00B74FC7" w:rsidRPr="00B74FC7" w:rsidRDefault="00B74FC7" w:rsidP="00B74FC7">
      <w:pPr>
        <w:shd w:val="clear" w:color="auto" w:fill="FFFFFF"/>
        <w:spacing w:before="48" w:after="48" w:line="360" w:lineRule="atLeast"/>
        <w:ind w:left="-450" w:right="-402"/>
        <w:outlineLvl w:val="2"/>
        <w:rPr>
          <w:ins w:id="116" w:author="Unknown"/>
          <w:rFonts w:ascii="Arial" w:eastAsia="Times New Roman" w:hAnsi="Arial" w:cs="Arial"/>
          <w:color w:val="000000"/>
          <w:sz w:val="27"/>
          <w:szCs w:val="27"/>
        </w:rPr>
      </w:pPr>
      <w:ins w:id="117" w:author="Unknown">
        <w:r w:rsidRPr="00B74FC7">
          <w:rPr>
            <w:rFonts w:ascii="Arial" w:eastAsia="Times New Roman" w:hAnsi="Arial" w:cs="Arial"/>
            <w:color w:val="000000"/>
            <w:sz w:val="27"/>
            <w:szCs w:val="27"/>
          </w:rPr>
          <w:t>Example 2</w:t>
        </w:r>
      </w:ins>
    </w:p>
    <w:p w:rsidR="00B74FC7" w:rsidRPr="00B74FC7" w:rsidRDefault="00B74FC7" w:rsidP="00B74FC7">
      <w:pPr>
        <w:shd w:val="clear" w:color="auto" w:fill="FFFFFF"/>
        <w:spacing w:after="240" w:line="360" w:lineRule="atLeast"/>
        <w:ind w:left="-402" w:right="-402"/>
        <w:jc w:val="both"/>
        <w:rPr>
          <w:ins w:id="118" w:author="Unknown"/>
          <w:rFonts w:ascii="Arial" w:eastAsia="Times New Roman" w:hAnsi="Arial" w:cs="Arial"/>
          <w:color w:val="000000"/>
          <w:sz w:val="21"/>
          <w:szCs w:val="21"/>
        </w:rPr>
      </w:pPr>
      <w:ins w:id="119" w:author="Unknown">
        <w:r w:rsidRPr="00B74FC7">
          <w:rPr>
            <w:rFonts w:ascii="Arial" w:eastAsia="Times New Roman" w:hAnsi="Arial" w:cs="Arial"/>
            <w:color w:val="000000"/>
            <w:sz w:val="21"/>
            <w:szCs w:val="21"/>
          </w:rPr>
          <w:t>This example demonstrates how to create an object with a User-Defined Function. Here </w:t>
        </w:r>
        <w:r w:rsidRPr="00B74FC7">
          <w:rPr>
            <w:rFonts w:ascii="Arial" w:eastAsia="Times New Roman" w:hAnsi="Arial" w:cs="Arial"/>
            <w:b/>
            <w:bCs/>
            <w:color w:val="000000"/>
            <w:sz w:val="21"/>
            <w:szCs w:val="21"/>
          </w:rPr>
          <w:t>this</w:t>
        </w:r>
        <w:r w:rsidRPr="00B74FC7">
          <w:rPr>
            <w:rFonts w:ascii="Arial" w:eastAsia="Times New Roman" w:hAnsi="Arial" w:cs="Arial"/>
            <w:color w:val="000000"/>
            <w:sz w:val="21"/>
            <w:szCs w:val="21"/>
          </w:rPr>
          <w:t>keyword is used to refer to the object that has been passed to a function.</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0" w:author="Unknown"/>
          <w:rFonts w:ascii="Consolas" w:eastAsia="Times New Roman" w:hAnsi="Consolas" w:cs="Consolas"/>
          <w:color w:val="313131"/>
          <w:sz w:val="18"/>
          <w:szCs w:val="18"/>
        </w:rPr>
      </w:pPr>
      <w:ins w:id="121" w:author="Unknown">
        <w:r w:rsidRPr="00B74FC7">
          <w:rPr>
            <w:rFonts w:ascii="Consolas" w:eastAsia="Times New Roman" w:hAnsi="Consolas" w:cs="Consolas"/>
            <w:color w:val="000088"/>
            <w:sz w:val="18"/>
            <w:szCs w:val="18"/>
          </w:rPr>
          <w:t>&lt;html&gt;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2" w:author="Unknown"/>
          <w:rFonts w:ascii="Consolas" w:eastAsia="Times New Roman" w:hAnsi="Consolas" w:cs="Consolas"/>
          <w:color w:val="313131"/>
          <w:sz w:val="18"/>
          <w:szCs w:val="18"/>
        </w:rPr>
      </w:pPr>
      <w:ins w:id="123"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&lt;head&gt;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4" w:author="Unknown"/>
          <w:rFonts w:ascii="Consolas" w:eastAsia="Times New Roman" w:hAnsi="Consolas" w:cs="Consolas"/>
          <w:color w:val="313131"/>
          <w:sz w:val="18"/>
          <w:szCs w:val="18"/>
        </w:rPr>
      </w:pPr>
      <w:ins w:id="125" w:author="Unknown">
        <w:r w:rsidRPr="00B74FC7">
          <w:rPr>
            <w:rFonts w:ascii="Consolas" w:eastAsia="Times New Roman" w:hAnsi="Consolas" w:cs="Consolas"/>
            <w:color w:val="313131"/>
            <w:sz w:val="18"/>
            <w:szCs w:val="18"/>
          </w:rPr>
          <w:t xml:space="preserve">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6" w:author="Unknown"/>
          <w:rFonts w:ascii="Consolas" w:eastAsia="Times New Roman" w:hAnsi="Consolas" w:cs="Consolas"/>
          <w:color w:val="313131"/>
          <w:sz w:val="18"/>
          <w:szCs w:val="18"/>
        </w:rPr>
      </w:pPr>
      <w:ins w:id="127"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&lt;title&gt;</w:t>
        </w:r>
        <w:r w:rsidRPr="00B74FC7">
          <w:rPr>
            <w:rFonts w:ascii="Consolas" w:eastAsia="Times New Roman" w:hAnsi="Consolas" w:cs="Consolas"/>
            <w:color w:val="313131"/>
            <w:sz w:val="18"/>
            <w:szCs w:val="18"/>
          </w:rPr>
          <w:t>User-defined objects</w:t>
        </w:r>
        <w:r w:rsidRPr="00B74FC7">
          <w:rPr>
            <w:rFonts w:ascii="Consolas" w:eastAsia="Times New Roman" w:hAnsi="Consolas" w:cs="Consolas"/>
            <w:color w:val="000088"/>
            <w:sz w:val="18"/>
            <w:szCs w:val="18"/>
          </w:rPr>
          <w:t>&lt;/title&gt;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8" w:author="Unknown"/>
          <w:rFonts w:ascii="Consolas" w:eastAsia="Times New Roman" w:hAnsi="Consolas" w:cs="Consolas"/>
          <w:color w:val="313131"/>
          <w:sz w:val="18"/>
          <w:szCs w:val="18"/>
        </w:rPr>
      </w:pPr>
      <w:ins w:id="129" w:author="Unknown">
        <w:r w:rsidRPr="00B74FC7">
          <w:rPr>
            <w:rFonts w:ascii="Consolas" w:eastAsia="Times New Roman" w:hAnsi="Consolas" w:cs="Consolas"/>
            <w:color w:val="313131"/>
            <w:sz w:val="18"/>
            <w:szCs w:val="18"/>
          </w:rPr>
          <w:t xml:space="preserve">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0" w:author="Unknown"/>
          <w:rFonts w:ascii="Consolas" w:eastAsia="Times New Roman" w:hAnsi="Consolas" w:cs="Consolas"/>
          <w:color w:val="313131"/>
          <w:sz w:val="18"/>
          <w:szCs w:val="18"/>
        </w:rPr>
      </w:pPr>
      <w:ins w:id="131"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&lt;script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7F0055"/>
            <w:sz w:val="18"/>
            <w:szCs w:val="18"/>
          </w:rPr>
          <w:t>type</w:t>
        </w:r>
        <w:r w:rsidRPr="00B74FC7">
          <w:rPr>
            <w:rFonts w:ascii="Consolas" w:eastAsia="Times New Roman" w:hAnsi="Consolas" w:cs="Consolas"/>
            <w:color w:val="666600"/>
            <w:sz w:val="18"/>
            <w:szCs w:val="18"/>
          </w:rPr>
          <w:t>=</w:t>
        </w:r>
        <w:r w:rsidRPr="00B74FC7">
          <w:rPr>
            <w:rFonts w:ascii="Consolas" w:eastAsia="Times New Roman" w:hAnsi="Consolas" w:cs="Consolas"/>
            <w:color w:val="008800"/>
            <w:sz w:val="18"/>
            <w:szCs w:val="18"/>
          </w:rPr>
          <w:t>"text/javascript"</w:t>
        </w:r>
        <w:r w:rsidRPr="00B74FC7">
          <w:rPr>
            <w:rFonts w:ascii="Consolas" w:eastAsia="Times New Roman" w:hAnsi="Consolas" w:cs="Consolas"/>
            <w:color w:val="000088"/>
            <w:sz w:val="18"/>
            <w:szCs w:val="18"/>
          </w:rPr>
          <w:t>&gt;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2" w:author="Unknown"/>
          <w:rFonts w:ascii="Consolas" w:eastAsia="Times New Roman" w:hAnsi="Consolas" w:cs="Consolas"/>
          <w:color w:val="313131"/>
          <w:sz w:val="18"/>
          <w:szCs w:val="18"/>
        </w:rPr>
      </w:pPr>
      <w:ins w:id="133"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function</w:t>
        </w:r>
        <w:r w:rsidRPr="00B74FC7">
          <w:rPr>
            <w:rFonts w:ascii="Consolas" w:eastAsia="Times New Roman" w:hAnsi="Consolas" w:cs="Consolas"/>
            <w:color w:val="313131"/>
            <w:sz w:val="18"/>
            <w:szCs w:val="18"/>
          </w:rPr>
          <w:t xml:space="preserve"> book</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title</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author</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4" w:author="Unknown"/>
          <w:rFonts w:ascii="Consolas" w:eastAsia="Times New Roman" w:hAnsi="Consolas" w:cs="Consolas"/>
          <w:color w:val="313131"/>
          <w:sz w:val="18"/>
          <w:szCs w:val="18"/>
        </w:rPr>
      </w:pPr>
      <w:ins w:id="135"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this</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title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title</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6" w:author="Unknown"/>
          <w:rFonts w:ascii="Consolas" w:eastAsia="Times New Roman" w:hAnsi="Consolas" w:cs="Consolas"/>
          <w:color w:val="313131"/>
          <w:sz w:val="18"/>
          <w:szCs w:val="18"/>
        </w:rPr>
      </w:pPr>
      <w:ins w:id="137"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this</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author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author</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8" w:author="Unknown"/>
          <w:rFonts w:ascii="Consolas" w:eastAsia="Times New Roman" w:hAnsi="Consolas" w:cs="Consolas"/>
          <w:color w:val="313131"/>
          <w:sz w:val="18"/>
          <w:szCs w:val="18"/>
        </w:rPr>
      </w:pPr>
      <w:ins w:id="139"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0" w:author="Unknown"/>
          <w:rFonts w:ascii="Consolas" w:eastAsia="Times New Roman" w:hAnsi="Consolas" w:cs="Consolas"/>
          <w:color w:val="313131"/>
          <w:sz w:val="18"/>
          <w:szCs w:val="18"/>
        </w:rPr>
      </w:pPr>
      <w:ins w:id="141"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&lt;/script&gt;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2" w:author="Unknown"/>
          <w:rFonts w:ascii="Consolas" w:eastAsia="Times New Roman" w:hAnsi="Consolas" w:cs="Consolas"/>
          <w:color w:val="313131"/>
          <w:sz w:val="18"/>
          <w:szCs w:val="18"/>
        </w:rPr>
      </w:pPr>
      <w:ins w:id="143" w:author="Unknown">
        <w:r w:rsidRPr="00B74FC7">
          <w:rPr>
            <w:rFonts w:ascii="Consolas" w:eastAsia="Times New Roman" w:hAnsi="Consolas" w:cs="Consolas"/>
            <w:color w:val="313131"/>
            <w:sz w:val="18"/>
            <w:szCs w:val="18"/>
          </w:rPr>
          <w:t xml:space="preserve">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4" w:author="Unknown"/>
          <w:rFonts w:ascii="Consolas" w:eastAsia="Times New Roman" w:hAnsi="Consolas" w:cs="Consolas"/>
          <w:color w:val="313131"/>
          <w:sz w:val="18"/>
          <w:szCs w:val="18"/>
        </w:rPr>
      </w:pPr>
      <w:ins w:id="145"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&lt;/head&gt;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6" w:author="Unknown"/>
          <w:rFonts w:ascii="Consolas" w:eastAsia="Times New Roman" w:hAnsi="Consolas" w:cs="Consolas"/>
          <w:color w:val="313131"/>
          <w:sz w:val="18"/>
          <w:szCs w:val="18"/>
        </w:rPr>
      </w:pPr>
      <w:ins w:id="147"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&lt;body&gt;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8" w:author="Unknown"/>
          <w:rFonts w:ascii="Consolas" w:eastAsia="Times New Roman" w:hAnsi="Consolas" w:cs="Consolas"/>
          <w:color w:val="313131"/>
          <w:sz w:val="18"/>
          <w:szCs w:val="18"/>
        </w:rPr>
      </w:pPr>
      <w:ins w:id="149" w:author="Unknown">
        <w:r w:rsidRPr="00B74FC7">
          <w:rPr>
            <w:rFonts w:ascii="Consolas" w:eastAsia="Times New Roman" w:hAnsi="Consolas" w:cs="Consolas"/>
            <w:color w:val="313131"/>
            <w:sz w:val="18"/>
            <w:szCs w:val="18"/>
          </w:rPr>
          <w:t xml:space="preserve">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50" w:author="Unknown"/>
          <w:rFonts w:ascii="Consolas" w:eastAsia="Times New Roman" w:hAnsi="Consolas" w:cs="Consolas"/>
          <w:color w:val="313131"/>
          <w:sz w:val="18"/>
          <w:szCs w:val="18"/>
        </w:rPr>
      </w:pPr>
      <w:ins w:id="151"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&lt;script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7F0055"/>
            <w:sz w:val="18"/>
            <w:szCs w:val="18"/>
          </w:rPr>
          <w:t>type</w:t>
        </w:r>
        <w:r w:rsidRPr="00B74FC7">
          <w:rPr>
            <w:rFonts w:ascii="Consolas" w:eastAsia="Times New Roman" w:hAnsi="Consolas" w:cs="Consolas"/>
            <w:color w:val="666600"/>
            <w:sz w:val="18"/>
            <w:szCs w:val="18"/>
          </w:rPr>
          <w:t>=</w:t>
        </w:r>
        <w:r w:rsidRPr="00B74FC7">
          <w:rPr>
            <w:rFonts w:ascii="Consolas" w:eastAsia="Times New Roman" w:hAnsi="Consolas" w:cs="Consolas"/>
            <w:color w:val="008800"/>
            <w:sz w:val="18"/>
            <w:szCs w:val="18"/>
          </w:rPr>
          <w:t>"text/javascript"</w:t>
        </w:r>
        <w:r w:rsidRPr="00B74FC7">
          <w:rPr>
            <w:rFonts w:ascii="Consolas" w:eastAsia="Times New Roman" w:hAnsi="Consolas" w:cs="Consolas"/>
            <w:color w:val="000088"/>
            <w:sz w:val="18"/>
            <w:szCs w:val="18"/>
          </w:rPr>
          <w:t>&gt;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52" w:author="Unknown"/>
          <w:rFonts w:ascii="Consolas" w:eastAsia="Times New Roman" w:hAnsi="Consolas" w:cs="Consolas"/>
          <w:color w:val="313131"/>
          <w:sz w:val="18"/>
          <w:szCs w:val="18"/>
        </w:rPr>
      </w:pPr>
      <w:ins w:id="153"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var</w:t>
        </w:r>
        <w:r w:rsidRPr="00B74FC7">
          <w:rPr>
            <w:rFonts w:ascii="Consolas" w:eastAsia="Times New Roman" w:hAnsi="Consolas" w:cs="Consolas"/>
            <w:color w:val="313131"/>
            <w:sz w:val="18"/>
            <w:szCs w:val="18"/>
          </w:rPr>
          <w:t xml:space="preserve"> myBook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new</w:t>
        </w:r>
        <w:r w:rsidRPr="00B74FC7">
          <w:rPr>
            <w:rFonts w:ascii="Consolas" w:eastAsia="Times New Roman" w:hAnsi="Consolas" w:cs="Consolas"/>
            <w:color w:val="313131"/>
            <w:sz w:val="18"/>
            <w:szCs w:val="18"/>
          </w:rPr>
          <w:t xml:space="preserve"> book</w:t>
        </w:r>
        <w:r w:rsidRPr="00B74FC7">
          <w:rPr>
            <w:rFonts w:ascii="Consolas" w:eastAsia="Times New Roman" w:hAnsi="Consolas" w:cs="Consolas"/>
            <w:color w:val="666600"/>
            <w:sz w:val="18"/>
            <w:szCs w:val="18"/>
          </w:rPr>
          <w:t>(</w:t>
        </w:r>
        <w:r w:rsidRPr="00B74FC7">
          <w:rPr>
            <w:rFonts w:ascii="Consolas" w:eastAsia="Times New Roman" w:hAnsi="Consolas" w:cs="Consolas"/>
            <w:color w:val="008800"/>
            <w:sz w:val="18"/>
            <w:szCs w:val="18"/>
          </w:rPr>
          <w:t>"Perl"</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8800"/>
            <w:sz w:val="18"/>
            <w:szCs w:val="18"/>
          </w:rPr>
          <w:t>"Mohtashim"</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54" w:author="Unknown"/>
          <w:rFonts w:ascii="Consolas" w:eastAsia="Times New Roman" w:hAnsi="Consolas" w:cs="Consolas"/>
          <w:color w:val="313131"/>
          <w:sz w:val="18"/>
          <w:szCs w:val="18"/>
        </w:rPr>
      </w:pPr>
      <w:ins w:id="155" w:author="Unknown">
        <w:r w:rsidRPr="00B74FC7">
          <w:rPr>
            <w:rFonts w:ascii="Consolas" w:eastAsia="Times New Roman" w:hAnsi="Consolas" w:cs="Consolas"/>
            <w:color w:val="313131"/>
            <w:sz w:val="18"/>
            <w:szCs w:val="18"/>
          </w:rPr>
          <w:t xml:space="preserve">         document</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write</w:t>
        </w:r>
        <w:r w:rsidRPr="00B74FC7">
          <w:rPr>
            <w:rFonts w:ascii="Consolas" w:eastAsia="Times New Roman" w:hAnsi="Consolas" w:cs="Consolas"/>
            <w:color w:val="666600"/>
            <w:sz w:val="18"/>
            <w:szCs w:val="18"/>
          </w:rPr>
          <w:t>(</w:t>
        </w:r>
        <w:r w:rsidRPr="00B74FC7">
          <w:rPr>
            <w:rFonts w:ascii="Consolas" w:eastAsia="Times New Roman" w:hAnsi="Consolas" w:cs="Consolas"/>
            <w:color w:val="008800"/>
            <w:sz w:val="18"/>
            <w:szCs w:val="18"/>
          </w:rPr>
          <w:t>"Book title is : "</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myBook</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title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8800"/>
            <w:sz w:val="18"/>
            <w:szCs w:val="18"/>
          </w:rPr>
          <w:t>"&lt;br&gt;"</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56" w:author="Unknown"/>
          <w:rFonts w:ascii="Consolas" w:eastAsia="Times New Roman" w:hAnsi="Consolas" w:cs="Consolas"/>
          <w:color w:val="313131"/>
          <w:sz w:val="18"/>
          <w:szCs w:val="18"/>
        </w:rPr>
      </w:pPr>
      <w:ins w:id="157" w:author="Unknown">
        <w:r w:rsidRPr="00B74FC7">
          <w:rPr>
            <w:rFonts w:ascii="Consolas" w:eastAsia="Times New Roman" w:hAnsi="Consolas" w:cs="Consolas"/>
            <w:color w:val="313131"/>
            <w:sz w:val="18"/>
            <w:szCs w:val="18"/>
          </w:rPr>
          <w:t xml:space="preserve">         document</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write</w:t>
        </w:r>
        <w:r w:rsidRPr="00B74FC7">
          <w:rPr>
            <w:rFonts w:ascii="Consolas" w:eastAsia="Times New Roman" w:hAnsi="Consolas" w:cs="Consolas"/>
            <w:color w:val="666600"/>
            <w:sz w:val="18"/>
            <w:szCs w:val="18"/>
          </w:rPr>
          <w:t>(</w:t>
        </w:r>
        <w:r w:rsidRPr="00B74FC7">
          <w:rPr>
            <w:rFonts w:ascii="Consolas" w:eastAsia="Times New Roman" w:hAnsi="Consolas" w:cs="Consolas"/>
            <w:color w:val="008800"/>
            <w:sz w:val="18"/>
            <w:szCs w:val="18"/>
          </w:rPr>
          <w:t>"Book author is : "</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myBook</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author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8800"/>
            <w:sz w:val="18"/>
            <w:szCs w:val="18"/>
          </w:rPr>
          <w:t>"&lt;br&gt;"</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58" w:author="Unknown"/>
          <w:rFonts w:ascii="Consolas" w:eastAsia="Times New Roman" w:hAnsi="Consolas" w:cs="Consolas"/>
          <w:color w:val="313131"/>
          <w:sz w:val="18"/>
          <w:szCs w:val="18"/>
        </w:rPr>
      </w:pPr>
      <w:ins w:id="159"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&lt;/script&gt;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0" w:author="Unknown"/>
          <w:rFonts w:ascii="Consolas" w:eastAsia="Times New Roman" w:hAnsi="Consolas" w:cs="Consolas"/>
          <w:color w:val="313131"/>
          <w:sz w:val="18"/>
          <w:szCs w:val="18"/>
        </w:rPr>
      </w:pPr>
      <w:ins w:id="161" w:author="Unknown">
        <w:r w:rsidRPr="00B74FC7">
          <w:rPr>
            <w:rFonts w:ascii="Consolas" w:eastAsia="Times New Roman" w:hAnsi="Consolas" w:cs="Consolas"/>
            <w:color w:val="313131"/>
            <w:sz w:val="18"/>
            <w:szCs w:val="18"/>
          </w:rPr>
          <w:t xml:space="preserve">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2" w:author="Unknown"/>
          <w:rFonts w:ascii="Consolas" w:eastAsia="Times New Roman" w:hAnsi="Consolas" w:cs="Consolas"/>
          <w:color w:val="313131"/>
          <w:sz w:val="18"/>
          <w:szCs w:val="18"/>
        </w:rPr>
      </w:pPr>
      <w:ins w:id="163"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&lt;/body&gt;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4" w:author="Unknown"/>
          <w:rFonts w:ascii="Consolas" w:eastAsia="Times New Roman" w:hAnsi="Consolas" w:cs="Consolas"/>
          <w:color w:val="313131"/>
          <w:sz w:val="18"/>
          <w:szCs w:val="18"/>
        </w:rPr>
      </w:pPr>
      <w:ins w:id="165" w:author="Unknown">
        <w:r w:rsidRPr="00B74FC7">
          <w:rPr>
            <w:rFonts w:ascii="Consolas" w:eastAsia="Times New Roman" w:hAnsi="Consolas" w:cs="Consolas"/>
            <w:color w:val="000088"/>
            <w:sz w:val="18"/>
            <w:szCs w:val="18"/>
          </w:rPr>
          <w:t>&lt;/html&gt;</w:t>
        </w:r>
      </w:ins>
    </w:p>
    <w:p w:rsidR="00B74FC7" w:rsidRPr="00B74FC7" w:rsidRDefault="00B74FC7" w:rsidP="00B74FC7">
      <w:pPr>
        <w:shd w:val="clear" w:color="auto" w:fill="FFFFFF"/>
        <w:spacing w:before="48" w:after="48" w:line="360" w:lineRule="atLeast"/>
        <w:ind w:left="-450" w:right="-402"/>
        <w:outlineLvl w:val="2"/>
        <w:rPr>
          <w:ins w:id="166" w:author="Unknown"/>
          <w:rFonts w:ascii="Arial" w:eastAsia="Times New Roman" w:hAnsi="Arial" w:cs="Arial"/>
          <w:color w:val="000000"/>
          <w:sz w:val="27"/>
          <w:szCs w:val="27"/>
        </w:rPr>
      </w:pPr>
      <w:ins w:id="167" w:author="Unknown">
        <w:r w:rsidRPr="00B74FC7">
          <w:rPr>
            <w:rFonts w:ascii="Arial" w:eastAsia="Times New Roman" w:hAnsi="Arial" w:cs="Arial"/>
            <w:color w:val="000000"/>
            <w:sz w:val="27"/>
            <w:szCs w:val="27"/>
          </w:rPr>
          <w:t>Output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68" w:author="Unknown"/>
          <w:rFonts w:ascii="Consolas" w:eastAsia="Times New Roman" w:hAnsi="Consolas" w:cs="Consolas"/>
          <w:color w:val="313131"/>
          <w:sz w:val="18"/>
          <w:szCs w:val="18"/>
        </w:rPr>
      </w:pPr>
      <w:ins w:id="169" w:author="Unknown">
        <w:r w:rsidRPr="00B74FC7">
          <w:rPr>
            <w:rFonts w:ascii="Consolas" w:eastAsia="Times New Roman" w:hAnsi="Consolas" w:cs="Consolas"/>
            <w:color w:val="313131"/>
            <w:sz w:val="18"/>
            <w:szCs w:val="18"/>
          </w:rPr>
          <w:t xml:space="preserve">Book title is : Perl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70" w:author="Unknown"/>
          <w:rFonts w:ascii="Consolas" w:eastAsia="Times New Roman" w:hAnsi="Consolas" w:cs="Consolas"/>
          <w:color w:val="313131"/>
          <w:sz w:val="18"/>
          <w:szCs w:val="18"/>
        </w:rPr>
      </w:pPr>
      <w:ins w:id="171" w:author="Unknown">
        <w:r w:rsidRPr="00B74FC7">
          <w:rPr>
            <w:rFonts w:ascii="Consolas" w:eastAsia="Times New Roman" w:hAnsi="Consolas" w:cs="Consolas"/>
            <w:color w:val="313131"/>
            <w:sz w:val="18"/>
            <w:szCs w:val="18"/>
          </w:rPr>
          <w:t>Book author is : Mohtashim</w:t>
        </w:r>
      </w:ins>
    </w:p>
    <w:p w:rsidR="00B74FC7" w:rsidRPr="00B74FC7" w:rsidRDefault="00B74FC7" w:rsidP="00B74FC7">
      <w:pPr>
        <w:shd w:val="clear" w:color="auto" w:fill="FFFFFF"/>
        <w:spacing w:before="48" w:after="48" w:line="360" w:lineRule="atLeast"/>
        <w:ind w:left="-450" w:right="-402"/>
        <w:outlineLvl w:val="1"/>
        <w:rPr>
          <w:ins w:id="172" w:author="Unknown"/>
          <w:rFonts w:ascii="Arial" w:eastAsia="Times New Roman" w:hAnsi="Arial" w:cs="Arial"/>
          <w:color w:val="121214"/>
          <w:spacing w:val="-15"/>
          <w:sz w:val="36"/>
          <w:szCs w:val="36"/>
        </w:rPr>
      </w:pPr>
      <w:ins w:id="173" w:author="Unknown">
        <w:r w:rsidRPr="00B74FC7">
          <w:rPr>
            <w:rFonts w:ascii="Arial" w:eastAsia="Times New Roman" w:hAnsi="Arial" w:cs="Arial"/>
            <w:color w:val="121214"/>
            <w:spacing w:val="-15"/>
            <w:sz w:val="36"/>
            <w:szCs w:val="36"/>
          </w:rPr>
          <w:t>Defining Methods for an Object</w:t>
        </w:r>
      </w:ins>
    </w:p>
    <w:p w:rsidR="00B74FC7" w:rsidRPr="00B74FC7" w:rsidRDefault="00B74FC7" w:rsidP="00B74FC7">
      <w:pPr>
        <w:shd w:val="clear" w:color="auto" w:fill="FFFFFF"/>
        <w:spacing w:after="240" w:line="360" w:lineRule="atLeast"/>
        <w:ind w:left="-402" w:right="-402"/>
        <w:jc w:val="both"/>
        <w:rPr>
          <w:ins w:id="174" w:author="Unknown"/>
          <w:rFonts w:ascii="Arial" w:eastAsia="Times New Roman" w:hAnsi="Arial" w:cs="Arial"/>
          <w:color w:val="000000"/>
          <w:sz w:val="21"/>
          <w:szCs w:val="21"/>
        </w:rPr>
      </w:pPr>
      <w:ins w:id="175" w:author="Unknown">
        <w:r w:rsidRPr="00B74FC7">
          <w:rPr>
            <w:rFonts w:ascii="Arial" w:eastAsia="Times New Roman" w:hAnsi="Arial" w:cs="Arial"/>
            <w:color w:val="000000"/>
            <w:sz w:val="21"/>
            <w:szCs w:val="21"/>
          </w:rPr>
          <w:t>The previous examples demonstrate how the constructor creates the object and assigns properties. But we need to complete the definition of an object by assigning methods to it.</w:t>
        </w:r>
      </w:ins>
    </w:p>
    <w:p w:rsidR="00B74FC7" w:rsidRPr="00B74FC7" w:rsidRDefault="00B74FC7" w:rsidP="00B74FC7">
      <w:pPr>
        <w:shd w:val="clear" w:color="auto" w:fill="FFFFFF"/>
        <w:spacing w:before="48" w:after="48" w:line="360" w:lineRule="atLeast"/>
        <w:ind w:left="-450" w:right="-402"/>
        <w:outlineLvl w:val="2"/>
        <w:rPr>
          <w:ins w:id="176" w:author="Unknown"/>
          <w:rFonts w:ascii="Arial" w:eastAsia="Times New Roman" w:hAnsi="Arial" w:cs="Arial"/>
          <w:color w:val="000000"/>
          <w:sz w:val="27"/>
          <w:szCs w:val="27"/>
        </w:rPr>
      </w:pPr>
      <w:ins w:id="177" w:author="Unknown">
        <w:r w:rsidRPr="00B74FC7">
          <w:rPr>
            <w:rFonts w:ascii="Arial" w:eastAsia="Times New Roman" w:hAnsi="Arial" w:cs="Arial"/>
            <w:color w:val="000000"/>
            <w:sz w:val="27"/>
            <w:szCs w:val="27"/>
          </w:rPr>
          <w:t>Example</w:t>
        </w:r>
      </w:ins>
    </w:p>
    <w:p w:rsidR="00B74FC7" w:rsidRPr="00B74FC7" w:rsidRDefault="00B74FC7" w:rsidP="00B74FC7">
      <w:pPr>
        <w:shd w:val="clear" w:color="auto" w:fill="FFFFFF"/>
        <w:spacing w:after="240" w:line="360" w:lineRule="atLeast"/>
        <w:ind w:left="-402" w:right="-402"/>
        <w:jc w:val="both"/>
        <w:rPr>
          <w:ins w:id="178" w:author="Unknown"/>
          <w:rFonts w:ascii="Arial" w:eastAsia="Times New Roman" w:hAnsi="Arial" w:cs="Arial"/>
          <w:color w:val="000000"/>
          <w:sz w:val="21"/>
          <w:szCs w:val="21"/>
        </w:rPr>
      </w:pPr>
      <w:ins w:id="179" w:author="Unknown">
        <w:r w:rsidRPr="00B74FC7">
          <w:rPr>
            <w:rFonts w:ascii="Arial" w:eastAsia="Times New Roman" w:hAnsi="Arial" w:cs="Arial"/>
            <w:color w:val="000000"/>
            <w:sz w:val="21"/>
            <w:szCs w:val="21"/>
          </w:rPr>
          <w:t>Try the following example; it shows how to add a function along with an object.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80" w:author="Unknown"/>
          <w:rFonts w:ascii="Consolas" w:eastAsia="Times New Roman" w:hAnsi="Consolas" w:cs="Consolas"/>
          <w:color w:val="313131"/>
          <w:sz w:val="18"/>
          <w:szCs w:val="18"/>
        </w:rPr>
      </w:pPr>
      <w:ins w:id="181" w:author="Unknown">
        <w:r w:rsidRPr="00B74FC7">
          <w:rPr>
            <w:rFonts w:ascii="Consolas" w:eastAsia="Times New Roman" w:hAnsi="Consolas" w:cs="Consolas"/>
            <w:color w:val="000088"/>
            <w:sz w:val="18"/>
            <w:szCs w:val="18"/>
          </w:rPr>
          <w:t>&lt;html&gt;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82" w:author="Unknown"/>
          <w:rFonts w:ascii="Consolas" w:eastAsia="Times New Roman" w:hAnsi="Consolas" w:cs="Consolas"/>
          <w:color w:val="313131"/>
          <w:sz w:val="18"/>
          <w:szCs w:val="18"/>
        </w:rPr>
      </w:pPr>
      <w:ins w:id="183"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&lt;head&gt;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84" w:author="Unknown"/>
          <w:rFonts w:ascii="Consolas" w:eastAsia="Times New Roman" w:hAnsi="Consolas" w:cs="Consolas"/>
          <w:color w:val="313131"/>
          <w:sz w:val="18"/>
          <w:szCs w:val="18"/>
        </w:rPr>
      </w:pPr>
      <w:ins w:id="185"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&lt;title&gt;</w:t>
        </w:r>
        <w:r w:rsidRPr="00B74FC7">
          <w:rPr>
            <w:rFonts w:ascii="Consolas" w:eastAsia="Times New Roman" w:hAnsi="Consolas" w:cs="Consolas"/>
            <w:color w:val="313131"/>
            <w:sz w:val="18"/>
            <w:szCs w:val="18"/>
          </w:rPr>
          <w:t>User-defined objects</w:t>
        </w:r>
        <w:r w:rsidRPr="00B74FC7">
          <w:rPr>
            <w:rFonts w:ascii="Consolas" w:eastAsia="Times New Roman" w:hAnsi="Consolas" w:cs="Consolas"/>
            <w:color w:val="000088"/>
            <w:sz w:val="18"/>
            <w:szCs w:val="18"/>
          </w:rPr>
          <w:t>&lt;/title&gt;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86" w:author="Unknown"/>
          <w:rFonts w:ascii="Consolas" w:eastAsia="Times New Roman" w:hAnsi="Consolas" w:cs="Consolas"/>
          <w:color w:val="313131"/>
          <w:sz w:val="18"/>
          <w:szCs w:val="18"/>
        </w:rPr>
      </w:pPr>
      <w:ins w:id="187" w:author="Unknown">
        <w:r w:rsidRPr="00B74FC7">
          <w:rPr>
            <w:rFonts w:ascii="Consolas" w:eastAsia="Times New Roman" w:hAnsi="Consolas" w:cs="Consolas"/>
            <w:color w:val="313131"/>
            <w:sz w:val="18"/>
            <w:szCs w:val="18"/>
          </w:rPr>
          <w:t xml:space="preserve">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88" w:author="Unknown"/>
          <w:rFonts w:ascii="Consolas" w:eastAsia="Times New Roman" w:hAnsi="Consolas" w:cs="Consolas"/>
          <w:color w:val="313131"/>
          <w:sz w:val="18"/>
          <w:szCs w:val="18"/>
        </w:rPr>
      </w:pPr>
      <w:ins w:id="189"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&lt;script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7F0055"/>
            <w:sz w:val="18"/>
            <w:szCs w:val="18"/>
          </w:rPr>
          <w:t>type</w:t>
        </w:r>
        <w:r w:rsidRPr="00B74FC7">
          <w:rPr>
            <w:rFonts w:ascii="Consolas" w:eastAsia="Times New Roman" w:hAnsi="Consolas" w:cs="Consolas"/>
            <w:color w:val="666600"/>
            <w:sz w:val="18"/>
            <w:szCs w:val="18"/>
          </w:rPr>
          <w:t>=</w:t>
        </w:r>
        <w:r w:rsidRPr="00B74FC7">
          <w:rPr>
            <w:rFonts w:ascii="Consolas" w:eastAsia="Times New Roman" w:hAnsi="Consolas" w:cs="Consolas"/>
            <w:color w:val="008800"/>
            <w:sz w:val="18"/>
            <w:szCs w:val="18"/>
          </w:rPr>
          <w:t>"text/javascript"</w:t>
        </w:r>
        <w:r w:rsidRPr="00B74FC7">
          <w:rPr>
            <w:rFonts w:ascii="Consolas" w:eastAsia="Times New Roman" w:hAnsi="Consolas" w:cs="Consolas"/>
            <w:color w:val="000088"/>
            <w:sz w:val="18"/>
            <w:szCs w:val="18"/>
          </w:rPr>
          <w:t>&gt;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90" w:author="Unknown"/>
          <w:rFonts w:ascii="Consolas" w:eastAsia="Times New Roman" w:hAnsi="Consolas" w:cs="Consolas"/>
          <w:color w:val="313131"/>
          <w:sz w:val="18"/>
          <w:szCs w:val="18"/>
        </w:rPr>
      </w:pPr>
      <w:ins w:id="191"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880000"/>
            <w:sz w:val="18"/>
            <w:szCs w:val="18"/>
          </w:rPr>
          <w:t>// Define a function which will work as a method</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92" w:author="Unknown"/>
          <w:rFonts w:ascii="Consolas" w:eastAsia="Times New Roman" w:hAnsi="Consolas" w:cs="Consolas"/>
          <w:color w:val="313131"/>
          <w:sz w:val="18"/>
          <w:szCs w:val="18"/>
        </w:rPr>
      </w:pPr>
      <w:ins w:id="193"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function</w:t>
        </w:r>
        <w:r w:rsidRPr="00B74FC7">
          <w:rPr>
            <w:rFonts w:ascii="Consolas" w:eastAsia="Times New Roman" w:hAnsi="Consolas" w:cs="Consolas"/>
            <w:color w:val="313131"/>
            <w:sz w:val="18"/>
            <w:szCs w:val="18"/>
          </w:rPr>
          <w:t xml:space="preserve"> addPrice</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amount</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94" w:author="Unknown"/>
          <w:rFonts w:ascii="Consolas" w:eastAsia="Times New Roman" w:hAnsi="Consolas" w:cs="Consolas"/>
          <w:color w:val="313131"/>
          <w:sz w:val="18"/>
          <w:szCs w:val="18"/>
        </w:rPr>
      </w:pPr>
      <w:ins w:id="195"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this</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price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amount</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96" w:author="Unknown"/>
          <w:rFonts w:ascii="Consolas" w:eastAsia="Times New Roman" w:hAnsi="Consolas" w:cs="Consolas"/>
          <w:color w:val="313131"/>
          <w:sz w:val="18"/>
          <w:szCs w:val="18"/>
        </w:rPr>
      </w:pPr>
      <w:ins w:id="197"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98" w:author="Unknown"/>
          <w:rFonts w:ascii="Consolas" w:eastAsia="Times New Roman" w:hAnsi="Consolas" w:cs="Consolas"/>
          <w:color w:val="313131"/>
          <w:sz w:val="18"/>
          <w:szCs w:val="18"/>
        </w:rPr>
      </w:pPr>
      <w:ins w:id="199" w:author="Unknown">
        <w:r w:rsidRPr="00B74FC7">
          <w:rPr>
            <w:rFonts w:ascii="Consolas" w:eastAsia="Times New Roman" w:hAnsi="Consolas" w:cs="Consolas"/>
            <w:color w:val="313131"/>
            <w:sz w:val="18"/>
            <w:szCs w:val="18"/>
          </w:rPr>
          <w:t xml:space="preserve">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00" w:author="Unknown"/>
          <w:rFonts w:ascii="Consolas" w:eastAsia="Times New Roman" w:hAnsi="Consolas" w:cs="Consolas"/>
          <w:color w:val="313131"/>
          <w:sz w:val="18"/>
          <w:szCs w:val="18"/>
        </w:rPr>
      </w:pPr>
      <w:ins w:id="201"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function</w:t>
        </w:r>
        <w:r w:rsidRPr="00B74FC7">
          <w:rPr>
            <w:rFonts w:ascii="Consolas" w:eastAsia="Times New Roman" w:hAnsi="Consolas" w:cs="Consolas"/>
            <w:color w:val="313131"/>
            <w:sz w:val="18"/>
            <w:szCs w:val="18"/>
          </w:rPr>
          <w:t xml:space="preserve"> book</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title</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author</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02" w:author="Unknown"/>
          <w:rFonts w:ascii="Consolas" w:eastAsia="Times New Roman" w:hAnsi="Consolas" w:cs="Consolas"/>
          <w:color w:val="313131"/>
          <w:sz w:val="18"/>
          <w:szCs w:val="18"/>
        </w:rPr>
      </w:pPr>
      <w:ins w:id="203"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this</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title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title</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04" w:author="Unknown"/>
          <w:rFonts w:ascii="Consolas" w:eastAsia="Times New Roman" w:hAnsi="Consolas" w:cs="Consolas"/>
          <w:color w:val="313131"/>
          <w:sz w:val="18"/>
          <w:szCs w:val="18"/>
        </w:rPr>
      </w:pPr>
      <w:ins w:id="205"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this</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author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author</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06" w:author="Unknown"/>
          <w:rFonts w:ascii="Consolas" w:eastAsia="Times New Roman" w:hAnsi="Consolas" w:cs="Consolas"/>
          <w:color w:val="313131"/>
          <w:sz w:val="18"/>
          <w:szCs w:val="18"/>
        </w:rPr>
      </w:pPr>
      <w:ins w:id="207"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this</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addPrice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addPrice</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880000"/>
            <w:sz w:val="18"/>
            <w:szCs w:val="18"/>
          </w:rPr>
          <w:t>// Assign that method as property.</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08" w:author="Unknown"/>
          <w:rFonts w:ascii="Consolas" w:eastAsia="Times New Roman" w:hAnsi="Consolas" w:cs="Consolas"/>
          <w:color w:val="313131"/>
          <w:sz w:val="18"/>
          <w:szCs w:val="18"/>
        </w:rPr>
      </w:pPr>
      <w:ins w:id="209"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10" w:author="Unknown"/>
          <w:rFonts w:ascii="Consolas" w:eastAsia="Times New Roman" w:hAnsi="Consolas" w:cs="Consolas"/>
          <w:color w:val="313131"/>
          <w:sz w:val="18"/>
          <w:szCs w:val="18"/>
        </w:rPr>
      </w:pPr>
      <w:ins w:id="211"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&lt;/script&gt;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12" w:author="Unknown"/>
          <w:rFonts w:ascii="Consolas" w:eastAsia="Times New Roman" w:hAnsi="Consolas" w:cs="Consolas"/>
          <w:color w:val="313131"/>
          <w:sz w:val="18"/>
          <w:szCs w:val="18"/>
        </w:rPr>
      </w:pPr>
      <w:ins w:id="213" w:author="Unknown">
        <w:r w:rsidRPr="00B74FC7">
          <w:rPr>
            <w:rFonts w:ascii="Consolas" w:eastAsia="Times New Roman" w:hAnsi="Consolas" w:cs="Consolas"/>
            <w:color w:val="313131"/>
            <w:sz w:val="18"/>
            <w:szCs w:val="18"/>
          </w:rPr>
          <w:t xml:space="preserve">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14" w:author="Unknown"/>
          <w:rFonts w:ascii="Consolas" w:eastAsia="Times New Roman" w:hAnsi="Consolas" w:cs="Consolas"/>
          <w:color w:val="313131"/>
          <w:sz w:val="18"/>
          <w:szCs w:val="18"/>
        </w:rPr>
      </w:pPr>
      <w:ins w:id="215"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&lt;/head&gt;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16" w:author="Unknown"/>
          <w:rFonts w:ascii="Consolas" w:eastAsia="Times New Roman" w:hAnsi="Consolas" w:cs="Consolas"/>
          <w:color w:val="313131"/>
          <w:sz w:val="18"/>
          <w:szCs w:val="18"/>
        </w:rPr>
      </w:pPr>
      <w:ins w:id="217"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&lt;body&gt;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18" w:author="Unknown"/>
          <w:rFonts w:ascii="Consolas" w:eastAsia="Times New Roman" w:hAnsi="Consolas" w:cs="Consolas"/>
          <w:color w:val="313131"/>
          <w:sz w:val="18"/>
          <w:szCs w:val="18"/>
        </w:rPr>
      </w:pPr>
      <w:ins w:id="219" w:author="Unknown">
        <w:r w:rsidRPr="00B74FC7">
          <w:rPr>
            <w:rFonts w:ascii="Consolas" w:eastAsia="Times New Roman" w:hAnsi="Consolas" w:cs="Consolas"/>
            <w:color w:val="313131"/>
            <w:sz w:val="18"/>
            <w:szCs w:val="18"/>
          </w:rPr>
          <w:t xml:space="preserve">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20" w:author="Unknown"/>
          <w:rFonts w:ascii="Consolas" w:eastAsia="Times New Roman" w:hAnsi="Consolas" w:cs="Consolas"/>
          <w:color w:val="313131"/>
          <w:sz w:val="18"/>
          <w:szCs w:val="18"/>
        </w:rPr>
      </w:pPr>
      <w:ins w:id="221"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&lt;script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7F0055"/>
            <w:sz w:val="18"/>
            <w:szCs w:val="18"/>
          </w:rPr>
          <w:t>type</w:t>
        </w:r>
        <w:r w:rsidRPr="00B74FC7">
          <w:rPr>
            <w:rFonts w:ascii="Consolas" w:eastAsia="Times New Roman" w:hAnsi="Consolas" w:cs="Consolas"/>
            <w:color w:val="666600"/>
            <w:sz w:val="18"/>
            <w:szCs w:val="18"/>
          </w:rPr>
          <w:t>=</w:t>
        </w:r>
        <w:r w:rsidRPr="00B74FC7">
          <w:rPr>
            <w:rFonts w:ascii="Consolas" w:eastAsia="Times New Roman" w:hAnsi="Consolas" w:cs="Consolas"/>
            <w:color w:val="008800"/>
            <w:sz w:val="18"/>
            <w:szCs w:val="18"/>
          </w:rPr>
          <w:t>"text/javascript"</w:t>
        </w:r>
        <w:r w:rsidRPr="00B74FC7">
          <w:rPr>
            <w:rFonts w:ascii="Consolas" w:eastAsia="Times New Roman" w:hAnsi="Consolas" w:cs="Consolas"/>
            <w:color w:val="000088"/>
            <w:sz w:val="18"/>
            <w:szCs w:val="18"/>
          </w:rPr>
          <w:t>&gt;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22" w:author="Unknown"/>
          <w:rFonts w:ascii="Consolas" w:eastAsia="Times New Roman" w:hAnsi="Consolas" w:cs="Consolas"/>
          <w:color w:val="313131"/>
          <w:sz w:val="18"/>
          <w:szCs w:val="18"/>
        </w:rPr>
      </w:pPr>
      <w:ins w:id="223"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var</w:t>
        </w:r>
        <w:r w:rsidRPr="00B74FC7">
          <w:rPr>
            <w:rFonts w:ascii="Consolas" w:eastAsia="Times New Roman" w:hAnsi="Consolas" w:cs="Consolas"/>
            <w:color w:val="313131"/>
            <w:sz w:val="18"/>
            <w:szCs w:val="18"/>
          </w:rPr>
          <w:t xml:space="preserve"> myBook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new</w:t>
        </w:r>
        <w:r w:rsidRPr="00B74FC7">
          <w:rPr>
            <w:rFonts w:ascii="Consolas" w:eastAsia="Times New Roman" w:hAnsi="Consolas" w:cs="Consolas"/>
            <w:color w:val="313131"/>
            <w:sz w:val="18"/>
            <w:szCs w:val="18"/>
          </w:rPr>
          <w:t xml:space="preserve"> book</w:t>
        </w:r>
        <w:r w:rsidRPr="00B74FC7">
          <w:rPr>
            <w:rFonts w:ascii="Consolas" w:eastAsia="Times New Roman" w:hAnsi="Consolas" w:cs="Consolas"/>
            <w:color w:val="666600"/>
            <w:sz w:val="18"/>
            <w:szCs w:val="18"/>
          </w:rPr>
          <w:t>(</w:t>
        </w:r>
        <w:r w:rsidRPr="00B74FC7">
          <w:rPr>
            <w:rFonts w:ascii="Consolas" w:eastAsia="Times New Roman" w:hAnsi="Consolas" w:cs="Consolas"/>
            <w:color w:val="008800"/>
            <w:sz w:val="18"/>
            <w:szCs w:val="18"/>
          </w:rPr>
          <w:t>"Perl"</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8800"/>
            <w:sz w:val="18"/>
            <w:szCs w:val="18"/>
          </w:rPr>
          <w:t>"Mohtashim"</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24" w:author="Unknown"/>
          <w:rFonts w:ascii="Consolas" w:eastAsia="Times New Roman" w:hAnsi="Consolas" w:cs="Consolas"/>
          <w:color w:val="313131"/>
          <w:sz w:val="18"/>
          <w:szCs w:val="18"/>
        </w:rPr>
      </w:pPr>
      <w:ins w:id="225" w:author="Unknown">
        <w:r w:rsidRPr="00B74FC7">
          <w:rPr>
            <w:rFonts w:ascii="Consolas" w:eastAsia="Times New Roman" w:hAnsi="Consolas" w:cs="Consolas"/>
            <w:color w:val="313131"/>
            <w:sz w:val="18"/>
            <w:szCs w:val="18"/>
          </w:rPr>
          <w:t xml:space="preserve">         myBook</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addPrice</w:t>
        </w:r>
        <w:r w:rsidRPr="00B74FC7">
          <w:rPr>
            <w:rFonts w:ascii="Consolas" w:eastAsia="Times New Roman" w:hAnsi="Consolas" w:cs="Consolas"/>
            <w:color w:val="666600"/>
            <w:sz w:val="18"/>
            <w:szCs w:val="18"/>
          </w:rPr>
          <w:t>(</w:t>
        </w:r>
        <w:r w:rsidRPr="00B74FC7">
          <w:rPr>
            <w:rFonts w:ascii="Consolas" w:eastAsia="Times New Roman" w:hAnsi="Consolas" w:cs="Consolas"/>
            <w:color w:val="006666"/>
            <w:sz w:val="18"/>
            <w:szCs w:val="18"/>
          </w:rPr>
          <w:t>100</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26" w:author="Unknown"/>
          <w:rFonts w:ascii="Consolas" w:eastAsia="Times New Roman" w:hAnsi="Consolas" w:cs="Consolas"/>
          <w:color w:val="313131"/>
          <w:sz w:val="18"/>
          <w:szCs w:val="18"/>
        </w:rPr>
      </w:pPr>
      <w:ins w:id="227" w:author="Unknown">
        <w:r w:rsidRPr="00B74FC7">
          <w:rPr>
            <w:rFonts w:ascii="Consolas" w:eastAsia="Times New Roman" w:hAnsi="Consolas" w:cs="Consolas"/>
            <w:color w:val="313131"/>
            <w:sz w:val="18"/>
            <w:szCs w:val="18"/>
          </w:rPr>
          <w:t xml:space="preserve">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28" w:author="Unknown"/>
          <w:rFonts w:ascii="Consolas" w:eastAsia="Times New Roman" w:hAnsi="Consolas" w:cs="Consolas"/>
          <w:color w:val="313131"/>
          <w:sz w:val="18"/>
          <w:szCs w:val="18"/>
        </w:rPr>
      </w:pPr>
      <w:ins w:id="229" w:author="Unknown">
        <w:r w:rsidRPr="00B74FC7">
          <w:rPr>
            <w:rFonts w:ascii="Consolas" w:eastAsia="Times New Roman" w:hAnsi="Consolas" w:cs="Consolas"/>
            <w:color w:val="313131"/>
            <w:sz w:val="18"/>
            <w:szCs w:val="18"/>
          </w:rPr>
          <w:t xml:space="preserve">         document</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write</w:t>
        </w:r>
        <w:r w:rsidRPr="00B74FC7">
          <w:rPr>
            <w:rFonts w:ascii="Consolas" w:eastAsia="Times New Roman" w:hAnsi="Consolas" w:cs="Consolas"/>
            <w:color w:val="666600"/>
            <w:sz w:val="18"/>
            <w:szCs w:val="18"/>
          </w:rPr>
          <w:t>(</w:t>
        </w:r>
        <w:r w:rsidRPr="00B74FC7">
          <w:rPr>
            <w:rFonts w:ascii="Consolas" w:eastAsia="Times New Roman" w:hAnsi="Consolas" w:cs="Consolas"/>
            <w:color w:val="008800"/>
            <w:sz w:val="18"/>
            <w:szCs w:val="18"/>
          </w:rPr>
          <w:t>"Book title is : "</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myBook</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title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8800"/>
            <w:sz w:val="18"/>
            <w:szCs w:val="18"/>
          </w:rPr>
          <w:t>"&lt;br&gt;"</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30" w:author="Unknown"/>
          <w:rFonts w:ascii="Consolas" w:eastAsia="Times New Roman" w:hAnsi="Consolas" w:cs="Consolas"/>
          <w:color w:val="313131"/>
          <w:sz w:val="18"/>
          <w:szCs w:val="18"/>
        </w:rPr>
      </w:pPr>
      <w:ins w:id="231" w:author="Unknown">
        <w:r w:rsidRPr="00B74FC7">
          <w:rPr>
            <w:rFonts w:ascii="Consolas" w:eastAsia="Times New Roman" w:hAnsi="Consolas" w:cs="Consolas"/>
            <w:color w:val="313131"/>
            <w:sz w:val="18"/>
            <w:szCs w:val="18"/>
          </w:rPr>
          <w:t xml:space="preserve">         document</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write</w:t>
        </w:r>
        <w:r w:rsidRPr="00B74FC7">
          <w:rPr>
            <w:rFonts w:ascii="Consolas" w:eastAsia="Times New Roman" w:hAnsi="Consolas" w:cs="Consolas"/>
            <w:color w:val="666600"/>
            <w:sz w:val="18"/>
            <w:szCs w:val="18"/>
          </w:rPr>
          <w:t>(</w:t>
        </w:r>
        <w:r w:rsidRPr="00B74FC7">
          <w:rPr>
            <w:rFonts w:ascii="Consolas" w:eastAsia="Times New Roman" w:hAnsi="Consolas" w:cs="Consolas"/>
            <w:color w:val="008800"/>
            <w:sz w:val="18"/>
            <w:szCs w:val="18"/>
          </w:rPr>
          <w:t>"Book author is : "</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myBook</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author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8800"/>
            <w:sz w:val="18"/>
            <w:szCs w:val="18"/>
          </w:rPr>
          <w:t>"&lt;br&gt;"</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32" w:author="Unknown"/>
          <w:rFonts w:ascii="Consolas" w:eastAsia="Times New Roman" w:hAnsi="Consolas" w:cs="Consolas"/>
          <w:color w:val="313131"/>
          <w:sz w:val="18"/>
          <w:szCs w:val="18"/>
        </w:rPr>
      </w:pPr>
      <w:ins w:id="233" w:author="Unknown">
        <w:r w:rsidRPr="00B74FC7">
          <w:rPr>
            <w:rFonts w:ascii="Consolas" w:eastAsia="Times New Roman" w:hAnsi="Consolas" w:cs="Consolas"/>
            <w:color w:val="313131"/>
            <w:sz w:val="18"/>
            <w:szCs w:val="18"/>
          </w:rPr>
          <w:t xml:space="preserve">         document</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write</w:t>
        </w:r>
        <w:r w:rsidRPr="00B74FC7">
          <w:rPr>
            <w:rFonts w:ascii="Consolas" w:eastAsia="Times New Roman" w:hAnsi="Consolas" w:cs="Consolas"/>
            <w:color w:val="666600"/>
            <w:sz w:val="18"/>
            <w:szCs w:val="18"/>
          </w:rPr>
          <w:t>(</w:t>
        </w:r>
        <w:r w:rsidRPr="00B74FC7">
          <w:rPr>
            <w:rFonts w:ascii="Consolas" w:eastAsia="Times New Roman" w:hAnsi="Consolas" w:cs="Consolas"/>
            <w:color w:val="008800"/>
            <w:sz w:val="18"/>
            <w:szCs w:val="18"/>
          </w:rPr>
          <w:t>"Book price is : "</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myBook</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price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8800"/>
            <w:sz w:val="18"/>
            <w:szCs w:val="18"/>
          </w:rPr>
          <w:t>"&lt;br&gt;"</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34" w:author="Unknown"/>
          <w:rFonts w:ascii="Consolas" w:eastAsia="Times New Roman" w:hAnsi="Consolas" w:cs="Consolas"/>
          <w:color w:val="313131"/>
          <w:sz w:val="18"/>
          <w:szCs w:val="18"/>
        </w:rPr>
      </w:pPr>
      <w:ins w:id="235"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&lt;/script&gt;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36" w:author="Unknown"/>
          <w:rFonts w:ascii="Consolas" w:eastAsia="Times New Roman" w:hAnsi="Consolas" w:cs="Consolas"/>
          <w:color w:val="313131"/>
          <w:sz w:val="18"/>
          <w:szCs w:val="18"/>
        </w:rPr>
      </w:pPr>
      <w:ins w:id="237" w:author="Unknown">
        <w:r w:rsidRPr="00B74FC7">
          <w:rPr>
            <w:rFonts w:ascii="Consolas" w:eastAsia="Times New Roman" w:hAnsi="Consolas" w:cs="Consolas"/>
            <w:color w:val="313131"/>
            <w:sz w:val="18"/>
            <w:szCs w:val="18"/>
          </w:rPr>
          <w:t xml:space="preserve">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38" w:author="Unknown"/>
          <w:rFonts w:ascii="Consolas" w:eastAsia="Times New Roman" w:hAnsi="Consolas" w:cs="Consolas"/>
          <w:color w:val="313131"/>
          <w:sz w:val="18"/>
          <w:szCs w:val="18"/>
        </w:rPr>
      </w:pPr>
      <w:ins w:id="239"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&lt;/body&gt;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40" w:author="Unknown"/>
          <w:rFonts w:ascii="Consolas" w:eastAsia="Times New Roman" w:hAnsi="Consolas" w:cs="Consolas"/>
          <w:color w:val="313131"/>
          <w:sz w:val="18"/>
          <w:szCs w:val="18"/>
        </w:rPr>
      </w:pPr>
      <w:ins w:id="241" w:author="Unknown">
        <w:r w:rsidRPr="00B74FC7">
          <w:rPr>
            <w:rFonts w:ascii="Consolas" w:eastAsia="Times New Roman" w:hAnsi="Consolas" w:cs="Consolas"/>
            <w:color w:val="000088"/>
            <w:sz w:val="18"/>
            <w:szCs w:val="18"/>
          </w:rPr>
          <w:t>&lt;/html&gt;</w:t>
        </w:r>
      </w:ins>
    </w:p>
    <w:p w:rsidR="00B74FC7" w:rsidRPr="00B74FC7" w:rsidRDefault="00B74FC7" w:rsidP="00B74FC7">
      <w:pPr>
        <w:shd w:val="clear" w:color="auto" w:fill="FFFFFF"/>
        <w:spacing w:before="48" w:after="48" w:line="360" w:lineRule="atLeast"/>
        <w:ind w:left="-450" w:right="-402"/>
        <w:outlineLvl w:val="2"/>
        <w:rPr>
          <w:ins w:id="242" w:author="Unknown"/>
          <w:rFonts w:ascii="Arial" w:eastAsia="Times New Roman" w:hAnsi="Arial" w:cs="Arial"/>
          <w:color w:val="000000"/>
          <w:sz w:val="27"/>
          <w:szCs w:val="27"/>
        </w:rPr>
      </w:pPr>
      <w:ins w:id="243" w:author="Unknown">
        <w:r w:rsidRPr="00B74FC7">
          <w:rPr>
            <w:rFonts w:ascii="Arial" w:eastAsia="Times New Roman" w:hAnsi="Arial" w:cs="Arial"/>
            <w:color w:val="000000"/>
            <w:sz w:val="27"/>
            <w:szCs w:val="27"/>
          </w:rPr>
          <w:t>Output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244" w:author="Unknown"/>
          <w:rFonts w:ascii="Consolas" w:eastAsia="Times New Roman" w:hAnsi="Consolas" w:cs="Consolas"/>
          <w:color w:val="313131"/>
          <w:sz w:val="18"/>
          <w:szCs w:val="18"/>
        </w:rPr>
      </w:pPr>
      <w:ins w:id="245" w:author="Unknown">
        <w:r w:rsidRPr="00B74FC7">
          <w:rPr>
            <w:rFonts w:ascii="Consolas" w:eastAsia="Times New Roman" w:hAnsi="Consolas" w:cs="Consolas"/>
            <w:color w:val="313131"/>
            <w:sz w:val="18"/>
            <w:szCs w:val="18"/>
          </w:rPr>
          <w:t xml:space="preserve">Book title is : Perl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246" w:author="Unknown"/>
          <w:rFonts w:ascii="Consolas" w:eastAsia="Times New Roman" w:hAnsi="Consolas" w:cs="Consolas"/>
          <w:color w:val="313131"/>
          <w:sz w:val="18"/>
          <w:szCs w:val="18"/>
        </w:rPr>
      </w:pPr>
      <w:ins w:id="247" w:author="Unknown">
        <w:r w:rsidRPr="00B74FC7">
          <w:rPr>
            <w:rFonts w:ascii="Consolas" w:eastAsia="Times New Roman" w:hAnsi="Consolas" w:cs="Consolas"/>
            <w:color w:val="313131"/>
            <w:sz w:val="18"/>
            <w:szCs w:val="18"/>
          </w:rPr>
          <w:t xml:space="preserve">Book author is : Mohtashim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248" w:author="Unknown"/>
          <w:rFonts w:ascii="Consolas" w:eastAsia="Times New Roman" w:hAnsi="Consolas" w:cs="Consolas"/>
          <w:color w:val="313131"/>
          <w:sz w:val="18"/>
          <w:szCs w:val="18"/>
        </w:rPr>
      </w:pPr>
      <w:ins w:id="249" w:author="Unknown">
        <w:r w:rsidRPr="00B74FC7">
          <w:rPr>
            <w:rFonts w:ascii="Consolas" w:eastAsia="Times New Roman" w:hAnsi="Consolas" w:cs="Consolas"/>
            <w:color w:val="313131"/>
            <w:sz w:val="18"/>
            <w:szCs w:val="18"/>
          </w:rPr>
          <w:t>Book price is : 100</w:t>
        </w:r>
      </w:ins>
    </w:p>
    <w:p w:rsidR="00B74FC7" w:rsidRPr="00B74FC7" w:rsidRDefault="00B74FC7" w:rsidP="00B74FC7">
      <w:pPr>
        <w:shd w:val="clear" w:color="auto" w:fill="FFFFFF"/>
        <w:spacing w:before="48" w:after="48" w:line="360" w:lineRule="atLeast"/>
        <w:ind w:left="-450" w:right="-402"/>
        <w:outlineLvl w:val="1"/>
        <w:rPr>
          <w:ins w:id="250" w:author="Unknown"/>
          <w:rFonts w:ascii="Arial" w:eastAsia="Times New Roman" w:hAnsi="Arial" w:cs="Arial"/>
          <w:color w:val="121214"/>
          <w:spacing w:val="-15"/>
          <w:sz w:val="36"/>
          <w:szCs w:val="36"/>
        </w:rPr>
      </w:pPr>
      <w:ins w:id="251" w:author="Unknown">
        <w:r w:rsidRPr="00B74FC7">
          <w:rPr>
            <w:rFonts w:ascii="Arial" w:eastAsia="Times New Roman" w:hAnsi="Arial" w:cs="Arial"/>
            <w:color w:val="121214"/>
            <w:spacing w:val="-15"/>
            <w:sz w:val="36"/>
            <w:szCs w:val="36"/>
          </w:rPr>
          <w:t>The 'with' Keyword</w:t>
        </w:r>
      </w:ins>
    </w:p>
    <w:p w:rsidR="00B74FC7" w:rsidRPr="00B74FC7" w:rsidRDefault="00B74FC7" w:rsidP="00B74FC7">
      <w:pPr>
        <w:shd w:val="clear" w:color="auto" w:fill="FFFFFF"/>
        <w:spacing w:after="240" w:line="360" w:lineRule="atLeast"/>
        <w:ind w:left="-402" w:right="-402"/>
        <w:jc w:val="both"/>
        <w:rPr>
          <w:ins w:id="252" w:author="Unknown"/>
          <w:rFonts w:ascii="Arial" w:eastAsia="Times New Roman" w:hAnsi="Arial" w:cs="Arial"/>
          <w:color w:val="000000"/>
          <w:sz w:val="21"/>
          <w:szCs w:val="21"/>
        </w:rPr>
      </w:pPr>
      <w:ins w:id="253" w:author="Unknown">
        <w:r w:rsidRPr="00B74FC7">
          <w:rPr>
            <w:rFonts w:ascii="Arial" w:eastAsia="Times New Roman" w:hAnsi="Arial" w:cs="Arial"/>
            <w:color w:val="000000"/>
            <w:sz w:val="21"/>
            <w:szCs w:val="21"/>
          </w:rPr>
          <w:t>The </w:t>
        </w:r>
        <w:r w:rsidRPr="00B74FC7">
          <w:rPr>
            <w:rFonts w:ascii="Arial" w:eastAsia="Times New Roman" w:hAnsi="Arial" w:cs="Arial"/>
            <w:b/>
            <w:bCs/>
            <w:color w:val="000000"/>
            <w:sz w:val="21"/>
            <w:szCs w:val="21"/>
          </w:rPr>
          <w:t>‘with’</w:t>
        </w:r>
        <w:r w:rsidRPr="00B74FC7">
          <w:rPr>
            <w:rFonts w:ascii="Arial" w:eastAsia="Times New Roman" w:hAnsi="Arial" w:cs="Arial"/>
            <w:color w:val="000000"/>
            <w:sz w:val="21"/>
            <w:szCs w:val="21"/>
          </w:rPr>
          <w:t> keyword is used as a kind of shorthand for referencing an object's properties or methods.</w:t>
        </w:r>
      </w:ins>
    </w:p>
    <w:p w:rsidR="00B74FC7" w:rsidRPr="00B74FC7" w:rsidRDefault="00B74FC7" w:rsidP="00B74FC7">
      <w:pPr>
        <w:shd w:val="clear" w:color="auto" w:fill="FFFFFF"/>
        <w:spacing w:after="240" w:line="360" w:lineRule="atLeast"/>
        <w:ind w:left="-402" w:right="-402"/>
        <w:jc w:val="both"/>
        <w:rPr>
          <w:ins w:id="254" w:author="Unknown"/>
          <w:rFonts w:ascii="Arial" w:eastAsia="Times New Roman" w:hAnsi="Arial" w:cs="Arial"/>
          <w:color w:val="000000"/>
          <w:sz w:val="21"/>
          <w:szCs w:val="21"/>
        </w:rPr>
      </w:pPr>
      <w:ins w:id="255" w:author="Unknown">
        <w:r w:rsidRPr="00B74FC7">
          <w:rPr>
            <w:rFonts w:ascii="Arial" w:eastAsia="Times New Roman" w:hAnsi="Arial" w:cs="Arial"/>
            <w:color w:val="000000"/>
            <w:sz w:val="21"/>
            <w:szCs w:val="21"/>
          </w:rPr>
          <w:t>The object specified as an argument to </w:t>
        </w:r>
        <w:r w:rsidRPr="00B74FC7">
          <w:rPr>
            <w:rFonts w:ascii="Arial" w:eastAsia="Times New Roman" w:hAnsi="Arial" w:cs="Arial"/>
            <w:b/>
            <w:bCs/>
            <w:color w:val="000000"/>
            <w:sz w:val="21"/>
            <w:szCs w:val="21"/>
          </w:rPr>
          <w:t>with</w:t>
        </w:r>
        <w:r w:rsidRPr="00B74FC7">
          <w:rPr>
            <w:rFonts w:ascii="Arial" w:eastAsia="Times New Roman" w:hAnsi="Arial" w:cs="Arial"/>
            <w:color w:val="000000"/>
            <w:sz w:val="21"/>
            <w:szCs w:val="21"/>
          </w:rPr>
          <w:t> becomes the default object for the duration of the block that follows. The properties and methods for the object can be used without naming the object.</w:t>
        </w:r>
      </w:ins>
    </w:p>
    <w:p w:rsidR="00B74FC7" w:rsidRPr="00B74FC7" w:rsidRDefault="00B74FC7" w:rsidP="00B74FC7">
      <w:pPr>
        <w:shd w:val="clear" w:color="auto" w:fill="FFFFFF"/>
        <w:spacing w:before="48" w:after="48" w:line="360" w:lineRule="atLeast"/>
        <w:ind w:left="-450" w:right="-402"/>
        <w:outlineLvl w:val="2"/>
        <w:rPr>
          <w:ins w:id="256" w:author="Unknown"/>
          <w:rFonts w:ascii="Arial" w:eastAsia="Times New Roman" w:hAnsi="Arial" w:cs="Arial"/>
          <w:color w:val="000000"/>
          <w:sz w:val="27"/>
          <w:szCs w:val="27"/>
        </w:rPr>
      </w:pPr>
      <w:ins w:id="257" w:author="Unknown">
        <w:r w:rsidRPr="00B74FC7">
          <w:rPr>
            <w:rFonts w:ascii="Arial" w:eastAsia="Times New Roman" w:hAnsi="Arial" w:cs="Arial"/>
            <w:color w:val="000000"/>
            <w:sz w:val="27"/>
            <w:szCs w:val="27"/>
          </w:rPr>
          <w:t>Syntax</w:t>
        </w:r>
      </w:ins>
    </w:p>
    <w:p w:rsidR="00B74FC7" w:rsidRPr="00B74FC7" w:rsidRDefault="00B74FC7" w:rsidP="00B74FC7">
      <w:pPr>
        <w:shd w:val="clear" w:color="auto" w:fill="FFFFFF"/>
        <w:spacing w:after="240" w:line="360" w:lineRule="atLeast"/>
        <w:ind w:left="-402" w:right="-402"/>
        <w:jc w:val="both"/>
        <w:rPr>
          <w:ins w:id="258" w:author="Unknown"/>
          <w:rFonts w:ascii="Arial" w:eastAsia="Times New Roman" w:hAnsi="Arial" w:cs="Arial"/>
          <w:color w:val="000000"/>
          <w:sz w:val="21"/>
          <w:szCs w:val="21"/>
        </w:rPr>
      </w:pPr>
      <w:ins w:id="259" w:author="Unknown">
        <w:r w:rsidRPr="00B74FC7">
          <w:rPr>
            <w:rFonts w:ascii="Arial" w:eastAsia="Times New Roman" w:hAnsi="Arial" w:cs="Arial"/>
            <w:color w:val="000000"/>
            <w:sz w:val="21"/>
            <w:szCs w:val="21"/>
          </w:rPr>
          <w:t>The syntax for with object is as follows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60" w:author="Unknown"/>
          <w:rFonts w:ascii="Consolas" w:eastAsia="Times New Roman" w:hAnsi="Consolas" w:cs="Consolas"/>
          <w:color w:val="313131"/>
          <w:sz w:val="18"/>
          <w:szCs w:val="18"/>
        </w:rPr>
      </w:pPr>
      <w:ins w:id="261" w:author="Unknown">
        <w:r w:rsidRPr="00B74FC7">
          <w:rPr>
            <w:rFonts w:ascii="Consolas" w:eastAsia="Times New Roman" w:hAnsi="Consolas" w:cs="Consolas"/>
            <w:color w:val="000088"/>
            <w:sz w:val="18"/>
            <w:szCs w:val="18"/>
          </w:rPr>
          <w:t>with</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666600"/>
            <w:sz w:val="18"/>
            <w:szCs w:val="18"/>
          </w:rPr>
          <w:t>(</w:t>
        </w:r>
        <w:r w:rsidRPr="00B74FC7">
          <w:rPr>
            <w:rFonts w:ascii="Consolas" w:eastAsia="Times New Roman" w:hAnsi="Consolas" w:cs="Consolas"/>
            <w:color w:val="000088"/>
            <w:sz w:val="18"/>
            <w:szCs w:val="18"/>
          </w:rPr>
          <w:t>object</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62" w:author="Unknown"/>
          <w:rFonts w:ascii="Consolas" w:eastAsia="Times New Roman" w:hAnsi="Consolas" w:cs="Consolas"/>
          <w:color w:val="313131"/>
          <w:sz w:val="18"/>
          <w:szCs w:val="18"/>
        </w:rPr>
      </w:pPr>
      <w:ins w:id="263" w:author="Unknown">
        <w:r w:rsidRPr="00B74FC7">
          <w:rPr>
            <w:rFonts w:ascii="Consolas" w:eastAsia="Times New Roman" w:hAnsi="Consolas" w:cs="Consolas"/>
            <w:color w:val="313131"/>
            <w:sz w:val="18"/>
            <w:szCs w:val="18"/>
          </w:rPr>
          <w:t xml:space="preserve">   properties used without the </w:t>
        </w:r>
        <w:r w:rsidRPr="00B74FC7">
          <w:rPr>
            <w:rFonts w:ascii="Consolas" w:eastAsia="Times New Roman" w:hAnsi="Consolas" w:cs="Consolas"/>
            <w:color w:val="000088"/>
            <w:sz w:val="18"/>
            <w:szCs w:val="18"/>
          </w:rPr>
          <w:t>object</w:t>
        </w:r>
        <w:r w:rsidRPr="00B74FC7">
          <w:rPr>
            <w:rFonts w:ascii="Consolas" w:eastAsia="Times New Roman" w:hAnsi="Consolas" w:cs="Consolas"/>
            <w:color w:val="313131"/>
            <w:sz w:val="18"/>
            <w:szCs w:val="18"/>
          </w:rPr>
          <w:t xml:space="preserve"> name </w:t>
        </w:r>
        <w:r w:rsidRPr="00B74FC7">
          <w:rPr>
            <w:rFonts w:ascii="Consolas" w:eastAsia="Times New Roman" w:hAnsi="Consolas" w:cs="Consolas"/>
            <w:color w:val="000088"/>
            <w:sz w:val="18"/>
            <w:szCs w:val="18"/>
          </w:rPr>
          <w:t>and</w:t>
        </w:r>
        <w:r w:rsidRPr="00B74FC7">
          <w:rPr>
            <w:rFonts w:ascii="Consolas" w:eastAsia="Times New Roman" w:hAnsi="Consolas" w:cs="Consolas"/>
            <w:color w:val="313131"/>
            <w:sz w:val="18"/>
            <w:szCs w:val="18"/>
          </w:rPr>
          <w:t xml:space="preserve"> dot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64" w:author="Unknown"/>
          <w:rFonts w:ascii="Consolas" w:eastAsia="Times New Roman" w:hAnsi="Consolas" w:cs="Consolas"/>
          <w:color w:val="313131"/>
          <w:sz w:val="18"/>
          <w:szCs w:val="18"/>
        </w:rPr>
      </w:pPr>
      <w:ins w:id="265" w:author="Unknown">
        <w:r w:rsidRPr="00B74FC7">
          <w:rPr>
            <w:rFonts w:ascii="Consolas" w:eastAsia="Times New Roman" w:hAnsi="Consolas" w:cs="Consolas"/>
            <w:color w:val="666600"/>
            <w:sz w:val="18"/>
            <w:szCs w:val="18"/>
          </w:rPr>
          <w:t>}</w:t>
        </w:r>
      </w:ins>
    </w:p>
    <w:p w:rsidR="00B74FC7" w:rsidRPr="00B74FC7" w:rsidRDefault="00B74FC7" w:rsidP="00B74FC7">
      <w:pPr>
        <w:shd w:val="clear" w:color="auto" w:fill="FFFFFF"/>
        <w:spacing w:before="48" w:after="48" w:line="360" w:lineRule="atLeast"/>
        <w:ind w:left="-450" w:right="-402"/>
        <w:outlineLvl w:val="2"/>
        <w:rPr>
          <w:ins w:id="266" w:author="Unknown"/>
          <w:rFonts w:ascii="Arial" w:eastAsia="Times New Roman" w:hAnsi="Arial" w:cs="Arial"/>
          <w:color w:val="000000"/>
          <w:sz w:val="27"/>
          <w:szCs w:val="27"/>
        </w:rPr>
      </w:pPr>
      <w:ins w:id="267" w:author="Unknown">
        <w:r w:rsidRPr="00B74FC7">
          <w:rPr>
            <w:rFonts w:ascii="Arial" w:eastAsia="Times New Roman" w:hAnsi="Arial" w:cs="Arial"/>
            <w:color w:val="000000"/>
            <w:sz w:val="27"/>
            <w:szCs w:val="27"/>
          </w:rPr>
          <w:t>Example</w:t>
        </w:r>
      </w:ins>
    </w:p>
    <w:p w:rsidR="00B74FC7" w:rsidRPr="00B74FC7" w:rsidRDefault="00B74FC7" w:rsidP="00B74FC7">
      <w:pPr>
        <w:shd w:val="clear" w:color="auto" w:fill="FFFFFF"/>
        <w:spacing w:after="240" w:line="360" w:lineRule="atLeast"/>
        <w:ind w:left="-402" w:right="-402"/>
        <w:jc w:val="both"/>
        <w:rPr>
          <w:ins w:id="268" w:author="Unknown"/>
          <w:rFonts w:ascii="Arial" w:eastAsia="Times New Roman" w:hAnsi="Arial" w:cs="Arial"/>
          <w:color w:val="000000"/>
          <w:sz w:val="21"/>
          <w:szCs w:val="21"/>
        </w:rPr>
      </w:pPr>
      <w:ins w:id="269" w:author="Unknown">
        <w:r w:rsidRPr="00B74FC7">
          <w:rPr>
            <w:rFonts w:ascii="Arial" w:eastAsia="Times New Roman" w:hAnsi="Arial" w:cs="Arial"/>
            <w:color w:val="000000"/>
            <w:sz w:val="21"/>
            <w:szCs w:val="21"/>
          </w:rPr>
          <w:t>Try the following example.</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70" w:author="Unknown"/>
          <w:rFonts w:ascii="Consolas" w:eastAsia="Times New Roman" w:hAnsi="Consolas" w:cs="Consolas"/>
          <w:color w:val="313131"/>
          <w:sz w:val="18"/>
          <w:szCs w:val="18"/>
        </w:rPr>
      </w:pPr>
      <w:ins w:id="271" w:author="Unknown">
        <w:r w:rsidRPr="00B74FC7">
          <w:rPr>
            <w:rFonts w:ascii="Consolas" w:eastAsia="Times New Roman" w:hAnsi="Consolas" w:cs="Consolas"/>
            <w:color w:val="000088"/>
            <w:sz w:val="18"/>
            <w:szCs w:val="18"/>
          </w:rPr>
          <w:t>&lt;html&gt;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72" w:author="Unknown"/>
          <w:rFonts w:ascii="Consolas" w:eastAsia="Times New Roman" w:hAnsi="Consolas" w:cs="Consolas"/>
          <w:color w:val="313131"/>
          <w:sz w:val="18"/>
          <w:szCs w:val="18"/>
        </w:rPr>
      </w:pPr>
      <w:ins w:id="273"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&lt;head&gt;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74" w:author="Unknown"/>
          <w:rFonts w:ascii="Consolas" w:eastAsia="Times New Roman" w:hAnsi="Consolas" w:cs="Consolas"/>
          <w:color w:val="313131"/>
          <w:sz w:val="18"/>
          <w:szCs w:val="18"/>
        </w:rPr>
      </w:pPr>
      <w:ins w:id="275"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&lt;title&gt;</w:t>
        </w:r>
        <w:r w:rsidRPr="00B74FC7">
          <w:rPr>
            <w:rFonts w:ascii="Consolas" w:eastAsia="Times New Roman" w:hAnsi="Consolas" w:cs="Consolas"/>
            <w:color w:val="313131"/>
            <w:sz w:val="18"/>
            <w:szCs w:val="18"/>
          </w:rPr>
          <w:t>User-defined objects</w:t>
        </w:r>
        <w:r w:rsidRPr="00B74FC7">
          <w:rPr>
            <w:rFonts w:ascii="Consolas" w:eastAsia="Times New Roman" w:hAnsi="Consolas" w:cs="Consolas"/>
            <w:color w:val="000088"/>
            <w:sz w:val="18"/>
            <w:szCs w:val="18"/>
          </w:rPr>
          <w:t>&lt;/title&gt;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76" w:author="Unknown"/>
          <w:rFonts w:ascii="Consolas" w:eastAsia="Times New Roman" w:hAnsi="Consolas" w:cs="Consolas"/>
          <w:color w:val="313131"/>
          <w:sz w:val="18"/>
          <w:szCs w:val="18"/>
        </w:rPr>
      </w:pPr>
      <w:ins w:id="277" w:author="Unknown">
        <w:r w:rsidRPr="00B74FC7">
          <w:rPr>
            <w:rFonts w:ascii="Consolas" w:eastAsia="Times New Roman" w:hAnsi="Consolas" w:cs="Consolas"/>
            <w:color w:val="313131"/>
            <w:sz w:val="18"/>
            <w:szCs w:val="18"/>
          </w:rPr>
          <w:t xml:space="preserve">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78" w:author="Unknown"/>
          <w:rFonts w:ascii="Consolas" w:eastAsia="Times New Roman" w:hAnsi="Consolas" w:cs="Consolas"/>
          <w:color w:val="313131"/>
          <w:sz w:val="18"/>
          <w:szCs w:val="18"/>
        </w:rPr>
      </w:pPr>
      <w:ins w:id="279"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&lt;script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7F0055"/>
            <w:sz w:val="18"/>
            <w:szCs w:val="18"/>
          </w:rPr>
          <w:t>type</w:t>
        </w:r>
        <w:r w:rsidRPr="00B74FC7">
          <w:rPr>
            <w:rFonts w:ascii="Consolas" w:eastAsia="Times New Roman" w:hAnsi="Consolas" w:cs="Consolas"/>
            <w:color w:val="666600"/>
            <w:sz w:val="18"/>
            <w:szCs w:val="18"/>
          </w:rPr>
          <w:t>=</w:t>
        </w:r>
        <w:r w:rsidRPr="00B74FC7">
          <w:rPr>
            <w:rFonts w:ascii="Consolas" w:eastAsia="Times New Roman" w:hAnsi="Consolas" w:cs="Consolas"/>
            <w:color w:val="008800"/>
            <w:sz w:val="18"/>
            <w:szCs w:val="18"/>
          </w:rPr>
          <w:t>"text/javascript"</w:t>
        </w:r>
        <w:r w:rsidRPr="00B74FC7">
          <w:rPr>
            <w:rFonts w:ascii="Consolas" w:eastAsia="Times New Roman" w:hAnsi="Consolas" w:cs="Consolas"/>
            <w:color w:val="000088"/>
            <w:sz w:val="18"/>
            <w:szCs w:val="18"/>
          </w:rPr>
          <w:t>&gt;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80" w:author="Unknown"/>
          <w:rFonts w:ascii="Consolas" w:eastAsia="Times New Roman" w:hAnsi="Consolas" w:cs="Consolas"/>
          <w:color w:val="313131"/>
          <w:sz w:val="18"/>
          <w:szCs w:val="18"/>
        </w:rPr>
      </w:pPr>
      <w:ins w:id="281"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880000"/>
            <w:sz w:val="18"/>
            <w:szCs w:val="18"/>
          </w:rPr>
          <w:t>// Define a function which will work as a method</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82" w:author="Unknown"/>
          <w:rFonts w:ascii="Consolas" w:eastAsia="Times New Roman" w:hAnsi="Consolas" w:cs="Consolas"/>
          <w:color w:val="313131"/>
          <w:sz w:val="18"/>
          <w:szCs w:val="18"/>
        </w:rPr>
      </w:pPr>
      <w:ins w:id="283"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function</w:t>
        </w:r>
        <w:r w:rsidRPr="00B74FC7">
          <w:rPr>
            <w:rFonts w:ascii="Consolas" w:eastAsia="Times New Roman" w:hAnsi="Consolas" w:cs="Consolas"/>
            <w:color w:val="313131"/>
            <w:sz w:val="18"/>
            <w:szCs w:val="18"/>
          </w:rPr>
          <w:t xml:space="preserve"> addPrice</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amount</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84" w:author="Unknown"/>
          <w:rFonts w:ascii="Consolas" w:eastAsia="Times New Roman" w:hAnsi="Consolas" w:cs="Consolas"/>
          <w:color w:val="313131"/>
          <w:sz w:val="18"/>
          <w:szCs w:val="18"/>
        </w:rPr>
      </w:pPr>
      <w:ins w:id="285"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with</w:t>
        </w:r>
        <w:r w:rsidRPr="00B74FC7">
          <w:rPr>
            <w:rFonts w:ascii="Consolas" w:eastAsia="Times New Roman" w:hAnsi="Consolas" w:cs="Consolas"/>
            <w:color w:val="666600"/>
            <w:sz w:val="18"/>
            <w:szCs w:val="18"/>
          </w:rPr>
          <w:t>(</w:t>
        </w:r>
        <w:r w:rsidRPr="00B74FC7">
          <w:rPr>
            <w:rFonts w:ascii="Consolas" w:eastAsia="Times New Roman" w:hAnsi="Consolas" w:cs="Consolas"/>
            <w:color w:val="000088"/>
            <w:sz w:val="18"/>
            <w:szCs w:val="18"/>
          </w:rPr>
          <w:t>this</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86" w:author="Unknown"/>
          <w:rFonts w:ascii="Consolas" w:eastAsia="Times New Roman" w:hAnsi="Consolas" w:cs="Consolas"/>
          <w:color w:val="313131"/>
          <w:sz w:val="18"/>
          <w:szCs w:val="18"/>
        </w:rPr>
      </w:pPr>
      <w:ins w:id="287" w:author="Unknown">
        <w:r w:rsidRPr="00B74FC7">
          <w:rPr>
            <w:rFonts w:ascii="Consolas" w:eastAsia="Times New Roman" w:hAnsi="Consolas" w:cs="Consolas"/>
            <w:color w:val="313131"/>
            <w:sz w:val="18"/>
            <w:szCs w:val="18"/>
          </w:rPr>
          <w:t xml:space="preserve">               price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amount</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88" w:author="Unknown"/>
          <w:rFonts w:ascii="Consolas" w:eastAsia="Times New Roman" w:hAnsi="Consolas" w:cs="Consolas"/>
          <w:color w:val="313131"/>
          <w:sz w:val="18"/>
          <w:szCs w:val="18"/>
        </w:rPr>
      </w:pPr>
      <w:ins w:id="289"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90" w:author="Unknown"/>
          <w:rFonts w:ascii="Consolas" w:eastAsia="Times New Roman" w:hAnsi="Consolas" w:cs="Consolas"/>
          <w:color w:val="313131"/>
          <w:sz w:val="18"/>
          <w:szCs w:val="18"/>
        </w:rPr>
      </w:pPr>
      <w:ins w:id="291"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92" w:author="Unknown"/>
          <w:rFonts w:ascii="Consolas" w:eastAsia="Times New Roman" w:hAnsi="Consolas" w:cs="Consolas"/>
          <w:color w:val="313131"/>
          <w:sz w:val="18"/>
          <w:szCs w:val="18"/>
        </w:rPr>
      </w:pPr>
      <w:ins w:id="293" w:author="Unknown">
        <w:r w:rsidRPr="00B74FC7">
          <w:rPr>
            <w:rFonts w:ascii="Consolas" w:eastAsia="Times New Roman" w:hAnsi="Consolas" w:cs="Consolas"/>
            <w:color w:val="313131"/>
            <w:sz w:val="18"/>
            <w:szCs w:val="18"/>
          </w:rPr>
          <w:t xml:space="preserve">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94" w:author="Unknown"/>
          <w:rFonts w:ascii="Consolas" w:eastAsia="Times New Roman" w:hAnsi="Consolas" w:cs="Consolas"/>
          <w:color w:val="313131"/>
          <w:sz w:val="18"/>
          <w:szCs w:val="18"/>
        </w:rPr>
      </w:pPr>
      <w:ins w:id="295"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function</w:t>
        </w:r>
        <w:r w:rsidRPr="00B74FC7">
          <w:rPr>
            <w:rFonts w:ascii="Consolas" w:eastAsia="Times New Roman" w:hAnsi="Consolas" w:cs="Consolas"/>
            <w:color w:val="313131"/>
            <w:sz w:val="18"/>
            <w:szCs w:val="18"/>
          </w:rPr>
          <w:t xml:space="preserve"> book</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title</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author</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96" w:author="Unknown"/>
          <w:rFonts w:ascii="Consolas" w:eastAsia="Times New Roman" w:hAnsi="Consolas" w:cs="Consolas"/>
          <w:color w:val="313131"/>
          <w:sz w:val="18"/>
          <w:szCs w:val="18"/>
        </w:rPr>
      </w:pPr>
      <w:ins w:id="297"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this</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title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title</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98" w:author="Unknown"/>
          <w:rFonts w:ascii="Consolas" w:eastAsia="Times New Roman" w:hAnsi="Consolas" w:cs="Consolas"/>
          <w:color w:val="313131"/>
          <w:sz w:val="18"/>
          <w:szCs w:val="18"/>
        </w:rPr>
      </w:pPr>
      <w:ins w:id="299"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this</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author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author</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00" w:author="Unknown"/>
          <w:rFonts w:ascii="Consolas" w:eastAsia="Times New Roman" w:hAnsi="Consolas" w:cs="Consolas"/>
          <w:color w:val="313131"/>
          <w:sz w:val="18"/>
          <w:szCs w:val="18"/>
        </w:rPr>
      </w:pPr>
      <w:ins w:id="301"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this</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price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6666"/>
            <w:sz w:val="18"/>
            <w:szCs w:val="18"/>
          </w:rPr>
          <w:t>0</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02" w:author="Unknown"/>
          <w:rFonts w:ascii="Consolas" w:eastAsia="Times New Roman" w:hAnsi="Consolas" w:cs="Consolas"/>
          <w:color w:val="313131"/>
          <w:sz w:val="18"/>
          <w:szCs w:val="18"/>
        </w:rPr>
      </w:pPr>
      <w:ins w:id="303"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this</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addPrice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addPrice</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880000"/>
            <w:sz w:val="18"/>
            <w:szCs w:val="18"/>
          </w:rPr>
          <w:t>// Assign that method as property.</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04" w:author="Unknown"/>
          <w:rFonts w:ascii="Consolas" w:eastAsia="Times New Roman" w:hAnsi="Consolas" w:cs="Consolas"/>
          <w:color w:val="313131"/>
          <w:sz w:val="18"/>
          <w:szCs w:val="18"/>
        </w:rPr>
      </w:pPr>
      <w:ins w:id="305"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06" w:author="Unknown"/>
          <w:rFonts w:ascii="Consolas" w:eastAsia="Times New Roman" w:hAnsi="Consolas" w:cs="Consolas"/>
          <w:color w:val="313131"/>
          <w:sz w:val="18"/>
          <w:szCs w:val="18"/>
        </w:rPr>
      </w:pPr>
      <w:ins w:id="307"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&lt;/script&gt;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08" w:author="Unknown"/>
          <w:rFonts w:ascii="Consolas" w:eastAsia="Times New Roman" w:hAnsi="Consolas" w:cs="Consolas"/>
          <w:color w:val="313131"/>
          <w:sz w:val="18"/>
          <w:szCs w:val="18"/>
        </w:rPr>
      </w:pPr>
      <w:ins w:id="309" w:author="Unknown">
        <w:r w:rsidRPr="00B74FC7">
          <w:rPr>
            <w:rFonts w:ascii="Consolas" w:eastAsia="Times New Roman" w:hAnsi="Consolas" w:cs="Consolas"/>
            <w:color w:val="313131"/>
            <w:sz w:val="18"/>
            <w:szCs w:val="18"/>
          </w:rPr>
          <w:t xml:space="preserve">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10" w:author="Unknown"/>
          <w:rFonts w:ascii="Consolas" w:eastAsia="Times New Roman" w:hAnsi="Consolas" w:cs="Consolas"/>
          <w:color w:val="313131"/>
          <w:sz w:val="18"/>
          <w:szCs w:val="18"/>
        </w:rPr>
      </w:pPr>
      <w:ins w:id="311"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&lt;/head&gt;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12" w:author="Unknown"/>
          <w:rFonts w:ascii="Consolas" w:eastAsia="Times New Roman" w:hAnsi="Consolas" w:cs="Consolas"/>
          <w:color w:val="313131"/>
          <w:sz w:val="18"/>
          <w:szCs w:val="18"/>
        </w:rPr>
      </w:pPr>
      <w:ins w:id="313"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&lt;body&gt;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14" w:author="Unknown"/>
          <w:rFonts w:ascii="Consolas" w:eastAsia="Times New Roman" w:hAnsi="Consolas" w:cs="Consolas"/>
          <w:color w:val="313131"/>
          <w:sz w:val="18"/>
          <w:szCs w:val="18"/>
        </w:rPr>
      </w:pPr>
      <w:ins w:id="315" w:author="Unknown">
        <w:r w:rsidRPr="00B74FC7">
          <w:rPr>
            <w:rFonts w:ascii="Consolas" w:eastAsia="Times New Roman" w:hAnsi="Consolas" w:cs="Consolas"/>
            <w:color w:val="313131"/>
            <w:sz w:val="18"/>
            <w:szCs w:val="18"/>
          </w:rPr>
          <w:t xml:space="preserve">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16" w:author="Unknown"/>
          <w:rFonts w:ascii="Consolas" w:eastAsia="Times New Roman" w:hAnsi="Consolas" w:cs="Consolas"/>
          <w:color w:val="313131"/>
          <w:sz w:val="18"/>
          <w:szCs w:val="18"/>
        </w:rPr>
      </w:pPr>
      <w:ins w:id="317"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&lt;script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7F0055"/>
            <w:sz w:val="18"/>
            <w:szCs w:val="18"/>
          </w:rPr>
          <w:t>type</w:t>
        </w:r>
        <w:r w:rsidRPr="00B74FC7">
          <w:rPr>
            <w:rFonts w:ascii="Consolas" w:eastAsia="Times New Roman" w:hAnsi="Consolas" w:cs="Consolas"/>
            <w:color w:val="666600"/>
            <w:sz w:val="18"/>
            <w:szCs w:val="18"/>
          </w:rPr>
          <w:t>=</w:t>
        </w:r>
        <w:r w:rsidRPr="00B74FC7">
          <w:rPr>
            <w:rFonts w:ascii="Consolas" w:eastAsia="Times New Roman" w:hAnsi="Consolas" w:cs="Consolas"/>
            <w:color w:val="008800"/>
            <w:sz w:val="18"/>
            <w:szCs w:val="18"/>
          </w:rPr>
          <w:t>"text/javascript"</w:t>
        </w:r>
        <w:r w:rsidRPr="00B74FC7">
          <w:rPr>
            <w:rFonts w:ascii="Consolas" w:eastAsia="Times New Roman" w:hAnsi="Consolas" w:cs="Consolas"/>
            <w:color w:val="000088"/>
            <w:sz w:val="18"/>
            <w:szCs w:val="18"/>
          </w:rPr>
          <w:t>&gt;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18" w:author="Unknown"/>
          <w:rFonts w:ascii="Consolas" w:eastAsia="Times New Roman" w:hAnsi="Consolas" w:cs="Consolas"/>
          <w:color w:val="313131"/>
          <w:sz w:val="18"/>
          <w:szCs w:val="18"/>
        </w:rPr>
      </w:pPr>
      <w:ins w:id="319"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var</w:t>
        </w:r>
        <w:r w:rsidRPr="00B74FC7">
          <w:rPr>
            <w:rFonts w:ascii="Consolas" w:eastAsia="Times New Roman" w:hAnsi="Consolas" w:cs="Consolas"/>
            <w:color w:val="313131"/>
            <w:sz w:val="18"/>
            <w:szCs w:val="18"/>
          </w:rPr>
          <w:t xml:space="preserve"> myBook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new</w:t>
        </w:r>
        <w:r w:rsidRPr="00B74FC7">
          <w:rPr>
            <w:rFonts w:ascii="Consolas" w:eastAsia="Times New Roman" w:hAnsi="Consolas" w:cs="Consolas"/>
            <w:color w:val="313131"/>
            <w:sz w:val="18"/>
            <w:szCs w:val="18"/>
          </w:rPr>
          <w:t xml:space="preserve"> book</w:t>
        </w:r>
        <w:r w:rsidRPr="00B74FC7">
          <w:rPr>
            <w:rFonts w:ascii="Consolas" w:eastAsia="Times New Roman" w:hAnsi="Consolas" w:cs="Consolas"/>
            <w:color w:val="666600"/>
            <w:sz w:val="18"/>
            <w:szCs w:val="18"/>
          </w:rPr>
          <w:t>(</w:t>
        </w:r>
        <w:r w:rsidRPr="00B74FC7">
          <w:rPr>
            <w:rFonts w:ascii="Consolas" w:eastAsia="Times New Roman" w:hAnsi="Consolas" w:cs="Consolas"/>
            <w:color w:val="008800"/>
            <w:sz w:val="18"/>
            <w:szCs w:val="18"/>
          </w:rPr>
          <w:t>"Perl"</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8800"/>
            <w:sz w:val="18"/>
            <w:szCs w:val="18"/>
          </w:rPr>
          <w:t>"Mohtashim"</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20" w:author="Unknown"/>
          <w:rFonts w:ascii="Consolas" w:eastAsia="Times New Roman" w:hAnsi="Consolas" w:cs="Consolas"/>
          <w:color w:val="313131"/>
          <w:sz w:val="18"/>
          <w:szCs w:val="18"/>
        </w:rPr>
      </w:pPr>
      <w:ins w:id="321" w:author="Unknown">
        <w:r w:rsidRPr="00B74FC7">
          <w:rPr>
            <w:rFonts w:ascii="Consolas" w:eastAsia="Times New Roman" w:hAnsi="Consolas" w:cs="Consolas"/>
            <w:color w:val="313131"/>
            <w:sz w:val="18"/>
            <w:szCs w:val="18"/>
          </w:rPr>
          <w:t xml:space="preserve">         myBook</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addPrice</w:t>
        </w:r>
        <w:r w:rsidRPr="00B74FC7">
          <w:rPr>
            <w:rFonts w:ascii="Consolas" w:eastAsia="Times New Roman" w:hAnsi="Consolas" w:cs="Consolas"/>
            <w:color w:val="666600"/>
            <w:sz w:val="18"/>
            <w:szCs w:val="18"/>
          </w:rPr>
          <w:t>(</w:t>
        </w:r>
        <w:r w:rsidRPr="00B74FC7">
          <w:rPr>
            <w:rFonts w:ascii="Consolas" w:eastAsia="Times New Roman" w:hAnsi="Consolas" w:cs="Consolas"/>
            <w:color w:val="006666"/>
            <w:sz w:val="18"/>
            <w:szCs w:val="18"/>
          </w:rPr>
          <w:t>100</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22" w:author="Unknown"/>
          <w:rFonts w:ascii="Consolas" w:eastAsia="Times New Roman" w:hAnsi="Consolas" w:cs="Consolas"/>
          <w:color w:val="313131"/>
          <w:sz w:val="18"/>
          <w:szCs w:val="18"/>
        </w:rPr>
      </w:pPr>
      <w:ins w:id="323" w:author="Unknown">
        <w:r w:rsidRPr="00B74FC7">
          <w:rPr>
            <w:rFonts w:ascii="Consolas" w:eastAsia="Times New Roman" w:hAnsi="Consolas" w:cs="Consolas"/>
            <w:color w:val="313131"/>
            <w:sz w:val="18"/>
            <w:szCs w:val="18"/>
          </w:rPr>
          <w:t xml:space="preserve">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24" w:author="Unknown"/>
          <w:rFonts w:ascii="Consolas" w:eastAsia="Times New Roman" w:hAnsi="Consolas" w:cs="Consolas"/>
          <w:color w:val="313131"/>
          <w:sz w:val="18"/>
          <w:szCs w:val="18"/>
        </w:rPr>
      </w:pPr>
      <w:ins w:id="325" w:author="Unknown">
        <w:r w:rsidRPr="00B74FC7">
          <w:rPr>
            <w:rFonts w:ascii="Consolas" w:eastAsia="Times New Roman" w:hAnsi="Consolas" w:cs="Consolas"/>
            <w:color w:val="313131"/>
            <w:sz w:val="18"/>
            <w:szCs w:val="18"/>
          </w:rPr>
          <w:t xml:space="preserve">         document</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write</w:t>
        </w:r>
        <w:r w:rsidRPr="00B74FC7">
          <w:rPr>
            <w:rFonts w:ascii="Consolas" w:eastAsia="Times New Roman" w:hAnsi="Consolas" w:cs="Consolas"/>
            <w:color w:val="666600"/>
            <w:sz w:val="18"/>
            <w:szCs w:val="18"/>
          </w:rPr>
          <w:t>(</w:t>
        </w:r>
        <w:r w:rsidRPr="00B74FC7">
          <w:rPr>
            <w:rFonts w:ascii="Consolas" w:eastAsia="Times New Roman" w:hAnsi="Consolas" w:cs="Consolas"/>
            <w:color w:val="008800"/>
            <w:sz w:val="18"/>
            <w:szCs w:val="18"/>
          </w:rPr>
          <w:t>"Book title is : "</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myBook</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title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8800"/>
            <w:sz w:val="18"/>
            <w:szCs w:val="18"/>
          </w:rPr>
          <w:t>"&lt;br&gt;"</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26" w:author="Unknown"/>
          <w:rFonts w:ascii="Consolas" w:eastAsia="Times New Roman" w:hAnsi="Consolas" w:cs="Consolas"/>
          <w:color w:val="313131"/>
          <w:sz w:val="18"/>
          <w:szCs w:val="18"/>
        </w:rPr>
      </w:pPr>
      <w:ins w:id="327" w:author="Unknown">
        <w:r w:rsidRPr="00B74FC7">
          <w:rPr>
            <w:rFonts w:ascii="Consolas" w:eastAsia="Times New Roman" w:hAnsi="Consolas" w:cs="Consolas"/>
            <w:color w:val="313131"/>
            <w:sz w:val="18"/>
            <w:szCs w:val="18"/>
          </w:rPr>
          <w:t xml:space="preserve">         document</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write</w:t>
        </w:r>
        <w:r w:rsidRPr="00B74FC7">
          <w:rPr>
            <w:rFonts w:ascii="Consolas" w:eastAsia="Times New Roman" w:hAnsi="Consolas" w:cs="Consolas"/>
            <w:color w:val="666600"/>
            <w:sz w:val="18"/>
            <w:szCs w:val="18"/>
          </w:rPr>
          <w:t>(</w:t>
        </w:r>
        <w:r w:rsidRPr="00B74FC7">
          <w:rPr>
            <w:rFonts w:ascii="Consolas" w:eastAsia="Times New Roman" w:hAnsi="Consolas" w:cs="Consolas"/>
            <w:color w:val="008800"/>
            <w:sz w:val="18"/>
            <w:szCs w:val="18"/>
          </w:rPr>
          <w:t>"Book author is : "</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myBook</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author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8800"/>
            <w:sz w:val="18"/>
            <w:szCs w:val="18"/>
          </w:rPr>
          <w:t>"&lt;br&gt;"</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28" w:author="Unknown"/>
          <w:rFonts w:ascii="Consolas" w:eastAsia="Times New Roman" w:hAnsi="Consolas" w:cs="Consolas"/>
          <w:color w:val="313131"/>
          <w:sz w:val="18"/>
          <w:szCs w:val="18"/>
        </w:rPr>
      </w:pPr>
      <w:ins w:id="329" w:author="Unknown">
        <w:r w:rsidRPr="00B74FC7">
          <w:rPr>
            <w:rFonts w:ascii="Consolas" w:eastAsia="Times New Roman" w:hAnsi="Consolas" w:cs="Consolas"/>
            <w:color w:val="313131"/>
            <w:sz w:val="18"/>
            <w:szCs w:val="18"/>
          </w:rPr>
          <w:t xml:space="preserve">         document</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write</w:t>
        </w:r>
        <w:r w:rsidRPr="00B74FC7">
          <w:rPr>
            <w:rFonts w:ascii="Consolas" w:eastAsia="Times New Roman" w:hAnsi="Consolas" w:cs="Consolas"/>
            <w:color w:val="666600"/>
            <w:sz w:val="18"/>
            <w:szCs w:val="18"/>
          </w:rPr>
          <w:t>(</w:t>
        </w:r>
        <w:r w:rsidRPr="00B74FC7">
          <w:rPr>
            <w:rFonts w:ascii="Consolas" w:eastAsia="Times New Roman" w:hAnsi="Consolas" w:cs="Consolas"/>
            <w:color w:val="008800"/>
            <w:sz w:val="18"/>
            <w:szCs w:val="18"/>
          </w:rPr>
          <w:t>"Book price is : "</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myBook</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price </w:t>
        </w:r>
        <w:r w:rsidRPr="00B74FC7">
          <w:rPr>
            <w:rFonts w:ascii="Consolas" w:eastAsia="Times New Roman" w:hAnsi="Consolas" w:cs="Consolas"/>
            <w:color w:val="666600"/>
            <w:sz w:val="18"/>
            <w:szCs w:val="18"/>
          </w:rPr>
          <w:t>+</w:t>
        </w:r>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8800"/>
            <w:sz w:val="18"/>
            <w:szCs w:val="18"/>
          </w:rPr>
          <w:t>"&lt;br&gt;"</w:t>
        </w:r>
        <w:r w:rsidRPr="00B74FC7">
          <w:rPr>
            <w:rFonts w:ascii="Consolas" w:eastAsia="Times New Roman" w:hAnsi="Consolas" w:cs="Consolas"/>
            <w:color w:val="666600"/>
            <w:sz w:val="18"/>
            <w:szCs w:val="18"/>
          </w:rPr>
          <w: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30" w:author="Unknown"/>
          <w:rFonts w:ascii="Consolas" w:eastAsia="Times New Roman" w:hAnsi="Consolas" w:cs="Consolas"/>
          <w:color w:val="313131"/>
          <w:sz w:val="18"/>
          <w:szCs w:val="18"/>
        </w:rPr>
      </w:pPr>
      <w:ins w:id="331"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&lt;/script&gt;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32" w:author="Unknown"/>
          <w:rFonts w:ascii="Consolas" w:eastAsia="Times New Roman" w:hAnsi="Consolas" w:cs="Consolas"/>
          <w:color w:val="313131"/>
          <w:sz w:val="18"/>
          <w:szCs w:val="18"/>
        </w:rPr>
      </w:pPr>
      <w:ins w:id="333" w:author="Unknown">
        <w:r w:rsidRPr="00B74FC7">
          <w:rPr>
            <w:rFonts w:ascii="Consolas" w:eastAsia="Times New Roman" w:hAnsi="Consolas" w:cs="Consolas"/>
            <w:color w:val="313131"/>
            <w:sz w:val="18"/>
            <w:szCs w:val="18"/>
          </w:rPr>
          <w:t xml:space="preserve">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34" w:author="Unknown"/>
          <w:rFonts w:ascii="Consolas" w:eastAsia="Times New Roman" w:hAnsi="Consolas" w:cs="Consolas"/>
          <w:color w:val="313131"/>
          <w:sz w:val="18"/>
          <w:szCs w:val="18"/>
        </w:rPr>
      </w:pPr>
      <w:ins w:id="335" w:author="Unknown">
        <w:r w:rsidRPr="00B74FC7">
          <w:rPr>
            <w:rFonts w:ascii="Consolas" w:eastAsia="Times New Roman" w:hAnsi="Consolas" w:cs="Consolas"/>
            <w:color w:val="313131"/>
            <w:sz w:val="18"/>
            <w:szCs w:val="18"/>
          </w:rPr>
          <w:t xml:space="preserve">   </w:t>
        </w:r>
        <w:r w:rsidRPr="00B74FC7">
          <w:rPr>
            <w:rFonts w:ascii="Consolas" w:eastAsia="Times New Roman" w:hAnsi="Consolas" w:cs="Consolas"/>
            <w:color w:val="000088"/>
            <w:sz w:val="18"/>
            <w:szCs w:val="18"/>
          </w:rPr>
          <w:t>&lt;/body&gt;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36" w:author="Unknown"/>
          <w:rFonts w:ascii="Consolas" w:eastAsia="Times New Roman" w:hAnsi="Consolas" w:cs="Consolas"/>
          <w:color w:val="313131"/>
          <w:sz w:val="18"/>
          <w:szCs w:val="18"/>
        </w:rPr>
      </w:pPr>
      <w:ins w:id="337" w:author="Unknown">
        <w:r w:rsidRPr="00B74FC7">
          <w:rPr>
            <w:rFonts w:ascii="Consolas" w:eastAsia="Times New Roman" w:hAnsi="Consolas" w:cs="Consolas"/>
            <w:color w:val="000088"/>
            <w:sz w:val="18"/>
            <w:szCs w:val="18"/>
          </w:rPr>
          <w:t>&lt;/html&gt;</w:t>
        </w:r>
      </w:ins>
    </w:p>
    <w:p w:rsidR="00B74FC7" w:rsidRPr="00B74FC7" w:rsidRDefault="00B74FC7" w:rsidP="00B74FC7">
      <w:pPr>
        <w:shd w:val="clear" w:color="auto" w:fill="FFFFFF"/>
        <w:spacing w:after="0" w:line="330" w:lineRule="atLeast"/>
        <w:ind w:left="-450" w:right="-450"/>
        <w:rPr>
          <w:ins w:id="338" w:author="Unknown"/>
          <w:rFonts w:ascii="Arial" w:eastAsia="Times New Roman" w:hAnsi="Arial" w:cs="Arial"/>
          <w:color w:val="313131"/>
          <w:sz w:val="21"/>
          <w:szCs w:val="21"/>
        </w:rPr>
      </w:pPr>
      <w:ins w:id="339" w:author="Unknown">
        <w:r w:rsidRPr="00B74FC7">
          <w:rPr>
            <w:rFonts w:ascii="Arial" w:eastAsia="Times New Roman" w:hAnsi="Arial" w:cs="Arial"/>
            <w:color w:val="313131"/>
            <w:sz w:val="21"/>
            <w:szCs w:val="21"/>
          </w:rPr>
          <w:t>Output</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340" w:author="Unknown"/>
          <w:rFonts w:ascii="Consolas" w:eastAsia="Times New Roman" w:hAnsi="Consolas" w:cs="Consolas"/>
          <w:color w:val="313131"/>
          <w:sz w:val="18"/>
          <w:szCs w:val="18"/>
        </w:rPr>
      </w:pPr>
      <w:ins w:id="341" w:author="Unknown">
        <w:r w:rsidRPr="00B74FC7">
          <w:rPr>
            <w:rFonts w:ascii="Consolas" w:eastAsia="Times New Roman" w:hAnsi="Consolas" w:cs="Consolas"/>
            <w:color w:val="313131"/>
            <w:sz w:val="18"/>
            <w:szCs w:val="18"/>
          </w:rPr>
          <w:t xml:space="preserve">Book title is : Perl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342" w:author="Unknown"/>
          <w:rFonts w:ascii="Consolas" w:eastAsia="Times New Roman" w:hAnsi="Consolas" w:cs="Consolas"/>
          <w:color w:val="313131"/>
          <w:sz w:val="18"/>
          <w:szCs w:val="18"/>
        </w:rPr>
      </w:pPr>
      <w:ins w:id="343" w:author="Unknown">
        <w:r w:rsidRPr="00B74FC7">
          <w:rPr>
            <w:rFonts w:ascii="Consolas" w:eastAsia="Times New Roman" w:hAnsi="Consolas" w:cs="Consolas"/>
            <w:color w:val="313131"/>
            <w:sz w:val="18"/>
            <w:szCs w:val="18"/>
          </w:rPr>
          <w:t xml:space="preserve">Book author is : Mohtashim </w:t>
        </w:r>
      </w:ins>
    </w:p>
    <w:p w:rsidR="00B74FC7" w:rsidRPr="00B74FC7" w:rsidRDefault="00B74FC7" w:rsidP="00B74FC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344" w:author="Unknown"/>
          <w:rFonts w:ascii="Consolas" w:eastAsia="Times New Roman" w:hAnsi="Consolas" w:cs="Consolas"/>
          <w:color w:val="313131"/>
          <w:sz w:val="18"/>
          <w:szCs w:val="18"/>
        </w:rPr>
      </w:pPr>
      <w:ins w:id="345" w:author="Unknown">
        <w:r w:rsidRPr="00B74FC7">
          <w:rPr>
            <w:rFonts w:ascii="Consolas" w:eastAsia="Times New Roman" w:hAnsi="Consolas" w:cs="Consolas"/>
            <w:color w:val="313131"/>
            <w:sz w:val="18"/>
            <w:szCs w:val="18"/>
          </w:rPr>
          <w:t>Book price is : 100</w:t>
        </w:r>
      </w:ins>
    </w:p>
    <w:p w:rsidR="00B74FC7" w:rsidRPr="00B74FC7" w:rsidRDefault="00B74FC7" w:rsidP="00B74FC7">
      <w:pPr>
        <w:shd w:val="clear" w:color="auto" w:fill="FFFFFF"/>
        <w:spacing w:before="48" w:after="48" w:line="360" w:lineRule="atLeast"/>
        <w:ind w:left="-450" w:right="-402"/>
        <w:outlineLvl w:val="1"/>
        <w:rPr>
          <w:ins w:id="346" w:author="Unknown"/>
          <w:rFonts w:ascii="Arial" w:eastAsia="Times New Roman" w:hAnsi="Arial" w:cs="Arial"/>
          <w:color w:val="121214"/>
          <w:spacing w:val="-15"/>
          <w:sz w:val="36"/>
          <w:szCs w:val="36"/>
        </w:rPr>
      </w:pPr>
      <w:ins w:id="347" w:author="Unknown">
        <w:r w:rsidRPr="00B74FC7">
          <w:rPr>
            <w:rFonts w:ascii="Arial" w:eastAsia="Times New Roman" w:hAnsi="Arial" w:cs="Arial"/>
            <w:color w:val="121214"/>
            <w:spacing w:val="-15"/>
            <w:sz w:val="36"/>
            <w:szCs w:val="36"/>
          </w:rPr>
          <w:t>JavaScript Native Objects</w:t>
        </w:r>
      </w:ins>
    </w:p>
    <w:p w:rsidR="00B74FC7" w:rsidRPr="00B74FC7" w:rsidRDefault="00B74FC7" w:rsidP="00B74FC7">
      <w:pPr>
        <w:shd w:val="clear" w:color="auto" w:fill="FFFFFF"/>
        <w:spacing w:after="240" w:line="360" w:lineRule="atLeast"/>
        <w:ind w:left="-402" w:right="-402"/>
        <w:jc w:val="both"/>
        <w:rPr>
          <w:ins w:id="348" w:author="Unknown"/>
          <w:rFonts w:ascii="Arial" w:eastAsia="Times New Roman" w:hAnsi="Arial" w:cs="Arial"/>
          <w:color w:val="000000"/>
          <w:sz w:val="21"/>
          <w:szCs w:val="21"/>
        </w:rPr>
      </w:pPr>
      <w:ins w:id="349" w:author="Unknown">
        <w:r w:rsidRPr="00B74FC7">
          <w:rPr>
            <w:rFonts w:ascii="Arial" w:eastAsia="Times New Roman" w:hAnsi="Arial" w:cs="Arial"/>
            <w:color w:val="000000"/>
            <w:sz w:val="21"/>
            <w:szCs w:val="21"/>
          </w:rPr>
          <w:t>JavaScript has several built-in or native objects. These objects are accessible anywhere in your program and will work the same way in any browser running in any operating system.</w:t>
        </w:r>
      </w:ins>
    </w:p>
    <w:p w:rsidR="00B74FC7" w:rsidRPr="00B74FC7" w:rsidRDefault="00B74FC7" w:rsidP="00B74FC7">
      <w:pPr>
        <w:shd w:val="clear" w:color="auto" w:fill="FFFFFF"/>
        <w:spacing w:after="240" w:line="360" w:lineRule="atLeast"/>
        <w:ind w:left="-402" w:right="-402"/>
        <w:jc w:val="both"/>
        <w:rPr>
          <w:ins w:id="350" w:author="Unknown"/>
          <w:rFonts w:ascii="Arial" w:eastAsia="Times New Roman" w:hAnsi="Arial" w:cs="Arial"/>
          <w:color w:val="000000"/>
          <w:sz w:val="21"/>
          <w:szCs w:val="21"/>
        </w:rPr>
      </w:pPr>
      <w:ins w:id="351" w:author="Unknown">
        <w:r w:rsidRPr="00B74FC7">
          <w:rPr>
            <w:rFonts w:ascii="Arial" w:eastAsia="Times New Roman" w:hAnsi="Arial" w:cs="Arial"/>
            <w:color w:val="000000"/>
            <w:sz w:val="21"/>
            <w:szCs w:val="21"/>
          </w:rPr>
          <w:t>Here is the list of all important JavaScript Native Objects −</w:t>
        </w:r>
      </w:ins>
    </w:p>
    <w:p w:rsidR="00B74FC7" w:rsidRPr="00B74FC7" w:rsidRDefault="00B74FC7" w:rsidP="00B74FC7">
      <w:pPr>
        <w:numPr>
          <w:ilvl w:val="0"/>
          <w:numId w:val="9"/>
        </w:numPr>
        <w:shd w:val="clear" w:color="auto" w:fill="FFFFFF"/>
        <w:spacing w:after="240" w:line="360" w:lineRule="atLeast"/>
        <w:ind w:left="318" w:right="-402"/>
        <w:jc w:val="both"/>
        <w:rPr>
          <w:ins w:id="352" w:author="Unknown"/>
          <w:rFonts w:ascii="Arial" w:eastAsia="Times New Roman" w:hAnsi="Arial" w:cs="Arial"/>
          <w:color w:val="000000"/>
          <w:sz w:val="21"/>
          <w:szCs w:val="21"/>
        </w:rPr>
      </w:pPr>
      <w:ins w:id="353" w:author="Unknown">
        <w:r w:rsidRPr="00B74FC7">
          <w:rPr>
            <w:rFonts w:ascii="Arial" w:eastAsia="Times New Roman" w:hAnsi="Arial" w:cs="Arial"/>
            <w:color w:val="000000"/>
            <w:sz w:val="21"/>
            <w:szCs w:val="21"/>
          </w:rPr>
          <w:fldChar w:fldCharType="begin"/>
        </w:r>
        <w:r w:rsidRPr="00B74FC7">
          <w:rPr>
            <w:rFonts w:ascii="Arial" w:eastAsia="Times New Roman" w:hAnsi="Arial" w:cs="Arial"/>
            <w:color w:val="000000"/>
            <w:sz w:val="21"/>
            <w:szCs w:val="21"/>
          </w:rPr>
          <w:instrText xml:space="preserve"> HYPERLINK "http://www.tutorialspoint.com/javascript/javascript_number_object.htm" </w:instrText>
        </w:r>
        <w:r w:rsidRPr="00B74FC7">
          <w:rPr>
            <w:rFonts w:ascii="Arial" w:eastAsia="Times New Roman" w:hAnsi="Arial" w:cs="Arial"/>
            <w:color w:val="000000"/>
            <w:sz w:val="21"/>
            <w:szCs w:val="21"/>
          </w:rPr>
          <w:fldChar w:fldCharType="separate"/>
        </w:r>
        <w:r w:rsidRPr="00B74FC7">
          <w:rPr>
            <w:rFonts w:ascii="Arial" w:eastAsia="Times New Roman" w:hAnsi="Arial" w:cs="Arial"/>
            <w:color w:val="313131"/>
            <w:sz w:val="21"/>
            <w:szCs w:val="21"/>
            <w:u w:val="single"/>
          </w:rPr>
          <w:t>JavaScript Number Object</w:t>
        </w:r>
        <w:r w:rsidRPr="00B74FC7">
          <w:rPr>
            <w:rFonts w:ascii="Arial" w:eastAsia="Times New Roman" w:hAnsi="Arial" w:cs="Arial"/>
            <w:color w:val="000000"/>
            <w:sz w:val="21"/>
            <w:szCs w:val="21"/>
          </w:rPr>
          <w:fldChar w:fldCharType="end"/>
        </w:r>
      </w:ins>
    </w:p>
    <w:p w:rsidR="00B74FC7" w:rsidRPr="00B74FC7" w:rsidRDefault="00B74FC7" w:rsidP="00B74FC7">
      <w:pPr>
        <w:numPr>
          <w:ilvl w:val="0"/>
          <w:numId w:val="9"/>
        </w:numPr>
        <w:shd w:val="clear" w:color="auto" w:fill="FFFFFF"/>
        <w:spacing w:after="240" w:line="360" w:lineRule="atLeast"/>
        <w:ind w:left="318" w:right="-402"/>
        <w:jc w:val="both"/>
        <w:rPr>
          <w:ins w:id="354" w:author="Unknown"/>
          <w:rFonts w:ascii="Arial" w:eastAsia="Times New Roman" w:hAnsi="Arial" w:cs="Arial"/>
          <w:color w:val="000000"/>
          <w:sz w:val="21"/>
          <w:szCs w:val="21"/>
        </w:rPr>
      </w:pPr>
      <w:ins w:id="355" w:author="Unknown">
        <w:r w:rsidRPr="00B74FC7">
          <w:rPr>
            <w:rFonts w:ascii="Arial" w:eastAsia="Times New Roman" w:hAnsi="Arial" w:cs="Arial"/>
            <w:color w:val="000000"/>
            <w:sz w:val="21"/>
            <w:szCs w:val="21"/>
          </w:rPr>
          <w:fldChar w:fldCharType="begin"/>
        </w:r>
        <w:r w:rsidRPr="00B74FC7">
          <w:rPr>
            <w:rFonts w:ascii="Arial" w:eastAsia="Times New Roman" w:hAnsi="Arial" w:cs="Arial"/>
            <w:color w:val="000000"/>
            <w:sz w:val="21"/>
            <w:szCs w:val="21"/>
          </w:rPr>
          <w:instrText xml:space="preserve"> HYPERLINK "http://www.tutorialspoint.com/javascript/javascript_boolean_object.htm" </w:instrText>
        </w:r>
        <w:r w:rsidRPr="00B74FC7">
          <w:rPr>
            <w:rFonts w:ascii="Arial" w:eastAsia="Times New Roman" w:hAnsi="Arial" w:cs="Arial"/>
            <w:color w:val="000000"/>
            <w:sz w:val="21"/>
            <w:szCs w:val="21"/>
          </w:rPr>
          <w:fldChar w:fldCharType="separate"/>
        </w:r>
        <w:r w:rsidRPr="00B74FC7">
          <w:rPr>
            <w:rFonts w:ascii="Arial" w:eastAsia="Times New Roman" w:hAnsi="Arial" w:cs="Arial"/>
            <w:color w:val="313131"/>
            <w:sz w:val="21"/>
            <w:szCs w:val="21"/>
            <w:u w:val="single"/>
          </w:rPr>
          <w:t>JavaScript Boolean Object</w:t>
        </w:r>
        <w:r w:rsidRPr="00B74FC7">
          <w:rPr>
            <w:rFonts w:ascii="Arial" w:eastAsia="Times New Roman" w:hAnsi="Arial" w:cs="Arial"/>
            <w:color w:val="000000"/>
            <w:sz w:val="21"/>
            <w:szCs w:val="21"/>
          </w:rPr>
          <w:fldChar w:fldCharType="end"/>
        </w:r>
      </w:ins>
    </w:p>
    <w:p w:rsidR="00B74FC7" w:rsidRPr="00B74FC7" w:rsidRDefault="00B74FC7" w:rsidP="00B74FC7">
      <w:pPr>
        <w:numPr>
          <w:ilvl w:val="0"/>
          <w:numId w:val="9"/>
        </w:numPr>
        <w:shd w:val="clear" w:color="auto" w:fill="FFFFFF"/>
        <w:spacing w:after="240" w:line="360" w:lineRule="atLeast"/>
        <w:ind w:left="318" w:right="-402"/>
        <w:jc w:val="both"/>
        <w:rPr>
          <w:ins w:id="356" w:author="Unknown"/>
          <w:rFonts w:ascii="Arial" w:eastAsia="Times New Roman" w:hAnsi="Arial" w:cs="Arial"/>
          <w:color w:val="000000"/>
          <w:sz w:val="21"/>
          <w:szCs w:val="21"/>
        </w:rPr>
      </w:pPr>
      <w:ins w:id="357" w:author="Unknown">
        <w:r w:rsidRPr="00B74FC7">
          <w:rPr>
            <w:rFonts w:ascii="Arial" w:eastAsia="Times New Roman" w:hAnsi="Arial" w:cs="Arial"/>
            <w:color w:val="000000"/>
            <w:sz w:val="21"/>
            <w:szCs w:val="21"/>
          </w:rPr>
          <w:fldChar w:fldCharType="begin"/>
        </w:r>
        <w:r w:rsidRPr="00B74FC7">
          <w:rPr>
            <w:rFonts w:ascii="Arial" w:eastAsia="Times New Roman" w:hAnsi="Arial" w:cs="Arial"/>
            <w:color w:val="000000"/>
            <w:sz w:val="21"/>
            <w:szCs w:val="21"/>
          </w:rPr>
          <w:instrText xml:space="preserve"> HYPERLINK "http://www.tutorialspoint.com/javascript/javascript_strings_object.htm" </w:instrText>
        </w:r>
        <w:r w:rsidRPr="00B74FC7">
          <w:rPr>
            <w:rFonts w:ascii="Arial" w:eastAsia="Times New Roman" w:hAnsi="Arial" w:cs="Arial"/>
            <w:color w:val="000000"/>
            <w:sz w:val="21"/>
            <w:szCs w:val="21"/>
          </w:rPr>
          <w:fldChar w:fldCharType="separate"/>
        </w:r>
        <w:r w:rsidRPr="00B74FC7">
          <w:rPr>
            <w:rFonts w:ascii="Arial" w:eastAsia="Times New Roman" w:hAnsi="Arial" w:cs="Arial"/>
            <w:color w:val="313131"/>
            <w:sz w:val="21"/>
            <w:szCs w:val="21"/>
            <w:u w:val="single"/>
          </w:rPr>
          <w:t>JavaScript String Object</w:t>
        </w:r>
        <w:r w:rsidRPr="00B74FC7">
          <w:rPr>
            <w:rFonts w:ascii="Arial" w:eastAsia="Times New Roman" w:hAnsi="Arial" w:cs="Arial"/>
            <w:color w:val="000000"/>
            <w:sz w:val="21"/>
            <w:szCs w:val="21"/>
          </w:rPr>
          <w:fldChar w:fldCharType="end"/>
        </w:r>
      </w:ins>
    </w:p>
    <w:p w:rsidR="00B74FC7" w:rsidRPr="00B74FC7" w:rsidRDefault="00B74FC7" w:rsidP="00B74FC7">
      <w:pPr>
        <w:numPr>
          <w:ilvl w:val="0"/>
          <w:numId w:val="9"/>
        </w:numPr>
        <w:shd w:val="clear" w:color="auto" w:fill="FFFFFF"/>
        <w:spacing w:after="240" w:line="360" w:lineRule="atLeast"/>
        <w:ind w:left="318" w:right="-402"/>
        <w:jc w:val="both"/>
        <w:rPr>
          <w:ins w:id="358" w:author="Unknown"/>
          <w:rFonts w:ascii="Arial" w:eastAsia="Times New Roman" w:hAnsi="Arial" w:cs="Arial"/>
          <w:color w:val="000000"/>
          <w:sz w:val="21"/>
          <w:szCs w:val="21"/>
        </w:rPr>
      </w:pPr>
      <w:ins w:id="359" w:author="Unknown">
        <w:r w:rsidRPr="00B74FC7">
          <w:rPr>
            <w:rFonts w:ascii="Arial" w:eastAsia="Times New Roman" w:hAnsi="Arial" w:cs="Arial"/>
            <w:color w:val="000000"/>
            <w:sz w:val="21"/>
            <w:szCs w:val="21"/>
          </w:rPr>
          <w:fldChar w:fldCharType="begin"/>
        </w:r>
        <w:r w:rsidRPr="00B74FC7">
          <w:rPr>
            <w:rFonts w:ascii="Arial" w:eastAsia="Times New Roman" w:hAnsi="Arial" w:cs="Arial"/>
            <w:color w:val="000000"/>
            <w:sz w:val="21"/>
            <w:szCs w:val="21"/>
          </w:rPr>
          <w:instrText xml:space="preserve"> HYPERLINK "http://www.tutorialspoint.com/javascript/javascript_arrays_object.htm" </w:instrText>
        </w:r>
        <w:r w:rsidRPr="00B74FC7">
          <w:rPr>
            <w:rFonts w:ascii="Arial" w:eastAsia="Times New Roman" w:hAnsi="Arial" w:cs="Arial"/>
            <w:color w:val="000000"/>
            <w:sz w:val="21"/>
            <w:szCs w:val="21"/>
          </w:rPr>
          <w:fldChar w:fldCharType="separate"/>
        </w:r>
        <w:r w:rsidRPr="00B74FC7">
          <w:rPr>
            <w:rFonts w:ascii="Arial" w:eastAsia="Times New Roman" w:hAnsi="Arial" w:cs="Arial"/>
            <w:color w:val="313131"/>
            <w:sz w:val="21"/>
            <w:szCs w:val="21"/>
            <w:u w:val="single"/>
          </w:rPr>
          <w:t>JavaScript Array Object</w:t>
        </w:r>
        <w:r w:rsidRPr="00B74FC7">
          <w:rPr>
            <w:rFonts w:ascii="Arial" w:eastAsia="Times New Roman" w:hAnsi="Arial" w:cs="Arial"/>
            <w:color w:val="000000"/>
            <w:sz w:val="21"/>
            <w:szCs w:val="21"/>
          </w:rPr>
          <w:fldChar w:fldCharType="end"/>
        </w:r>
      </w:ins>
    </w:p>
    <w:p w:rsidR="00B74FC7" w:rsidRPr="00B74FC7" w:rsidRDefault="00B74FC7" w:rsidP="00B74FC7">
      <w:pPr>
        <w:numPr>
          <w:ilvl w:val="0"/>
          <w:numId w:val="9"/>
        </w:numPr>
        <w:shd w:val="clear" w:color="auto" w:fill="FFFFFF"/>
        <w:spacing w:after="240" w:line="360" w:lineRule="atLeast"/>
        <w:ind w:left="318" w:right="-402"/>
        <w:jc w:val="both"/>
        <w:rPr>
          <w:ins w:id="360" w:author="Unknown"/>
          <w:rFonts w:ascii="Arial" w:eastAsia="Times New Roman" w:hAnsi="Arial" w:cs="Arial"/>
          <w:color w:val="000000"/>
          <w:sz w:val="21"/>
          <w:szCs w:val="21"/>
        </w:rPr>
      </w:pPr>
      <w:ins w:id="361" w:author="Unknown">
        <w:r w:rsidRPr="00B74FC7">
          <w:rPr>
            <w:rFonts w:ascii="Arial" w:eastAsia="Times New Roman" w:hAnsi="Arial" w:cs="Arial"/>
            <w:color w:val="000000"/>
            <w:sz w:val="21"/>
            <w:szCs w:val="21"/>
          </w:rPr>
          <w:fldChar w:fldCharType="begin"/>
        </w:r>
        <w:r w:rsidRPr="00B74FC7">
          <w:rPr>
            <w:rFonts w:ascii="Arial" w:eastAsia="Times New Roman" w:hAnsi="Arial" w:cs="Arial"/>
            <w:color w:val="000000"/>
            <w:sz w:val="21"/>
            <w:szCs w:val="21"/>
          </w:rPr>
          <w:instrText xml:space="preserve"> HYPERLINK "http://www.tutorialspoint.com/javascript/javascript_date_object.htm" </w:instrText>
        </w:r>
        <w:r w:rsidRPr="00B74FC7">
          <w:rPr>
            <w:rFonts w:ascii="Arial" w:eastAsia="Times New Roman" w:hAnsi="Arial" w:cs="Arial"/>
            <w:color w:val="000000"/>
            <w:sz w:val="21"/>
            <w:szCs w:val="21"/>
          </w:rPr>
          <w:fldChar w:fldCharType="separate"/>
        </w:r>
        <w:r w:rsidRPr="00B74FC7">
          <w:rPr>
            <w:rFonts w:ascii="Arial" w:eastAsia="Times New Roman" w:hAnsi="Arial" w:cs="Arial"/>
            <w:color w:val="313131"/>
            <w:sz w:val="21"/>
            <w:szCs w:val="21"/>
            <w:u w:val="single"/>
          </w:rPr>
          <w:t>JavaScript Date Object</w:t>
        </w:r>
        <w:r w:rsidRPr="00B74FC7">
          <w:rPr>
            <w:rFonts w:ascii="Arial" w:eastAsia="Times New Roman" w:hAnsi="Arial" w:cs="Arial"/>
            <w:color w:val="000000"/>
            <w:sz w:val="21"/>
            <w:szCs w:val="21"/>
          </w:rPr>
          <w:fldChar w:fldCharType="end"/>
        </w:r>
      </w:ins>
    </w:p>
    <w:p w:rsidR="00B74FC7" w:rsidRPr="00B74FC7" w:rsidRDefault="00B74FC7" w:rsidP="00B74FC7">
      <w:pPr>
        <w:numPr>
          <w:ilvl w:val="0"/>
          <w:numId w:val="9"/>
        </w:numPr>
        <w:shd w:val="clear" w:color="auto" w:fill="FFFFFF"/>
        <w:spacing w:after="240" w:line="360" w:lineRule="atLeast"/>
        <w:ind w:left="318" w:right="-402"/>
        <w:jc w:val="both"/>
        <w:rPr>
          <w:ins w:id="362" w:author="Unknown"/>
          <w:rFonts w:ascii="Arial" w:eastAsia="Times New Roman" w:hAnsi="Arial" w:cs="Arial"/>
          <w:color w:val="000000"/>
          <w:sz w:val="21"/>
          <w:szCs w:val="21"/>
        </w:rPr>
      </w:pPr>
      <w:ins w:id="363" w:author="Unknown">
        <w:r w:rsidRPr="00B74FC7">
          <w:rPr>
            <w:rFonts w:ascii="Arial" w:eastAsia="Times New Roman" w:hAnsi="Arial" w:cs="Arial"/>
            <w:color w:val="000000"/>
            <w:sz w:val="21"/>
            <w:szCs w:val="21"/>
          </w:rPr>
          <w:fldChar w:fldCharType="begin"/>
        </w:r>
        <w:r w:rsidRPr="00B74FC7">
          <w:rPr>
            <w:rFonts w:ascii="Arial" w:eastAsia="Times New Roman" w:hAnsi="Arial" w:cs="Arial"/>
            <w:color w:val="000000"/>
            <w:sz w:val="21"/>
            <w:szCs w:val="21"/>
          </w:rPr>
          <w:instrText xml:space="preserve"> HYPERLINK "http://www.tutorialspoint.com/javascript/javascript_math_object.htm" </w:instrText>
        </w:r>
        <w:r w:rsidRPr="00B74FC7">
          <w:rPr>
            <w:rFonts w:ascii="Arial" w:eastAsia="Times New Roman" w:hAnsi="Arial" w:cs="Arial"/>
            <w:color w:val="000000"/>
            <w:sz w:val="21"/>
            <w:szCs w:val="21"/>
          </w:rPr>
          <w:fldChar w:fldCharType="separate"/>
        </w:r>
        <w:r w:rsidRPr="00B74FC7">
          <w:rPr>
            <w:rFonts w:ascii="Arial" w:eastAsia="Times New Roman" w:hAnsi="Arial" w:cs="Arial"/>
            <w:color w:val="313131"/>
            <w:sz w:val="21"/>
            <w:szCs w:val="21"/>
            <w:u w:val="single"/>
          </w:rPr>
          <w:t>JavaScript Math Object</w:t>
        </w:r>
        <w:r w:rsidRPr="00B74FC7">
          <w:rPr>
            <w:rFonts w:ascii="Arial" w:eastAsia="Times New Roman" w:hAnsi="Arial" w:cs="Arial"/>
            <w:color w:val="000000"/>
            <w:sz w:val="21"/>
            <w:szCs w:val="21"/>
          </w:rPr>
          <w:fldChar w:fldCharType="end"/>
        </w:r>
      </w:ins>
    </w:p>
    <w:p w:rsidR="00B74FC7" w:rsidRPr="00B74FC7" w:rsidRDefault="00B74FC7" w:rsidP="00B74FC7">
      <w:pPr>
        <w:numPr>
          <w:ilvl w:val="0"/>
          <w:numId w:val="9"/>
        </w:numPr>
        <w:shd w:val="clear" w:color="auto" w:fill="FFFFFF"/>
        <w:spacing w:after="240" w:line="360" w:lineRule="atLeast"/>
        <w:ind w:left="318" w:right="-402"/>
        <w:jc w:val="both"/>
        <w:rPr>
          <w:ins w:id="364" w:author="Unknown"/>
          <w:rFonts w:ascii="Arial" w:eastAsia="Times New Roman" w:hAnsi="Arial" w:cs="Arial"/>
          <w:color w:val="000000"/>
          <w:sz w:val="21"/>
          <w:szCs w:val="21"/>
        </w:rPr>
      </w:pPr>
      <w:ins w:id="365" w:author="Unknown">
        <w:r w:rsidRPr="00B74FC7">
          <w:rPr>
            <w:rFonts w:ascii="Arial" w:eastAsia="Times New Roman" w:hAnsi="Arial" w:cs="Arial"/>
            <w:color w:val="000000"/>
            <w:sz w:val="21"/>
            <w:szCs w:val="21"/>
          </w:rPr>
          <w:fldChar w:fldCharType="begin"/>
        </w:r>
        <w:r w:rsidRPr="00B74FC7">
          <w:rPr>
            <w:rFonts w:ascii="Arial" w:eastAsia="Times New Roman" w:hAnsi="Arial" w:cs="Arial"/>
            <w:color w:val="000000"/>
            <w:sz w:val="21"/>
            <w:szCs w:val="21"/>
          </w:rPr>
          <w:instrText xml:space="preserve"> HYPERLINK "http://www.tutorialspoint.com/javascript/javascript_regexp_object.htm" </w:instrText>
        </w:r>
        <w:r w:rsidRPr="00B74FC7">
          <w:rPr>
            <w:rFonts w:ascii="Arial" w:eastAsia="Times New Roman" w:hAnsi="Arial" w:cs="Arial"/>
            <w:color w:val="000000"/>
            <w:sz w:val="21"/>
            <w:szCs w:val="21"/>
          </w:rPr>
          <w:fldChar w:fldCharType="separate"/>
        </w:r>
        <w:r w:rsidRPr="00B74FC7">
          <w:rPr>
            <w:rFonts w:ascii="Arial" w:eastAsia="Times New Roman" w:hAnsi="Arial" w:cs="Arial"/>
            <w:color w:val="313131"/>
            <w:sz w:val="21"/>
            <w:szCs w:val="21"/>
            <w:u w:val="single"/>
          </w:rPr>
          <w:t>JavaScript RegExp Object</w:t>
        </w:r>
        <w:r w:rsidRPr="00B74FC7">
          <w:rPr>
            <w:rFonts w:ascii="Arial" w:eastAsia="Times New Roman" w:hAnsi="Arial" w:cs="Arial"/>
            <w:color w:val="000000"/>
            <w:sz w:val="21"/>
            <w:szCs w:val="21"/>
          </w:rPr>
          <w:fldChar w:fldCharType="end"/>
        </w:r>
      </w:ins>
    </w:p>
    <w:p w:rsidR="00B74FC7" w:rsidRPr="00B74FC7" w:rsidRDefault="00B74FC7" w:rsidP="00B74FC7">
      <w:pPr>
        <w:shd w:val="clear" w:color="auto" w:fill="FFFFFF"/>
        <w:spacing w:before="105" w:after="105" w:line="330" w:lineRule="atLeast"/>
        <w:ind w:left="-450" w:right="-450"/>
        <w:rPr>
          <w:ins w:id="366" w:author="Unknown"/>
          <w:rFonts w:ascii="Arial" w:eastAsia="Times New Roman" w:hAnsi="Arial" w:cs="Arial"/>
          <w:color w:val="313131"/>
          <w:sz w:val="21"/>
          <w:szCs w:val="21"/>
        </w:rPr>
      </w:pPr>
      <w:ins w:id="367" w:author="Unknown">
        <w:r w:rsidRPr="00B74FC7">
          <w:rPr>
            <w:rFonts w:ascii="Arial" w:eastAsia="Times New Roman" w:hAnsi="Arial" w:cs="Arial"/>
            <w:color w:val="313131"/>
            <w:sz w:val="21"/>
            <w:szCs w:val="21"/>
          </w:rPr>
          <w:pict>
            <v:rect id="_x0000_i1030" style="width:0;height:0" o:hralign="center" o:hrstd="t" o:hr="t" fillcolor="#a0a0a0" stroked="f"/>
          </w:pict>
        </w:r>
      </w:ins>
    </w:p>
    <w:p w:rsidR="00B74FC7" w:rsidRPr="00B74FC7" w:rsidRDefault="00B74FC7" w:rsidP="00B74FC7">
      <w:pPr>
        <w:shd w:val="clear" w:color="auto" w:fill="FFFFFF"/>
        <w:spacing w:before="105" w:after="105" w:line="330" w:lineRule="atLeast"/>
        <w:ind w:left="-450" w:right="-450"/>
        <w:jc w:val="center"/>
        <w:rPr>
          <w:ins w:id="368" w:author="Unknown"/>
          <w:rFonts w:ascii="Arial" w:eastAsia="Times New Roman" w:hAnsi="Arial" w:cs="Arial"/>
          <w:color w:val="313131"/>
          <w:sz w:val="21"/>
          <w:szCs w:val="21"/>
        </w:rPr>
      </w:pPr>
      <w:ins w:id="369" w:author="Unknown">
        <w:r w:rsidRPr="00B74FC7">
          <w:rPr>
            <w:rFonts w:ascii="Arial" w:eastAsia="Times New Roman" w:hAnsi="Arial" w:cs="Arial"/>
            <w:color w:val="313131"/>
            <w:sz w:val="21"/>
            <w:szCs w:val="21"/>
          </w:rPr>
          <w:fldChar w:fldCharType="begin"/>
        </w:r>
        <w:r w:rsidRPr="00B74FC7">
          <w:rPr>
            <w:rFonts w:ascii="Arial" w:eastAsia="Times New Roman" w:hAnsi="Arial" w:cs="Arial"/>
            <w:color w:val="313131"/>
            <w:sz w:val="21"/>
            <w:szCs w:val="21"/>
          </w:rPr>
          <w:instrText xml:space="preserve"> HYPERLINK "http://www.tutorialspoint.com/javascript/javascript_page_printing.htm" </w:instrText>
        </w:r>
        <w:r w:rsidRPr="00B74FC7">
          <w:rPr>
            <w:rFonts w:ascii="Arial" w:eastAsia="Times New Roman" w:hAnsi="Arial" w:cs="Arial"/>
            <w:color w:val="313131"/>
            <w:sz w:val="21"/>
            <w:szCs w:val="21"/>
          </w:rPr>
          <w:fldChar w:fldCharType="separate"/>
        </w:r>
        <w:r w:rsidRPr="00B74FC7">
          <w:rPr>
            <w:rFonts w:ascii="Arial" w:eastAsia="Times New Roman" w:hAnsi="Arial" w:cs="Arial"/>
            <w:color w:val="000000"/>
            <w:sz w:val="23"/>
            <w:szCs w:val="23"/>
          </w:rPr>
          <w:t> </w:t>
        </w:r>
        <w:r w:rsidRPr="00B74FC7">
          <w:rPr>
            <w:rFonts w:ascii="Arial" w:eastAsia="Times New Roman" w:hAnsi="Arial" w:cs="Arial"/>
            <w:color w:val="000000"/>
            <w:sz w:val="23"/>
            <w:szCs w:val="23"/>
            <w:u w:val="single"/>
          </w:rPr>
          <w:t>Previous Page</w:t>
        </w:r>
        <w:r w:rsidRPr="00B74FC7">
          <w:rPr>
            <w:rFonts w:ascii="Arial" w:eastAsia="Times New Roman" w:hAnsi="Arial" w:cs="Arial"/>
            <w:color w:val="313131"/>
            <w:sz w:val="21"/>
            <w:szCs w:val="21"/>
          </w:rPr>
          <w:fldChar w:fldCharType="end"/>
        </w:r>
      </w:ins>
    </w:p>
    <w:p w:rsidR="00B74FC7" w:rsidRPr="00B74FC7" w:rsidRDefault="00B74FC7" w:rsidP="00B74FC7">
      <w:pPr>
        <w:spacing w:before="105" w:after="105" w:line="330" w:lineRule="atLeast"/>
        <w:ind w:left="-450" w:right="-450"/>
        <w:jc w:val="center"/>
        <w:rPr>
          <w:ins w:id="370" w:author="Unknown"/>
          <w:rFonts w:ascii="Arial" w:eastAsia="Times New Roman" w:hAnsi="Arial" w:cs="Arial"/>
          <w:color w:val="313131"/>
          <w:sz w:val="21"/>
          <w:szCs w:val="21"/>
        </w:rPr>
      </w:pPr>
      <w:ins w:id="371" w:author="Unknown">
        <w:r w:rsidRPr="00B74FC7">
          <w:rPr>
            <w:rFonts w:ascii="Arial" w:eastAsia="Times New Roman" w:hAnsi="Arial" w:cs="Arial"/>
            <w:color w:val="313131"/>
            <w:sz w:val="21"/>
            <w:szCs w:val="21"/>
          </w:rPr>
          <w:fldChar w:fldCharType="begin"/>
        </w:r>
        <w:r w:rsidRPr="00B74FC7">
          <w:rPr>
            <w:rFonts w:ascii="Arial" w:eastAsia="Times New Roman" w:hAnsi="Arial" w:cs="Arial"/>
            <w:color w:val="313131"/>
            <w:sz w:val="21"/>
            <w:szCs w:val="21"/>
          </w:rPr>
          <w:instrText xml:space="preserve"> HYPERLINK "http://www.tutorialspoint.com/cgi-bin/printpage.cgi" \t "_blank" </w:instrText>
        </w:r>
        <w:r w:rsidRPr="00B74FC7">
          <w:rPr>
            <w:rFonts w:ascii="Arial" w:eastAsia="Times New Roman" w:hAnsi="Arial" w:cs="Arial"/>
            <w:color w:val="313131"/>
            <w:sz w:val="21"/>
            <w:szCs w:val="21"/>
          </w:rPr>
          <w:fldChar w:fldCharType="separate"/>
        </w:r>
        <w:r w:rsidRPr="00B74FC7">
          <w:rPr>
            <w:rFonts w:ascii="Arial" w:eastAsia="Times New Roman" w:hAnsi="Arial" w:cs="Arial"/>
            <w:color w:val="000000"/>
            <w:sz w:val="23"/>
            <w:szCs w:val="23"/>
          </w:rPr>
          <w:t> </w:t>
        </w:r>
        <w:r w:rsidRPr="00B74FC7">
          <w:rPr>
            <w:rFonts w:ascii="Arial" w:eastAsia="Times New Roman" w:hAnsi="Arial" w:cs="Arial"/>
            <w:color w:val="000000"/>
            <w:sz w:val="23"/>
            <w:szCs w:val="23"/>
            <w:u w:val="single"/>
          </w:rPr>
          <w:t>Print</w:t>
        </w:r>
        <w:r w:rsidRPr="00B74FC7">
          <w:rPr>
            <w:rFonts w:ascii="Arial" w:eastAsia="Times New Roman" w:hAnsi="Arial" w:cs="Arial"/>
            <w:color w:val="313131"/>
            <w:sz w:val="21"/>
            <w:szCs w:val="21"/>
          </w:rPr>
          <w:fldChar w:fldCharType="end"/>
        </w:r>
      </w:ins>
    </w:p>
    <w:p w:rsidR="00B74FC7" w:rsidRPr="00B74FC7" w:rsidRDefault="00B74FC7" w:rsidP="00B74FC7">
      <w:pPr>
        <w:spacing w:before="105" w:after="105" w:line="330" w:lineRule="atLeast"/>
        <w:ind w:left="-450" w:right="-450"/>
        <w:jc w:val="center"/>
        <w:rPr>
          <w:ins w:id="372" w:author="Unknown"/>
          <w:rFonts w:ascii="Arial" w:eastAsia="Times New Roman" w:hAnsi="Arial" w:cs="Arial"/>
          <w:color w:val="313131"/>
          <w:sz w:val="21"/>
          <w:szCs w:val="21"/>
        </w:rPr>
      </w:pPr>
      <w:ins w:id="373" w:author="Unknown">
        <w:r w:rsidRPr="00B74FC7">
          <w:rPr>
            <w:rFonts w:ascii="Arial" w:eastAsia="Times New Roman" w:hAnsi="Arial" w:cs="Arial"/>
            <w:color w:val="313131"/>
            <w:sz w:val="21"/>
            <w:szCs w:val="21"/>
          </w:rPr>
          <w:fldChar w:fldCharType="begin"/>
        </w:r>
        <w:r w:rsidRPr="00B74FC7">
          <w:rPr>
            <w:rFonts w:ascii="Arial" w:eastAsia="Times New Roman" w:hAnsi="Arial" w:cs="Arial"/>
            <w:color w:val="313131"/>
            <w:sz w:val="21"/>
            <w:szCs w:val="21"/>
          </w:rPr>
          <w:instrText xml:space="preserve"> HYPERLINK "http://www.tutorialspoint.com/javascript/pdf/javascript_objects.pdf" \o "JavaScript Objects Overview" \t "_blank" </w:instrText>
        </w:r>
        <w:r w:rsidRPr="00B74FC7">
          <w:rPr>
            <w:rFonts w:ascii="Arial" w:eastAsia="Times New Roman" w:hAnsi="Arial" w:cs="Arial"/>
            <w:color w:val="313131"/>
            <w:sz w:val="21"/>
            <w:szCs w:val="21"/>
          </w:rPr>
          <w:fldChar w:fldCharType="separate"/>
        </w:r>
        <w:r w:rsidRPr="00B74FC7">
          <w:rPr>
            <w:rFonts w:ascii="Arial" w:eastAsia="Times New Roman" w:hAnsi="Arial" w:cs="Arial"/>
            <w:color w:val="000000"/>
            <w:sz w:val="23"/>
            <w:szCs w:val="23"/>
          </w:rPr>
          <w:t> </w:t>
        </w:r>
        <w:r w:rsidRPr="00B74FC7">
          <w:rPr>
            <w:rFonts w:ascii="Arial" w:eastAsia="Times New Roman" w:hAnsi="Arial" w:cs="Arial"/>
            <w:color w:val="000000"/>
            <w:sz w:val="23"/>
            <w:szCs w:val="23"/>
            <w:u w:val="single"/>
          </w:rPr>
          <w:t>PDF</w:t>
        </w:r>
        <w:r w:rsidRPr="00B74FC7">
          <w:rPr>
            <w:rFonts w:ascii="Arial" w:eastAsia="Times New Roman" w:hAnsi="Arial" w:cs="Arial"/>
            <w:color w:val="313131"/>
            <w:sz w:val="21"/>
            <w:szCs w:val="21"/>
          </w:rPr>
          <w:fldChar w:fldCharType="end"/>
        </w:r>
      </w:ins>
    </w:p>
    <w:p w:rsidR="00B74FC7" w:rsidRPr="00B74FC7" w:rsidRDefault="00B74FC7" w:rsidP="00B74FC7">
      <w:pPr>
        <w:shd w:val="clear" w:color="auto" w:fill="FFFFFF"/>
        <w:spacing w:before="105" w:after="105" w:line="330" w:lineRule="atLeast"/>
        <w:ind w:left="-450" w:right="-450"/>
        <w:jc w:val="center"/>
        <w:rPr>
          <w:ins w:id="374" w:author="Unknown"/>
          <w:rFonts w:ascii="Arial" w:eastAsia="Times New Roman" w:hAnsi="Arial" w:cs="Arial"/>
          <w:color w:val="313131"/>
          <w:sz w:val="21"/>
          <w:szCs w:val="21"/>
        </w:rPr>
      </w:pPr>
      <w:ins w:id="375" w:author="Unknown">
        <w:r w:rsidRPr="00B74FC7">
          <w:rPr>
            <w:rFonts w:ascii="Arial" w:eastAsia="Times New Roman" w:hAnsi="Arial" w:cs="Arial"/>
            <w:color w:val="313131"/>
            <w:sz w:val="21"/>
            <w:szCs w:val="21"/>
          </w:rPr>
          <w:fldChar w:fldCharType="begin"/>
        </w:r>
        <w:r w:rsidRPr="00B74FC7">
          <w:rPr>
            <w:rFonts w:ascii="Arial" w:eastAsia="Times New Roman" w:hAnsi="Arial" w:cs="Arial"/>
            <w:color w:val="313131"/>
            <w:sz w:val="21"/>
            <w:szCs w:val="21"/>
          </w:rPr>
          <w:instrText xml:space="preserve"> HYPERLINK "http://www.tutorialspoint.com/javascript/javascript_number_object.htm" </w:instrText>
        </w:r>
        <w:r w:rsidRPr="00B74FC7">
          <w:rPr>
            <w:rFonts w:ascii="Arial" w:eastAsia="Times New Roman" w:hAnsi="Arial" w:cs="Arial"/>
            <w:color w:val="313131"/>
            <w:sz w:val="21"/>
            <w:szCs w:val="21"/>
          </w:rPr>
          <w:fldChar w:fldCharType="separate"/>
        </w:r>
        <w:r w:rsidRPr="00B74FC7">
          <w:rPr>
            <w:rFonts w:ascii="Arial" w:eastAsia="Times New Roman" w:hAnsi="Arial" w:cs="Arial"/>
            <w:color w:val="000000"/>
            <w:sz w:val="23"/>
            <w:szCs w:val="23"/>
            <w:u w:val="single"/>
          </w:rPr>
          <w:t>Next Page</w:t>
        </w:r>
        <w:r w:rsidRPr="00B74FC7">
          <w:rPr>
            <w:rFonts w:ascii="Arial" w:eastAsia="Times New Roman" w:hAnsi="Arial" w:cs="Arial"/>
            <w:color w:val="000000"/>
            <w:sz w:val="23"/>
            <w:szCs w:val="23"/>
          </w:rPr>
          <w:t> </w:t>
        </w:r>
        <w:r w:rsidRPr="00B74FC7">
          <w:rPr>
            <w:rFonts w:ascii="Arial" w:eastAsia="Times New Roman" w:hAnsi="Arial" w:cs="Arial"/>
            <w:color w:val="000000"/>
            <w:sz w:val="23"/>
            <w:szCs w:val="23"/>
            <w:u w:val="single"/>
          </w:rPr>
          <w:t> </w:t>
        </w:r>
        <w:r w:rsidRPr="00B74FC7">
          <w:rPr>
            <w:rFonts w:ascii="Arial" w:eastAsia="Times New Roman" w:hAnsi="Arial" w:cs="Arial"/>
            <w:color w:val="313131"/>
            <w:sz w:val="21"/>
            <w:szCs w:val="21"/>
          </w:rPr>
          <w:fldChar w:fldCharType="end"/>
        </w:r>
      </w:ins>
    </w:p>
    <w:p w:rsidR="00B74FC7" w:rsidRPr="00B74FC7" w:rsidRDefault="00B74FC7" w:rsidP="00B74FC7">
      <w:pPr>
        <w:shd w:val="clear" w:color="auto" w:fill="FFFFFF"/>
        <w:spacing w:before="105" w:after="105" w:line="330" w:lineRule="atLeast"/>
        <w:ind w:left="-450" w:right="-450"/>
        <w:rPr>
          <w:ins w:id="376" w:author="Unknown"/>
          <w:rFonts w:ascii="Arial" w:eastAsia="Times New Roman" w:hAnsi="Arial" w:cs="Arial"/>
          <w:color w:val="313131"/>
          <w:sz w:val="21"/>
          <w:szCs w:val="21"/>
        </w:rPr>
      </w:pPr>
      <w:ins w:id="377" w:author="Unknown">
        <w:r w:rsidRPr="00B74FC7">
          <w:rPr>
            <w:rFonts w:ascii="Arial" w:eastAsia="Times New Roman" w:hAnsi="Arial" w:cs="Arial"/>
            <w:color w:val="313131"/>
            <w:sz w:val="21"/>
            <w:szCs w:val="21"/>
          </w:rPr>
          <w:pict>
            <v:rect id="_x0000_i1031" style="width:0;height:0" o:hralign="center" o:hrstd="t" o:hr="t" fillcolor="#a0a0a0" stroked="f"/>
          </w:pict>
        </w:r>
      </w:ins>
    </w:p>
    <w:p w:rsidR="00B74FC7" w:rsidRPr="00B74FC7" w:rsidRDefault="00B74FC7" w:rsidP="00B74FC7">
      <w:pPr>
        <w:shd w:val="clear" w:color="auto" w:fill="FFFFFF"/>
        <w:spacing w:before="105" w:after="105" w:line="330" w:lineRule="atLeast"/>
        <w:ind w:left="-450" w:right="-450"/>
        <w:jc w:val="center"/>
        <w:rPr>
          <w:ins w:id="378" w:author="Unknown"/>
          <w:rFonts w:ascii="Arial" w:eastAsia="Times New Roman" w:hAnsi="Arial" w:cs="Arial"/>
          <w:color w:val="313131"/>
          <w:sz w:val="21"/>
          <w:szCs w:val="21"/>
        </w:rPr>
      </w:pPr>
      <w:ins w:id="379" w:author="Unknown">
        <w:r w:rsidRPr="00B74FC7">
          <w:rPr>
            <w:rFonts w:ascii="Arial" w:eastAsia="Times New Roman" w:hAnsi="Arial" w:cs="Arial"/>
            <w:color w:val="313131"/>
            <w:sz w:val="21"/>
            <w:szCs w:val="21"/>
          </w:rPr>
          <w:t>Advertisements</w:t>
        </w:r>
      </w:ins>
    </w:p>
    <w:p w:rsidR="00B74FC7" w:rsidRPr="00B74FC7" w:rsidRDefault="00B74FC7" w:rsidP="00B74FC7">
      <w:pPr>
        <w:spacing w:after="75" w:line="330" w:lineRule="atLeast"/>
        <w:ind w:left="-675" w:right="-675"/>
        <w:rPr>
          <w:ins w:id="380" w:author="Unknown"/>
          <w:rFonts w:ascii="Arial" w:eastAsia="Times New Roman" w:hAnsi="Arial" w:cs="Arial"/>
          <w:color w:val="313131"/>
          <w:sz w:val="20"/>
          <w:szCs w:val="20"/>
        </w:rPr>
      </w:pPr>
      <w:ins w:id="381" w:author="Unknown">
        <w:r w:rsidRPr="00B74FC7">
          <w:rPr>
            <w:rFonts w:ascii="Arial" w:eastAsia="Times New Roman" w:hAnsi="Arial" w:cs="Arial"/>
            <w:color w:val="313131"/>
            <w:sz w:val="20"/>
            <w:szCs w:val="20"/>
          </w:rPr>
          <w:fldChar w:fldCharType="begin"/>
        </w:r>
        <w:r w:rsidRPr="00B74FC7">
          <w:rPr>
            <w:rFonts w:ascii="Arial" w:eastAsia="Times New Roman" w:hAnsi="Arial" w:cs="Arial"/>
            <w:color w:val="313131"/>
            <w:sz w:val="20"/>
            <w:szCs w:val="20"/>
          </w:rPr>
          <w:instrText xml:space="preserve"> HYPERLINK "javascript:void(0)" </w:instrText>
        </w:r>
        <w:r w:rsidRPr="00B74FC7">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7" name="Picture 7"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382" w:author="Unknown">
        <w:r w:rsidRPr="00B74FC7">
          <w:rPr>
            <w:rFonts w:ascii="Arial" w:eastAsia="Times New Roman" w:hAnsi="Arial" w:cs="Arial"/>
            <w:color w:val="000000"/>
            <w:sz w:val="20"/>
            <w:szCs w:val="20"/>
          </w:rPr>
          <w:t> </w:t>
        </w:r>
        <w:r w:rsidRPr="00B74FC7">
          <w:rPr>
            <w:rFonts w:ascii="Arial" w:eastAsia="Times New Roman" w:hAnsi="Arial" w:cs="Arial"/>
            <w:color w:val="313131"/>
            <w:sz w:val="20"/>
            <w:szCs w:val="20"/>
          </w:rPr>
          <w:fldChar w:fldCharType="end"/>
        </w:r>
        <w:r w:rsidRPr="00B74FC7">
          <w:rPr>
            <w:rFonts w:ascii="Arial" w:eastAsia="Times New Roman" w:hAnsi="Arial" w:cs="Arial"/>
            <w:color w:val="313131"/>
            <w:sz w:val="20"/>
            <w:szCs w:val="20"/>
          </w:rPr>
          <w:fldChar w:fldCharType="begin"/>
        </w:r>
        <w:r w:rsidRPr="00B74FC7">
          <w:rPr>
            <w:rFonts w:ascii="Arial" w:eastAsia="Times New Roman" w:hAnsi="Arial" w:cs="Arial"/>
            <w:color w:val="313131"/>
            <w:sz w:val="20"/>
            <w:szCs w:val="20"/>
          </w:rPr>
          <w:instrText xml:space="preserve"> HYPERLINK "javascript:void(0)" </w:instrText>
        </w:r>
        <w:r w:rsidRPr="00B74FC7">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6" name="Picture 6"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a:hlinkClick r:id="rId65"/>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383" w:author="Unknown">
        <w:r w:rsidRPr="00B74FC7">
          <w:rPr>
            <w:rFonts w:ascii="Arial" w:eastAsia="Times New Roman" w:hAnsi="Arial" w:cs="Arial"/>
            <w:color w:val="000000"/>
            <w:sz w:val="20"/>
            <w:szCs w:val="20"/>
          </w:rPr>
          <w:t> </w:t>
        </w:r>
        <w:r w:rsidRPr="00B74FC7">
          <w:rPr>
            <w:rFonts w:ascii="Arial" w:eastAsia="Times New Roman" w:hAnsi="Arial" w:cs="Arial"/>
            <w:color w:val="313131"/>
            <w:sz w:val="20"/>
            <w:szCs w:val="20"/>
          </w:rPr>
          <w:fldChar w:fldCharType="end"/>
        </w:r>
        <w:r w:rsidRPr="00B74FC7">
          <w:rPr>
            <w:rFonts w:ascii="Arial" w:eastAsia="Times New Roman" w:hAnsi="Arial" w:cs="Arial"/>
            <w:color w:val="313131"/>
            <w:sz w:val="20"/>
            <w:szCs w:val="20"/>
          </w:rPr>
          <w:fldChar w:fldCharType="begin"/>
        </w:r>
        <w:r w:rsidRPr="00B74FC7">
          <w:rPr>
            <w:rFonts w:ascii="Arial" w:eastAsia="Times New Roman" w:hAnsi="Arial" w:cs="Arial"/>
            <w:color w:val="313131"/>
            <w:sz w:val="20"/>
            <w:szCs w:val="20"/>
          </w:rPr>
          <w:instrText xml:space="preserve"> HYPERLINK "javascript:void(0)" </w:instrText>
        </w:r>
        <w:r w:rsidRPr="00B74FC7">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5" name="Picture 5"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
                      <a:hlinkClick r:id="rId65"/>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384" w:author="Unknown">
        <w:r w:rsidRPr="00B74FC7">
          <w:rPr>
            <w:rFonts w:ascii="Arial" w:eastAsia="Times New Roman" w:hAnsi="Arial" w:cs="Arial"/>
            <w:color w:val="000000"/>
            <w:sz w:val="20"/>
            <w:szCs w:val="20"/>
          </w:rPr>
          <w:t> </w:t>
        </w:r>
        <w:r w:rsidRPr="00B74FC7">
          <w:rPr>
            <w:rFonts w:ascii="Arial" w:eastAsia="Times New Roman" w:hAnsi="Arial" w:cs="Arial"/>
            <w:color w:val="313131"/>
            <w:sz w:val="20"/>
            <w:szCs w:val="20"/>
          </w:rPr>
          <w:fldChar w:fldCharType="end"/>
        </w:r>
        <w:r w:rsidRPr="00B74FC7">
          <w:rPr>
            <w:rFonts w:ascii="Arial" w:eastAsia="Times New Roman" w:hAnsi="Arial" w:cs="Arial"/>
            <w:color w:val="313131"/>
            <w:sz w:val="20"/>
            <w:szCs w:val="20"/>
          </w:rPr>
          <w:fldChar w:fldCharType="begin"/>
        </w:r>
        <w:r w:rsidRPr="00B74FC7">
          <w:rPr>
            <w:rFonts w:ascii="Arial" w:eastAsia="Times New Roman" w:hAnsi="Arial" w:cs="Arial"/>
            <w:color w:val="313131"/>
            <w:sz w:val="20"/>
            <w:szCs w:val="20"/>
          </w:rPr>
          <w:instrText xml:space="preserve"> HYPERLINK "javascript:void(0)" </w:instrText>
        </w:r>
        <w:r w:rsidRPr="00B74FC7">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4" name="Picture 4"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a:hlinkClick r:id="rId65"/>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385" w:author="Unknown">
        <w:r w:rsidRPr="00B74FC7">
          <w:rPr>
            <w:rFonts w:ascii="Arial" w:eastAsia="Times New Roman" w:hAnsi="Arial" w:cs="Arial"/>
            <w:color w:val="000000"/>
            <w:sz w:val="20"/>
            <w:szCs w:val="20"/>
          </w:rPr>
          <w:t> </w:t>
        </w:r>
        <w:r w:rsidRPr="00B74FC7">
          <w:rPr>
            <w:rFonts w:ascii="Arial" w:eastAsia="Times New Roman" w:hAnsi="Arial" w:cs="Arial"/>
            <w:color w:val="313131"/>
            <w:sz w:val="20"/>
            <w:szCs w:val="20"/>
          </w:rPr>
          <w:fldChar w:fldCharType="end"/>
        </w:r>
        <w:r w:rsidRPr="00B74FC7">
          <w:rPr>
            <w:rFonts w:ascii="Arial" w:eastAsia="Times New Roman" w:hAnsi="Arial" w:cs="Arial"/>
            <w:color w:val="313131"/>
            <w:sz w:val="20"/>
            <w:szCs w:val="20"/>
          </w:rPr>
          <w:fldChar w:fldCharType="begin"/>
        </w:r>
        <w:r w:rsidRPr="00B74FC7">
          <w:rPr>
            <w:rFonts w:ascii="Arial" w:eastAsia="Times New Roman" w:hAnsi="Arial" w:cs="Arial"/>
            <w:color w:val="313131"/>
            <w:sz w:val="20"/>
            <w:szCs w:val="20"/>
          </w:rPr>
          <w:instrText xml:space="preserve"> HYPERLINK "javascript:void(0)" </w:instrText>
        </w:r>
        <w:r w:rsidRPr="00B74FC7">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3" name="Picture 3"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
                      <a:hlinkClick r:id="rId6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386" w:author="Unknown">
        <w:r w:rsidRPr="00B74FC7">
          <w:rPr>
            <w:rFonts w:ascii="Arial" w:eastAsia="Times New Roman" w:hAnsi="Arial" w:cs="Arial"/>
            <w:color w:val="000000"/>
            <w:sz w:val="20"/>
            <w:szCs w:val="20"/>
          </w:rPr>
          <w:t> </w:t>
        </w:r>
        <w:r w:rsidRPr="00B74FC7">
          <w:rPr>
            <w:rFonts w:ascii="Arial" w:eastAsia="Times New Roman" w:hAnsi="Arial" w:cs="Arial"/>
            <w:color w:val="313131"/>
            <w:sz w:val="20"/>
            <w:szCs w:val="20"/>
          </w:rPr>
          <w:fldChar w:fldCharType="end"/>
        </w:r>
      </w:ins>
      <w:r>
        <w:rPr>
          <w:rFonts w:ascii="Arial" w:eastAsia="Times New Roman" w:hAnsi="Arial" w:cs="Arial"/>
          <w:noProof/>
          <w:color w:val="000000"/>
          <w:sz w:val="20"/>
          <w:szCs w:val="20"/>
        </w:rPr>
        <w:drawing>
          <wp:inline distT="0" distB="0" distL="0" distR="0">
            <wp:extent cx="438150" cy="438150"/>
            <wp:effectExtent l="0" t="0" r="0" b="0"/>
            <wp:docPr id="2" name="Picture 2"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
                      <a:hlinkClick r:id="rId65"/>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p w:rsidR="00B74FC7" w:rsidRPr="00B74FC7" w:rsidRDefault="00B74FC7" w:rsidP="00B74FC7">
      <w:pPr>
        <w:spacing w:after="0" w:line="330" w:lineRule="atLeast"/>
        <w:rPr>
          <w:ins w:id="387" w:author="Unknown"/>
          <w:rFonts w:ascii="Arial" w:eastAsia="Times New Roman" w:hAnsi="Arial" w:cs="Arial"/>
          <w:color w:val="313131"/>
          <w:sz w:val="29"/>
          <w:szCs w:val="29"/>
        </w:rPr>
      </w:pPr>
      <w:r>
        <w:rPr>
          <w:rFonts w:ascii="Arial" w:eastAsia="Times New Roman" w:hAnsi="Arial" w:cs="Arial"/>
          <w:noProof/>
          <w:color w:val="0000FF"/>
          <w:sz w:val="27"/>
          <w:szCs w:val="27"/>
        </w:rPr>
        <w:drawing>
          <wp:inline distT="0" distB="0" distL="0" distR="0">
            <wp:extent cx="952500" cy="914400"/>
            <wp:effectExtent l="0" t="0" r="0" b="0"/>
            <wp:docPr id="1" name="Picture 1" descr="Tutorials Poin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utorials Point">
                      <a:hlinkClick r:id="rId6"/>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inline>
        </w:drawing>
      </w:r>
    </w:p>
    <w:p w:rsidR="00B74FC7" w:rsidRPr="00B74FC7" w:rsidRDefault="00B74FC7" w:rsidP="00B74FC7">
      <w:pPr>
        <w:numPr>
          <w:ilvl w:val="0"/>
          <w:numId w:val="10"/>
        </w:numPr>
        <w:spacing w:after="0" w:line="180" w:lineRule="atLeast"/>
        <w:ind w:left="-225"/>
        <w:rPr>
          <w:ins w:id="388" w:author="Unknown"/>
          <w:rFonts w:ascii="Arial" w:eastAsia="Times New Roman" w:hAnsi="Arial" w:cs="Arial"/>
          <w:color w:val="313131"/>
          <w:sz w:val="21"/>
          <w:szCs w:val="21"/>
        </w:rPr>
      </w:pPr>
      <w:ins w:id="389" w:author="Unknown">
        <w:r w:rsidRPr="00B74FC7">
          <w:rPr>
            <w:rFonts w:ascii="Arial" w:eastAsia="Times New Roman" w:hAnsi="Arial" w:cs="Arial"/>
            <w:color w:val="313131"/>
            <w:sz w:val="21"/>
            <w:szCs w:val="21"/>
          </w:rPr>
          <w:fldChar w:fldCharType="begin"/>
        </w:r>
        <w:r w:rsidRPr="00B74FC7">
          <w:rPr>
            <w:rFonts w:ascii="Arial" w:eastAsia="Times New Roman" w:hAnsi="Arial" w:cs="Arial"/>
            <w:color w:val="313131"/>
            <w:sz w:val="21"/>
            <w:szCs w:val="21"/>
          </w:rPr>
          <w:instrText xml:space="preserve"> HYPERLINK "http://www.tutorialspoint.com/about/tutorials_writing.htm" </w:instrText>
        </w:r>
        <w:r w:rsidRPr="00B74FC7">
          <w:rPr>
            <w:rFonts w:ascii="Arial" w:eastAsia="Times New Roman" w:hAnsi="Arial" w:cs="Arial"/>
            <w:color w:val="313131"/>
            <w:sz w:val="21"/>
            <w:szCs w:val="21"/>
          </w:rPr>
          <w:fldChar w:fldCharType="separate"/>
        </w:r>
        <w:r w:rsidRPr="00B74FC7">
          <w:rPr>
            <w:rFonts w:ascii="Arial" w:eastAsia="Times New Roman" w:hAnsi="Arial" w:cs="Arial"/>
            <w:color w:val="0000FF"/>
            <w:sz w:val="27"/>
            <w:szCs w:val="27"/>
            <w:u w:val="single"/>
          </w:rPr>
          <w:t>Write for us</w:t>
        </w:r>
        <w:r w:rsidRPr="00B74FC7">
          <w:rPr>
            <w:rFonts w:ascii="Arial" w:eastAsia="Times New Roman" w:hAnsi="Arial" w:cs="Arial"/>
            <w:color w:val="313131"/>
            <w:sz w:val="21"/>
            <w:szCs w:val="21"/>
          </w:rPr>
          <w:fldChar w:fldCharType="end"/>
        </w:r>
      </w:ins>
    </w:p>
    <w:p w:rsidR="00B74FC7" w:rsidRPr="00B74FC7" w:rsidRDefault="00B74FC7" w:rsidP="00B74FC7">
      <w:pPr>
        <w:spacing w:after="0" w:line="330" w:lineRule="atLeast"/>
        <w:rPr>
          <w:ins w:id="390" w:author="Unknown"/>
          <w:rFonts w:ascii="Arial" w:eastAsia="Times New Roman" w:hAnsi="Arial" w:cs="Arial"/>
          <w:color w:val="313131"/>
          <w:sz w:val="21"/>
          <w:szCs w:val="21"/>
        </w:rPr>
      </w:pPr>
      <w:ins w:id="391" w:author="Unknown">
        <w:r w:rsidRPr="00B74FC7">
          <w:rPr>
            <w:rFonts w:ascii="Arial" w:eastAsia="Times New Roman" w:hAnsi="Arial" w:cs="Arial"/>
            <w:color w:val="313131"/>
            <w:sz w:val="21"/>
            <w:szCs w:val="21"/>
          </w:rPr>
          <w:t> </w:t>
        </w:r>
      </w:ins>
    </w:p>
    <w:p w:rsidR="00B74FC7" w:rsidRPr="00B74FC7" w:rsidRDefault="00B74FC7" w:rsidP="00B74FC7">
      <w:pPr>
        <w:numPr>
          <w:ilvl w:val="0"/>
          <w:numId w:val="10"/>
        </w:numPr>
        <w:pBdr>
          <w:left w:val="dotted" w:sz="6" w:space="6" w:color="FFFFFF"/>
        </w:pBdr>
        <w:spacing w:after="0" w:line="180" w:lineRule="atLeast"/>
        <w:ind w:left="-225"/>
        <w:rPr>
          <w:ins w:id="392" w:author="Unknown"/>
          <w:rFonts w:ascii="Arial" w:eastAsia="Times New Roman" w:hAnsi="Arial" w:cs="Arial"/>
          <w:color w:val="313131"/>
          <w:sz w:val="21"/>
          <w:szCs w:val="21"/>
        </w:rPr>
      </w:pPr>
      <w:ins w:id="393" w:author="Unknown">
        <w:r w:rsidRPr="00B74FC7">
          <w:rPr>
            <w:rFonts w:ascii="Arial" w:eastAsia="Times New Roman" w:hAnsi="Arial" w:cs="Arial"/>
            <w:color w:val="313131"/>
            <w:sz w:val="21"/>
            <w:szCs w:val="21"/>
          </w:rPr>
          <w:fldChar w:fldCharType="begin"/>
        </w:r>
        <w:r w:rsidRPr="00B74FC7">
          <w:rPr>
            <w:rFonts w:ascii="Arial" w:eastAsia="Times New Roman" w:hAnsi="Arial" w:cs="Arial"/>
            <w:color w:val="313131"/>
            <w:sz w:val="21"/>
            <w:szCs w:val="21"/>
          </w:rPr>
          <w:instrText xml:space="preserve"> HYPERLINK "http://www.tutorialspoint.com/about/faq.htm" </w:instrText>
        </w:r>
        <w:r w:rsidRPr="00B74FC7">
          <w:rPr>
            <w:rFonts w:ascii="Arial" w:eastAsia="Times New Roman" w:hAnsi="Arial" w:cs="Arial"/>
            <w:color w:val="313131"/>
            <w:sz w:val="21"/>
            <w:szCs w:val="21"/>
          </w:rPr>
          <w:fldChar w:fldCharType="separate"/>
        </w:r>
        <w:r w:rsidRPr="00B74FC7">
          <w:rPr>
            <w:rFonts w:ascii="Arial" w:eastAsia="Times New Roman" w:hAnsi="Arial" w:cs="Arial"/>
            <w:color w:val="0000FF"/>
            <w:sz w:val="27"/>
            <w:szCs w:val="27"/>
            <w:u w:val="single"/>
          </w:rPr>
          <w:t>FAQ's</w:t>
        </w:r>
        <w:r w:rsidRPr="00B74FC7">
          <w:rPr>
            <w:rFonts w:ascii="Arial" w:eastAsia="Times New Roman" w:hAnsi="Arial" w:cs="Arial"/>
            <w:color w:val="313131"/>
            <w:sz w:val="21"/>
            <w:szCs w:val="21"/>
          </w:rPr>
          <w:fldChar w:fldCharType="end"/>
        </w:r>
      </w:ins>
    </w:p>
    <w:p w:rsidR="00B74FC7" w:rsidRPr="00B74FC7" w:rsidRDefault="00B74FC7" w:rsidP="00B74FC7">
      <w:pPr>
        <w:spacing w:after="0" w:line="330" w:lineRule="atLeast"/>
        <w:rPr>
          <w:ins w:id="394" w:author="Unknown"/>
          <w:rFonts w:ascii="Arial" w:eastAsia="Times New Roman" w:hAnsi="Arial" w:cs="Arial"/>
          <w:color w:val="313131"/>
          <w:sz w:val="21"/>
          <w:szCs w:val="21"/>
        </w:rPr>
      </w:pPr>
      <w:ins w:id="395" w:author="Unknown">
        <w:r w:rsidRPr="00B74FC7">
          <w:rPr>
            <w:rFonts w:ascii="Arial" w:eastAsia="Times New Roman" w:hAnsi="Arial" w:cs="Arial"/>
            <w:color w:val="313131"/>
            <w:sz w:val="21"/>
            <w:szCs w:val="21"/>
          </w:rPr>
          <w:t> </w:t>
        </w:r>
      </w:ins>
    </w:p>
    <w:p w:rsidR="00B74FC7" w:rsidRPr="00B74FC7" w:rsidRDefault="00B74FC7" w:rsidP="00B74FC7">
      <w:pPr>
        <w:numPr>
          <w:ilvl w:val="0"/>
          <w:numId w:val="10"/>
        </w:numPr>
        <w:pBdr>
          <w:left w:val="dotted" w:sz="6" w:space="6" w:color="FFFFFF"/>
        </w:pBdr>
        <w:spacing w:after="0" w:line="180" w:lineRule="atLeast"/>
        <w:ind w:left="-225"/>
        <w:rPr>
          <w:ins w:id="396" w:author="Unknown"/>
          <w:rFonts w:ascii="Arial" w:eastAsia="Times New Roman" w:hAnsi="Arial" w:cs="Arial"/>
          <w:color w:val="313131"/>
          <w:sz w:val="21"/>
          <w:szCs w:val="21"/>
        </w:rPr>
      </w:pPr>
      <w:ins w:id="397" w:author="Unknown">
        <w:r w:rsidRPr="00B74FC7">
          <w:rPr>
            <w:rFonts w:ascii="Arial" w:eastAsia="Times New Roman" w:hAnsi="Arial" w:cs="Arial"/>
            <w:color w:val="313131"/>
            <w:sz w:val="21"/>
            <w:szCs w:val="21"/>
          </w:rPr>
          <w:fldChar w:fldCharType="begin"/>
        </w:r>
        <w:r w:rsidRPr="00B74FC7">
          <w:rPr>
            <w:rFonts w:ascii="Arial" w:eastAsia="Times New Roman" w:hAnsi="Arial" w:cs="Arial"/>
            <w:color w:val="313131"/>
            <w:sz w:val="21"/>
            <w:szCs w:val="21"/>
          </w:rPr>
          <w:instrText xml:space="preserve"> HYPERLINK "http://www.tutorialspoint.com/about/about_helping.htm" </w:instrText>
        </w:r>
        <w:r w:rsidRPr="00B74FC7">
          <w:rPr>
            <w:rFonts w:ascii="Arial" w:eastAsia="Times New Roman" w:hAnsi="Arial" w:cs="Arial"/>
            <w:color w:val="313131"/>
            <w:sz w:val="21"/>
            <w:szCs w:val="21"/>
          </w:rPr>
          <w:fldChar w:fldCharType="separate"/>
        </w:r>
        <w:r w:rsidRPr="00B74FC7">
          <w:rPr>
            <w:rFonts w:ascii="Arial" w:eastAsia="Times New Roman" w:hAnsi="Arial" w:cs="Arial"/>
            <w:color w:val="0000FF"/>
            <w:sz w:val="27"/>
            <w:szCs w:val="27"/>
            <w:u w:val="single"/>
          </w:rPr>
          <w:t>Helping</w:t>
        </w:r>
        <w:r w:rsidRPr="00B74FC7">
          <w:rPr>
            <w:rFonts w:ascii="Arial" w:eastAsia="Times New Roman" w:hAnsi="Arial" w:cs="Arial"/>
            <w:color w:val="313131"/>
            <w:sz w:val="21"/>
            <w:szCs w:val="21"/>
          </w:rPr>
          <w:fldChar w:fldCharType="end"/>
        </w:r>
      </w:ins>
    </w:p>
    <w:p w:rsidR="00B74FC7" w:rsidRPr="00B74FC7" w:rsidRDefault="00B74FC7" w:rsidP="00B74FC7">
      <w:pPr>
        <w:spacing w:after="0" w:line="330" w:lineRule="atLeast"/>
        <w:rPr>
          <w:ins w:id="398" w:author="Unknown"/>
          <w:rFonts w:ascii="Arial" w:eastAsia="Times New Roman" w:hAnsi="Arial" w:cs="Arial"/>
          <w:color w:val="313131"/>
          <w:sz w:val="21"/>
          <w:szCs w:val="21"/>
        </w:rPr>
      </w:pPr>
      <w:ins w:id="399" w:author="Unknown">
        <w:r w:rsidRPr="00B74FC7">
          <w:rPr>
            <w:rFonts w:ascii="Arial" w:eastAsia="Times New Roman" w:hAnsi="Arial" w:cs="Arial"/>
            <w:color w:val="313131"/>
            <w:sz w:val="21"/>
            <w:szCs w:val="21"/>
          </w:rPr>
          <w:t> </w:t>
        </w:r>
      </w:ins>
    </w:p>
    <w:p w:rsidR="00B74FC7" w:rsidRPr="00B74FC7" w:rsidRDefault="00B74FC7" w:rsidP="00B74FC7">
      <w:pPr>
        <w:numPr>
          <w:ilvl w:val="0"/>
          <w:numId w:val="10"/>
        </w:numPr>
        <w:pBdr>
          <w:left w:val="dotted" w:sz="6" w:space="6" w:color="FFFFFF"/>
        </w:pBdr>
        <w:spacing w:after="0" w:line="180" w:lineRule="atLeast"/>
        <w:ind w:left="-225"/>
        <w:rPr>
          <w:ins w:id="400" w:author="Unknown"/>
          <w:rFonts w:ascii="Arial" w:eastAsia="Times New Roman" w:hAnsi="Arial" w:cs="Arial"/>
          <w:color w:val="313131"/>
          <w:sz w:val="21"/>
          <w:szCs w:val="21"/>
        </w:rPr>
      </w:pPr>
      <w:ins w:id="401" w:author="Unknown">
        <w:r w:rsidRPr="00B74FC7">
          <w:rPr>
            <w:rFonts w:ascii="Arial" w:eastAsia="Times New Roman" w:hAnsi="Arial" w:cs="Arial"/>
            <w:color w:val="313131"/>
            <w:sz w:val="21"/>
            <w:szCs w:val="21"/>
          </w:rPr>
          <w:fldChar w:fldCharType="begin"/>
        </w:r>
        <w:r w:rsidRPr="00B74FC7">
          <w:rPr>
            <w:rFonts w:ascii="Arial" w:eastAsia="Times New Roman" w:hAnsi="Arial" w:cs="Arial"/>
            <w:color w:val="313131"/>
            <w:sz w:val="21"/>
            <w:szCs w:val="21"/>
          </w:rPr>
          <w:instrText xml:space="preserve"> HYPERLINK "http://www.tutorialspoint.com/about/contact_us.htm" </w:instrText>
        </w:r>
        <w:r w:rsidRPr="00B74FC7">
          <w:rPr>
            <w:rFonts w:ascii="Arial" w:eastAsia="Times New Roman" w:hAnsi="Arial" w:cs="Arial"/>
            <w:color w:val="313131"/>
            <w:sz w:val="21"/>
            <w:szCs w:val="21"/>
          </w:rPr>
          <w:fldChar w:fldCharType="separate"/>
        </w:r>
        <w:r w:rsidRPr="00B74FC7">
          <w:rPr>
            <w:rFonts w:ascii="Arial" w:eastAsia="Times New Roman" w:hAnsi="Arial" w:cs="Arial"/>
            <w:color w:val="0000FF"/>
            <w:sz w:val="27"/>
            <w:szCs w:val="27"/>
            <w:u w:val="single"/>
          </w:rPr>
          <w:t>Contact</w:t>
        </w:r>
        <w:r w:rsidRPr="00B74FC7">
          <w:rPr>
            <w:rFonts w:ascii="Arial" w:eastAsia="Times New Roman" w:hAnsi="Arial" w:cs="Arial"/>
            <w:color w:val="313131"/>
            <w:sz w:val="21"/>
            <w:szCs w:val="21"/>
          </w:rPr>
          <w:fldChar w:fldCharType="end"/>
        </w:r>
      </w:ins>
    </w:p>
    <w:p w:rsidR="00B74FC7" w:rsidRPr="00B74FC7" w:rsidRDefault="00B74FC7" w:rsidP="00B74FC7">
      <w:pPr>
        <w:spacing w:after="0" w:line="360" w:lineRule="atLeast"/>
        <w:rPr>
          <w:ins w:id="402" w:author="Unknown"/>
          <w:rFonts w:ascii="Arial" w:eastAsia="Times New Roman" w:hAnsi="Arial" w:cs="Arial"/>
          <w:color w:val="FFFFFF"/>
          <w:sz w:val="21"/>
          <w:szCs w:val="21"/>
        </w:rPr>
      </w:pPr>
      <w:ins w:id="403" w:author="Unknown">
        <w:r w:rsidRPr="00B74FC7">
          <w:rPr>
            <w:rFonts w:ascii="Arial" w:eastAsia="Times New Roman" w:hAnsi="Arial" w:cs="Arial"/>
            <w:color w:val="FFFFFF"/>
            <w:sz w:val="21"/>
            <w:szCs w:val="21"/>
          </w:rPr>
          <w:t>© Copyright 2015. All Rights Reserved.</w:t>
        </w:r>
      </w:ins>
    </w:p>
    <w:p w:rsidR="00B74FC7" w:rsidRPr="00B74FC7" w:rsidRDefault="00B74FC7" w:rsidP="00B74FC7">
      <w:pPr>
        <w:spacing w:after="0" w:line="330" w:lineRule="atLeast"/>
        <w:jc w:val="center"/>
        <w:rPr>
          <w:ins w:id="404" w:author="Unknown"/>
          <w:rFonts w:ascii="Arial" w:eastAsia="Times New Roman" w:hAnsi="Arial" w:cs="Arial"/>
          <w:color w:val="313131"/>
          <w:sz w:val="29"/>
          <w:szCs w:val="29"/>
        </w:rPr>
      </w:pPr>
      <w:ins w:id="405" w:author="Unknown">
        <w:r w:rsidRPr="00B74FC7">
          <w:rPr>
            <w:rFonts w:ascii="Arial" w:eastAsia="Times New Roman" w:hAnsi="Arial" w:cs="Arial"/>
            <w:color w:val="313131"/>
            <w:sz w:val="29"/>
            <w:szCs w:val="29"/>
          </w:rPr>
          <w:object w:dxaOrig="1440" w:dyaOrig="1440">
            <v:shape id="_x0000_i1057" type="#_x0000_t75" style="width:49.5pt;height:18pt" o:ole="">
              <v:imagedata r:id="rId8" o:title=""/>
            </v:shape>
            <w:control r:id="rId73" w:name="DefaultOcxName1" w:shapeid="_x0000_i1057"/>
          </w:object>
        </w:r>
        <w:r w:rsidRPr="00B74FC7">
          <w:rPr>
            <w:rFonts w:ascii="Arial" w:eastAsia="Times New Roman" w:hAnsi="Arial" w:cs="Arial"/>
            <w:color w:val="313131"/>
            <w:sz w:val="29"/>
            <w:szCs w:val="29"/>
          </w:rPr>
          <w:t> go</w:t>
        </w:r>
      </w:ins>
    </w:p>
    <w:p w:rsidR="00525669" w:rsidRDefault="00B74FC7">
      <w:bookmarkStart w:id="406" w:name="_GoBack"/>
      <w:bookmarkEnd w:id="406"/>
    </w:p>
    <w:sectPr w:rsidR="00525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4672"/>
    <w:multiLevelType w:val="multilevel"/>
    <w:tmpl w:val="AB14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333D3"/>
    <w:multiLevelType w:val="multilevel"/>
    <w:tmpl w:val="CB9E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CA7ED7"/>
    <w:multiLevelType w:val="multilevel"/>
    <w:tmpl w:val="839A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BD041A"/>
    <w:multiLevelType w:val="multilevel"/>
    <w:tmpl w:val="37A2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4D50D4"/>
    <w:multiLevelType w:val="multilevel"/>
    <w:tmpl w:val="18EA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C77B19"/>
    <w:multiLevelType w:val="multilevel"/>
    <w:tmpl w:val="9804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AB7DD5"/>
    <w:multiLevelType w:val="multilevel"/>
    <w:tmpl w:val="3E46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FC5951"/>
    <w:multiLevelType w:val="multilevel"/>
    <w:tmpl w:val="970E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D25688"/>
    <w:multiLevelType w:val="multilevel"/>
    <w:tmpl w:val="CEAE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C32297"/>
    <w:multiLevelType w:val="multilevel"/>
    <w:tmpl w:val="64CC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
  </w:num>
  <w:num w:numId="4">
    <w:abstractNumId w:val="9"/>
  </w:num>
  <w:num w:numId="5">
    <w:abstractNumId w:val="6"/>
  </w:num>
  <w:num w:numId="6">
    <w:abstractNumId w:val="4"/>
  </w:num>
  <w:num w:numId="7">
    <w:abstractNumId w:val="0"/>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FC7"/>
    <w:rsid w:val="001870DD"/>
    <w:rsid w:val="00961426"/>
    <w:rsid w:val="00B74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4F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4F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4F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F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4F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4FC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74FC7"/>
    <w:rPr>
      <w:color w:val="0000FF"/>
      <w:u w:val="single"/>
    </w:rPr>
  </w:style>
  <w:style w:type="character" w:styleId="FollowedHyperlink">
    <w:name w:val="FollowedHyperlink"/>
    <w:basedOn w:val="DefaultParagraphFont"/>
    <w:uiPriority w:val="99"/>
    <w:semiHidden/>
    <w:unhideWhenUsed/>
    <w:rsid w:val="00B74FC7"/>
    <w:rPr>
      <w:color w:val="800080"/>
      <w:u w:val="single"/>
    </w:rPr>
  </w:style>
  <w:style w:type="paragraph" w:styleId="z-TopofForm">
    <w:name w:val="HTML Top of Form"/>
    <w:basedOn w:val="Normal"/>
    <w:next w:val="Normal"/>
    <w:link w:val="z-TopofFormChar"/>
    <w:hidden/>
    <w:uiPriority w:val="99"/>
    <w:semiHidden/>
    <w:unhideWhenUsed/>
    <w:rsid w:val="00B74FC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74FC7"/>
    <w:rPr>
      <w:rFonts w:ascii="Arial" w:eastAsia="Times New Roman" w:hAnsi="Arial" w:cs="Arial"/>
      <w:vanish/>
      <w:sz w:val="16"/>
      <w:szCs w:val="16"/>
    </w:rPr>
  </w:style>
  <w:style w:type="character" w:customStyle="1" w:styleId="input-group-btn">
    <w:name w:val="input-group-btn"/>
    <w:basedOn w:val="DefaultParagraphFont"/>
    <w:rsid w:val="00B74FC7"/>
  </w:style>
  <w:style w:type="paragraph" w:styleId="z-BottomofForm">
    <w:name w:val="HTML Bottom of Form"/>
    <w:basedOn w:val="Normal"/>
    <w:next w:val="Normal"/>
    <w:link w:val="z-BottomofFormChar"/>
    <w:hidden/>
    <w:uiPriority w:val="99"/>
    <w:semiHidden/>
    <w:unhideWhenUsed/>
    <w:rsid w:val="00B74FC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74FC7"/>
    <w:rPr>
      <w:rFonts w:ascii="Arial" w:eastAsia="Times New Roman" w:hAnsi="Arial" w:cs="Arial"/>
      <w:vanish/>
      <w:sz w:val="16"/>
      <w:szCs w:val="16"/>
    </w:rPr>
  </w:style>
  <w:style w:type="character" w:customStyle="1" w:styleId="apple-converted-space">
    <w:name w:val="apple-converted-space"/>
    <w:basedOn w:val="DefaultParagraphFont"/>
    <w:rsid w:val="00B74FC7"/>
  </w:style>
  <w:style w:type="paragraph" w:styleId="NormalWeb">
    <w:name w:val="Normal (Web)"/>
    <w:basedOn w:val="Normal"/>
    <w:uiPriority w:val="99"/>
    <w:semiHidden/>
    <w:unhideWhenUsed/>
    <w:rsid w:val="00B74FC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FC7"/>
    <w:rPr>
      <w:rFonts w:ascii="Courier New" w:eastAsia="Times New Roman" w:hAnsi="Courier New" w:cs="Courier New"/>
      <w:sz w:val="20"/>
      <w:szCs w:val="20"/>
    </w:rPr>
  </w:style>
  <w:style w:type="character" w:customStyle="1" w:styleId="pln">
    <w:name w:val="pln"/>
    <w:basedOn w:val="DefaultParagraphFont"/>
    <w:rsid w:val="00B74FC7"/>
  </w:style>
  <w:style w:type="character" w:customStyle="1" w:styleId="pun">
    <w:name w:val="pun"/>
    <w:basedOn w:val="DefaultParagraphFont"/>
    <w:rsid w:val="00B74FC7"/>
  </w:style>
  <w:style w:type="character" w:customStyle="1" w:styleId="kwd">
    <w:name w:val="kwd"/>
    <w:basedOn w:val="DefaultParagraphFont"/>
    <w:rsid w:val="00B74FC7"/>
  </w:style>
  <w:style w:type="character" w:customStyle="1" w:styleId="str">
    <w:name w:val="str"/>
    <w:basedOn w:val="DefaultParagraphFont"/>
    <w:rsid w:val="00B74FC7"/>
  </w:style>
  <w:style w:type="character" w:customStyle="1" w:styleId="typ">
    <w:name w:val="typ"/>
    <w:basedOn w:val="DefaultParagraphFont"/>
    <w:rsid w:val="00B74FC7"/>
  </w:style>
  <w:style w:type="character" w:customStyle="1" w:styleId="tag">
    <w:name w:val="tag"/>
    <w:basedOn w:val="DefaultParagraphFont"/>
    <w:rsid w:val="00B74FC7"/>
  </w:style>
  <w:style w:type="character" w:customStyle="1" w:styleId="atn">
    <w:name w:val="atn"/>
    <w:basedOn w:val="DefaultParagraphFont"/>
    <w:rsid w:val="00B74FC7"/>
  </w:style>
  <w:style w:type="character" w:customStyle="1" w:styleId="atv">
    <w:name w:val="atv"/>
    <w:basedOn w:val="DefaultParagraphFont"/>
    <w:rsid w:val="00B74FC7"/>
  </w:style>
  <w:style w:type="character" w:customStyle="1" w:styleId="com">
    <w:name w:val="com"/>
    <w:basedOn w:val="DefaultParagraphFont"/>
    <w:rsid w:val="00B74FC7"/>
  </w:style>
  <w:style w:type="character" w:customStyle="1" w:styleId="lit">
    <w:name w:val="lit"/>
    <w:basedOn w:val="DefaultParagraphFont"/>
    <w:rsid w:val="00B74FC7"/>
  </w:style>
  <w:style w:type="paragraph" w:styleId="BalloonText">
    <w:name w:val="Balloon Text"/>
    <w:basedOn w:val="Normal"/>
    <w:link w:val="BalloonTextChar"/>
    <w:uiPriority w:val="99"/>
    <w:semiHidden/>
    <w:unhideWhenUsed/>
    <w:rsid w:val="00B74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F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4F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4F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4F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F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4F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4FC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74FC7"/>
    <w:rPr>
      <w:color w:val="0000FF"/>
      <w:u w:val="single"/>
    </w:rPr>
  </w:style>
  <w:style w:type="character" w:styleId="FollowedHyperlink">
    <w:name w:val="FollowedHyperlink"/>
    <w:basedOn w:val="DefaultParagraphFont"/>
    <w:uiPriority w:val="99"/>
    <w:semiHidden/>
    <w:unhideWhenUsed/>
    <w:rsid w:val="00B74FC7"/>
    <w:rPr>
      <w:color w:val="800080"/>
      <w:u w:val="single"/>
    </w:rPr>
  </w:style>
  <w:style w:type="paragraph" w:styleId="z-TopofForm">
    <w:name w:val="HTML Top of Form"/>
    <w:basedOn w:val="Normal"/>
    <w:next w:val="Normal"/>
    <w:link w:val="z-TopofFormChar"/>
    <w:hidden/>
    <w:uiPriority w:val="99"/>
    <w:semiHidden/>
    <w:unhideWhenUsed/>
    <w:rsid w:val="00B74FC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74FC7"/>
    <w:rPr>
      <w:rFonts w:ascii="Arial" w:eastAsia="Times New Roman" w:hAnsi="Arial" w:cs="Arial"/>
      <w:vanish/>
      <w:sz w:val="16"/>
      <w:szCs w:val="16"/>
    </w:rPr>
  </w:style>
  <w:style w:type="character" w:customStyle="1" w:styleId="input-group-btn">
    <w:name w:val="input-group-btn"/>
    <w:basedOn w:val="DefaultParagraphFont"/>
    <w:rsid w:val="00B74FC7"/>
  </w:style>
  <w:style w:type="paragraph" w:styleId="z-BottomofForm">
    <w:name w:val="HTML Bottom of Form"/>
    <w:basedOn w:val="Normal"/>
    <w:next w:val="Normal"/>
    <w:link w:val="z-BottomofFormChar"/>
    <w:hidden/>
    <w:uiPriority w:val="99"/>
    <w:semiHidden/>
    <w:unhideWhenUsed/>
    <w:rsid w:val="00B74FC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74FC7"/>
    <w:rPr>
      <w:rFonts w:ascii="Arial" w:eastAsia="Times New Roman" w:hAnsi="Arial" w:cs="Arial"/>
      <w:vanish/>
      <w:sz w:val="16"/>
      <w:szCs w:val="16"/>
    </w:rPr>
  </w:style>
  <w:style w:type="character" w:customStyle="1" w:styleId="apple-converted-space">
    <w:name w:val="apple-converted-space"/>
    <w:basedOn w:val="DefaultParagraphFont"/>
    <w:rsid w:val="00B74FC7"/>
  </w:style>
  <w:style w:type="paragraph" w:styleId="NormalWeb">
    <w:name w:val="Normal (Web)"/>
    <w:basedOn w:val="Normal"/>
    <w:uiPriority w:val="99"/>
    <w:semiHidden/>
    <w:unhideWhenUsed/>
    <w:rsid w:val="00B74FC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FC7"/>
    <w:rPr>
      <w:rFonts w:ascii="Courier New" w:eastAsia="Times New Roman" w:hAnsi="Courier New" w:cs="Courier New"/>
      <w:sz w:val="20"/>
      <w:szCs w:val="20"/>
    </w:rPr>
  </w:style>
  <w:style w:type="character" w:customStyle="1" w:styleId="pln">
    <w:name w:val="pln"/>
    <w:basedOn w:val="DefaultParagraphFont"/>
    <w:rsid w:val="00B74FC7"/>
  </w:style>
  <w:style w:type="character" w:customStyle="1" w:styleId="pun">
    <w:name w:val="pun"/>
    <w:basedOn w:val="DefaultParagraphFont"/>
    <w:rsid w:val="00B74FC7"/>
  </w:style>
  <w:style w:type="character" w:customStyle="1" w:styleId="kwd">
    <w:name w:val="kwd"/>
    <w:basedOn w:val="DefaultParagraphFont"/>
    <w:rsid w:val="00B74FC7"/>
  </w:style>
  <w:style w:type="character" w:customStyle="1" w:styleId="str">
    <w:name w:val="str"/>
    <w:basedOn w:val="DefaultParagraphFont"/>
    <w:rsid w:val="00B74FC7"/>
  </w:style>
  <w:style w:type="character" w:customStyle="1" w:styleId="typ">
    <w:name w:val="typ"/>
    <w:basedOn w:val="DefaultParagraphFont"/>
    <w:rsid w:val="00B74FC7"/>
  </w:style>
  <w:style w:type="character" w:customStyle="1" w:styleId="tag">
    <w:name w:val="tag"/>
    <w:basedOn w:val="DefaultParagraphFont"/>
    <w:rsid w:val="00B74FC7"/>
  </w:style>
  <w:style w:type="character" w:customStyle="1" w:styleId="atn">
    <w:name w:val="atn"/>
    <w:basedOn w:val="DefaultParagraphFont"/>
    <w:rsid w:val="00B74FC7"/>
  </w:style>
  <w:style w:type="character" w:customStyle="1" w:styleId="atv">
    <w:name w:val="atv"/>
    <w:basedOn w:val="DefaultParagraphFont"/>
    <w:rsid w:val="00B74FC7"/>
  </w:style>
  <w:style w:type="character" w:customStyle="1" w:styleId="com">
    <w:name w:val="com"/>
    <w:basedOn w:val="DefaultParagraphFont"/>
    <w:rsid w:val="00B74FC7"/>
  </w:style>
  <w:style w:type="character" w:customStyle="1" w:styleId="lit">
    <w:name w:val="lit"/>
    <w:basedOn w:val="DefaultParagraphFont"/>
    <w:rsid w:val="00B74FC7"/>
  </w:style>
  <w:style w:type="paragraph" w:styleId="BalloonText">
    <w:name w:val="Balloon Text"/>
    <w:basedOn w:val="Normal"/>
    <w:link w:val="BalloonTextChar"/>
    <w:uiPriority w:val="99"/>
    <w:semiHidden/>
    <w:unhideWhenUsed/>
    <w:rsid w:val="00B74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F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966110">
      <w:bodyDiv w:val="1"/>
      <w:marLeft w:val="0"/>
      <w:marRight w:val="0"/>
      <w:marTop w:val="0"/>
      <w:marBottom w:val="0"/>
      <w:divBdr>
        <w:top w:val="none" w:sz="0" w:space="0" w:color="auto"/>
        <w:left w:val="none" w:sz="0" w:space="0" w:color="auto"/>
        <w:bottom w:val="none" w:sz="0" w:space="0" w:color="auto"/>
        <w:right w:val="none" w:sz="0" w:space="0" w:color="auto"/>
      </w:divBdr>
      <w:divsChild>
        <w:div w:id="1114053387">
          <w:marLeft w:val="0"/>
          <w:marRight w:val="0"/>
          <w:marTop w:val="0"/>
          <w:marBottom w:val="0"/>
          <w:divBdr>
            <w:top w:val="none" w:sz="0" w:space="0" w:color="auto"/>
            <w:left w:val="none" w:sz="0" w:space="0" w:color="auto"/>
            <w:bottom w:val="none" w:sz="0" w:space="0" w:color="auto"/>
            <w:right w:val="none" w:sz="0" w:space="0" w:color="auto"/>
          </w:divBdr>
          <w:divsChild>
            <w:div w:id="490411898">
              <w:marLeft w:val="225"/>
              <w:marRight w:val="0"/>
              <w:marTop w:val="150"/>
              <w:marBottom w:val="0"/>
              <w:divBdr>
                <w:top w:val="none" w:sz="0" w:space="0" w:color="auto"/>
                <w:left w:val="none" w:sz="0" w:space="0" w:color="auto"/>
                <w:bottom w:val="none" w:sz="0" w:space="0" w:color="auto"/>
                <w:right w:val="none" w:sz="0" w:space="0" w:color="auto"/>
              </w:divBdr>
              <w:divsChild>
                <w:div w:id="7646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5704">
          <w:marLeft w:val="0"/>
          <w:marRight w:val="0"/>
          <w:marTop w:val="0"/>
          <w:marBottom w:val="0"/>
          <w:divBdr>
            <w:top w:val="none" w:sz="0" w:space="0" w:color="auto"/>
            <w:left w:val="none" w:sz="0" w:space="0" w:color="auto"/>
            <w:bottom w:val="none" w:sz="0" w:space="0" w:color="auto"/>
            <w:right w:val="none" w:sz="0" w:space="0" w:color="auto"/>
          </w:divBdr>
          <w:divsChild>
            <w:div w:id="250937545">
              <w:marLeft w:val="0"/>
              <w:marRight w:val="0"/>
              <w:marTop w:val="0"/>
              <w:marBottom w:val="0"/>
              <w:divBdr>
                <w:top w:val="none" w:sz="0" w:space="0" w:color="auto"/>
                <w:left w:val="none" w:sz="0" w:space="0" w:color="auto"/>
                <w:bottom w:val="none" w:sz="0" w:space="0" w:color="auto"/>
                <w:right w:val="none" w:sz="0" w:space="0" w:color="auto"/>
              </w:divBdr>
            </w:div>
          </w:divsChild>
        </w:div>
        <w:div w:id="252739127">
          <w:marLeft w:val="0"/>
          <w:marRight w:val="0"/>
          <w:marTop w:val="75"/>
          <w:marBottom w:val="0"/>
          <w:divBdr>
            <w:top w:val="none" w:sz="0" w:space="0" w:color="auto"/>
            <w:left w:val="none" w:sz="0" w:space="0" w:color="auto"/>
            <w:bottom w:val="none" w:sz="0" w:space="0" w:color="auto"/>
            <w:right w:val="none" w:sz="0" w:space="0" w:color="auto"/>
          </w:divBdr>
          <w:divsChild>
            <w:div w:id="1965037641">
              <w:marLeft w:val="0"/>
              <w:marRight w:val="0"/>
              <w:marTop w:val="0"/>
              <w:marBottom w:val="0"/>
              <w:divBdr>
                <w:top w:val="none" w:sz="0" w:space="0" w:color="auto"/>
                <w:left w:val="none" w:sz="0" w:space="0" w:color="auto"/>
                <w:bottom w:val="none" w:sz="0" w:space="0" w:color="auto"/>
                <w:right w:val="none" w:sz="0" w:space="0" w:color="auto"/>
              </w:divBdr>
              <w:divsChild>
                <w:div w:id="1077244352">
                  <w:marLeft w:val="-225"/>
                  <w:marRight w:val="-225"/>
                  <w:marTop w:val="0"/>
                  <w:marBottom w:val="0"/>
                  <w:divBdr>
                    <w:top w:val="none" w:sz="0" w:space="0" w:color="auto"/>
                    <w:left w:val="none" w:sz="0" w:space="0" w:color="auto"/>
                    <w:bottom w:val="none" w:sz="0" w:space="0" w:color="auto"/>
                    <w:right w:val="none" w:sz="0" w:space="0" w:color="auto"/>
                  </w:divBdr>
                  <w:divsChild>
                    <w:div w:id="1614940610">
                      <w:marLeft w:val="0"/>
                      <w:marRight w:val="0"/>
                      <w:marTop w:val="0"/>
                      <w:marBottom w:val="0"/>
                      <w:divBdr>
                        <w:top w:val="none" w:sz="0" w:space="0" w:color="auto"/>
                        <w:left w:val="none" w:sz="0" w:space="0" w:color="auto"/>
                        <w:bottom w:val="none" w:sz="0" w:space="0" w:color="auto"/>
                        <w:right w:val="none" w:sz="0" w:space="0" w:color="auto"/>
                      </w:divBdr>
                      <w:divsChild>
                        <w:div w:id="1420252366">
                          <w:marLeft w:val="0"/>
                          <w:marRight w:val="0"/>
                          <w:marTop w:val="0"/>
                          <w:marBottom w:val="0"/>
                          <w:divBdr>
                            <w:top w:val="none" w:sz="0" w:space="0" w:color="auto"/>
                            <w:left w:val="none" w:sz="0" w:space="0" w:color="auto"/>
                            <w:bottom w:val="none" w:sz="0" w:space="0" w:color="auto"/>
                            <w:right w:val="none" w:sz="0" w:space="0" w:color="auto"/>
                          </w:divBdr>
                        </w:div>
                      </w:divsChild>
                    </w:div>
                    <w:div w:id="161549371">
                      <w:marLeft w:val="-225"/>
                      <w:marRight w:val="-225"/>
                      <w:marTop w:val="0"/>
                      <w:marBottom w:val="0"/>
                      <w:divBdr>
                        <w:top w:val="none" w:sz="0" w:space="0" w:color="auto"/>
                        <w:left w:val="none" w:sz="0" w:space="0" w:color="auto"/>
                        <w:bottom w:val="none" w:sz="0" w:space="0" w:color="auto"/>
                        <w:right w:val="none" w:sz="0" w:space="0" w:color="auto"/>
                      </w:divBdr>
                      <w:divsChild>
                        <w:div w:id="1093282817">
                          <w:marLeft w:val="0"/>
                          <w:marRight w:val="0"/>
                          <w:marTop w:val="0"/>
                          <w:marBottom w:val="0"/>
                          <w:divBdr>
                            <w:top w:val="none" w:sz="0" w:space="0" w:color="auto"/>
                            <w:left w:val="none" w:sz="0" w:space="0" w:color="auto"/>
                            <w:bottom w:val="none" w:sz="0" w:space="0" w:color="auto"/>
                            <w:right w:val="none" w:sz="0" w:space="0" w:color="auto"/>
                          </w:divBdr>
                          <w:divsChild>
                            <w:div w:id="2096321340">
                              <w:marLeft w:val="0"/>
                              <w:marRight w:val="0"/>
                              <w:marTop w:val="0"/>
                              <w:marBottom w:val="0"/>
                              <w:divBdr>
                                <w:top w:val="single" w:sz="6" w:space="0" w:color="D6D6D6"/>
                                <w:left w:val="single" w:sz="6" w:space="4" w:color="D6D6D6"/>
                                <w:bottom w:val="single" w:sz="6" w:space="0" w:color="D6D6D6"/>
                                <w:right w:val="single" w:sz="6" w:space="4" w:color="D6D6D6"/>
                              </w:divBdr>
                              <w:divsChild>
                                <w:div w:id="1836142674">
                                  <w:marLeft w:val="0"/>
                                  <w:marRight w:val="0"/>
                                  <w:marTop w:val="0"/>
                                  <w:marBottom w:val="0"/>
                                  <w:divBdr>
                                    <w:top w:val="none" w:sz="0" w:space="0" w:color="auto"/>
                                    <w:left w:val="none" w:sz="0" w:space="0" w:color="auto"/>
                                    <w:bottom w:val="none" w:sz="0" w:space="0" w:color="auto"/>
                                    <w:right w:val="none" w:sz="0" w:space="0" w:color="auto"/>
                                  </w:divBdr>
                                </w:div>
                                <w:div w:id="123793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2228">
                          <w:marLeft w:val="-225"/>
                          <w:marRight w:val="-225"/>
                          <w:marTop w:val="0"/>
                          <w:marBottom w:val="0"/>
                          <w:divBdr>
                            <w:top w:val="none" w:sz="0" w:space="0" w:color="auto"/>
                            <w:left w:val="none" w:sz="0" w:space="0" w:color="auto"/>
                            <w:bottom w:val="none" w:sz="0" w:space="0" w:color="auto"/>
                            <w:right w:val="none" w:sz="0" w:space="0" w:color="auto"/>
                          </w:divBdr>
                          <w:divsChild>
                            <w:div w:id="1891840411">
                              <w:marLeft w:val="0"/>
                              <w:marRight w:val="0"/>
                              <w:marTop w:val="0"/>
                              <w:marBottom w:val="0"/>
                              <w:divBdr>
                                <w:top w:val="none" w:sz="0" w:space="0" w:color="auto"/>
                                <w:left w:val="none" w:sz="0" w:space="0" w:color="auto"/>
                                <w:bottom w:val="none" w:sz="0" w:space="0" w:color="auto"/>
                                <w:right w:val="none" w:sz="0" w:space="0" w:color="auto"/>
                              </w:divBdr>
                              <w:divsChild>
                                <w:div w:id="1108542801">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297539249">
              <w:marLeft w:val="0"/>
              <w:marRight w:val="0"/>
              <w:marTop w:val="0"/>
              <w:marBottom w:val="0"/>
              <w:divBdr>
                <w:top w:val="single" w:sz="24" w:space="31" w:color="AAAAAA"/>
                <w:left w:val="none" w:sz="0" w:space="0" w:color="auto"/>
                <w:bottom w:val="none" w:sz="0" w:space="0" w:color="auto"/>
                <w:right w:val="none" w:sz="0" w:space="0" w:color="auto"/>
              </w:divBdr>
              <w:divsChild>
                <w:div w:id="431365866">
                  <w:marLeft w:val="0"/>
                  <w:marRight w:val="0"/>
                  <w:marTop w:val="0"/>
                  <w:marBottom w:val="0"/>
                  <w:divBdr>
                    <w:top w:val="none" w:sz="0" w:space="0" w:color="auto"/>
                    <w:left w:val="none" w:sz="0" w:space="0" w:color="auto"/>
                    <w:bottom w:val="none" w:sz="0" w:space="0" w:color="auto"/>
                    <w:right w:val="none" w:sz="0" w:space="0" w:color="auto"/>
                  </w:divBdr>
                  <w:divsChild>
                    <w:div w:id="905993540">
                      <w:marLeft w:val="-225"/>
                      <w:marRight w:val="-225"/>
                      <w:marTop w:val="0"/>
                      <w:marBottom w:val="0"/>
                      <w:divBdr>
                        <w:top w:val="none" w:sz="0" w:space="0" w:color="auto"/>
                        <w:left w:val="none" w:sz="0" w:space="0" w:color="auto"/>
                        <w:bottom w:val="none" w:sz="0" w:space="0" w:color="auto"/>
                        <w:right w:val="none" w:sz="0" w:space="0" w:color="auto"/>
                      </w:divBdr>
                      <w:divsChild>
                        <w:div w:id="930892932">
                          <w:marLeft w:val="0"/>
                          <w:marRight w:val="0"/>
                          <w:marTop w:val="0"/>
                          <w:marBottom w:val="0"/>
                          <w:divBdr>
                            <w:top w:val="none" w:sz="0" w:space="0" w:color="auto"/>
                            <w:left w:val="none" w:sz="0" w:space="0" w:color="auto"/>
                            <w:bottom w:val="none" w:sz="0" w:space="0" w:color="auto"/>
                            <w:right w:val="none" w:sz="0" w:space="0" w:color="auto"/>
                          </w:divBdr>
                        </w:div>
                        <w:div w:id="1382245956">
                          <w:marLeft w:val="0"/>
                          <w:marRight w:val="0"/>
                          <w:marTop w:val="0"/>
                          <w:marBottom w:val="0"/>
                          <w:divBdr>
                            <w:top w:val="none" w:sz="0" w:space="0" w:color="auto"/>
                            <w:left w:val="none" w:sz="0" w:space="0" w:color="auto"/>
                            <w:bottom w:val="none" w:sz="0" w:space="0" w:color="auto"/>
                            <w:right w:val="none" w:sz="0" w:space="0" w:color="auto"/>
                          </w:divBdr>
                        </w:div>
                        <w:div w:id="1819371944">
                          <w:marLeft w:val="0"/>
                          <w:marRight w:val="0"/>
                          <w:marTop w:val="0"/>
                          <w:marBottom w:val="0"/>
                          <w:divBdr>
                            <w:top w:val="none" w:sz="0" w:space="0" w:color="auto"/>
                            <w:left w:val="none" w:sz="0" w:space="0" w:color="auto"/>
                            <w:bottom w:val="none" w:sz="0" w:space="0" w:color="auto"/>
                            <w:right w:val="none" w:sz="0" w:space="0" w:color="auto"/>
                          </w:divBdr>
                        </w:div>
                        <w:div w:id="1870797450">
                          <w:marLeft w:val="0"/>
                          <w:marRight w:val="0"/>
                          <w:marTop w:val="0"/>
                          <w:marBottom w:val="0"/>
                          <w:divBdr>
                            <w:top w:val="none" w:sz="0" w:space="0" w:color="auto"/>
                            <w:left w:val="none" w:sz="0" w:space="0" w:color="auto"/>
                            <w:bottom w:val="none" w:sz="0" w:space="0" w:color="auto"/>
                            <w:right w:val="none" w:sz="0" w:space="0" w:color="auto"/>
                          </w:divBdr>
                          <w:divsChild>
                            <w:div w:id="20563442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articles/index.php" TargetMode="External"/><Relationship Id="rId18" Type="http://schemas.openxmlformats.org/officeDocument/2006/relationships/image" Target="media/image3.jpeg"/><Relationship Id="rId26" Type="http://schemas.openxmlformats.org/officeDocument/2006/relationships/hyperlink" Target="http://www.tutorialspoint.com/javascript/javascript_ifelse.htm" TargetMode="External"/><Relationship Id="rId39" Type="http://schemas.openxmlformats.org/officeDocument/2006/relationships/hyperlink" Target="http://www.tutorialspoint.com/javascript/javascript_objects.htm" TargetMode="External"/><Relationship Id="rId21" Type="http://schemas.openxmlformats.org/officeDocument/2006/relationships/hyperlink" Target="http://www.tutorialspoint.com/javascript/javascript_syntax.htm" TargetMode="External"/><Relationship Id="rId34" Type="http://schemas.openxmlformats.org/officeDocument/2006/relationships/hyperlink" Target="http://www.tutorialspoint.com/javascript/javascript_cookies.htm" TargetMode="External"/><Relationship Id="rId42" Type="http://schemas.openxmlformats.org/officeDocument/2006/relationships/hyperlink" Target="http://www.tutorialspoint.com/javascript/javascript_strings_object.htm" TargetMode="External"/><Relationship Id="rId47" Type="http://schemas.openxmlformats.org/officeDocument/2006/relationships/hyperlink" Target="http://www.tutorialspoint.com/javascript/javascript_html_dom.htm" TargetMode="External"/><Relationship Id="rId50" Type="http://schemas.openxmlformats.org/officeDocument/2006/relationships/hyperlink" Target="http://www.tutorialspoint.com/javascript/javascript_animation.htm" TargetMode="External"/><Relationship Id="rId55" Type="http://schemas.openxmlformats.org/officeDocument/2006/relationships/hyperlink" Target="http://www.tutorialspoint.com/javascript/javascript_questions_answers.htm" TargetMode="External"/><Relationship Id="rId63" Type="http://schemas.openxmlformats.org/officeDocument/2006/relationships/hyperlink" Target="http://www.tutorialspoint.com/computer_glossary.htm" TargetMode="External"/><Relationship Id="rId68" Type="http://schemas.openxmlformats.org/officeDocument/2006/relationships/image" Target="media/image6.jpeg"/><Relationship Id="rId7" Type="http://schemas.openxmlformats.org/officeDocument/2006/relationships/image" Target="media/image1.png"/><Relationship Id="rId71"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http://www.tutorialspoint.com/javascript/javascript_for_loop.htm" TargetMode="External"/><Relationship Id="rId11" Type="http://schemas.openxmlformats.org/officeDocument/2006/relationships/hyperlink" Target="http://www.tutorialspoint.com/questions_and_answers.htm" TargetMode="External"/><Relationship Id="rId24" Type="http://schemas.openxmlformats.org/officeDocument/2006/relationships/hyperlink" Target="http://www.tutorialspoint.com/javascript/javascript_variables.htm" TargetMode="External"/><Relationship Id="rId32" Type="http://schemas.openxmlformats.org/officeDocument/2006/relationships/hyperlink" Target="http://www.tutorialspoint.com/javascript/javascript_functions.htm" TargetMode="External"/><Relationship Id="rId37" Type="http://schemas.openxmlformats.org/officeDocument/2006/relationships/hyperlink" Target="http://www.tutorialspoint.com/javascript/javascript_void_keyword.htm" TargetMode="External"/><Relationship Id="rId40" Type="http://schemas.openxmlformats.org/officeDocument/2006/relationships/hyperlink" Target="http://www.tutorialspoint.com/javascript/javascript_number_object.htm" TargetMode="External"/><Relationship Id="rId45" Type="http://schemas.openxmlformats.org/officeDocument/2006/relationships/hyperlink" Target="http://www.tutorialspoint.com/javascript/javascript_math_object.htm" TargetMode="External"/><Relationship Id="rId53" Type="http://schemas.openxmlformats.org/officeDocument/2006/relationships/hyperlink" Target="http://www.tutorialspoint.com/javascript/javascript_image_map.htm" TargetMode="External"/><Relationship Id="rId58" Type="http://schemas.openxmlformats.org/officeDocument/2006/relationships/hyperlink" Target="http://www.tutorialspoint.com/javascript/javascript_resources.htm" TargetMode="External"/><Relationship Id="rId66" Type="http://schemas.openxmlformats.org/officeDocument/2006/relationships/image" Target="media/image4.jpe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http://www.tutorialspoint.com/javascript/javascript_placement.htm" TargetMode="External"/><Relationship Id="rId28" Type="http://schemas.openxmlformats.org/officeDocument/2006/relationships/hyperlink" Target="http://www.tutorialspoint.com/javascript/javascript_while_loop.htm" TargetMode="External"/><Relationship Id="rId36" Type="http://schemas.openxmlformats.org/officeDocument/2006/relationships/hyperlink" Target="http://www.tutorialspoint.com/javascript/javascript_dialog_boxes.htm" TargetMode="External"/><Relationship Id="rId49" Type="http://schemas.openxmlformats.org/officeDocument/2006/relationships/hyperlink" Target="http://www.tutorialspoint.com/javascript/javascript_form_validations.htm" TargetMode="External"/><Relationship Id="rId57" Type="http://schemas.openxmlformats.org/officeDocument/2006/relationships/hyperlink" Target="http://www.tutorialspoint.com/javascript/javascript_builtin_functions.htm" TargetMode="External"/><Relationship Id="rId61" Type="http://schemas.openxmlformats.org/officeDocument/2006/relationships/hyperlink" Target="http://www.tutorialspoint.com/effective_resume_writing.htm" TargetMode="External"/><Relationship Id="rId10" Type="http://schemas.openxmlformats.org/officeDocument/2006/relationships/hyperlink" Target="http://www.tutorialspoint.com/free_online_whiteboard.htm" TargetMode="External"/><Relationship Id="rId19" Type="http://schemas.openxmlformats.org/officeDocument/2006/relationships/hyperlink" Target="http://www.tutorialspoint.com/javascript/index.htm" TargetMode="External"/><Relationship Id="rId31" Type="http://schemas.openxmlformats.org/officeDocument/2006/relationships/hyperlink" Target="http://www.tutorialspoint.com/javascript/javascript_loop_control.htm" TargetMode="External"/><Relationship Id="rId44" Type="http://schemas.openxmlformats.org/officeDocument/2006/relationships/hyperlink" Target="http://www.tutorialspoint.com/javascript/javascript_date_object.htm" TargetMode="External"/><Relationship Id="rId52" Type="http://schemas.openxmlformats.org/officeDocument/2006/relationships/hyperlink" Target="http://www.tutorialspoint.com/javascript/javascript_debugging.htm" TargetMode="External"/><Relationship Id="rId60" Type="http://schemas.openxmlformats.org/officeDocument/2006/relationships/hyperlink" Target="http://www.tutorialspoint.com/questions_and_answers.htm" TargetMode="External"/><Relationship Id="rId65" Type="http://schemas.openxmlformats.org/officeDocument/2006/relationships/hyperlink" Target="javascript:void(0)" TargetMode="External"/><Relationship Id="rId73" Type="http://schemas.openxmlformats.org/officeDocument/2006/relationships/control" Target="activeX/activeX2.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www.tutorialspoint.com/index.htm" TargetMode="External"/><Relationship Id="rId22" Type="http://schemas.openxmlformats.org/officeDocument/2006/relationships/hyperlink" Target="http://www.tutorialspoint.com/javascript/javascript_enabling.htm" TargetMode="External"/><Relationship Id="rId27" Type="http://schemas.openxmlformats.org/officeDocument/2006/relationships/hyperlink" Target="http://www.tutorialspoint.com/javascript/javascript_switch_case.htm" TargetMode="External"/><Relationship Id="rId30" Type="http://schemas.openxmlformats.org/officeDocument/2006/relationships/hyperlink" Target="http://www.tutorialspoint.com/javascript/javascript_forin_loop.htm" TargetMode="External"/><Relationship Id="rId35" Type="http://schemas.openxmlformats.org/officeDocument/2006/relationships/hyperlink" Target="http://www.tutorialspoint.com/javascript/javascript_page_redirect.htm" TargetMode="External"/><Relationship Id="rId43" Type="http://schemas.openxmlformats.org/officeDocument/2006/relationships/hyperlink" Target="http://www.tutorialspoint.com/javascript/javascript_arrays_object.htm" TargetMode="External"/><Relationship Id="rId48" Type="http://schemas.openxmlformats.org/officeDocument/2006/relationships/hyperlink" Target="http://www.tutorialspoint.com/javascript/javascript_error_handling.htm" TargetMode="External"/><Relationship Id="rId56" Type="http://schemas.openxmlformats.org/officeDocument/2006/relationships/hyperlink" Target="http://www.tutorialspoint.com/javascript/javascript_quick_guide.htm" TargetMode="External"/><Relationship Id="rId64" Type="http://schemas.openxmlformats.org/officeDocument/2006/relationships/hyperlink" Target="http://www.tutorialspoint.com/computer_whoiswho.htm" TargetMode="External"/><Relationship Id="rId69" Type="http://schemas.openxmlformats.org/officeDocument/2006/relationships/image" Target="media/image7.jpeg"/><Relationship Id="rId8" Type="http://schemas.openxmlformats.org/officeDocument/2006/relationships/image" Target="media/image2.wmf"/><Relationship Id="rId51" Type="http://schemas.openxmlformats.org/officeDocument/2006/relationships/hyperlink" Target="http://www.tutorialspoint.com/javascript/javascript_multimedia.htm" TargetMode="External"/><Relationship Id="rId72" Type="http://schemas.openxmlformats.org/officeDocument/2006/relationships/image" Target="media/image10.png"/><Relationship Id="rId3" Type="http://schemas.microsoft.com/office/2007/relationships/stylesWithEffects" Target="stylesWithEffects.xml"/><Relationship Id="rId12" Type="http://schemas.openxmlformats.org/officeDocument/2006/relationships/hyperlink" Target="http://www.tutorialspoint.com/shared-tutorials.php" TargetMode="External"/><Relationship Id="rId17" Type="http://schemas.openxmlformats.org/officeDocument/2006/relationships/hyperlink" Target="http://www.tutorialspoint.com/absoluteclasses/upcomingclasses.htm" TargetMode="External"/><Relationship Id="rId25" Type="http://schemas.openxmlformats.org/officeDocument/2006/relationships/hyperlink" Target="http://www.tutorialspoint.com/javascript/javascript_operators.htm" TargetMode="External"/><Relationship Id="rId33" Type="http://schemas.openxmlformats.org/officeDocument/2006/relationships/hyperlink" Target="http://www.tutorialspoint.com/javascript/javascript_events.htm" TargetMode="External"/><Relationship Id="rId38" Type="http://schemas.openxmlformats.org/officeDocument/2006/relationships/hyperlink" Target="http://www.tutorialspoint.com/javascript/javascript_page_printing.htm" TargetMode="External"/><Relationship Id="rId46" Type="http://schemas.openxmlformats.org/officeDocument/2006/relationships/hyperlink" Target="http://www.tutorialspoint.com/javascript/javascript_regexp_object.htm" TargetMode="External"/><Relationship Id="rId59" Type="http://schemas.openxmlformats.org/officeDocument/2006/relationships/hyperlink" Target="http://www.tutorialspoint.com/developers_best_practices/index.htm" TargetMode="External"/><Relationship Id="rId67" Type="http://schemas.openxmlformats.org/officeDocument/2006/relationships/image" Target="media/image5.jpeg"/><Relationship Id="rId20" Type="http://schemas.openxmlformats.org/officeDocument/2006/relationships/hyperlink" Target="http://www.tutorialspoint.com/javascript/javascript_overview.htm" TargetMode="External"/><Relationship Id="rId41" Type="http://schemas.openxmlformats.org/officeDocument/2006/relationships/hyperlink" Target="http://www.tutorialspoint.com/javascript/javascript_boolean_object.htm" TargetMode="External"/><Relationship Id="rId54" Type="http://schemas.openxmlformats.org/officeDocument/2006/relationships/hyperlink" Target="http://www.tutorialspoint.com/javascript/javascript_browsers_handling.htm" TargetMode="External"/><Relationship Id="rId62" Type="http://schemas.openxmlformats.org/officeDocument/2006/relationships/hyperlink" Target="http://www.tutorialspoint.com/hr_interview_questions/index.htm" TargetMode="External"/><Relationship Id="rId70" Type="http://schemas.openxmlformats.org/officeDocument/2006/relationships/image" Target="media/image8.jpe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utorialspoint.com/index.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2233</Words>
  <Characters>12730</Characters>
  <Application>Microsoft Office Word</Application>
  <DocSecurity>0</DocSecurity>
  <Lines>106</Lines>
  <Paragraphs>29</Paragraphs>
  <ScaleCrop>false</ScaleCrop>
  <Company>home</Company>
  <LinksUpToDate>false</LinksUpToDate>
  <CharactersWithSpaces>14934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GITANJALI</dc:creator>
  <cp:lastModifiedBy>GITANJALI</cp:lastModifiedBy>
  <cp:revision>1</cp:revision>
  <dcterms:created xsi:type="dcterms:W3CDTF">2015-08-30T07:39:00Z</dcterms:created>
  <dcterms:modified xsi:type="dcterms:W3CDTF">2015-08-30T07:40:00Z</dcterms:modified>
</cp:coreProperties>
</file>