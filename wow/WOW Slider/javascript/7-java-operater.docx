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D5" w:rsidRPr="009D1DD5" w:rsidRDefault="009D1DD5" w:rsidP="009D1DD5">
      <w:pPr>
        <w:spacing w:after="0" w:line="45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color w:val="000000"/>
          <w:spacing w:val="-15"/>
          <w:kern w:val="36"/>
          <w:sz w:val="48"/>
          <w:szCs w:val="48"/>
        </w:rPr>
        <w:drawing>
          <wp:inline distT="0" distB="0" distL="0" distR="0">
            <wp:extent cx="2962275" cy="866775"/>
            <wp:effectExtent l="0" t="0" r="9525" b="9525"/>
            <wp:docPr id="9" name="Picture 9" descr="tutorialspoint">
              <a:hlinkClick xmlns:a="http://schemas.openxmlformats.org/drawingml/2006/main" r:id="rId6" tooltip="&quot;tutorialspo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spoint">
                      <a:hlinkClick r:id="rId6" tooltip="&quot;tutorialspo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5" w:rsidRPr="009D1DD5" w:rsidRDefault="009D1DD5" w:rsidP="009D1D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D1DD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D1DD5" w:rsidRPr="009D1DD5" w:rsidRDefault="009D1DD5" w:rsidP="009D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DD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9.5pt;height:18pt" o:ole="">
            <v:imagedata r:id="rId8" o:title=""/>
          </v:shape>
          <w:control r:id="rId9" w:name="DefaultOcxName" w:shapeid="_x0000_i1058"/>
        </w:object>
      </w:r>
    </w:p>
    <w:p w:rsidR="009D1DD5" w:rsidRPr="009D1DD5" w:rsidRDefault="009D1DD5" w:rsidP="009D1D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D1D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D1DD5" w:rsidRPr="009D1DD5" w:rsidRDefault="009D1DD5" w:rsidP="009D1DD5">
      <w:pPr>
        <w:numPr>
          <w:ilvl w:val="0"/>
          <w:numId w:val="1"/>
        </w:numPr>
        <w:spacing w:beforeAutospacing="1" w:after="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D1DD5">
          <w:rPr>
            <w:rFonts w:ascii="Times New Roman" w:eastAsia="Times New Roman" w:hAnsi="Times New Roman" w:cs="Times New Roman"/>
            <w:color w:val="999999"/>
          </w:rPr>
          <w:t> </w:t>
        </w:r>
        <w:r w:rsidRPr="009D1DD5">
          <w:rPr>
            <w:rFonts w:ascii="Times New Roman" w:eastAsia="Times New Roman" w:hAnsi="Times New Roman" w:cs="Times New Roman"/>
            <w:color w:val="999999"/>
            <w:u w:val="single"/>
          </w:rPr>
          <w:t> Whiteboard</w:t>
        </w:r>
      </w:hyperlink>
    </w:p>
    <w:p w:rsidR="009D1DD5" w:rsidRPr="009D1DD5" w:rsidRDefault="009D1DD5" w:rsidP="009D1DD5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D1DD5">
          <w:rPr>
            <w:rFonts w:ascii="Times New Roman" w:eastAsia="Times New Roman" w:hAnsi="Times New Roman" w:cs="Times New Roman"/>
            <w:color w:val="999999"/>
          </w:rPr>
          <w:t> </w:t>
        </w:r>
        <w:r w:rsidRPr="009D1DD5">
          <w:rPr>
            <w:rFonts w:ascii="Times New Roman" w:eastAsia="Times New Roman" w:hAnsi="Times New Roman" w:cs="Times New Roman"/>
            <w:color w:val="999999"/>
            <w:u w:val="single"/>
          </w:rPr>
          <w:t> Quizzes</w:t>
        </w:r>
      </w:hyperlink>
    </w:p>
    <w:p w:rsidR="009D1DD5" w:rsidRPr="009D1DD5" w:rsidRDefault="009D1DD5" w:rsidP="009D1DD5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D1DD5">
          <w:rPr>
            <w:rFonts w:ascii="Times New Roman" w:eastAsia="Times New Roman" w:hAnsi="Times New Roman" w:cs="Times New Roman"/>
            <w:color w:val="999999"/>
          </w:rPr>
          <w:t> </w:t>
        </w:r>
        <w:r w:rsidRPr="009D1DD5">
          <w:rPr>
            <w:rFonts w:ascii="Times New Roman" w:eastAsia="Times New Roman" w:hAnsi="Times New Roman" w:cs="Times New Roman"/>
            <w:color w:val="999999"/>
            <w:u w:val="single"/>
          </w:rPr>
          <w:t> Shared</w:t>
        </w:r>
      </w:hyperlink>
    </w:p>
    <w:p w:rsidR="009D1DD5" w:rsidRPr="009D1DD5" w:rsidRDefault="009D1DD5" w:rsidP="009D1DD5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D1DD5">
          <w:rPr>
            <w:rFonts w:ascii="Times New Roman" w:eastAsia="Times New Roman" w:hAnsi="Times New Roman" w:cs="Times New Roman"/>
            <w:color w:val="999999"/>
          </w:rPr>
          <w:t> </w:t>
        </w:r>
        <w:r w:rsidRPr="009D1DD5">
          <w:rPr>
            <w:rFonts w:ascii="Times New Roman" w:eastAsia="Times New Roman" w:hAnsi="Times New Roman" w:cs="Times New Roman"/>
            <w:color w:val="999999"/>
            <w:u w:val="single"/>
          </w:rPr>
          <w:t> Articles</w:t>
        </w:r>
      </w:hyperlink>
    </w:p>
    <w:p w:rsidR="009D1DD5" w:rsidRPr="009D1DD5" w:rsidRDefault="009D1DD5" w:rsidP="009D1DD5">
      <w:pPr>
        <w:numPr>
          <w:ilvl w:val="0"/>
          <w:numId w:val="2"/>
        </w:numPr>
        <w:spacing w:before="100" w:beforeAutospacing="1" w:after="100" w:afterAutospacing="1" w:line="360" w:lineRule="atLeast"/>
        <w:ind w:left="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D1DD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9D1DD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HOME</w:t>
        </w:r>
      </w:hyperlink>
    </w:p>
    <w:p w:rsidR="009D1DD5" w:rsidRPr="009D1DD5" w:rsidRDefault="009D1DD5" w:rsidP="009D1DD5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D1DD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TUTORIALS LIBRARY</w:t>
        </w:r>
        <w:r w:rsidRPr="009D1DD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9D1DD5" w:rsidRPr="009D1DD5" w:rsidRDefault="009D1DD5" w:rsidP="009D1DD5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D1DD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9D1DD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CODING GROUND</w:t>
        </w:r>
        <w:r w:rsidRPr="009D1DD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9D1DD5" w:rsidRPr="009D1DD5" w:rsidRDefault="009D1DD5" w:rsidP="009D1DD5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D1DD5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ABSOLUTE CLASSES</w:t>
        </w:r>
      </w:hyperlink>
    </w:p>
    <w:p w:rsidR="009D1DD5" w:rsidRPr="009D1DD5" w:rsidRDefault="009D1DD5" w:rsidP="009D1DD5">
      <w:pPr>
        <w:spacing w:after="0" w:line="330" w:lineRule="atLeast"/>
        <w:rPr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2428875" cy="1847850"/>
            <wp:effectExtent l="0" t="0" r="9525" b="0"/>
            <wp:docPr id="8" name="Picture 8" descr="Javascrip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Tuto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5" w:rsidRPr="009D1DD5" w:rsidRDefault="009D1DD5" w:rsidP="009D1DD5">
      <w:pPr>
        <w:numPr>
          <w:ilvl w:val="0"/>
          <w:numId w:val="3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9D1DD5">
        <w:rPr>
          <w:rFonts w:ascii="Arial" w:eastAsia="Times New Roman" w:hAnsi="Arial" w:cs="Arial"/>
          <w:color w:val="FFFFFF"/>
          <w:sz w:val="21"/>
          <w:szCs w:val="21"/>
        </w:rPr>
        <w:t>Javascript Basics Tutorial</w:t>
      </w:r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19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Home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0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Overview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1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Syntax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2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Enabling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3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Placement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4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Variables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5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>Javascript - Operators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6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If...Else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7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Switch Case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8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While Loop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9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For Loop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0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For...in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1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Loop Control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2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Functions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3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Events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4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Cookies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5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Page Redirect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6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Dialog Boxes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7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Void Keyword</w:t>
        </w:r>
      </w:hyperlink>
    </w:p>
    <w:p w:rsidR="009D1DD5" w:rsidRPr="009D1DD5" w:rsidRDefault="009D1DD5" w:rsidP="009D1DD5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8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Page Printing</w:t>
        </w:r>
      </w:hyperlink>
    </w:p>
    <w:p w:rsidR="009D1DD5" w:rsidRPr="009D1DD5" w:rsidRDefault="009D1DD5" w:rsidP="009D1DD5">
      <w:pPr>
        <w:numPr>
          <w:ilvl w:val="0"/>
          <w:numId w:val="4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9D1DD5">
        <w:rPr>
          <w:rFonts w:ascii="Arial" w:eastAsia="Times New Roman" w:hAnsi="Arial" w:cs="Arial"/>
          <w:color w:val="FFFFFF"/>
          <w:sz w:val="21"/>
          <w:szCs w:val="21"/>
        </w:rPr>
        <w:t>JavaScript Objects</w:t>
      </w:r>
    </w:p>
    <w:p w:rsidR="009D1DD5" w:rsidRPr="009D1DD5" w:rsidRDefault="009D1DD5" w:rsidP="009D1DD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9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Objects</w:t>
        </w:r>
      </w:hyperlink>
    </w:p>
    <w:p w:rsidR="009D1DD5" w:rsidRPr="009D1DD5" w:rsidRDefault="009D1DD5" w:rsidP="009D1DD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0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Number</w:t>
        </w:r>
      </w:hyperlink>
    </w:p>
    <w:p w:rsidR="009D1DD5" w:rsidRPr="009D1DD5" w:rsidRDefault="009D1DD5" w:rsidP="009D1DD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1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Boolean</w:t>
        </w:r>
      </w:hyperlink>
    </w:p>
    <w:p w:rsidR="009D1DD5" w:rsidRPr="009D1DD5" w:rsidRDefault="009D1DD5" w:rsidP="009D1DD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2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Strings</w:t>
        </w:r>
      </w:hyperlink>
    </w:p>
    <w:p w:rsidR="009D1DD5" w:rsidRPr="009D1DD5" w:rsidRDefault="009D1DD5" w:rsidP="009D1DD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3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Arrays</w:t>
        </w:r>
      </w:hyperlink>
    </w:p>
    <w:p w:rsidR="009D1DD5" w:rsidRPr="009D1DD5" w:rsidRDefault="009D1DD5" w:rsidP="009D1DD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4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Date</w:t>
        </w:r>
      </w:hyperlink>
    </w:p>
    <w:p w:rsidR="009D1DD5" w:rsidRPr="009D1DD5" w:rsidRDefault="009D1DD5" w:rsidP="009D1DD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5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Math</w:t>
        </w:r>
      </w:hyperlink>
    </w:p>
    <w:p w:rsidR="009D1DD5" w:rsidRPr="009D1DD5" w:rsidRDefault="009D1DD5" w:rsidP="009D1DD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6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RegExp</w:t>
        </w:r>
      </w:hyperlink>
    </w:p>
    <w:p w:rsidR="009D1DD5" w:rsidRPr="009D1DD5" w:rsidRDefault="009D1DD5" w:rsidP="009D1DD5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7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HTML DOM</w:t>
        </w:r>
      </w:hyperlink>
    </w:p>
    <w:p w:rsidR="009D1DD5" w:rsidRPr="009D1DD5" w:rsidRDefault="009D1DD5" w:rsidP="009D1DD5">
      <w:pPr>
        <w:numPr>
          <w:ilvl w:val="0"/>
          <w:numId w:val="5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9D1DD5">
        <w:rPr>
          <w:rFonts w:ascii="Arial" w:eastAsia="Times New Roman" w:hAnsi="Arial" w:cs="Arial"/>
          <w:color w:val="FFFFFF"/>
          <w:sz w:val="21"/>
          <w:szCs w:val="21"/>
        </w:rPr>
        <w:t>JavaScript Advanced</w:t>
      </w:r>
    </w:p>
    <w:p w:rsidR="009D1DD5" w:rsidRPr="009D1DD5" w:rsidRDefault="009D1DD5" w:rsidP="009D1DD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8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Error Handling</w:t>
        </w:r>
      </w:hyperlink>
    </w:p>
    <w:p w:rsidR="009D1DD5" w:rsidRPr="009D1DD5" w:rsidRDefault="009D1DD5" w:rsidP="009D1DD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9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Validations</w:t>
        </w:r>
      </w:hyperlink>
    </w:p>
    <w:p w:rsidR="009D1DD5" w:rsidRPr="009D1DD5" w:rsidRDefault="009D1DD5" w:rsidP="009D1DD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0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Animation</w:t>
        </w:r>
      </w:hyperlink>
    </w:p>
    <w:p w:rsidR="009D1DD5" w:rsidRPr="009D1DD5" w:rsidRDefault="009D1DD5" w:rsidP="009D1DD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1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Multimedia</w:t>
        </w:r>
      </w:hyperlink>
    </w:p>
    <w:p w:rsidR="009D1DD5" w:rsidRPr="009D1DD5" w:rsidRDefault="009D1DD5" w:rsidP="009D1DD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2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Debugging</w:t>
        </w:r>
      </w:hyperlink>
    </w:p>
    <w:p w:rsidR="009D1DD5" w:rsidRPr="009D1DD5" w:rsidRDefault="009D1DD5" w:rsidP="009D1DD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3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Image Map</w:t>
        </w:r>
      </w:hyperlink>
    </w:p>
    <w:p w:rsidR="009D1DD5" w:rsidRPr="009D1DD5" w:rsidRDefault="009D1DD5" w:rsidP="009D1DD5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4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Browsers</w:t>
        </w:r>
      </w:hyperlink>
    </w:p>
    <w:p w:rsidR="009D1DD5" w:rsidRPr="009D1DD5" w:rsidRDefault="009D1DD5" w:rsidP="009D1DD5">
      <w:pPr>
        <w:numPr>
          <w:ilvl w:val="0"/>
          <w:numId w:val="6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9D1DD5">
        <w:rPr>
          <w:rFonts w:ascii="Arial" w:eastAsia="Times New Roman" w:hAnsi="Arial" w:cs="Arial"/>
          <w:color w:val="FFFFFF"/>
          <w:sz w:val="21"/>
          <w:szCs w:val="21"/>
        </w:rPr>
        <w:t>IMS DB Resources</w:t>
      </w:r>
    </w:p>
    <w:p w:rsidR="009D1DD5" w:rsidRPr="009D1DD5" w:rsidRDefault="009D1DD5" w:rsidP="009D1DD5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5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Questions And Answers</w:t>
        </w:r>
      </w:hyperlink>
    </w:p>
    <w:p w:rsidR="009D1DD5" w:rsidRPr="009D1DD5" w:rsidRDefault="009D1DD5" w:rsidP="009D1DD5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6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Quick Guide</w:t>
        </w:r>
      </w:hyperlink>
    </w:p>
    <w:p w:rsidR="009D1DD5" w:rsidRPr="009D1DD5" w:rsidRDefault="009D1DD5" w:rsidP="009D1DD5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7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Functions</w:t>
        </w:r>
      </w:hyperlink>
    </w:p>
    <w:p w:rsidR="009D1DD5" w:rsidRPr="009D1DD5" w:rsidRDefault="009D1DD5" w:rsidP="009D1DD5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8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Resources</w:t>
        </w:r>
      </w:hyperlink>
    </w:p>
    <w:p w:rsidR="009D1DD5" w:rsidRPr="009D1DD5" w:rsidRDefault="009D1DD5" w:rsidP="009D1DD5">
      <w:pPr>
        <w:numPr>
          <w:ilvl w:val="0"/>
          <w:numId w:val="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C1C1C1"/>
        <w:spacing w:after="0" w:line="210" w:lineRule="atLeast"/>
        <w:ind w:left="495"/>
        <w:rPr>
          <w:rFonts w:ascii="Arial" w:eastAsia="Times New Roman" w:hAnsi="Arial" w:cs="Arial"/>
          <w:color w:val="000000"/>
          <w:sz w:val="21"/>
          <w:szCs w:val="21"/>
        </w:rPr>
      </w:pPr>
      <w:r w:rsidRPr="009D1DD5">
        <w:rPr>
          <w:rFonts w:ascii="Arial" w:eastAsia="Times New Roman" w:hAnsi="Arial" w:cs="Arial"/>
          <w:color w:val="000000"/>
          <w:sz w:val="21"/>
          <w:szCs w:val="21"/>
        </w:rPr>
        <w:t>Selected Reading</w:t>
      </w:r>
    </w:p>
    <w:p w:rsidR="009D1DD5" w:rsidRPr="009D1DD5" w:rsidRDefault="009D1DD5" w:rsidP="009D1DD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9" w:tgtFrame="_top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Developer's Best Practices</w:t>
        </w:r>
      </w:hyperlink>
    </w:p>
    <w:p w:rsidR="009D1DD5" w:rsidRPr="009D1DD5" w:rsidRDefault="009D1DD5" w:rsidP="009D1DD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0" w:tgtFrame="_top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Questions and Answers</w:t>
        </w:r>
      </w:hyperlink>
    </w:p>
    <w:p w:rsidR="009D1DD5" w:rsidRPr="009D1DD5" w:rsidRDefault="009D1DD5" w:rsidP="009D1DD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1" w:tgtFrame="_top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Effective Resume Writing</w:t>
        </w:r>
      </w:hyperlink>
    </w:p>
    <w:p w:rsidR="009D1DD5" w:rsidRPr="009D1DD5" w:rsidRDefault="009D1DD5" w:rsidP="009D1DD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2" w:tgtFrame="_top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HR Interview Questions</w:t>
        </w:r>
      </w:hyperlink>
    </w:p>
    <w:p w:rsidR="009D1DD5" w:rsidRPr="009D1DD5" w:rsidRDefault="009D1DD5" w:rsidP="009D1DD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3" w:tgtFrame="_top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Computer Glossary</w:t>
        </w:r>
      </w:hyperlink>
    </w:p>
    <w:p w:rsidR="009D1DD5" w:rsidRPr="009D1DD5" w:rsidRDefault="009D1DD5" w:rsidP="009D1DD5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4" w:tgtFrame="_top" w:history="1">
        <w:r w:rsidRPr="009D1DD5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Who is Who</w:t>
        </w:r>
      </w:hyperlink>
    </w:p>
    <w:p w:rsidR="009D1DD5" w:rsidRPr="009D1DD5" w:rsidRDefault="009D1DD5" w:rsidP="009D1DD5">
      <w:pPr>
        <w:shd w:val="clear" w:color="auto" w:fill="FFFFFF"/>
        <w:spacing w:before="48" w:after="48" w:line="450" w:lineRule="atLeast"/>
        <w:ind w:left="-450" w:right="-402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</w:pPr>
      <w:r w:rsidRPr="009D1DD5"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  <w:t>JavaScript - Operators</w:t>
      </w:r>
    </w:p>
    <w:p w:rsidR="009D1DD5" w:rsidRPr="009D1DD5" w:rsidRDefault="009D1DD5" w:rsidP="009D1DD5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9D1DD5">
        <w:rPr>
          <w:rFonts w:ascii="Arial" w:eastAsia="Times New Roman" w:hAnsi="Arial" w:cs="Arial"/>
          <w:color w:val="313131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9D1DD5" w:rsidRPr="009D1DD5" w:rsidRDefault="009D1DD5" w:rsidP="009D1DD5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9D1DD5">
        <w:rPr>
          <w:rFonts w:ascii="Arial" w:eastAsia="Times New Roman" w:hAnsi="Arial" w:cs="Arial"/>
          <w:color w:val="313131"/>
          <w:sz w:val="21"/>
          <w:szCs w:val="21"/>
        </w:rPr>
        <w:t>Advertisements</w:t>
      </w:r>
    </w:p>
    <w:p w:rsidR="009D1DD5" w:rsidRPr="009D1DD5" w:rsidRDefault="009D1DD5" w:rsidP="009D1DD5">
      <w:pPr>
        <w:shd w:val="clear" w:color="auto" w:fill="FFFFFF"/>
        <w:spacing w:before="105" w:after="105" w:line="330" w:lineRule="atLeast"/>
        <w:ind w:left="-450" w:right="-450"/>
        <w:rPr>
          <w:ins w:id="0" w:author="Unknown"/>
          <w:rFonts w:ascii="Arial" w:eastAsia="Times New Roman" w:hAnsi="Arial" w:cs="Arial"/>
          <w:color w:val="313131"/>
          <w:sz w:val="21"/>
          <w:szCs w:val="21"/>
        </w:rPr>
      </w:pPr>
      <w:ins w:id="1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8" style="width:0;height:0" o:hralign="center" o:hrstd="t" o:hr="t" fillcolor="#a0a0a0" stroked="f"/>
          </w:pict>
        </w:r>
      </w:ins>
    </w:p>
    <w:p w:rsidR="009D1DD5" w:rsidRPr="009D1DD5" w:rsidRDefault="009D1DD5" w:rsidP="009D1DD5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" w:author="Unknown"/>
          <w:rFonts w:ascii="Arial" w:eastAsia="Times New Roman" w:hAnsi="Arial" w:cs="Arial"/>
          <w:color w:val="313131"/>
          <w:sz w:val="21"/>
          <w:szCs w:val="21"/>
        </w:rPr>
      </w:pPr>
      <w:ins w:id="3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"http://www.tutorialspoint.com/javascript/javascript_variables.htm" </w:instrTex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D1DD5" w:rsidRPr="009D1DD5" w:rsidRDefault="009D1DD5" w:rsidP="009D1DD5">
      <w:pPr>
        <w:shd w:val="clear" w:color="auto" w:fill="FFFFFF"/>
        <w:spacing w:before="105" w:after="105" w:line="330" w:lineRule="atLeast"/>
        <w:ind w:left="-450" w:right="-450"/>
        <w:jc w:val="center"/>
        <w:rPr>
          <w:ins w:id="4" w:author="Unknown"/>
          <w:rFonts w:ascii="Arial" w:eastAsia="Times New Roman" w:hAnsi="Arial" w:cs="Arial"/>
          <w:color w:val="313131"/>
          <w:sz w:val="21"/>
          <w:szCs w:val="21"/>
        </w:rPr>
      </w:pPr>
      <w:ins w:id="5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"http://www.tutorialspoint.com/javascript/javascript_ifelse.htm" </w:instrTex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D1DD5" w:rsidRPr="009D1DD5" w:rsidRDefault="009D1DD5" w:rsidP="009D1DD5">
      <w:pPr>
        <w:shd w:val="clear" w:color="auto" w:fill="FFFFFF"/>
        <w:spacing w:before="105" w:after="105" w:line="330" w:lineRule="atLeast"/>
        <w:ind w:left="-450" w:right="-450"/>
        <w:rPr>
          <w:ins w:id="6" w:author="Unknown"/>
          <w:rFonts w:ascii="Arial" w:eastAsia="Times New Roman" w:hAnsi="Arial" w:cs="Arial"/>
          <w:color w:val="313131"/>
          <w:sz w:val="21"/>
          <w:szCs w:val="21"/>
        </w:rPr>
      </w:pPr>
      <w:ins w:id="7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9" style="width:0;height:0" o:hralign="center" o:hrstd="t" o:hr="t" fillcolor="#a0a0a0" stroked="f"/>
          </w:pic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8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9" w:author="Unknown">
        <w:r w:rsidRPr="009D1DD5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What is an operator?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10" w:author="Unknown"/>
          <w:rFonts w:ascii="Arial" w:eastAsia="Times New Roman" w:hAnsi="Arial" w:cs="Arial"/>
          <w:color w:val="000000"/>
          <w:sz w:val="21"/>
          <w:szCs w:val="21"/>
        </w:rPr>
      </w:pPr>
      <w:ins w:id="11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Let us take a simple expression </w:t>
        </w:r>
        <w:r w:rsidRPr="009D1DD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4 + 5 is equal to 9</w:t>
        </w:r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. Here 4 and 5 are called </w:t>
        </w:r>
        <w:r w:rsidRPr="009D1DD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operands</w:t>
        </w:r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 and ‘+’ is called the </w:t>
        </w:r>
        <w:r w:rsidRPr="009D1DD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operator</w:t>
        </w:r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. JavaScript supports the following types of operators.</w:t>
        </w:r>
      </w:ins>
    </w:p>
    <w:p w:rsidR="009D1DD5" w:rsidRPr="009D1DD5" w:rsidRDefault="009D1DD5" w:rsidP="009D1DD5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2" w:author="Unknown"/>
          <w:rFonts w:ascii="Arial" w:eastAsia="Times New Roman" w:hAnsi="Arial" w:cs="Arial"/>
          <w:color w:val="000000"/>
          <w:sz w:val="21"/>
          <w:szCs w:val="21"/>
        </w:rPr>
      </w:pPr>
      <w:ins w:id="13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Arithmetic Operators</w:t>
        </w:r>
      </w:ins>
    </w:p>
    <w:p w:rsidR="009D1DD5" w:rsidRPr="009D1DD5" w:rsidRDefault="009D1DD5" w:rsidP="009D1DD5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4" w:author="Unknown"/>
          <w:rFonts w:ascii="Arial" w:eastAsia="Times New Roman" w:hAnsi="Arial" w:cs="Arial"/>
          <w:color w:val="000000"/>
          <w:sz w:val="21"/>
          <w:szCs w:val="21"/>
        </w:rPr>
      </w:pPr>
      <w:ins w:id="15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Comparision Operators</w:t>
        </w:r>
      </w:ins>
    </w:p>
    <w:p w:rsidR="009D1DD5" w:rsidRPr="009D1DD5" w:rsidRDefault="009D1DD5" w:rsidP="009D1DD5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6" w:author="Unknown"/>
          <w:rFonts w:ascii="Arial" w:eastAsia="Times New Roman" w:hAnsi="Arial" w:cs="Arial"/>
          <w:color w:val="000000"/>
          <w:sz w:val="21"/>
          <w:szCs w:val="21"/>
        </w:rPr>
      </w:pPr>
      <w:ins w:id="17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Logical (or Relational) Operators</w:t>
        </w:r>
      </w:ins>
    </w:p>
    <w:p w:rsidR="009D1DD5" w:rsidRPr="009D1DD5" w:rsidRDefault="009D1DD5" w:rsidP="009D1DD5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18" w:author="Unknown"/>
          <w:rFonts w:ascii="Arial" w:eastAsia="Times New Roman" w:hAnsi="Arial" w:cs="Arial"/>
          <w:color w:val="000000"/>
          <w:sz w:val="21"/>
          <w:szCs w:val="21"/>
        </w:rPr>
      </w:pPr>
      <w:ins w:id="19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Assignment Operators</w:t>
        </w:r>
      </w:ins>
    </w:p>
    <w:p w:rsidR="009D1DD5" w:rsidRPr="009D1DD5" w:rsidRDefault="009D1DD5" w:rsidP="009D1DD5">
      <w:pPr>
        <w:numPr>
          <w:ilvl w:val="0"/>
          <w:numId w:val="8"/>
        </w:numPr>
        <w:shd w:val="clear" w:color="auto" w:fill="FFFFFF"/>
        <w:spacing w:after="240" w:line="360" w:lineRule="atLeast"/>
        <w:ind w:left="318" w:right="-402"/>
        <w:jc w:val="both"/>
        <w:rPr>
          <w:ins w:id="20" w:author="Unknown"/>
          <w:rFonts w:ascii="Arial" w:eastAsia="Times New Roman" w:hAnsi="Arial" w:cs="Arial"/>
          <w:color w:val="000000"/>
          <w:sz w:val="21"/>
          <w:szCs w:val="21"/>
        </w:rPr>
      </w:pPr>
      <w:ins w:id="21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Conditional (or ternary) Operators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22" w:author="Unknown"/>
          <w:rFonts w:ascii="Arial" w:eastAsia="Times New Roman" w:hAnsi="Arial" w:cs="Arial"/>
          <w:color w:val="000000"/>
          <w:sz w:val="21"/>
          <w:szCs w:val="21"/>
        </w:rPr>
      </w:pPr>
      <w:ins w:id="23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Lets have a look on all operators one by one.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24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25" w:author="Unknown">
        <w:r w:rsidRPr="009D1DD5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Arithmetic Operators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26" w:author="Unknown"/>
          <w:rFonts w:ascii="Arial" w:eastAsia="Times New Roman" w:hAnsi="Arial" w:cs="Arial"/>
          <w:color w:val="000000"/>
          <w:sz w:val="21"/>
          <w:szCs w:val="21"/>
        </w:rPr>
      </w:pPr>
      <w:ins w:id="27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JavaScript supports the following arithmetic operators −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28" w:author="Unknown"/>
          <w:rFonts w:ascii="Arial" w:eastAsia="Times New Roman" w:hAnsi="Arial" w:cs="Arial"/>
          <w:color w:val="000000"/>
          <w:sz w:val="21"/>
          <w:szCs w:val="21"/>
        </w:rPr>
      </w:pPr>
      <w:ins w:id="29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Assume variable A holds 10 and variable B holds 20, then −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8226"/>
      </w:tblGrid>
      <w:tr w:rsidR="009D1DD5" w:rsidRPr="009D1DD5" w:rsidTr="009D1DD5">
        <w:tc>
          <w:tcPr>
            <w:tcW w:w="8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 and Description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+ (Addition)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Adds two operands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 + B will give 30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 (Subtraction)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Subtracts the second operand from the first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 - B will give -10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 (Multiplication)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Multiply both operands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 * B will give 200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 (Division)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Divide the numerator by the denominator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 / A will give 2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% (Modulus)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Outputs the remainder of an integer division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 % A will give 0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++ (Increment)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Increases an integer value by one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A++ will give 11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-- (Decrement)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Decreases an integer value by one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A-- will give 9</w:t>
            </w:r>
          </w:p>
        </w:tc>
      </w:tr>
    </w:tbl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30" w:author="Unknown"/>
          <w:rFonts w:ascii="Arial" w:eastAsia="Times New Roman" w:hAnsi="Arial" w:cs="Arial"/>
          <w:color w:val="000000"/>
          <w:sz w:val="21"/>
          <w:szCs w:val="21"/>
        </w:rPr>
      </w:pPr>
      <w:ins w:id="31" w:author="Unknown">
        <w:r w:rsidRPr="009D1DD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Note</w:t>
        </w:r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 − Addition operator (+) works for Numeric as well as Strings. e.g. "a" + 10 will give "a10".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32" w:author="Unknown"/>
          <w:rFonts w:ascii="Arial" w:eastAsia="Times New Roman" w:hAnsi="Arial" w:cs="Arial"/>
          <w:color w:val="000000"/>
          <w:sz w:val="27"/>
          <w:szCs w:val="27"/>
        </w:rPr>
      </w:pPr>
      <w:ins w:id="33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34" w:author="Unknown"/>
          <w:rFonts w:ascii="Arial" w:eastAsia="Times New Roman" w:hAnsi="Arial" w:cs="Arial"/>
          <w:color w:val="000000"/>
          <w:sz w:val="21"/>
          <w:szCs w:val="21"/>
        </w:rPr>
      </w:pPr>
      <w:ins w:id="35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The following code shows how to use arithmetic operators in JavaScript.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6" w:author="Unknown"/>
          <w:rFonts w:ascii="Consolas" w:eastAsia="Times New Roman" w:hAnsi="Consolas" w:cs="Consolas"/>
          <w:color w:val="313131"/>
          <w:sz w:val="18"/>
          <w:szCs w:val="18"/>
        </w:rPr>
      </w:pPr>
      <w:ins w:id="37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&lt;html&gt;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8" w:author="Unknown"/>
          <w:rFonts w:ascii="Consolas" w:eastAsia="Times New Roman" w:hAnsi="Consolas" w:cs="Consolas"/>
          <w:color w:val="313131"/>
          <w:sz w:val="18"/>
          <w:szCs w:val="18"/>
        </w:rPr>
      </w:pPr>
      <w:ins w:id="3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0" w:author="Unknown"/>
          <w:rFonts w:ascii="Consolas" w:eastAsia="Times New Roman" w:hAnsi="Consolas" w:cs="Consolas"/>
          <w:color w:val="313131"/>
          <w:sz w:val="18"/>
          <w:szCs w:val="18"/>
        </w:rPr>
      </w:pPr>
      <w:ins w:id="4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2" w:author="Unknown"/>
          <w:rFonts w:ascii="Consolas" w:eastAsia="Times New Roman" w:hAnsi="Consolas" w:cs="Consolas"/>
          <w:color w:val="313131"/>
          <w:sz w:val="18"/>
          <w:szCs w:val="18"/>
        </w:rPr>
      </w:pPr>
      <w:ins w:id="4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"text/javascript"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4" w:author="Unknown"/>
          <w:rFonts w:ascii="Consolas" w:eastAsia="Times New Roman" w:hAnsi="Consolas" w:cs="Consolas"/>
          <w:color w:val="313131"/>
          <w:sz w:val="18"/>
          <w:szCs w:val="18"/>
        </w:rPr>
      </w:pPr>
      <w:ins w:id="4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6" w:author="Unknown"/>
          <w:rFonts w:ascii="Consolas" w:eastAsia="Times New Roman" w:hAnsi="Consolas" w:cs="Consolas"/>
          <w:color w:val="313131"/>
          <w:sz w:val="18"/>
          <w:szCs w:val="18"/>
        </w:rPr>
      </w:pPr>
      <w:ins w:id="4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33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8" w:author="Unknown"/>
          <w:rFonts w:ascii="Consolas" w:eastAsia="Times New Roman" w:hAnsi="Consolas" w:cs="Consolas"/>
          <w:color w:val="313131"/>
          <w:sz w:val="18"/>
          <w:szCs w:val="18"/>
        </w:rPr>
      </w:pPr>
      <w:ins w:id="4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10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0" w:author="Unknown"/>
          <w:rFonts w:ascii="Consolas" w:eastAsia="Times New Roman" w:hAnsi="Consolas" w:cs="Consolas"/>
          <w:color w:val="313131"/>
          <w:sz w:val="18"/>
          <w:szCs w:val="18"/>
        </w:rPr>
      </w:pPr>
      <w:ins w:id="5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c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"Test"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2" w:author="Unknown"/>
          <w:rFonts w:ascii="Consolas" w:eastAsia="Times New Roman" w:hAnsi="Consolas" w:cs="Consolas"/>
          <w:color w:val="313131"/>
          <w:sz w:val="18"/>
          <w:szCs w:val="18"/>
        </w:rPr>
      </w:pPr>
      <w:ins w:id="5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linebreak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"&lt;br /&gt;"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4" w:author="Unknown"/>
          <w:rFonts w:ascii="Consolas" w:eastAsia="Times New Roman" w:hAnsi="Consolas" w:cs="Consolas"/>
          <w:color w:val="313131"/>
          <w:sz w:val="18"/>
          <w:szCs w:val="18"/>
        </w:rPr>
      </w:pPr>
      <w:ins w:id="5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6" w:author="Unknown"/>
          <w:rFonts w:ascii="Consolas" w:eastAsia="Times New Roman" w:hAnsi="Consolas" w:cs="Consolas"/>
          <w:color w:val="313131"/>
          <w:sz w:val="18"/>
          <w:szCs w:val="18"/>
        </w:rPr>
      </w:pPr>
      <w:ins w:id="5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"a + b =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8" w:author="Unknown"/>
          <w:rFonts w:ascii="Consolas" w:eastAsia="Times New Roman" w:hAnsi="Consolas" w:cs="Consolas"/>
          <w:color w:val="313131"/>
          <w:sz w:val="18"/>
          <w:szCs w:val="18"/>
        </w:rPr>
      </w:pPr>
      <w:ins w:id="5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+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0" w:author="Unknown"/>
          <w:rFonts w:ascii="Consolas" w:eastAsia="Times New Roman" w:hAnsi="Consolas" w:cs="Consolas"/>
          <w:color w:val="313131"/>
          <w:sz w:val="18"/>
          <w:szCs w:val="18"/>
        </w:rPr>
      </w:pPr>
      <w:ins w:id="6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2" w:author="Unknown"/>
          <w:rFonts w:ascii="Consolas" w:eastAsia="Times New Roman" w:hAnsi="Consolas" w:cs="Consolas"/>
          <w:color w:val="313131"/>
          <w:sz w:val="18"/>
          <w:szCs w:val="18"/>
        </w:rPr>
      </w:pPr>
      <w:ins w:id="6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4" w:author="Unknown"/>
          <w:rFonts w:ascii="Consolas" w:eastAsia="Times New Roman" w:hAnsi="Consolas" w:cs="Consolas"/>
          <w:color w:val="313131"/>
          <w:sz w:val="18"/>
          <w:szCs w:val="18"/>
        </w:rPr>
      </w:pPr>
      <w:ins w:id="6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6" w:author="Unknown"/>
          <w:rFonts w:ascii="Consolas" w:eastAsia="Times New Roman" w:hAnsi="Consolas" w:cs="Consolas"/>
          <w:color w:val="313131"/>
          <w:sz w:val="18"/>
          <w:szCs w:val="18"/>
        </w:rPr>
      </w:pPr>
      <w:ins w:id="6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"a - b =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8" w:author="Unknown"/>
          <w:rFonts w:ascii="Consolas" w:eastAsia="Times New Roman" w:hAnsi="Consolas" w:cs="Consolas"/>
          <w:color w:val="313131"/>
          <w:sz w:val="18"/>
          <w:szCs w:val="18"/>
        </w:rPr>
      </w:pPr>
      <w:ins w:id="6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-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0" w:author="Unknown"/>
          <w:rFonts w:ascii="Consolas" w:eastAsia="Times New Roman" w:hAnsi="Consolas" w:cs="Consolas"/>
          <w:color w:val="313131"/>
          <w:sz w:val="18"/>
          <w:szCs w:val="18"/>
        </w:rPr>
      </w:pPr>
      <w:ins w:id="7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2" w:author="Unknown"/>
          <w:rFonts w:ascii="Consolas" w:eastAsia="Times New Roman" w:hAnsi="Consolas" w:cs="Consolas"/>
          <w:color w:val="313131"/>
          <w:sz w:val="18"/>
          <w:szCs w:val="18"/>
        </w:rPr>
      </w:pPr>
      <w:ins w:id="7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4" w:author="Unknown"/>
          <w:rFonts w:ascii="Consolas" w:eastAsia="Times New Roman" w:hAnsi="Consolas" w:cs="Consolas"/>
          <w:color w:val="313131"/>
          <w:sz w:val="18"/>
          <w:szCs w:val="18"/>
        </w:rPr>
      </w:pPr>
      <w:ins w:id="7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6" w:author="Unknown"/>
          <w:rFonts w:ascii="Consolas" w:eastAsia="Times New Roman" w:hAnsi="Consolas" w:cs="Consolas"/>
          <w:color w:val="313131"/>
          <w:sz w:val="18"/>
          <w:szCs w:val="18"/>
        </w:rPr>
      </w:pPr>
      <w:ins w:id="7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"a / b =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8" w:author="Unknown"/>
          <w:rFonts w:ascii="Consolas" w:eastAsia="Times New Roman" w:hAnsi="Consolas" w:cs="Consolas"/>
          <w:color w:val="313131"/>
          <w:sz w:val="18"/>
          <w:szCs w:val="18"/>
        </w:rPr>
      </w:pPr>
      <w:ins w:id="7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/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0" w:author="Unknown"/>
          <w:rFonts w:ascii="Consolas" w:eastAsia="Times New Roman" w:hAnsi="Consolas" w:cs="Consolas"/>
          <w:color w:val="313131"/>
          <w:sz w:val="18"/>
          <w:szCs w:val="18"/>
        </w:rPr>
      </w:pPr>
      <w:ins w:id="8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2" w:author="Unknown"/>
          <w:rFonts w:ascii="Consolas" w:eastAsia="Times New Roman" w:hAnsi="Consolas" w:cs="Consolas"/>
          <w:color w:val="313131"/>
          <w:sz w:val="18"/>
          <w:szCs w:val="18"/>
        </w:rPr>
      </w:pPr>
      <w:ins w:id="8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4" w:author="Unknown"/>
          <w:rFonts w:ascii="Consolas" w:eastAsia="Times New Roman" w:hAnsi="Consolas" w:cs="Consolas"/>
          <w:color w:val="313131"/>
          <w:sz w:val="18"/>
          <w:szCs w:val="18"/>
        </w:rPr>
      </w:pPr>
      <w:ins w:id="8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6" w:author="Unknown"/>
          <w:rFonts w:ascii="Consolas" w:eastAsia="Times New Roman" w:hAnsi="Consolas" w:cs="Consolas"/>
          <w:color w:val="313131"/>
          <w:sz w:val="18"/>
          <w:szCs w:val="18"/>
        </w:rPr>
      </w:pPr>
      <w:ins w:id="8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"a % b =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8" w:author="Unknown"/>
          <w:rFonts w:ascii="Consolas" w:eastAsia="Times New Roman" w:hAnsi="Consolas" w:cs="Consolas"/>
          <w:color w:val="313131"/>
          <w:sz w:val="18"/>
          <w:szCs w:val="18"/>
        </w:rPr>
      </w:pPr>
      <w:ins w:id="8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%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0" w:author="Unknown"/>
          <w:rFonts w:ascii="Consolas" w:eastAsia="Times New Roman" w:hAnsi="Consolas" w:cs="Consolas"/>
          <w:color w:val="313131"/>
          <w:sz w:val="18"/>
          <w:szCs w:val="18"/>
        </w:rPr>
      </w:pPr>
      <w:ins w:id="9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2" w:author="Unknown"/>
          <w:rFonts w:ascii="Consolas" w:eastAsia="Times New Roman" w:hAnsi="Consolas" w:cs="Consolas"/>
          <w:color w:val="313131"/>
          <w:sz w:val="18"/>
          <w:szCs w:val="18"/>
        </w:rPr>
      </w:pPr>
      <w:ins w:id="9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4" w:author="Unknown"/>
          <w:rFonts w:ascii="Consolas" w:eastAsia="Times New Roman" w:hAnsi="Consolas" w:cs="Consolas"/>
          <w:color w:val="313131"/>
          <w:sz w:val="18"/>
          <w:szCs w:val="18"/>
        </w:rPr>
      </w:pPr>
      <w:ins w:id="9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6" w:author="Unknown"/>
          <w:rFonts w:ascii="Consolas" w:eastAsia="Times New Roman" w:hAnsi="Consolas" w:cs="Consolas"/>
          <w:color w:val="313131"/>
          <w:sz w:val="18"/>
          <w:szCs w:val="18"/>
        </w:rPr>
      </w:pPr>
      <w:ins w:id="9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"a + b + c =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8" w:author="Unknown"/>
          <w:rFonts w:ascii="Consolas" w:eastAsia="Times New Roman" w:hAnsi="Consolas" w:cs="Consolas"/>
          <w:color w:val="313131"/>
          <w:sz w:val="18"/>
          <w:szCs w:val="18"/>
        </w:rPr>
      </w:pPr>
      <w:ins w:id="9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+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+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c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0" w:author="Unknown"/>
          <w:rFonts w:ascii="Consolas" w:eastAsia="Times New Roman" w:hAnsi="Consolas" w:cs="Consolas"/>
          <w:color w:val="313131"/>
          <w:sz w:val="18"/>
          <w:szCs w:val="18"/>
        </w:rPr>
      </w:pPr>
      <w:ins w:id="10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2" w:author="Unknown"/>
          <w:rFonts w:ascii="Consolas" w:eastAsia="Times New Roman" w:hAnsi="Consolas" w:cs="Consolas"/>
          <w:color w:val="313131"/>
          <w:sz w:val="18"/>
          <w:szCs w:val="18"/>
        </w:rPr>
      </w:pPr>
      <w:ins w:id="10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4" w:author="Unknown"/>
          <w:rFonts w:ascii="Consolas" w:eastAsia="Times New Roman" w:hAnsi="Consolas" w:cs="Consolas"/>
          <w:color w:val="313131"/>
          <w:sz w:val="18"/>
          <w:szCs w:val="18"/>
        </w:rPr>
      </w:pPr>
      <w:ins w:id="10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6" w:author="Unknown"/>
          <w:rFonts w:ascii="Consolas" w:eastAsia="Times New Roman" w:hAnsi="Consolas" w:cs="Consolas"/>
          <w:color w:val="313131"/>
          <w:sz w:val="18"/>
          <w:szCs w:val="18"/>
        </w:rPr>
      </w:pPr>
      <w:ins w:id="10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++;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8" w:author="Unknown"/>
          <w:rFonts w:ascii="Consolas" w:eastAsia="Times New Roman" w:hAnsi="Consolas" w:cs="Consolas"/>
          <w:color w:val="313131"/>
          <w:sz w:val="18"/>
          <w:szCs w:val="18"/>
        </w:rPr>
      </w:pPr>
      <w:ins w:id="10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"a++ =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0" w:author="Unknown"/>
          <w:rFonts w:ascii="Consolas" w:eastAsia="Times New Roman" w:hAnsi="Consolas" w:cs="Consolas"/>
          <w:color w:val="313131"/>
          <w:sz w:val="18"/>
          <w:szCs w:val="18"/>
        </w:rPr>
      </w:pPr>
      <w:ins w:id="11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++;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2" w:author="Unknown"/>
          <w:rFonts w:ascii="Consolas" w:eastAsia="Times New Roman" w:hAnsi="Consolas" w:cs="Consolas"/>
          <w:color w:val="313131"/>
          <w:sz w:val="18"/>
          <w:szCs w:val="18"/>
        </w:rPr>
      </w:pPr>
      <w:ins w:id="11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4" w:author="Unknown"/>
          <w:rFonts w:ascii="Consolas" w:eastAsia="Times New Roman" w:hAnsi="Consolas" w:cs="Consolas"/>
          <w:color w:val="313131"/>
          <w:sz w:val="18"/>
          <w:szCs w:val="18"/>
        </w:rPr>
      </w:pPr>
      <w:ins w:id="11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6" w:author="Unknown"/>
          <w:rFonts w:ascii="Consolas" w:eastAsia="Times New Roman" w:hAnsi="Consolas" w:cs="Consolas"/>
          <w:color w:val="313131"/>
          <w:sz w:val="18"/>
          <w:szCs w:val="18"/>
        </w:rPr>
      </w:pPr>
      <w:ins w:id="11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8" w:author="Unknown"/>
          <w:rFonts w:ascii="Consolas" w:eastAsia="Times New Roman" w:hAnsi="Consolas" w:cs="Consolas"/>
          <w:color w:val="313131"/>
          <w:sz w:val="18"/>
          <w:szCs w:val="18"/>
        </w:rPr>
      </w:pPr>
      <w:ins w:id="11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b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--;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0" w:author="Unknown"/>
          <w:rFonts w:ascii="Consolas" w:eastAsia="Times New Roman" w:hAnsi="Consolas" w:cs="Consolas"/>
          <w:color w:val="313131"/>
          <w:sz w:val="18"/>
          <w:szCs w:val="18"/>
        </w:rPr>
      </w:pPr>
      <w:ins w:id="12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"b-- =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2" w:author="Unknown"/>
          <w:rFonts w:ascii="Consolas" w:eastAsia="Times New Roman" w:hAnsi="Consolas" w:cs="Consolas"/>
          <w:color w:val="313131"/>
          <w:sz w:val="18"/>
          <w:szCs w:val="18"/>
        </w:rPr>
      </w:pPr>
      <w:ins w:id="12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--;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4" w:author="Unknown"/>
          <w:rFonts w:ascii="Consolas" w:eastAsia="Times New Roman" w:hAnsi="Consolas" w:cs="Consolas"/>
          <w:color w:val="313131"/>
          <w:sz w:val="18"/>
          <w:szCs w:val="18"/>
        </w:rPr>
      </w:pPr>
      <w:ins w:id="12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6" w:author="Unknown"/>
          <w:rFonts w:ascii="Consolas" w:eastAsia="Times New Roman" w:hAnsi="Consolas" w:cs="Consolas"/>
          <w:color w:val="313131"/>
          <w:sz w:val="18"/>
          <w:szCs w:val="18"/>
        </w:rPr>
      </w:pPr>
      <w:ins w:id="12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8" w:author="Unknown"/>
          <w:rFonts w:ascii="Consolas" w:eastAsia="Times New Roman" w:hAnsi="Consolas" w:cs="Consolas"/>
          <w:color w:val="313131"/>
          <w:sz w:val="18"/>
          <w:szCs w:val="18"/>
        </w:rPr>
      </w:pPr>
      <w:ins w:id="12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0" w:author="Unknown"/>
          <w:rFonts w:ascii="Consolas" w:eastAsia="Times New Roman" w:hAnsi="Consolas" w:cs="Consolas"/>
          <w:color w:val="313131"/>
          <w:sz w:val="18"/>
          <w:szCs w:val="18"/>
        </w:rPr>
      </w:pPr>
      <w:ins w:id="13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2" w:author="Unknown"/>
          <w:rFonts w:ascii="Consolas" w:eastAsia="Times New Roman" w:hAnsi="Consolas" w:cs="Consolas"/>
          <w:color w:val="313131"/>
          <w:sz w:val="18"/>
          <w:szCs w:val="18"/>
        </w:rPr>
      </w:pPr>
      <w:ins w:id="13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4" w:author="Unknown"/>
          <w:rFonts w:ascii="Consolas" w:eastAsia="Times New Roman" w:hAnsi="Consolas" w:cs="Consolas"/>
          <w:color w:val="313131"/>
          <w:sz w:val="18"/>
          <w:szCs w:val="18"/>
        </w:rPr>
      </w:pPr>
      <w:ins w:id="13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Set the variables to different values and then try...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6" w:author="Unknown"/>
          <w:rFonts w:ascii="Consolas" w:eastAsia="Times New Roman" w:hAnsi="Consolas" w:cs="Consolas"/>
          <w:color w:val="313131"/>
          <w:sz w:val="18"/>
          <w:szCs w:val="18"/>
        </w:rPr>
      </w:pPr>
      <w:ins w:id="13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8" w:author="Unknown"/>
          <w:rFonts w:ascii="Consolas" w:eastAsia="Times New Roman" w:hAnsi="Consolas" w:cs="Consolas"/>
          <w:color w:val="313131"/>
          <w:sz w:val="18"/>
          <w:szCs w:val="18"/>
        </w:rPr>
      </w:pPr>
      <w:ins w:id="139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40" w:author="Unknown"/>
          <w:rFonts w:ascii="Arial" w:eastAsia="Times New Roman" w:hAnsi="Arial" w:cs="Arial"/>
          <w:color w:val="000000"/>
          <w:sz w:val="27"/>
          <w:szCs w:val="27"/>
        </w:rPr>
      </w:pPr>
      <w:ins w:id="141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42" w:author="Unknown"/>
          <w:rFonts w:ascii="Consolas" w:eastAsia="Times New Roman" w:hAnsi="Consolas" w:cs="Consolas"/>
          <w:color w:val="313131"/>
          <w:sz w:val="18"/>
          <w:szCs w:val="18"/>
        </w:rPr>
      </w:pPr>
      <w:ins w:id="14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+ b = 43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44" w:author="Unknown"/>
          <w:rFonts w:ascii="Consolas" w:eastAsia="Times New Roman" w:hAnsi="Consolas" w:cs="Consolas"/>
          <w:color w:val="313131"/>
          <w:sz w:val="18"/>
          <w:szCs w:val="18"/>
        </w:rPr>
      </w:pPr>
      <w:ins w:id="14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- b = 23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46" w:author="Unknown"/>
          <w:rFonts w:ascii="Consolas" w:eastAsia="Times New Roman" w:hAnsi="Consolas" w:cs="Consolas"/>
          <w:color w:val="313131"/>
          <w:sz w:val="18"/>
          <w:szCs w:val="18"/>
        </w:rPr>
      </w:pPr>
      <w:ins w:id="14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/ b = 3.3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48" w:author="Unknown"/>
          <w:rFonts w:ascii="Consolas" w:eastAsia="Times New Roman" w:hAnsi="Consolas" w:cs="Consolas"/>
          <w:color w:val="313131"/>
          <w:sz w:val="18"/>
          <w:szCs w:val="18"/>
        </w:rPr>
      </w:pPr>
      <w:ins w:id="14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% b = 3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50" w:author="Unknown"/>
          <w:rFonts w:ascii="Consolas" w:eastAsia="Times New Roman" w:hAnsi="Consolas" w:cs="Consolas"/>
          <w:color w:val="313131"/>
          <w:sz w:val="18"/>
          <w:szCs w:val="18"/>
        </w:rPr>
      </w:pPr>
      <w:ins w:id="15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+ b + c = 43Test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52" w:author="Unknown"/>
          <w:rFonts w:ascii="Consolas" w:eastAsia="Times New Roman" w:hAnsi="Consolas" w:cs="Consolas"/>
          <w:color w:val="313131"/>
          <w:sz w:val="18"/>
          <w:szCs w:val="18"/>
        </w:rPr>
      </w:pPr>
      <w:ins w:id="15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a++ = 33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54" w:author="Unknown"/>
          <w:rFonts w:ascii="Consolas" w:eastAsia="Times New Roman" w:hAnsi="Consolas" w:cs="Consolas"/>
          <w:color w:val="313131"/>
          <w:sz w:val="18"/>
          <w:szCs w:val="18"/>
        </w:rPr>
      </w:pPr>
      <w:ins w:id="15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b-- = 10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56" w:author="Unknown"/>
          <w:rFonts w:ascii="Consolas" w:eastAsia="Times New Roman" w:hAnsi="Consolas" w:cs="Consolas"/>
          <w:color w:val="313131"/>
          <w:sz w:val="18"/>
          <w:szCs w:val="18"/>
        </w:rPr>
      </w:pPr>
      <w:ins w:id="15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then try...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158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159" w:author="Unknown">
        <w:r w:rsidRPr="009D1DD5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Comparison Operators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160" w:author="Unknown"/>
          <w:rFonts w:ascii="Arial" w:eastAsia="Times New Roman" w:hAnsi="Arial" w:cs="Arial"/>
          <w:color w:val="000000"/>
          <w:sz w:val="21"/>
          <w:szCs w:val="21"/>
        </w:rPr>
      </w:pPr>
      <w:ins w:id="161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JavaScript supports the following comparison operators −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162" w:author="Unknown"/>
          <w:rFonts w:ascii="Arial" w:eastAsia="Times New Roman" w:hAnsi="Arial" w:cs="Arial"/>
          <w:color w:val="000000"/>
          <w:sz w:val="21"/>
          <w:szCs w:val="21"/>
        </w:rPr>
      </w:pPr>
      <w:ins w:id="163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Assume variable A holds 10 and variable B holds 20, then −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8226"/>
      </w:tblGrid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 and Description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= </w:t>
            </w: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(Equal)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Checks if the value of two operands are equal or not, if yes, then the condition becomes true.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== B) is not true.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!= (Not Equal)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Checks if the value of two operands are equal or not, if the values are not equal, then the condition becomes true.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!= B) is true.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 (Greater than)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Checks if the value of the left operand is greater than the value of the right operand, if yes, then the condition becomes true.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&gt; B) is not true.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 (Less than)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Checks if the value of the left operand is less than the value of the right operand, if yes, then the condition becomes true.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&lt; B) is true.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&gt;= (Greater than or Equal to)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Checks if the value of the left operand is greater than or equal to the value of the right operand, if yes, then the condition becomes true.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&gt;= B) is not true.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&lt;= (Less than or Equal to)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Checks if the value of the left operand is less than or equal to the value of the right operand, if yes, then the condition becomes true.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&lt;= B) is true.</w:t>
            </w:r>
          </w:p>
        </w:tc>
      </w:tr>
    </w:tbl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64" w:author="Unknown"/>
          <w:rFonts w:ascii="Arial" w:eastAsia="Times New Roman" w:hAnsi="Arial" w:cs="Arial"/>
          <w:color w:val="000000"/>
          <w:sz w:val="27"/>
          <w:szCs w:val="27"/>
        </w:rPr>
      </w:pPr>
      <w:ins w:id="165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166" w:author="Unknown"/>
          <w:rFonts w:ascii="Arial" w:eastAsia="Times New Roman" w:hAnsi="Arial" w:cs="Arial"/>
          <w:color w:val="000000"/>
          <w:sz w:val="21"/>
          <w:szCs w:val="21"/>
        </w:rPr>
      </w:pPr>
      <w:ins w:id="167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The following code shows how to use comparison operators in JavaScript.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8" w:author="Unknown"/>
          <w:rFonts w:ascii="Consolas" w:eastAsia="Times New Roman" w:hAnsi="Consolas" w:cs="Consolas"/>
          <w:color w:val="313131"/>
          <w:sz w:val="18"/>
          <w:szCs w:val="18"/>
        </w:rPr>
      </w:pPr>
      <w:ins w:id="169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&lt;html&gt;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0" w:author="Unknown"/>
          <w:rFonts w:ascii="Consolas" w:eastAsia="Times New Roman" w:hAnsi="Consolas" w:cs="Consolas"/>
          <w:color w:val="313131"/>
          <w:sz w:val="18"/>
          <w:szCs w:val="18"/>
        </w:rPr>
      </w:pPr>
      <w:ins w:id="17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2" w:author="Unknown"/>
          <w:rFonts w:ascii="Consolas" w:eastAsia="Times New Roman" w:hAnsi="Consolas" w:cs="Consolas"/>
          <w:color w:val="313131"/>
          <w:sz w:val="18"/>
          <w:szCs w:val="18"/>
        </w:rPr>
      </w:pPr>
      <w:ins w:id="17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4" w:author="Unknown"/>
          <w:rFonts w:ascii="Consolas" w:eastAsia="Times New Roman" w:hAnsi="Consolas" w:cs="Consolas"/>
          <w:color w:val="313131"/>
          <w:sz w:val="18"/>
          <w:szCs w:val="18"/>
        </w:rPr>
      </w:pPr>
      <w:ins w:id="17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"text/javascript"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6" w:author="Unknown"/>
          <w:rFonts w:ascii="Consolas" w:eastAsia="Times New Roman" w:hAnsi="Consolas" w:cs="Consolas"/>
          <w:color w:val="313131"/>
          <w:sz w:val="18"/>
          <w:szCs w:val="18"/>
        </w:rPr>
      </w:pPr>
      <w:ins w:id="17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8" w:author="Unknown"/>
          <w:rFonts w:ascii="Consolas" w:eastAsia="Times New Roman" w:hAnsi="Consolas" w:cs="Consolas"/>
          <w:color w:val="313131"/>
          <w:sz w:val="18"/>
          <w:szCs w:val="18"/>
        </w:rPr>
      </w:pPr>
      <w:ins w:id="17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10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0" w:author="Unknown"/>
          <w:rFonts w:ascii="Consolas" w:eastAsia="Times New Roman" w:hAnsi="Consolas" w:cs="Consolas"/>
          <w:color w:val="313131"/>
          <w:sz w:val="18"/>
          <w:szCs w:val="18"/>
        </w:rPr>
      </w:pPr>
      <w:ins w:id="18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20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2" w:author="Unknown"/>
          <w:rFonts w:ascii="Consolas" w:eastAsia="Times New Roman" w:hAnsi="Consolas" w:cs="Consolas"/>
          <w:color w:val="313131"/>
          <w:sz w:val="18"/>
          <w:szCs w:val="18"/>
        </w:rPr>
      </w:pPr>
      <w:ins w:id="18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linebreak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"&lt;br /&gt;"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4" w:author="Unknown"/>
          <w:rFonts w:ascii="Consolas" w:eastAsia="Times New Roman" w:hAnsi="Consolas" w:cs="Consolas"/>
          <w:color w:val="313131"/>
          <w:sz w:val="18"/>
          <w:szCs w:val="18"/>
        </w:rPr>
      </w:pPr>
      <w:ins w:id="18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6" w:author="Unknown"/>
          <w:rFonts w:ascii="Consolas" w:eastAsia="Times New Roman" w:hAnsi="Consolas" w:cs="Consolas"/>
          <w:color w:val="313131"/>
          <w:sz w:val="18"/>
          <w:szCs w:val="18"/>
        </w:rPr>
      </w:pPr>
      <w:ins w:id="18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==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8" w:author="Unknown"/>
          <w:rFonts w:ascii="Consolas" w:eastAsia="Times New Roman" w:hAnsi="Consolas" w:cs="Consolas"/>
          <w:color w:val="313131"/>
          <w:sz w:val="18"/>
          <w:szCs w:val="18"/>
        </w:rPr>
      </w:pPr>
      <w:ins w:id="18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90" w:author="Unknown"/>
          <w:rFonts w:ascii="Consolas" w:eastAsia="Times New Roman" w:hAnsi="Consolas" w:cs="Consolas"/>
          <w:color w:val="313131"/>
          <w:sz w:val="18"/>
          <w:szCs w:val="18"/>
        </w:rPr>
      </w:pPr>
      <w:ins w:id="19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92" w:author="Unknown"/>
          <w:rFonts w:ascii="Consolas" w:eastAsia="Times New Roman" w:hAnsi="Consolas" w:cs="Consolas"/>
          <w:color w:val="313131"/>
          <w:sz w:val="18"/>
          <w:szCs w:val="18"/>
        </w:rPr>
      </w:pPr>
      <w:ins w:id="19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94" w:author="Unknown"/>
          <w:rFonts w:ascii="Consolas" w:eastAsia="Times New Roman" w:hAnsi="Consolas" w:cs="Consolas"/>
          <w:color w:val="313131"/>
          <w:sz w:val="18"/>
          <w:szCs w:val="18"/>
        </w:rPr>
      </w:pPr>
      <w:ins w:id="19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96" w:author="Unknown"/>
          <w:rFonts w:ascii="Consolas" w:eastAsia="Times New Roman" w:hAnsi="Consolas" w:cs="Consolas"/>
          <w:color w:val="313131"/>
          <w:sz w:val="18"/>
          <w:szCs w:val="18"/>
        </w:rPr>
      </w:pPr>
      <w:ins w:id="19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&lt;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98" w:author="Unknown"/>
          <w:rFonts w:ascii="Consolas" w:eastAsia="Times New Roman" w:hAnsi="Consolas" w:cs="Consolas"/>
          <w:color w:val="313131"/>
          <w:sz w:val="18"/>
          <w:szCs w:val="18"/>
        </w:rPr>
      </w:pPr>
      <w:ins w:id="19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&lt;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00" w:author="Unknown"/>
          <w:rFonts w:ascii="Consolas" w:eastAsia="Times New Roman" w:hAnsi="Consolas" w:cs="Consolas"/>
          <w:color w:val="313131"/>
          <w:sz w:val="18"/>
          <w:szCs w:val="18"/>
        </w:rPr>
      </w:pPr>
      <w:ins w:id="20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02" w:author="Unknown"/>
          <w:rFonts w:ascii="Consolas" w:eastAsia="Times New Roman" w:hAnsi="Consolas" w:cs="Consolas"/>
          <w:color w:val="313131"/>
          <w:sz w:val="18"/>
          <w:szCs w:val="18"/>
        </w:rPr>
      </w:pPr>
      <w:ins w:id="20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04" w:author="Unknown"/>
          <w:rFonts w:ascii="Consolas" w:eastAsia="Times New Roman" w:hAnsi="Consolas" w:cs="Consolas"/>
          <w:color w:val="313131"/>
          <w:sz w:val="18"/>
          <w:szCs w:val="18"/>
        </w:rPr>
      </w:pPr>
      <w:ins w:id="20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06" w:author="Unknown"/>
          <w:rFonts w:ascii="Consolas" w:eastAsia="Times New Roman" w:hAnsi="Consolas" w:cs="Consolas"/>
          <w:color w:val="313131"/>
          <w:sz w:val="18"/>
          <w:szCs w:val="18"/>
        </w:rPr>
      </w:pPr>
      <w:ins w:id="20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&gt;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08" w:author="Unknown"/>
          <w:rFonts w:ascii="Consolas" w:eastAsia="Times New Roman" w:hAnsi="Consolas" w:cs="Consolas"/>
          <w:color w:val="313131"/>
          <w:sz w:val="18"/>
          <w:szCs w:val="18"/>
        </w:rPr>
      </w:pPr>
      <w:ins w:id="20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&gt;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10" w:author="Unknown"/>
          <w:rFonts w:ascii="Consolas" w:eastAsia="Times New Roman" w:hAnsi="Consolas" w:cs="Consolas"/>
          <w:color w:val="313131"/>
          <w:sz w:val="18"/>
          <w:szCs w:val="18"/>
        </w:rPr>
      </w:pPr>
      <w:ins w:id="21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12" w:author="Unknown"/>
          <w:rFonts w:ascii="Consolas" w:eastAsia="Times New Roman" w:hAnsi="Consolas" w:cs="Consolas"/>
          <w:color w:val="313131"/>
          <w:sz w:val="18"/>
          <w:szCs w:val="18"/>
        </w:rPr>
      </w:pPr>
      <w:ins w:id="21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14" w:author="Unknown"/>
          <w:rFonts w:ascii="Consolas" w:eastAsia="Times New Roman" w:hAnsi="Consolas" w:cs="Consolas"/>
          <w:color w:val="313131"/>
          <w:sz w:val="18"/>
          <w:szCs w:val="18"/>
        </w:rPr>
      </w:pPr>
      <w:ins w:id="21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16" w:author="Unknown"/>
          <w:rFonts w:ascii="Consolas" w:eastAsia="Times New Roman" w:hAnsi="Consolas" w:cs="Consolas"/>
          <w:color w:val="313131"/>
          <w:sz w:val="18"/>
          <w:szCs w:val="18"/>
        </w:rPr>
      </w:pPr>
      <w:ins w:id="21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!=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18" w:author="Unknown"/>
          <w:rFonts w:ascii="Consolas" w:eastAsia="Times New Roman" w:hAnsi="Consolas" w:cs="Consolas"/>
          <w:color w:val="313131"/>
          <w:sz w:val="18"/>
          <w:szCs w:val="18"/>
        </w:rPr>
      </w:pPr>
      <w:ins w:id="21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!=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20" w:author="Unknown"/>
          <w:rFonts w:ascii="Consolas" w:eastAsia="Times New Roman" w:hAnsi="Consolas" w:cs="Consolas"/>
          <w:color w:val="313131"/>
          <w:sz w:val="18"/>
          <w:szCs w:val="18"/>
        </w:rPr>
      </w:pPr>
      <w:ins w:id="22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22" w:author="Unknown"/>
          <w:rFonts w:ascii="Consolas" w:eastAsia="Times New Roman" w:hAnsi="Consolas" w:cs="Consolas"/>
          <w:color w:val="313131"/>
          <w:sz w:val="18"/>
          <w:szCs w:val="18"/>
        </w:rPr>
      </w:pPr>
      <w:ins w:id="22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24" w:author="Unknown"/>
          <w:rFonts w:ascii="Consolas" w:eastAsia="Times New Roman" w:hAnsi="Consolas" w:cs="Consolas"/>
          <w:color w:val="313131"/>
          <w:sz w:val="18"/>
          <w:szCs w:val="18"/>
        </w:rPr>
      </w:pPr>
      <w:ins w:id="22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26" w:author="Unknown"/>
          <w:rFonts w:ascii="Consolas" w:eastAsia="Times New Roman" w:hAnsi="Consolas" w:cs="Consolas"/>
          <w:color w:val="313131"/>
          <w:sz w:val="18"/>
          <w:szCs w:val="18"/>
        </w:rPr>
      </w:pPr>
      <w:ins w:id="22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&gt;=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28" w:author="Unknown"/>
          <w:rFonts w:ascii="Consolas" w:eastAsia="Times New Roman" w:hAnsi="Consolas" w:cs="Consolas"/>
          <w:color w:val="313131"/>
          <w:sz w:val="18"/>
          <w:szCs w:val="18"/>
        </w:rPr>
      </w:pPr>
      <w:ins w:id="22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&gt;=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30" w:author="Unknown"/>
          <w:rFonts w:ascii="Consolas" w:eastAsia="Times New Roman" w:hAnsi="Consolas" w:cs="Consolas"/>
          <w:color w:val="313131"/>
          <w:sz w:val="18"/>
          <w:szCs w:val="18"/>
        </w:rPr>
      </w:pPr>
      <w:ins w:id="23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32" w:author="Unknown"/>
          <w:rFonts w:ascii="Consolas" w:eastAsia="Times New Roman" w:hAnsi="Consolas" w:cs="Consolas"/>
          <w:color w:val="313131"/>
          <w:sz w:val="18"/>
          <w:szCs w:val="18"/>
        </w:rPr>
      </w:pPr>
      <w:ins w:id="23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34" w:author="Unknown"/>
          <w:rFonts w:ascii="Consolas" w:eastAsia="Times New Roman" w:hAnsi="Consolas" w:cs="Consolas"/>
          <w:color w:val="313131"/>
          <w:sz w:val="18"/>
          <w:szCs w:val="18"/>
        </w:rPr>
      </w:pPr>
      <w:ins w:id="23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36" w:author="Unknown"/>
          <w:rFonts w:ascii="Consolas" w:eastAsia="Times New Roman" w:hAnsi="Consolas" w:cs="Consolas"/>
          <w:color w:val="313131"/>
          <w:sz w:val="18"/>
          <w:szCs w:val="18"/>
        </w:rPr>
      </w:pPr>
      <w:ins w:id="23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&lt;=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38" w:author="Unknown"/>
          <w:rFonts w:ascii="Consolas" w:eastAsia="Times New Roman" w:hAnsi="Consolas" w:cs="Consolas"/>
          <w:color w:val="313131"/>
          <w:sz w:val="18"/>
          <w:szCs w:val="18"/>
        </w:rPr>
      </w:pPr>
      <w:ins w:id="23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&lt;=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40" w:author="Unknown"/>
          <w:rFonts w:ascii="Consolas" w:eastAsia="Times New Roman" w:hAnsi="Consolas" w:cs="Consolas"/>
          <w:color w:val="313131"/>
          <w:sz w:val="18"/>
          <w:szCs w:val="18"/>
        </w:rPr>
      </w:pPr>
      <w:ins w:id="24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42" w:author="Unknown"/>
          <w:rFonts w:ascii="Consolas" w:eastAsia="Times New Roman" w:hAnsi="Consolas" w:cs="Consolas"/>
          <w:color w:val="313131"/>
          <w:sz w:val="18"/>
          <w:szCs w:val="18"/>
        </w:rPr>
      </w:pPr>
      <w:ins w:id="24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44" w:author="Unknown"/>
          <w:rFonts w:ascii="Consolas" w:eastAsia="Times New Roman" w:hAnsi="Consolas" w:cs="Consolas"/>
          <w:color w:val="313131"/>
          <w:sz w:val="18"/>
          <w:szCs w:val="18"/>
        </w:rPr>
      </w:pPr>
      <w:ins w:id="24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46" w:author="Unknown"/>
          <w:rFonts w:ascii="Consolas" w:eastAsia="Times New Roman" w:hAnsi="Consolas" w:cs="Consolas"/>
          <w:color w:val="313131"/>
          <w:sz w:val="18"/>
          <w:szCs w:val="18"/>
        </w:rPr>
      </w:pPr>
      <w:ins w:id="24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48" w:author="Unknown"/>
          <w:rFonts w:ascii="Consolas" w:eastAsia="Times New Roman" w:hAnsi="Consolas" w:cs="Consolas"/>
          <w:color w:val="313131"/>
          <w:sz w:val="18"/>
          <w:szCs w:val="18"/>
        </w:rPr>
      </w:pPr>
      <w:ins w:id="24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50" w:author="Unknown"/>
          <w:rFonts w:ascii="Consolas" w:eastAsia="Times New Roman" w:hAnsi="Consolas" w:cs="Consolas"/>
          <w:color w:val="313131"/>
          <w:sz w:val="18"/>
          <w:szCs w:val="18"/>
        </w:rPr>
      </w:pPr>
      <w:ins w:id="25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Set the variables to different values and different operators and then try...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52" w:author="Unknown"/>
          <w:rFonts w:ascii="Consolas" w:eastAsia="Times New Roman" w:hAnsi="Consolas" w:cs="Consolas"/>
          <w:color w:val="313131"/>
          <w:sz w:val="18"/>
          <w:szCs w:val="18"/>
        </w:rPr>
      </w:pPr>
      <w:ins w:id="25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54" w:author="Unknown"/>
          <w:rFonts w:ascii="Consolas" w:eastAsia="Times New Roman" w:hAnsi="Consolas" w:cs="Consolas"/>
          <w:color w:val="313131"/>
          <w:sz w:val="18"/>
          <w:szCs w:val="18"/>
        </w:rPr>
      </w:pPr>
      <w:ins w:id="255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256" w:author="Unknown"/>
          <w:rFonts w:ascii="Arial" w:eastAsia="Times New Roman" w:hAnsi="Arial" w:cs="Arial"/>
          <w:color w:val="000000"/>
          <w:sz w:val="27"/>
          <w:szCs w:val="27"/>
        </w:rPr>
      </w:pPr>
      <w:ins w:id="257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258" w:author="Unknown"/>
          <w:rFonts w:ascii="Consolas" w:eastAsia="Times New Roman" w:hAnsi="Consolas" w:cs="Consolas"/>
          <w:color w:val="313131"/>
          <w:sz w:val="18"/>
          <w:szCs w:val="18"/>
        </w:rPr>
      </w:pPr>
      <w:ins w:id="25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(a == b) =&gt; false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260" w:author="Unknown"/>
          <w:rFonts w:ascii="Consolas" w:eastAsia="Times New Roman" w:hAnsi="Consolas" w:cs="Consolas"/>
          <w:color w:val="313131"/>
          <w:sz w:val="18"/>
          <w:szCs w:val="18"/>
        </w:rPr>
      </w:pPr>
      <w:ins w:id="26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(a &lt; b) =&gt; true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262" w:author="Unknown"/>
          <w:rFonts w:ascii="Consolas" w:eastAsia="Times New Roman" w:hAnsi="Consolas" w:cs="Consolas"/>
          <w:color w:val="313131"/>
          <w:sz w:val="18"/>
          <w:szCs w:val="18"/>
        </w:rPr>
      </w:pPr>
      <w:ins w:id="26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(a &gt; b) =&gt; false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264" w:author="Unknown"/>
          <w:rFonts w:ascii="Consolas" w:eastAsia="Times New Roman" w:hAnsi="Consolas" w:cs="Consolas"/>
          <w:color w:val="313131"/>
          <w:sz w:val="18"/>
          <w:szCs w:val="18"/>
        </w:rPr>
      </w:pPr>
      <w:ins w:id="26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(a != b) =&gt; true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266" w:author="Unknown"/>
          <w:rFonts w:ascii="Consolas" w:eastAsia="Times New Roman" w:hAnsi="Consolas" w:cs="Consolas"/>
          <w:color w:val="313131"/>
          <w:sz w:val="18"/>
          <w:szCs w:val="18"/>
        </w:rPr>
      </w:pPr>
      <w:ins w:id="26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(a &gt;= b) =&gt; false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268" w:author="Unknown"/>
          <w:rFonts w:ascii="Consolas" w:eastAsia="Times New Roman" w:hAnsi="Consolas" w:cs="Consolas"/>
          <w:color w:val="313131"/>
          <w:sz w:val="18"/>
          <w:szCs w:val="18"/>
        </w:rPr>
      </w:pPr>
      <w:ins w:id="26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a &lt;= b) =&gt; true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270" w:author="Unknown"/>
          <w:rFonts w:ascii="Consolas" w:eastAsia="Times New Roman" w:hAnsi="Consolas" w:cs="Consolas"/>
          <w:color w:val="313131"/>
          <w:sz w:val="18"/>
          <w:szCs w:val="18"/>
        </w:rPr>
      </w:pPr>
      <w:ins w:id="27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different operators and then try...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272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273" w:author="Unknown">
        <w:r w:rsidRPr="009D1DD5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Logical Operators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274" w:author="Unknown"/>
          <w:rFonts w:ascii="Arial" w:eastAsia="Times New Roman" w:hAnsi="Arial" w:cs="Arial"/>
          <w:color w:val="000000"/>
          <w:sz w:val="21"/>
          <w:szCs w:val="21"/>
        </w:rPr>
      </w:pPr>
      <w:ins w:id="275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JavaScript supports the following logical operators −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276" w:author="Unknown"/>
          <w:rFonts w:ascii="Arial" w:eastAsia="Times New Roman" w:hAnsi="Arial" w:cs="Arial"/>
          <w:color w:val="000000"/>
          <w:sz w:val="21"/>
          <w:szCs w:val="21"/>
        </w:rPr>
      </w:pPr>
      <w:ins w:id="277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Assume variable A holds 10 and variable B holds 20, then −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8226"/>
      </w:tblGrid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 and Description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&amp;&amp; (Logical AND)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both the operands are non-zero, then the condition becomes true.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&amp;&amp; B) is true.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|| (Logical OR)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any of the two operands are non-zero, then the condition becomes true.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|| B) is true.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! (Logical NOT)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Reverses the logical state of its operand. If a condition is true, then the Logical NOT operator will make it false.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! (A &amp;&amp; B) is false.</w:t>
            </w:r>
          </w:p>
        </w:tc>
      </w:tr>
    </w:tbl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278" w:author="Unknown"/>
          <w:rFonts w:ascii="Arial" w:eastAsia="Times New Roman" w:hAnsi="Arial" w:cs="Arial"/>
          <w:color w:val="000000"/>
          <w:sz w:val="27"/>
          <w:szCs w:val="27"/>
        </w:rPr>
      </w:pPr>
      <w:ins w:id="279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280" w:author="Unknown"/>
          <w:rFonts w:ascii="Arial" w:eastAsia="Times New Roman" w:hAnsi="Arial" w:cs="Arial"/>
          <w:color w:val="000000"/>
          <w:sz w:val="21"/>
          <w:szCs w:val="21"/>
        </w:rPr>
      </w:pPr>
      <w:ins w:id="281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Try the following code to learn how to implement Logical Operators in JavaScript.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82" w:author="Unknown"/>
          <w:rFonts w:ascii="Consolas" w:eastAsia="Times New Roman" w:hAnsi="Consolas" w:cs="Consolas"/>
          <w:color w:val="313131"/>
          <w:sz w:val="18"/>
          <w:szCs w:val="18"/>
        </w:rPr>
      </w:pPr>
      <w:ins w:id="283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&lt;html&gt;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84" w:author="Unknown"/>
          <w:rFonts w:ascii="Consolas" w:eastAsia="Times New Roman" w:hAnsi="Consolas" w:cs="Consolas"/>
          <w:color w:val="313131"/>
          <w:sz w:val="18"/>
          <w:szCs w:val="18"/>
        </w:rPr>
      </w:pPr>
      <w:ins w:id="28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86" w:author="Unknown"/>
          <w:rFonts w:ascii="Consolas" w:eastAsia="Times New Roman" w:hAnsi="Consolas" w:cs="Consolas"/>
          <w:color w:val="313131"/>
          <w:sz w:val="18"/>
          <w:szCs w:val="18"/>
        </w:rPr>
      </w:pPr>
      <w:ins w:id="28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88" w:author="Unknown"/>
          <w:rFonts w:ascii="Consolas" w:eastAsia="Times New Roman" w:hAnsi="Consolas" w:cs="Consolas"/>
          <w:color w:val="313131"/>
          <w:sz w:val="18"/>
          <w:szCs w:val="18"/>
        </w:rPr>
      </w:pPr>
      <w:ins w:id="28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"text/javascript"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90" w:author="Unknown"/>
          <w:rFonts w:ascii="Consolas" w:eastAsia="Times New Roman" w:hAnsi="Consolas" w:cs="Consolas"/>
          <w:color w:val="313131"/>
          <w:sz w:val="18"/>
          <w:szCs w:val="18"/>
        </w:rPr>
      </w:pPr>
      <w:ins w:id="29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92" w:author="Unknown"/>
          <w:rFonts w:ascii="Consolas" w:eastAsia="Times New Roman" w:hAnsi="Consolas" w:cs="Consolas"/>
          <w:color w:val="313131"/>
          <w:sz w:val="18"/>
          <w:szCs w:val="18"/>
        </w:rPr>
      </w:pPr>
      <w:ins w:id="29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true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94" w:author="Unknown"/>
          <w:rFonts w:ascii="Consolas" w:eastAsia="Times New Roman" w:hAnsi="Consolas" w:cs="Consolas"/>
          <w:color w:val="313131"/>
          <w:sz w:val="18"/>
          <w:szCs w:val="18"/>
        </w:rPr>
      </w:pPr>
      <w:ins w:id="29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false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96" w:author="Unknown"/>
          <w:rFonts w:ascii="Consolas" w:eastAsia="Times New Roman" w:hAnsi="Consolas" w:cs="Consolas"/>
          <w:color w:val="313131"/>
          <w:sz w:val="18"/>
          <w:szCs w:val="18"/>
        </w:rPr>
      </w:pPr>
      <w:ins w:id="29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linebreak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"&lt;br /&gt;"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98" w:author="Unknown"/>
          <w:rFonts w:ascii="Consolas" w:eastAsia="Times New Roman" w:hAnsi="Consolas" w:cs="Consolas"/>
          <w:color w:val="313131"/>
          <w:sz w:val="18"/>
          <w:szCs w:val="18"/>
        </w:rPr>
      </w:pPr>
      <w:ins w:id="29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00" w:author="Unknown"/>
          <w:rFonts w:ascii="Consolas" w:eastAsia="Times New Roman" w:hAnsi="Consolas" w:cs="Consolas"/>
          <w:color w:val="313131"/>
          <w:sz w:val="18"/>
          <w:szCs w:val="18"/>
        </w:rPr>
      </w:pPr>
      <w:ins w:id="30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&amp;&amp;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02" w:author="Unknown"/>
          <w:rFonts w:ascii="Consolas" w:eastAsia="Times New Roman" w:hAnsi="Consolas" w:cs="Consolas"/>
          <w:color w:val="313131"/>
          <w:sz w:val="18"/>
          <w:szCs w:val="18"/>
        </w:rPr>
      </w:pPr>
      <w:ins w:id="30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&amp;&amp;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04" w:author="Unknown"/>
          <w:rFonts w:ascii="Consolas" w:eastAsia="Times New Roman" w:hAnsi="Consolas" w:cs="Consolas"/>
          <w:color w:val="313131"/>
          <w:sz w:val="18"/>
          <w:szCs w:val="18"/>
        </w:rPr>
      </w:pPr>
      <w:ins w:id="30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06" w:author="Unknown"/>
          <w:rFonts w:ascii="Consolas" w:eastAsia="Times New Roman" w:hAnsi="Consolas" w:cs="Consolas"/>
          <w:color w:val="313131"/>
          <w:sz w:val="18"/>
          <w:szCs w:val="18"/>
        </w:rPr>
      </w:pPr>
      <w:ins w:id="30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08" w:author="Unknown"/>
          <w:rFonts w:ascii="Consolas" w:eastAsia="Times New Roman" w:hAnsi="Consolas" w:cs="Consolas"/>
          <w:color w:val="313131"/>
          <w:sz w:val="18"/>
          <w:szCs w:val="18"/>
        </w:rPr>
      </w:pPr>
      <w:ins w:id="30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10" w:author="Unknown"/>
          <w:rFonts w:ascii="Consolas" w:eastAsia="Times New Roman" w:hAnsi="Consolas" w:cs="Consolas"/>
          <w:color w:val="313131"/>
          <w:sz w:val="18"/>
          <w:szCs w:val="18"/>
        </w:rPr>
      </w:pPr>
      <w:ins w:id="31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||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12" w:author="Unknown"/>
          <w:rFonts w:ascii="Consolas" w:eastAsia="Times New Roman" w:hAnsi="Consolas" w:cs="Consolas"/>
          <w:color w:val="313131"/>
          <w:sz w:val="18"/>
          <w:szCs w:val="18"/>
        </w:rPr>
      </w:pPr>
      <w:ins w:id="31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||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14" w:author="Unknown"/>
          <w:rFonts w:ascii="Consolas" w:eastAsia="Times New Roman" w:hAnsi="Consolas" w:cs="Consolas"/>
          <w:color w:val="313131"/>
          <w:sz w:val="18"/>
          <w:szCs w:val="18"/>
        </w:rPr>
      </w:pPr>
      <w:ins w:id="31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16" w:author="Unknown"/>
          <w:rFonts w:ascii="Consolas" w:eastAsia="Times New Roman" w:hAnsi="Consolas" w:cs="Consolas"/>
          <w:color w:val="313131"/>
          <w:sz w:val="18"/>
          <w:szCs w:val="18"/>
        </w:rPr>
      </w:pPr>
      <w:ins w:id="31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18" w:author="Unknown"/>
          <w:rFonts w:ascii="Consolas" w:eastAsia="Times New Roman" w:hAnsi="Consolas" w:cs="Consolas"/>
          <w:color w:val="313131"/>
          <w:sz w:val="18"/>
          <w:szCs w:val="18"/>
        </w:rPr>
      </w:pPr>
      <w:ins w:id="31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20" w:author="Unknown"/>
          <w:rFonts w:ascii="Consolas" w:eastAsia="Times New Roman" w:hAnsi="Consolas" w:cs="Consolas"/>
          <w:color w:val="313131"/>
          <w:sz w:val="18"/>
          <w:szCs w:val="18"/>
        </w:rPr>
      </w:pPr>
      <w:ins w:id="32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"!(a &amp;&amp;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22" w:author="Unknown"/>
          <w:rFonts w:ascii="Consolas" w:eastAsia="Times New Roman" w:hAnsi="Consolas" w:cs="Consolas"/>
          <w:color w:val="313131"/>
          <w:sz w:val="18"/>
          <w:szCs w:val="18"/>
        </w:rPr>
      </w:pPr>
      <w:ins w:id="32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(!(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&amp;&amp;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24" w:author="Unknown"/>
          <w:rFonts w:ascii="Consolas" w:eastAsia="Times New Roman" w:hAnsi="Consolas" w:cs="Consolas"/>
          <w:color w:val="313131"/>
          <w:sz w:val="18"/>
          <w:szCs w:val="18"/>
        </w:rPr>
      </w:pPr>
      <w:ins w:id="32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26" w:author="Unknown"/>
          <w:rFonts w:ascii="Consolas" w:eastAsia="Times New Roman" w:hAnsi="Consolas" w:cs="Consolas"/>
          <w:color w:val="313131"/>
          <w:sz w:val="18"/>
          <w:szCs w:val="18"/>
        </w:rPr>
      </w:pPr>
      <w:ins w:id="32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28" w:author="Unknown"/>
          <w:rFonts w:ascii="Consolas" w:eastAsia="Times New Roman" w:hAnsi="Consolas" w:cs="Consolas"/>
          <w:color w:val="313131"/>
          <w:sz w:val="18"/>
          <w:szCs w:val="18"/>
        </w:rPr>
      </w:pPr>
      <w:ins w:id="32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30" w:author="Unknown"/>
          <w:rFonts w:ascii="Consolas" w:eastAsia="Times New Roman" w:hAnsi="Consolas" w:cs="Consolas"/>
          <w:color w:val="313131"/>
          <w:sz w:val="18"/>
          <w:szCs w:val="18"/>
        </w:rPr>
      </w:pPr>
      <w:ins w:id="33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32" w:author="Unknown"/>
          <w:rFonts w:ascii="Consolas" w:eastAsia="Times New Roman" w:hAnsi="Consolas" w:cs="Consolas"/>
          <w:color w:val="313131"/>
          <w:sz w:val="18"/>
          <w:szCs w:val="18"/>
        </w:rPr>
      </w:pPr>
      <w:ins w:id="33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34" w:author="Unknown"/>
          <w:rFonts w:ascii="Consolas" w:eastAsia="Times New Roman" w:hAnsi="Consolas" w:cs="Consolas"/>
          <w:color w:val="313131"/>
          <w:sz w:val="18"/>
          <w:szCs w:val="18"/>
        </w:rPr>
      </w:pPr>
      <w:ins w:id="33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&lt;p&gt;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different operators and then try...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&lt;/p&gt;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36" w:author="Unknown"/>
          <w:rFonts w:ascii="Consolas" w:eastAsia="Times New Roman" w:hAnsi="Consolas" w:cs="Consolas"/>
          <w:color w:val="313131"/>
          <w:sz w:val="18"/>
          <w:szCs w:val="18"/>
        </w:rPr>
      </w:pPr>
      <w:ins w:id="33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38" w:author="Unknown"/>
          <w:rFonts w:ascii="Consolas" w:eastAsia="Times New Roman" w:hAnsi="Consolas" w:cs="Consolas"/>
          <w:color w:val="313131"/>
          <w:sz w:val="18"/>
          <w:szCs w:val="18"/>
        </w:rPr>
      </w:pPr>
      <w:ins w:id="339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340" w:author="Unknown"/>
          <w:rFonts w:ascii="Arial" w:eastAsia="Times New Roman" w:hAnsi="Arial" w:cs="Arial"/>
          <w:color w:val="000000"/>
          <w:sz w:val="27"/>
          <w:szCs w:val="27"/>
        </w:rPr>
      </w:pPr>
      <w:ins w:id="341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342" w:author="Unknown"/>
          <w:rFonts w:ascii="Consolas" w:eastAsia="Times New Roman" w:hAnsi="Consolas" w:cs="Consolas"/>
          <w:color w:val="313131"/>
          <w:sz w:val="18"/>
          <w:szCs w:val="18"/>
        </w:rPr>
      </w:pPr>
      <w:ins w:id="34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(a &amp;&amp; b) =&gt; false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344" w:author="Unknown"/>
          <w:rFonts w:ascii="Consolas" w:eastAsia="Times New Roman" w:hAnsi="Consolas" w:cs="Consolas"/>
          <w:color w:val="313131"/>
          <w:sz w:val="18"/>
          <w:szCs w:val="18"/>
        </w:rPr>
      </w:pPr>
      <w:ins w:id="34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(a || b) =&gt; true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346" w:author="Unknown"/>
          <w:rFonts w:ascii="Consolas" w:eastAsia="Times New Roman" w:hAnsi="Consolas" w:cs="Consolas"/>
          <w:color w:val="313131"/>
          <w:sz w:val="18"/>
          <w:szCs w:val="18"/>
        </w:rPr>
      </w:pPr>
      <w:ins w:id="34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!(a &amp;&amp; b) =&gt; true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348" w:author="Unknown"/>
          <w:rFonts w:ascii="Consolas" w:eastAsia="Times New Roman" w:hAnsi="Consolas" w:cs="Consolas"/>
          <w:color w:val="313131"/>
          <w:sz w:val="18"/>
          <w:szCs w:val="18"/>
        </w:rPr>
      </w:pPr>
      <w:ins w:id="34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different operators and then try...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350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351" w:author="Unknown">
        <w:r w:rsidRPr="009D1DD5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Bitwise Operators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352" w:author="Unknown"/>
          <w:rFonts w:ascii="Arial" w:eastAsia="Times New Roman" w:hAnsi="Arial" w:cs="Arial"/>
          <w:color w:val="000000"/>
          <w:sz w:val="21"/>
          <w:szCs w:val="21"/>
        </w:rPr>
      </w:pPr>
      <w:ins w:id="353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JavaScript supports the following bitwise operators −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354" w:author="Unknown"/>
          <w:rFonts w:ascii="Arial" w:eastAsia="Times New Roman" w:hAnsi="Arial" w:cs="Arial"/>
          <w:color w:val="000000"/>
          <w:sz w:val="21"/>
          <w:szCs w:val="21"/>
        </w:rPr>
      </w:pPr>
      <w:ins w:id="355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Assume variable A holds 2 and variable B holds 3, then −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8226"/>
      </w:tblGrid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 and Description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&amp; (Bitwise AND)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performs a Boolean AND operation on each bit of its integer arguments.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&amp; B) is 2.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| (BitWise OR)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performs a Boolean OR operation on each bit of its integer arguments.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| B) is 3.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^ (Bitwise XOR)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performs a Boolean exclusive OR operation on each bit of its integer arguments. Exclusive OR means that either operand one is true or operand two is true, but not both.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^ B) is 1.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~ (Bitwise Not)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is a unary operator and operates by reversing all the bits in the operand.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(~B) is -4.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&lt;&lt; (Left Shift)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moves all the bits in its first operand to the left by the number of places specified in the second operand. New bits are filled with zeros. Shifting a value left by one position is equivalent to multiplying it by 2, shifting two positions is equivalent to multiplying by 4, and so on.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&lt;&lt; 1) is 4.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&gt;&gt; (Right Shift)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Binary Right Shift Operator. The left operand’s value is moved right by the number of bits specified by the right operand.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&gt;&gt; 1) is 1.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&gt;&gt;&gt; (Right shift with Zero)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operator is just like the &gt;&gt; operator, except that the bits shifted in on the left are always zero.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(A &gt;&gt;&gt; 1) is 1.</w:t>
            </w:r>
          </w:p>
        </w:tc>
      </w:tr>
    </w:tbl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356" w:author="Unknown"/>
          <w:rFonts w:ascii="Arial" w:eastAsia="Times New Roman" w:hAnsi="Arial" w:cs="Arial"/>
          <w:color w:val="000000"/>
          <w:sz w:val="27"/>
          <w:szCs w:val="27"/>
        </w:rPr>
      </w:pPr>
      <w:ins w:id="357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358" w:author="Unknown"/>
          <w:rFonts w:ascii="Arial" w:eastAsia="Times New Roman" w:hAnsi="Arial" w:cs="Arial"/>
          <w:color w:val="000000"/>
          <w:sz w:val="21"/>
          <w:szCs w:val="21"/>
        </w:rPr>
      </w:pPr>
      <w:ins w:id="359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Try the following code to implement Bitwise operator in JavaScript.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60" w:author="Unknown"/>
          <w:rFonts w:ascii="Consolas" w:eastAsia="Times New Roman" w:hAnsi="Consolas" w:cs="Consolas"/>
          <w:color w:val="313131"/>
          <w:sz w:val="18"/>
          <w:szCs w:val="18"/>
        </w:rPr>
      </w:pPr>
      <w:ins w:id="361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&lt;html&gt;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62" w:author="Unknown"/>
          <w:rFonts w:ascii="Consolas" w:eastAsia="Times New Roman" w:hAnsi="Consolas" w:cs="Consolas"/>
          <w:color w:val="313131"/>
          <w:sz w:val="18"/>
          <w:szCs w:val="18"/>
        </w:rPr>
      </w:pPr>
      <w:ins w:id="36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64" w:author="Unknown"/>
          <w:rFonts w:ascii="Consolas" w:eastAsia="Times New Roman" w:hAnsi="Consolas" w:cs="Consolas"/>
          <w:color w:val="313131"/>
          <w:sz w:val="18"/>
          <w:szCs w:val="18"/>
        </w:rPr>
      </w:pPr>
      <w:ins w:id="36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66" w:author="Unknown"/>
          <w:rFonts w:ascii="Consolas" w:eastAsia="Times New Roman" w:hAnsi="Consolas" w:cs="Consolas"/>
          <w:color w:val="313131"/>
          <w:sz w:val="18"/>
          <w:szCs w:val="18"/>
        </w:rPr>
      </w:pPr>
      <w:ins w:id="36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"text/javascript"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68" w:author="Unknown"/>
          <w:rFonts w:ascii="Consolas" w:eastAsia="Times New Roman" w:hAnsi="Consolas" w:cs="Consolas"/>
          <w:color w:val="313131"/>
          <w:sz w:val="18"/>
          <w:szCs w:val="18"/>
        </w:rPr>
      </w:pPr>
      <w:ins w:id="36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70" w:author="Unknown"/>
          <w:rFonts w:ascii="Consolas" w:eastAsia="Times New Roman" w:hAnsi="Consolas" w:cs="Consolas"/>
          <w:color w:val="313131"/>
          <w:sz w:val="18"/>
          <w:szCs w:val="18"/>
        </w:rPr>
      </w:pPr>
      <w:ins w:id="37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2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880000"/>
            <w:sz w:val="18"/>
            <w:szCs w:val="18"/>
          </w:rPr>
          <w:t>// Bit presentation 10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72" w:author="Unknown"/>
          <w:rFonts w:ascii="Consolas" w:eastAsia="Times New Roman" w:hAnsi="Consolas" w:cs="Consolas"/>
          <w:color w:val="313131"/>
          <w:sz w:val="18"/>
          <w:szCs w:val="18"/>
        </w:rPr>
      </w:pPr>
      <w:ins w:id="37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3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880000"/>
            <w:sz w:val="18"/>
            <w:szCs w:val="18"/>
          </w:rPr>
          <w:t>// Bit presentation 11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74" w:author="Unknown"/>
          <w:rFonts w:ascii="Consolas" w:eastAsia="Times New Roman" w:hAnsi="Consolas" w:cs="Consolas"/>
          <w:color w:val="313131"/>
          <w:sz w:val="18"/>
          <w:szCs w:val="18"/>
        </w:rPr>
      </w:pPr>
      <w:ins w:id="37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linebreak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"&lt;br /&gt;"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76" w:author="Unknown"/>
          <w:rFonts w:ascii="Consolas" w:eastAsia="Times New Roman" w:hAnsi="Consolas" w:cs="Consolas"/>
          <w:color w:val="313131"/>
          <w:sz w:val="18"/>
          <w:szCs w:val="18"/>
        </w:rPr>
      </w:pPr>
      <w:ins w:id="37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78" w:author="Unknown"/>
          <w:rFonts w:ascii="Consolas" w:eastAsia="Times New Roman" w:hAnsi="Consolas" w:cs="Consolas"/>
          <w:color w:val="313131"/>
          <w:sz w:val="18"/>
          <w:szCs w:val="18"/>
        </w:rPr>
      </w:pPr>
      <w:ins w:id="37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&amp;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80" w:author="Unknown"/>
          <w:rFonts w:ascii="Consolas" w:eastAsia="Times New Roman" w:hAnsi="Consolas" w:cs="Consolas"/>
          <w:color w:val="313131"/>
          <w:sz w:val="18"/>
          <w:szCs w:val="18"/>
        </w:rPr>
      </w:pPr>
      <w:ins w:id="38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&amp;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82" w:author="Unknown"/>
          <w:rFonts w:ascii="Consolas" w:eastAsia="Times New Roman" w:hAnsi="Consolas" w:cs="Consolas"/>
          <w:color w:val="313131"/>
          <w:sz w:val="18"/>
          <w:szCs w:val="18"/>
        </w:rPr>
      </w:pPr>
      <w:ins w:id="38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84" w:author="Unknown"/>
          <w:rFonts w:ascii="Consolas" w:eastAsia="Times New Roman" w:hAnsi="Consolas" w:cs="Consolas"/>
          <w:color w:val="313131"/>
          <w:sz w:val="18"/>
          <w:szCs w:val="18"/>
        </w:rPr>
      </w:pPr>
      <w:ins w:id="38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86" w:author="Unknown"/>
          <w:rFonts w:ascii="Consolas" w:eastAsia="Times New Roman" w:hAnsi="Consolas" w:cs="Consolas"/>
          <w:color w:val="313131"/>
          <w:sz w:val="18"/>
          <w:szCs w:val="18"/>
        </w:rPr>
      </w:pPr>
      <w:ins w:id="38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88" w:author="Unknown"/>
          <w:rFonts w:ascii="Consolas" w:eastAsia="Times New Roman" w:hAnsi="Consolas" w:cs="Consolas"/>
          <w:color w:val="313131"/>
          <w:sz w:val="18"/>
          <w:szCs w:val="18"/>
        </w:rPr>
      </w:pPr>
      <w:ins w:id="38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|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90" w:author="Unknown"/>
          <w:rFonts w:ascii="Consolas" w:eastAsia="Times New Roman" w:hAnsi="Consolas" w:cs="Consolas"/>
          <w:color w:val="313131"/>
          <w:sz w:val="18"/>
          <w:szCs w:val="18"/>
        </w:rPr>
      </w:pPr>
      <w:ins w:id="39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|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92" w:author="Unknown"/>
          <w:rFonts w:ascii="Consolas" w:eastAsia="Times New Roman" w:hAnsi="Consolas" w:cs="Consolas"/>
          <w:color w:val="313131"/>
          <w:sz w:val="18"/>
          <w:szCs w:val="18"/>
        </w:rPr>
      </w:pPr>
      <w:ins w:id="39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94" w:author="Unknown"/>
          <w:rFonts w:ascii="Consolas" w:eastAsia="Times New Roman" w:hAnsi="Consolas" w:cs="Consolas"/>
          <w:color w:val="313131"/>
          <w:sz w:val="18"/>
          <w:szCs w:val="18"/>
        </w:rPr>
      </w:pPr>
      <w:ins w:id="39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96" w:author="Unknown"/>
          <w:rFonts w:ascii="Consolas" w:eastAsia="Times New Roman" w:hAnsi="Consolas" w:cs="Consolas"/>
          <w:color w:val="313131"/>
          <w:sz w:val="18"/>
          <w:szCs w:val="18"/>
        </w:rPr>
      </w:pPr>
      <w:ins w:id="39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98" w:author="Unknown"/>
          <w:rFonts w:ascii="Consolas" w:eastAsia="Times New Roman" w:hAnsi="Consolas" w:cs="Consolas"/>
          <w:color w:val="313131"/>
          <w:sz w:val="18"/>
          <w:szCs w:val="18"/>
        </w:rPr>
      </w:pPr>
      <w:ins w:id="39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^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00" w:author="Unknown"/>
          <w:rFonts w:ascii="Consolas" w:eastAsia="Times New Roman" w:hAnsi="Consolas" w:cs="Consolas"/>
          <w:color w:val="313131"/>
          <w:sz w:val="18"/>
          <w:szCs w:val="18"/>
        </w:rPr>
      </w:pPr>
      <w:ins w:id="40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^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02" w:author="Unknown"/>
          <w:rFonts w:ascii="Consolas" w:eastAsia="Times New Roman" w:hAnsi="Consolas" w:cs="Consolas"/>
          <w:color w:val="313131"/>
          <w:sz w:val="18"/>
          <w:szCs w:val="18"/>
        </w:rPr>
      </w:pPr>
      <w:ins w:id="40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04" w:author="Unknown"/>
          <w:rFonts w:ascii="Consolas" w:eastAsia="Times New Roman" w:hAnsi="Consolas" w:cs="Consolas"/>
          <w:color w:val="313131"/>
          <w:sz w:val="18"/>
          <w:szCs w:val="18"/>
        </w:rPr>
      </w:pPr>
      <w:ins w:id="40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06" w:author="Unknown"/>
          <w:rFonts w:ascii="Consolas" w:eastAsia="Times New Roman" w:hAnsi="Consolas" w:cs="Consolas"/>
          <w:color w:val="313131"/>
          <w:sz w:val="18"/>
          <w:szCs w:val="18"/>
        </w:rPr>
      </w:pPr>
      <w:ins w:id="40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08" w:author="Unknown"/>
          <w:rFonts w:ascii="Consolas" w:eastAsia="Times New Roman" w:hAnsi="Consolas" w:cs="Consolas"/>
          <w:color w:val="313131"/>
          <w:sz w:val="18"/>
          <w:szCs w:val="18"/>
        </w:rPr>
      </w:pPr>
      <w:ins w:id="40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"(~b)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10" w:author="Unknown"/>
          <w:rFonts w:ascii="Consolas" w:eastAsia="Times New Roman" w:hAnsi="Consolas" w:cs="Consolas"/>
          <w:color w:val="313131"/>
          <w:sz w:val="18"/>
          <w:szCs w:val="18"/>
        </w:rPr>
      </w:pPr>
      <w:ins w:id="41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(~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12" w:author="Unknown"/>
          <w:rFonts w:ascii="Consolas" w:eastAsia="Times New Roman" w:hAnsi="Consolas" w:cs="Consolas"/>
          <w:color w:val="313131"/>
          <w:sz w:val="18"/>
          <w:szCs w:val="18"/>
        </w:rPr>
      </w:pPr>
      <w:ins w:id="41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14" w:author="Unknown"/>
          <w:rFonts w:ascii="Consolas" w:eastAsia="Times New Roman" w:hAnsi="Consolas" w:cs="Consolas"/>
          <w:color w:val="313131"/>
          <w:sz w:val="18"/>
          <w:szCs w:val="18"/>
        </w:rPr>
      </w:pPr>
      <w:ins w:id="41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16" w:author="Unknown"/>
          <w:rFonts w:ascii="Consolas" w:eastAsia="Times New Roman" w:hAnsi="Consolas" w:cs="Consolas"/>
          <w:color w:val="313131"/>
          <w:sz w:val="18"/>
          <w:szCs w:val="18"/>
        </w:rPr>
      </w:pPr>
      <w:ins w:id="41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18" w:author="Unknown"/>
          <w:rFonts w:ascii="Consolas" w:eastAsia="Times New Roman" w:hAnsi="Consolas" w:cs="Consolas"/>
          <w:color w:val="313131"/>
          <w:sz w:val="18"/>
          <w:szCs w:val="18"/>
        </w:rPr>
      </w:pPr>
      <w:ins w:id="41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&lt;&lt;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20" w:author="Unknown"/>
          <w:rFonts w:ascii="Consolas" w:eastAsia="Times New Roman" w:hAnsi="Consolas" w:cs="Consolas"/>
          <w:color w:val="313131"/>
          <w:sz w:val="18"/>
          <w:szCs w:val="18"/>
        </w:rPr>
      </w:pPr>
      <w:ins w:id="42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&lt;&lt;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22" w:author="Unknown"/>
          <w:rFonts w:ascii="Consolas" w:eastAsia="Times New Roman" w:hAnsi="Consolas" w:cs="Consolas"/>
          <w:color w:val="313131"/>
          <w:sz w:val="18"/>
          <w:szCs w:val="18"/>
        </w:rPr>
      </w:pPr>
      <w:ins w:id="42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24" w:author="Unknown"/>
          <w:rFonts w:ascii="Consolas" w:eastAsia="Times New Roman" w:hAnsi="Consolas" w:cs="Consolas"/>
          <w:color w:val="313131"/>
          <w:sz w:val="18"/>
          <w:szCs w:val="18"/>
        </w:rPr>
      </w:pPr>
      <w:ins w:id="42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26" w:author="Unknown"/>
          <w:rFonts w:ascii="Consolas" w:eastAsia="Times New Roman" w:hAnsi="Consolas" w:cs="Consolas"/>
          <w:color w:val="313131"/>
          <w:sz w:val="18"/>
          <w:szCs w:val="18"/>
        </w:rPr>
      </w:pPr>
      <w:ins w:id="42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28" w:author="Unknown"/>
          <w:rFonts w:ascii="Consolas" w:eastAsia="Times New Roman" w:hAnsi="Consolas" w:cs="Consolas"/>
          <w:color w:val="313131"/>
          <w:sz w:val="18"/>
          <w:szCs w:val="18"/>
        </w:rPr>
      </w:pPr>
      <w:ins w:id="42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"(a &gt;&gt;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30" w:author="Unknown"/>
          <w:rFonts w:ascii="Consolas" w:eastAsia="Times New Roman" w:hAnsi="Consolas" w:cs="Consolas"/>
          <w:color w:val="313131"/>
          <w:sz w:val="18"/>
          <w:szCs w:val="18"/>
        </w:rPr>
      </w:pPr>
      <w:ins w:id="43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&gt;&gt;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32" w:author="Unknown"/>
          <w:rFonts w:ascii="Consolas" w:eastAsia="Times New Roman" w:hAnsi="Consolas" w:cs="Consolas"/>
          <w:color w:val="313131"/>
          <w:sz w:val="18"/>
          <w:szCs w:val="18"/>
        </w:rPr>
      </w:pPr>
      <w:ins w:id="43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34" w:author="Unknown"/>
          <w:rFonts w:ascii="Consolas" w:eastAsia="Times New Roman" w:hAnsi="Consolas" w:cs="Consolas"/>
          <w:color w:val="313131"/>
          <w:sz w:val="18"/>
          <w:szCs w:val="18"/>
        </w:rPr>
      </w:pPr>
      <w:ins w:id="43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36" w:author="Unknown"/>
          <w:rFonts w:ascii="Consolas" w:eastAsia="Times New Roman" w:hAnsi="Consolas" w:cs="Consolas"/>
          <w:color w:val="313131"/>
          <w:sz w:val="18"/>
          <w:szCs w:val="18"/>
        </w:rPr>
      </w:pPr>
      <w:ins w:id="43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38" w:author="Unknown"/>
          <w:rFonts w:ascii="Consolas" w:eastAsia="Times New Roman" w:hAnsi="Consolas" w:cs="Consolas"/>
          <w:color w:val="313131"/>
          <w:sz w:val="18"/>
          <w:szCs w:val="18"/>
        </w:rPr>
      </w:pPr>
      <w:ins w:id="43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40" w:author="Unknown"/>
          <w:rFonts w:ascii="Consolas" w:eastAsia="Times New Roman" w:hAnsi="Consolas" w:cs="Consolas"/>
          <w:color w:val="313131"/>
          <w:sz w:val="18"/>
          <w:szCs w:val="18"/>
        </w:rPr>
      </w:pPr>
      <w:ins w:id="44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42" w:author="Unknown"/>
          <w:rFonts w:ascii="Consolas" w:eastAsia="Times New Roman" w:hAnsi="Consolas" w:cs="Consolas"/>
          <w:color w:val="313131"/>
          <w:sz w:val="18"/>
          <w:szCs w:val="18"/>
        </w:rPr>
      </w:pPr>
      <w:ins w:id="44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&lt;p&gt;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different operators and then try...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&lt;/p&gt;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44" w:author="Unknown"/>
          <w:rFonts w:ascii="Consolas" w:eastAsia="Times New Roman" w:hAnsi="Consolas" w:cs="Consolas"/>
          <w:color w:val="313131"/>
          <w:sz w:val="18"/>
          <w:szCs w:val="18"/>
        </w:rPr>
      </w:pPr>
      <w:ins w:id="44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46" w:author="Unknown"/>
          <w:rFonts w:ascii="Consolas" w:eastAsia="Times New Roman" w:hAnsi="Consolas" w:cs="Consolas"/>
          <w:color w:val="313131"/>
          <w:sz w:val="18"/>
          <w:szCs w:val="18"/>
        </w:rPr>
      </w:pPr>
      <w:ins w:id="447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448" w:author="Unknown"/>
          <w:rFonts w:ascii="Consolas" w:eastAsia="Times New Roman" w:hAnsi="Consolas" w:cs="Consolas"/>
          <w:color w:val="313131"/>
          <w:sz w:val="18"/>
          <w:szCs w:val="18"/>
        </w:rPr>
      </w:pPr>
      <w:ins w:id="44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(a &amp; b) =&gt; 2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450" w:author="Unknown"/>
          <w:rFonts w:ascii="Consolas" w:eastAsia="Times New Roman" w:hAnsi="Consolas" w:cs="Consolas"/>
          <w:color w:val="313131"/>
          <w:sz w:val="18"/>
          <w:szCs w:val="18"/>
        </w:rPr>
      </w:pPr>
      <w:ins w:id="45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(a | b) =&gt; 3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452" w:author="Unknown"/>
          <w:rFonts w:ascii="Consolas" w:eastAsia="Times New Roman" w:hAnsi="Consolas" w:cs="Consolas"/>
          <w:color w:val="313131"/>
          <w:sz w:val="18"/>
          <w:szCs w:val="18"/>
        </w:rPr>
      </w:pPr>
      <w:ins w:id="45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(a ^ b) =&gt; 1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454" w:author="Unknown"/>
          <w:rFonts w:ascii="Consolas" w:eastAsia="Times New Roman" w:hAnsi="Consolas" w:cs="Consolas"/>
          <w:color w:val="313131"/>
          <w:sz w:val="18"/>
          <w:szCs w:val="18"/>
        </w:rPr>
      </w:pPr>
      <w:ins w:id="45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(~b) =&gt; -4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456" w:author="Unknown"/>
          <w:rFonts w:ascii="Consolas" w:eastAsia="Times New Roman" w:hAnsi="Consolas" w:cs="Consolas"/>
          <w:color w:val="313131"/>
          <w:sz w:val="18"/>
          <w:szCs w:val="18"/>
        </w:rPr>
      </w:pPr>
      <w:ins w:id="45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(a &lt;&lt; b) =&gt; 16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458" w:author="Unknown"/>
          <w:rFonts w:ascii="Consolas" w:eastAsia="Times New Roman" w:hAnsi="Consolas" w:cs="Consolas"/>
          <w:color w:val="313131"/>
          <w:sz w:val="18"/>
          <w:szCs w:val="18"/>
        </w:rPr>
      </w:pPr>
      <w:ins w:id="45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(a &gt;&gt; b) =&gt; 0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460" w:author="Unknown"/>
          <w:rFonts w:ascii="Consolas" w:eastAsia="Times New Roman" w:hAnsi="Consolas" w:cs="Consolas"/>
          <w:color w:val="313131"/>
          <w:sz w:val="18"/>
          <w:szCs w:val="18"/>
        </w:rPr>
      </w:pPr>
      <w:ins w:id="46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different operators and then try...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462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463" w:author="Unknown">
        <w:r w:rsidRPr="009D1DD5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Assignment Operators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464" w:author="Unknown"/>
          <w:rFonts w:ascii="Arial" w:eastAsia="Times New Roman" w:hAnsi="Arial" w:cs="Arial"/>
          <w:color w:val="000000"/>
          <w:sz w:val="21"/>
          <w:szCs w:val="21"/>
        </w:rPr>
      </w:pPr>
      <w:ins w:id="465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JavaScript supports the following assignment operators −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8226"/>
      </w:tblGrid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 and Description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 (Simple Assignment 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Assigns values from the right side operand to the left side operand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 = A + B will assign the value of A + B into C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+= (Add and Assignment)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adds the right operand to the left operand and assigns the result to the left operand.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 += A is equivalent to C = C + A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−= (Subtract and Assignment)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subtracts the right operand from the left operand and assigns the result to the left operand.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 -= A is equivalent to C = C - A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*= (Multiply and Assignment)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multiplies the right operand with the left operand and assigns the result to the left operand.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 *= A is equivalent to C = C * A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/= (Divide and Assignment)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divides the left operand with the right operand and assigns the result to the left operand.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 /= A is equivalent to C = C / A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%= (Modules and Assignment)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takes modulus using two operands and assigns the result to the left operand.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Ex:</w:t>
            </w: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 %= A is equivalent to C = C % A</w:t>
            </w:r>
          </w:p>
        </w:tc>
      </w:tr>
    </w:tbl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466" w:author="Unknown"/>
          <w:rFonts w:ascii="Arial" w:eastAsia="Times New Roman" w:hAnsi="Arial" w:cs="Arial"/>
          <w:color w:val="000000"/>
          <w:sz w:val="21"/>
          <w:szCs w:val="21"/>
        </w:rPr>
      </w:pPr>
      <w:ins w:id="467" w:author="Unknown">
        <w:r w:rsidRPr="009D1DD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Note</w:t>
        </w:r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 − Same logic applies to Bitwise operators so they will become like &lt;&lt;=, &gt;&gt;=, &gt;&gt;=, &amp;=, |= and ^=.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468" w:author="Unknown"/>
          <w:rFonts w:ascii="Arial" w:eastAsia="Times New Roman" w:hAnsi="Arial" w:cs="Arial"/>
          <w:color w:val="000000"/>
          <w:sz w:val="27"/>
          <w:szCs w:val="27"/>
        </w:rPr>
      </w:pPr>
      <w:ins w:id="469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470" w:author="Unknown"/>
          <w:rFonts w:ascii="Arial" w:eastAsia="Times New Roman" w:hAnsi="Arial" w:cs="Arial"/>
          <w:color w:val="000000"/>
          <w:sz w:val="21"/>
          <w:szCs w:val="21"/>
        </w:rPr>
      </w:pPr>
      <w:ins w:id="471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Try the following code to implement assignment operator in JavaScript.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72" w:author="Unknown"/>
          <w:rFonts w:ascii="Consolas" w:eastAsia="Times New Roman" w:hAnsi="Consolas" w:cs="Consolas"/>
          <w:color w:val="313131"/>
          <w:sz w:val="18"/>
          <w:szCs w:val="18"/>
        </w:rPr>
      </w:pPr>
      <w:ins w:id="473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&lt;html&gt;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74" w:author="Unknown"/>
          <w:rFonts w:ascii="Consolas" w:eastAsia="Times New Roman" w:hAnsi="Consolas" w:cs="Consolas"/>
          <w:color w:val="313131"/>
          <w:sz w:val="18"/>
          <w:szCs w:val="18"/>
        </w:rPr>
      </w:pPr>
      <w:ins w:id="47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76" w:author="Unknown"/>
          <w:rFonts w:ascii="Consolas" w:eastAsia="Times New Roman" w:hAnsi="Consolas" w:cs="Consolas"/>
          <w:color w:val="313131"/>
          <w:sz w:val="18"/>
          <w:szCs w:val="18"/>
        </w:rPr>
      </w:pPr>
      <w:ins w:id="47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78" w:author="Unknown"/>
          <w:rFonts w:ascii="Consolas" w:eastAsia="Times New Roman" w:hAnsi="Consolas" w:cs="Consolas"/>
          <w:color w:val="313131"/>
          <w:sz w:val="18"/>
          <w:szCs w:val="18"/>
        </w:rPr>
      </w:pPr>
      <w:ins w:id="47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"text/javascript"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80" w:author="Unknown"/>
          <w:rFonts w:ascii="Consolas" w:eastAsia="Times New Roman" w:hAnsi="Consolas" w:cs="Consolas"/>
          <w:color w:val="313131"/>
          <w:sz w:val="18"/>
          <w:szCs w:val="18"/>
        </w:rPr>
      </w:pPr>
      <w:ins w:id="48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82" w:author="Unknown"/>
          <w:rFonts w:ascii="Consolas" w:eastAsia="Times New Roman" w:hAnsi="Consolas" w:cs="Consolas"/>
          <w:color w:val="313131"/>
          <w:sz w:val="18"/>
          <w:szCs w:val="18"/>
        </w:rPr>
      </w:pPr>
      <w:ins w:id="48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33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84" w:author="Unknown"/>
          <w:rFonts w:ascii="Consolas" w:eastAsia="Times New Roman" w:hAnsi="Consolas" w:cs="Consolas"/>
          <w:color w:val="313131"/>
          <w:sz w:val="18"/>
          <w:szCs w:val="18"/>
        </w:rPr>
      </w:pPr>
      <w:ins w:id="48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10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86" w:author="Unknown"/>
          <w:rFonts w:ascii="Consolas" w:eastAsia="Times New Roman" w:hAnsi="Consolas" w:cs="Consolas"/>
          <w:color w:val="313131"/>
          <w:sz w:val="18"/>
          <w:szCs w:val="18"/>
        </w:rPr>
      </w:pPr>
      <w:ins w:id="48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linebreak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"&lt;br /&gt;"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88" w:author="Unknown"/>
          <w:rFonts w:ascii="Consolas" w:eastAsia="Times New Roman" w:hAnsi="Consolas" w:cs="Consolas"/>
          <w:color w:val="313131"/>
          <w:sz w:val="18"/>
          <w:szCs w:val="18"/>
        </w:rPr>
      </w:pPr>
      <w:ins w:id="48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90" w:author="Unknown"/>
          <w:rFonts w:ascii="Consolas" w:eastAsia="Times New Roman" w:hAnsi="Consolas" w:cs="Consolas"/>
          <w:color w:val="313131"/>
          <w:sz w:val="18"/>
          <w:szCs w:val="18"/>
        </w:rPr>
      </w:pPr>
      <w:ins w:id="49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"Value of a =&gt; (a =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92" w:author="Unknown"/>
          <w:rFonts w:ascii="Consolas" w:eastAsia="Times New Roman" w:hAnsi="Consolas" w:cs="Consolas"/>
          <w:color w:val="313131"/>
          <w:sz w:val="18"/>
          <w:szCs w:val="18"/>
        </w:rPr>
      </w:pPr>
      <w:ins w:id="49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94" w:author="Unknown"/>
          <w:rFonts w:ascii="Consolas" w:eastAsia="Times New Roman" w:hAnsi="Consolas" w:cs="Consolas"/>
          <w:color w:val="313131"/>
          <w:sz w:val="18"/>
          <w:szCs w:val="18"/>
        </w:rPr>
      </w:pPr>
      <w:ins w:id="49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96" w:author="Unknown"/>
          <w:rFonts w:ascii="Consolas" w:eastAsia="Times New Roman" w:hAnsi="Consolas" w:cs="Consolas"/>
          <w:color w:val="313131"/>
          <w:sz w:val="18"/>
          <w:szCs w:val="18"/>
        </w:rPr>
      </w:pPr>
      <w:ins w:id="49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98" w:author="Unknown"/>
          <w:rFonts w:ascii="Consolas" w:eastAsia="Times New Roman" w:hAnsi="Consolas" w:cs="Consolas"/>
          <w:color w:val="313131"/>
          <w:sz w:val="18"/>
          <w:szCs w:val="18"/>
        </w:rPr>
      </w:pPr>
      <w:ins w:id="49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00" w:author="Unknown"/>
          <w:rFonts w:ascii="Consolas" w:eastAsia="Times New Roman" w:hAnsi="Consolas" w:cs="Consolas"/>
          <w:color w:val="313131"/>
          <w:sz w:val="18"/>
          <w:szCs w:val="18"/>
        </w:rPr>
      </w:pPr>
      <w:ins w:id="50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"Value of a =&gt; (a +=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02" w:author="Unknown"/>
          <w:rFonts w:ascii="Consolas" w:eastAsia="Times New Roman" w:hAnsi="Consolas" w:cs="Consolas"/>
          <w:color w:val="313131"/>
          <w:sz w:val="18"/>
          <w:szCs w:val="18"/>
        </w:rPr>
      </w:pPr>
      <w:ins w:id="50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+=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04" w:author="Unknown"/>
          <w:rFonts w:ascii="Consolas" w:eastAsia="Times New Roman" w:hAnsi="Consolas" w:cs="Consolas"/>
          <w:color w:val="313131"/>
          <w:sz w:val="18"/>
          <w:szCs w:val="18"/>
        </w:rPr>
      </w:pPr>
      <w:ins w:id="50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06" w:author="Unknown"/>
          <w:rFonts w:ascii="Consolas" w:eastAsia="Times New Roman" w:hAnsi="Consolas" w:cs="Consolas"/>
          <w:color w:val="313131"/>
          <w:sz w:val="18"/>
          <w:szCs w:val="18"/>
        </w:rPr>
      </w:pPr>
      <w:ins w:id="50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08" w:author="Unknown"/>
          <w:rFonts w:ascii="Consolas" w:eastAsia="Times New Roman" w:hAnsi="Consolas" w:cs="Consolas"/>
          <w:color w:val="313131"/>
          <w:sz w:val="18"/>
          <w:szCs w:val="18"/>
        </w:rPr>
      </w:pPr>
      <w:ins w:id="50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10" w:author="Unknown"/>
          <w:rFonts w:ascii="Consolas" w:eastAsia="Times New Roman" w:hAnsi="Consolas" w:cs="Consolas"/>
          <w:color w:val="313131"/>
          <w:sz w:val="18"/>
          <w:szCs w:val="18"/>
        </w:rPr>
      </w:pPr>
      <w:ins w:id="51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"Value of a =&gt; (a -=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12" w:author="Unknown"/>
          <w:rFonts w:ascii="Consolas" w:eastAsia="Times New Roman" w:hAnsi="Consolas" w:cs="Consolas"/>
          <w:color w:val="313131"/>
          <w:sz w:val="18"/>
          <w:szCs w:val="18"/>
        </w:rPr>
      </w:pPr>
      <w:ins w:id="51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-=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14" w:author="Unknown"/>
          <w:rFonts w:ascii="Consolas" w:eastAsia="Times New Roman" w:hAnsi="Consolas" w:cs="Consolas"/>
          <w:color w:val="313131"/>
          <w:sz w:val="18"/>
          <w:szCs w:val="18"/>
        </w:rPr>
      </w:pPr>
      <w:ins w:id="51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16" w:author="Unknown"/>
          <w:rFonts w:ascii="Consolas" w:eastAsia="Times New Roman" w:hAnsi="Consolas" w:cs="Consolas"/>
          <w:color w:val="313131"/>
          <w:sz w:val="18"/>
          <w:szCs w:val="18"/>
        </w:rPr>
      </w:pPr>
      <w:ins w:id="51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18" w:author="Unknown"/>
          <w:rFonts w:ascii="Consolas" w:eastAsia="Times New Roman" w:hAnsi="Consolas" w:cs="Consolas"/>
          <w:color w:val="313131"/>
          <w:sz w:val="18"/>
          <w:szCs w:val="18"/>
        </w:rPr>
      </w:pPr>
      <w:ins w:id="51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20" w:author="Unknown"/>
          <w:rFonts w:ascii="Consolas" w:eastAsia="Times New Roman" w:hAnsi="Consolas" w:cs="Consolas"/>
          <w:color w:val="313131"/>
          <w:sz w:val="18"/>
          <w:szCs w:val="18"/>
        </w:rPr>
      </w:pPr>
      <w:ins w:id="52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"Value of a =&gt; (a *=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22" w:author="Unknown"/>
          <w:rFonts w:ascii="Consolas" w:eastAsia="Times New Roman" w:hAnsi="Consolas" w:cs="Consolas"/>
          <w:color w:val="313131"/>
          <w:sz w:val="18"/>
          <w:szCs w:val="18"/>
        </w:rPr>
      </w:pPr>
      <w:ins w:id="52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*=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24" w:author="Unknown"/>
          <w:rFonts w:ascii="Consolas" w:eastAsia="Times New Roman" w:hAnsi="Consolas" w:cs="Consolas"/>
          <w:color w:val="313131"/>
          <w:sz w:val="18"/>
          <w:szCs w:val="18"/>
        </w:rPr>
      </w:pPr>
      <w:ins w:id="52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26" w:author="Unknown"/>
          <w:rFonts w:ascii="Consolas" w:eastAsia="Times New Roman" w:hAnsi="Consolas" w:cs="Consolas"/>
          <w:color w:val="313131"/>
          <w:sz w:val="18"/>
          <w:szCs w:val="18"/>
        </w:rPr>
      </w:pPr>
      <w:ins w:id="52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28" w:author="Unknown"/>
          <w:rFonts w:ascii="Consolas" w:eastAsia="Times New Roman" w:hAnsi="Consolas" w:cs="Consolas"/>
          <w:color w:val="313131"/>
          <w:sz w:val="18"/>
          <w:szCs w:val="18"/>
        </w:rPr>
      </w:pPr>
      <w:ins w:id="52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30" w:author="Unknown"/>
          <w:rFonts w:ascii="Consolas" w:eastAsia="Times New Roman" w:hAnsi="Consolas" w:cs="Consolas"/>
          <w:color w:val="313131"/>
          <w:sz w:val="18"/>
          <w:szCs w:val="18"/>
        </w:rPr>
      </w:pPr>
      <w:ins w:id="53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"Value of a =&gt; (a /=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32" w:author="Unknown"/>
          <w:rFonts w:ascii="Consolas" w:eastAsia="Times New Roman" w:hAnsi="Consolas" w:cs="Consolas"/>
          <w:color w:val="313131"/>
          <w:sz w:val="18"/>
          <w:szCs w:val="18"/>
        </w:rPr>
      </w:pPr>
      <w:ins w:id="53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/=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34" w:author="Unknown"/>
          <w:rFonts w:ascii="Consolas" w:eastAsia="Times New Roman" w:hAnsi="Consolas" w:cs="Consolas"/>
          <w:color w:val="313131"/>
          <w:sz w:val="18"/>
          <w:szCs w:val="18"/>
        </w:rPr>
      </w:pPr>
      <w:ins w:id="53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36" w:author="Unknown"/>
          <w:rFonts w:ascii="Consolas" w:eastAsia="Times New Roman" w:hAnsi="Consolas" w:cs="Consolas"/>
          <w:color w:val="313131"/>
          <w:sz w:val="18"/>
          <w:szCs w:val="18"/>
        </w:rPr>
      </w:pPr>
      <w:ins w:id="53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38" w:author="Unknown"/>
          <w:rFonts w:ascii="Consolas" w:eastAsia="Times New Roman" w:hAnsi="Consolas" w:cs="Consolas"/>
          <w:color w:val="313131"/>
          <w:sz w:val="18"/>
          <w:szCs w:val="18"/>
        </w:rPr>
      </w:pPr>
      <w:ins w:id="53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40" w:author="Unknown"/>
          <w:rFonts w:ascii="Consolas" w:eastAsia="Times New Roman" w:hAnsi="Consolas" w:cs="Consolas"/>
          <w:color w:val="313131"/>
          <w:sz w:val="18"/>
          <w:szCs w:val="18"/>
        </w:rPr>
      </w:pPr>
      <w:ins w:id="54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"Value of a =&gt; (a %= b)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42" w:author="Unknown"/>
          <w:rFonts w:ascii="Consolas" w:eastAsia="Times New Roman" w:hAnsi="Consolas" w:cs="Consolas"/>
          <w:color w:val="313131"/>
          <w:sz w:val="18"/>
          <w:szCs w:val="18"/>
        </w:rPr>
      </w:pPr>
      <w:ins w:id="54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%=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44" w:author="Unknown"/>
          <w:rFonts w:ascii="Consolas" w:eastAsia="Times New Roman" w:hAnsi="Consolas" w:cs="Consolas"/>
          <w:color w:val="313131"/>
          <w:sz w:val="18"/>
          <w:szCs w:val="18"/>
        </w:rPr>
      </w:pPr>
      <w:ins w:id="54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46" w:author="Unknown"/>
          <w:rFonts w:ascii="Consolas" w:eastAsia="Times New Roman" w:hAnsi="Consolas" w:cs="Consolas"/>
          <w:color w:val="313131"/>
          <w:sz w:val="18"/>
          <w:szCs w:val="18"/>
        </w:rPr>
      </w:pPr>
      <w:ins w:id="54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48" w:author="Unknown"/>
          <w:rFonts w:ascii="Consolas" w:eastAsia="Times New Roman" w:hAnsi="Consolas" w:cs="Consolas"/>
          <w:color w:val="313131"/>
          <w:sz w:val="18"/>
          <w:szCs w:val="18"/>
        </w:rPr>
      </w:pPr>
      <w:ins w:id="54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50" w:author="Unknown"/>
          <w:rFonts w:ascii="Consolas" w:eastAsia="Times New Roman" w:hAnsi="Consolas" w:cs="Consolas"/>
          <w:color w:val="313131"/>
          <w:sz w:val="18"/>
          <w:szCs w:val="18"/>
        </w:rPr>
      </w:pPr>
      <w:ins w:id="55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52" w:author="Unknown"/>
          <w:rFonts w:ascii="Consolas" w:eastAsia="Times New Roman" w:hAnsi="Consolas" w:cs="Consolas"/>
          <w:color w:val="313131"/>
          <w:sz w:val="18"/>
          <w:szCs w:val="18"/>
        </w:rPr>
      </w:pPr>
      <w:ins w:id="55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54" w:author="Unknown"/>
          <w:rFonts w:ascii="Consolas" w:eastAsia="Times New Roman" w:hAnsi="Consolas" w:cs="Consolas"/>
          <w:color w:val="313131"/>
          <w:sz w:val="18"/>
          <w:szCs w:val="18"/>
        </w:rPr>
      </w:pPr>
      <w:ins w:id="55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&lt;p&gt;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different operators and then try...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&lt;/p&gt;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56" w:author="Unknown"/>
          <w:rFonts w:ascii="Consolas" w:eastAsia="Times New Roman" w:hAnsi="Consolas" w:cs="Consolas"/>
          <w:color w:val="313131"/>
          <w:sz w:val="18"/>
          <w:szCs w:val="18"/>
        </w:rPr>
      </w:pPr>
      <w:ins w:id="55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58" w:author="Unknown"/>
          <w:rFonts w:ascii="Consolas" w:eastAsia="Times New Roman" w:hAnsi="Consolas" w:cs="Consolas"/>
          <w:color w:val="313131"/>
          <w:sz w:val="18"/>
          <w:szCs w:val="18"/>
        </w:rPr>
      </w:pPr>
      <w:ins w:id="559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560" w:author="Unknown"/>
          <w:rFonts w:ascii="Arial" w:eastAsia="Times New Roman" w:hAnsi="Arial" w:cs="Arial"/>
          <w:color w:val="000000"/>
          <w:sz w:val="27"/>
          <w:szCs w:val="27"/>
        </w:rPr>
      </w:pPr>
      <w:ins w:id="561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562" w:author="Unknown"/>
          <w:rFonts w:ascii="Consolas" w:eastAsia="Times New Roman" w:hAnsi="Consolas" w:cs="Consolas"/>
          <w:color w:val="313131"/>
          <w:sz w:val="18"/>
          <w:szCs w:val="18"/>
        </w:rPr>
      </w:pPr>
      <w:ins w:id="56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Value of a =&gt; (a = b) =&gt; 10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564" w:author="Unknown"/>
          <w:rFonts w:ascii="Consolas" w:eastAsia="Times New Roman" w:hAnsi="Consolas" w:cs="Consolas"/>
          <w:color w:val="313131"/>
          <w:sz w:val="18"/>
          <w:szCs w:val="18"/>
        </w:rPr>
      </w:pPr>
      <w:ins w:id="56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Value of a =&gt; (a += b) =&gt; 20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566" w:author="Unknown"/>
          <w:rFonts w:ascii="Consolas" w:eastAsia="Times New Roman" w:hAnsi="Consolas" w:cs="Consolas"/>
          <w:color w:val="313131"/>
          <w:sz w:val="18"/>
          <w:szCs w:val="18"/>
        </w:rPr>
      </w:pPr>
      <w:ins w:id="56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Value of a =&gt; (a -= b) =&gt; 10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568" w:author="Unknown"/>
          <w:rFonts w:ascii="Consolas" w:eastAsia="Times New Roman" w:hAnsi="Consolas" w:cs="Consolas"/>
          <w:color w:val="313131"/>
          <w:sz w:val="18"/>
          <w:szCs w:val="18"/>
        </w:rPr>
      </w:pPr>
      <w:ins w:id="56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Value of a =&gt; (a *= b) =&gt; 100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570" w:author="Unknown"/>
          <w:rFonts w:ascii="Consolas" w:eastAsia="Times New Roman" w:hAnsi="Consolas" w:cs="Consolas"/>
          <w:color w:val="313131"/>
          <w:sz w:val="18"/>
          <w:szCs w:val="18"/>
        </w:rPr>
      </w:pPr>
      <w:ins w:id="57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Value of a =&gt; (a /= b) =&gt; 10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572" w:author="Unknown"/>
          <w:rFonts w:ascii="Consolas" w:eastAsia="Times New Roman" w:hAnsi="Consolas" w:cs="Consolas"/>
          <w:color w:val="313131"/>
          <w:sz w:val="18"/>
          <w:szCs w:val="18"/>
        </w:rPr>
      </w:pPr>
      <w:ins w:id="57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Value of a =&gt; (a %= b) =&gt; 0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574" w:author="Unknown"/>
          <w:rFonts w:ascii="Consolas" w:eastAsia="Times New Roman" w:hAnsi="Consolas" w:cs="Consolas"/>
          <w:color w:val="313131"/>
          <w:sz w:val="18"/>
          <w:szCs w:val="18"/>
        </w:rPr>
      </w:pPr>
      <w:ins w:id="57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different operators and then try...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576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577" w:author="Unknown">
        <w:r w:rsidRPr="009D1DD5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Miscellaneous Operator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578" w:author="Unknown"/>
          <w:rFonts w:ascii="Arial" w:eastAsia="Times New Roman" w:hAnsi="Arial" w:cs="Arial"/>
          <w:color w:val="000000"/>
          <w:sz w:val="21"/>
          <w:szCs w:val="21"/>
        </w:rPr>
      </w:pPr>
      <w:ins w:id="579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We will discuss two operators here that are quite useful in JavaScript: the </w:t>
        </w:r>
        <w:r w:rsidRPr="009D1DD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conditional operator</w:t>
        </w:r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 (? :) and the </w:t>
        </w:r>
        <w:r w:rsidRPr="009D1DD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typeof operator</w:t>
        </w:r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.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580" w:author="Unknown"/>
          <w:rFonts w:ascii="Arial" w:eastAsia="Times New Roman" w:hAnsi="Arial" w:cs="Arial"/>
          <w:color w:val="000000"/>
          <w:sz w:val="27"/>
          <w:szCs w:val="27"/>
        </w:rPr>
      </w:pPr>
      <w:ins w:id="581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Conditional Operator (? :)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582" w:author="Unknown"/>
          <w:rFonts w:ascii="Arial" w:eastAsia="Times New Roman" w:hAnsi="Arial" w:cs="Arial"/>
          <w:color w:val="000000"/>
          <w:sz w:val="21"/>
          <w:szCs w:val="21"/>
        </w:rPr>
      </w:pPr>
      <w:ins w:id="583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The conditional operator first evaluates an expression for a true or false value and then executes one of the two given statements depending upon the result of the evaluation.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8154"/>
      </w:tblGrid>
      <w:tr w:rsidR="009D1DD5" w:rsidRPr="009D1DD5" w:rsidTr="009D1DD5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 and Description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? : (Conditional )</w:t>
            </w:r>
          </w:p>
          <w:p w:rsidR="009D1DD5" w:rsidRPr="009D1DD5" w:rsidRDefault="009D1DD5" w:rsidP="009D1DD5">
            <w:pPr>
              <w:spacing w:after="240" w:line="360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Condition is true? Then value X : Otherwise value Y</w:t>
            </w:r>
          </w:p>
        </w:tc>
      </w:tr>
    </w:tbl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584" w:author="Unknown"/>
          <w:rFonts w:ascii="Arial" w:eastAsia="Times New Roman" w:hAnsi="Arial" w:cs="Arial"/>
          <w:color w:val="000000"/>
          <w:sz w:val="27"/>
          <w:szCs w:val="27"/>
        </w:rPr>
      </w:pPr>
      <w:ins w:id="585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586" w:author="Unknown"/>
          <w:rFonts w:ascii="Arial" w:eastAsia="Times New Roman" w:hAnsi="Arial" w:cs="Arial"/>
          <w:color w:val="000000"/>
          <w:sz w:val="21"/>
          <w:szCs w:val="21"/>
        </w:rPr>
      </w:pPr>
      <w:ins w:id="587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Try the following code to understand how the Conditional Operator works in JavaScript.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88" w:author="Unknown"/>
          <w:rFonts w:ascii="Consolas" w:eastAsia="Times New Roman" w:hAnsi="Consolas" w:cs="Consolas"/>
          <w:color w:val="313131"/>
          <w:sz w:val="18"/>
          <w:szCs w:val="18"/>
        </w:rPr>
      </w:pPr>
      <w:ins w:id="589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&lt;html&gt;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90" w:author="Unknown"/>
          <w:rFonts w:ascii="Consolas" w:eastAsia="Times New Roman" w:hAnsi="Consolas" w:cs="Consolas"/>
          <w:color w:val="313131"/>
          <w:sz w:val="18"/>
          <w:szCs w:val="18"/>
        </w:rPr>
      </w:pPr>
      <w:ins w:id="59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92" w:author="Unknown"/>
          <w:rFonts w:ascii="Consolas" w:eastAsia="Times New Roman" w:hAnsi="Consolas" w:cs="Consolas"/>
          <w:color w:val="313131"/>
          <w:sz w:val="18"/>
          <w:szCs w:val="18"/>
        </w:rPr>
      </w:pPr>
      <w:ins w:id="59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94" w:author="Unknown"/>
          <w:rFonts w:ascii="Consolas" w:eastAsia="Times New Roman" w:hAnsi="Consolas" w:cs="Consolas"/>
          <w:color w:val="313131"/>
          <w:sz w:val="18"/>
          <w:szCs w:val="18"/>
        </w:rPr>
      </w:pPr>
      <w:ins w:id="59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"text/javascript"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96" w:author="Unknown"/>
          <w:rFonts w:ascii="Consolas" w:eastAsia="Times New Roman" w:hAnsi="Consolas" w:cs="Consolas"/>
          <w:color w:val="313131"/>
          <w:sz w:val="18"/>
          <w:szCs w:val="18"/>
        </w:rPr>
      </w:pPr>
      <w:ins w:id="59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98" w:author="Unknown"/>
          <w:rFonts w:ascii="Consolas" w:eastAsia="Times New Roman" w:hAnsi="Consolas" w:cs="Consolas"/>
          <w:color w:val="313131"/>
          <w:sz w:val="18"/>
          <w:szCs w:val="18"/>
        </w:rPr>
      </w:pPr>
      <w:ins w:id="59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10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00" w:author="Unknown"/>
          <w:rFonts w:ascii="Consolas" w:eastAsia="Times New Roman" w:hAnsi="Consolas" w:cs="Consolas"/>
          <w:color w:val="313131"/>
          <w:sz w:val="18"/>
          <w:szCs w:val="18"/>
        </w:rPr>
      </w:pPr>
      <w:ins w:id="60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20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02" w:author="Unknown"/>
          <w:rFonts w:ascii="Consolas" w:eastAsia="Times New Roman" w:hAnsi="Consolas" w:cs="Consolas"/>
          <w:color w:val="313131"/>
          <w:sz w:val="18"/>
          <w:szCs w:val="18"/>
        </w:rPr>
      </w:pPr>
      <w:ins w:id="60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linebreak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"&lt;br /&gt;"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04" w:author="Unknown"/>
          <w:rFonts w:ascii="Consolas" w:eastAsia="Times New Roman" w:hAnsi="Consolas" w:cs="Consolas"/>
          <w:color w:val="313131"/>
          <w:sz w:val="18"/>
          <w:szCs w:val="18"/>
        </w:rPr>
      </w:pPr>
      <w:ins w:id="60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06" w:author="Unknown"/>
          <w:rFonts w:ascii="Consolas" w:eastAsia="Times New Roman" w:hAnsi="Consolas" w:cs="Consolas"/>
          <w:color w:val="313131"/>
          <w:sz w:val="18"/>
          <w:szCs w:val="18"/>
        </w:rPr>
      </w:pPr>
      <w:ins w:id="60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write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"((a &gt; b) ? 100 : 200)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08" w:author="Unknown"/>
          <w:rFonts w:ascii="Consolas" w:eastAsia="Times New Roman" w:hAnsi="Consolas" w:cs="Consolas"/>
          <w:color w:val="313131"/>
          <w:sz w:val="18"/>
          <w:szCs w:val="18"/>
        </w:rPr>
      </w:pPr>
      <w:ins w:id="60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&gt;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?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100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: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200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10" w:author="Unknown"/>
          <w:rFonts w:ascii="Consolas" w:eastAsia="Times New Roman" w:hAnsi="Consolas" w:cs="Consolas"/>
          <w:color w:val="313131"/>
          <w:sz w:val="18"/>
          <w:szCs w:val="18"/>
        </w:rPr>
      </w:pPr>
      <w:ins w:id="61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12" w:author="Unknown"/>
          <w:rFonts w:ascii="Consolas" w:eastAsia="Times New Roman" w:hAnsi="Consolas" w:cs="Consolas"/>
          <w:color w:val="313131"/>
          <w:sz w:val="18"/>
          <w:szCs w:val="18"/>
        </w:rPr>
      </w:pPr>
      <w:ins w:id="61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14" w:author="Unknown"/>
          <w:rFonts w:ascii="Consolas" w:eastAsia="Times New Roman" w:hAnsi="Consolas" w:cs="Consolas"/>
          <w:color w:val="313131"/>
          <w:sz w:val="18"/>
          <w:szCs w:val="18"/>
        </w:rPr>
      </w:pPr>
      <w:ins w:id="61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16" w:author="Unknown"/>
          <w:rFonts w:ascii="Consolas" w:eastAsia="Times New Roman" w:hAnsi="Consolas" w:cs="Consolas"/>
          <w:color w:val="313131"/>
          <w:sz w:val="18"/>
          <w:szCs w:val="18"/>
        </w:rPr>
      </w:pPr>
      <w:ins w:id="61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write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"((a &lt; b) ? 100 : 200)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18" w:author="Unknown"/>
          <w:rFonts w:ascii="Consolas" w:eastAsia="Times New Roman" w:hAnsi="Consolas" w:cs="Consolas"/>
          <w:color w:val="313131"/>
          <w:sz w:val="18"/>
          <w:szCs w:val="18"/>
        </w:rPr>
      </w:pPr>
      <w:ins w:id="61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&lt;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?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100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: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200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20" w:author="Unknown"/>
          <w:rFonts w:ascii="Consolas" w:eastAsia="Times New Roman" w:hAnsi="Consolas" w:cs="Consolas"/>
          <w:color w:val="313131"/>
          <w:sz w:val="18"/>
          <w:szCs w:val="18"/>
        </w:rPr>
      </w:pPr>
      <w:ins w:id="62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22" w:author="Unknown"/>
          <w:rFonts w:ascii="Consolas" w:eastAsia="Times New Roman" w:hAnsi="Consolas" w:cs="Consolas"/>
          <w:color w:val="313131"/>
          <w:sz w:val="18"/>
          <w:szCs w:val="18"/>
        </w:rPr>
      </w:pPr>
      <w:ins w:id="62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24" w:author="Unknown"/>
          <w:rFonts w:ascii="Consolas" w:eastAsia="Times New Roman" w:hAnsi="Consolas" w:cs="Consolas"/>
          <w:color w:val="313131"/>
          <w:sz w:val="18"/>
          <w:szCs w:val="18"/>
        </w:rPr>
      </w:pPr>
      <w:ins w:id="62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26" w:author="Unknown"/>
          <w:rFonts w:ascii="Consolas" w:eastAsia="Times New Roman" w:hAnsi="Consolas" w:cs="Consolas"/>
          <w:color w:val="313131"/>
          <w:sz w:val="18"/>
          <w:szCs w:val="18"/>
        </w:rPr>
      </w:pPr>
      <w:ins w:id="62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28" w:author="Unknown"/>
          <w:rFonts w:ascii="Consolas" w:eastAsia="Times New Roman" w:hAnsi="Consolas" w:cs="Consolas"/>
          <w:color w:val="313131"/>
          <w:sz w:val="18"/>
          <w:szCs w:val="18"/>
        </w:rPr>
      </w:pPr>
      <w:ins w:id="62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30" w:author="Unknown"/>
          <w:rFonts w:ascii="Consolas" w:eastAsia="Times New Roman" w:hAnsi="Consolas" w:cs="Consolas"/>
          <w:color w:val="313131"/>
          <w:sz w:val="18"/>
          <w:szCs w:val="18"/>
        </w:rPr>
      </w:pPr>
      <w:ins w:id="63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&lt;p&gt;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different operators and then try...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&lt;/p&gt;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32" w:author="Unknown"/>
          <w:rFonts w:ascii="Consolas" w:eastAsia="Times New Roman" w:hAnsi="Consolas" w:cs="Consolas"/>
          <w:color w:val="313131"/>
          <w:sz w:val="18"/>
          <w:szCs w:val="18"/>
        </w:rPr>
      </w:pPr>
      <w:ins w:id="63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34" w:author="Unknown"/>
          <w:rFonts w:ascii="Consolas" w:eastAsia="Times New Roman" w:hAnsi="Consolas" w:cs="Consolas"/>
          <w:color w:val="313131"/>
          <w:sz w:val="18"/>
          <w:szCs w:val="18"/>
        </w:rPr>
      </w:pPr>
      <w:ins w:id="635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636" w:author="Unknown"/>
          <w:rFonts w:ascii="Arial" w:eastAsia="Times New Roman" w:hAnsi="Arial" w:cs="Arial"/>
          <w:color w:val="000000"/>
          <w:sz w:val="27"/>
          <w:szCs w:val="27"/>
        </w:rPr>
      </w:pPr>
      <w:ins w:id="637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638" w:author="Unknown"/>
          <w:rFonts w:ascii="Consolas" w:eastAsia="Times New Roman" w:hAnsi="Consolas" w:cs="Consolas"/>
          <w:color w:val="313131"/>
          <w:sz w:val="18"/>
          <w:szCs w:val="18"/>
        </w:rPr>
      </w:pPr>
      <w:ins w:id="63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((a &gt; b) ? 100 : 200) =&gt; 200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640" w:author="Unknown"/>
          <w:rFonts w:ascii="Consolas" w:eastAsia="Times New Roman" w:hAnsi="Consolas" w:cs="Consolas"/>
          <w:color w:val="313131"/>
          <w:sz w:val="18"/>
          <w:szCs w:val="18"/>
        </w:rPr>
      </w:pPr>
      <w:ins w:id="64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((a &lt; b) ? 100 : 200) =&gt; 100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642" w:author="Unknown"/>
          <w:rFonts w:ascii="Consolas" w:eastAsia="Times New Roman" w:hAnsi="Consolas" w:cs="Consolas"/>
          <w:color w:val="313131"/>
          <w:sz w:val="18"/>
          <w:szCs w:val="18"/>
        </w:rPr>
      </w:pPr>
      <w:ins w:id="64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different operators and then try...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644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645" w:author="Unknown">
        <w:r w:rsidRPr="009D1DD5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typeof Operator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646" w:author="Unknown"/>
          <w:rFonts w:ascii="Arial" w:eastAsia="Times New Roman" w:hAnsi="Arial" w:cs="Arial"/>
          <w:color w:val="000000"/>
          <w:sz w:val="21"/>
          <w:szCs w:val="21"/>
        </w:rPr>
      </w:pPr>
      <w:ins w:id="647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The </w:t>
        </w:r>
        <w:r w:rsidRPr="009D1DD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typeof</w:t>
        </w:r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 operator is a unary operator that is placed before its single operand, which can be of any type. Its value is a string indicating the data type of the operand.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648" w:author="Unknown"/>
          <w:rFonts w:ascii="Arial" w:eastAsia="Times New Roman" w:hAnsi="Arial" w:cs="Arial"/>
          <w:color w:val="000000"/>
          <w:sz w:val="21"/>
          <w:szCs w:val="21"/>
        </w:rPr>
      </w:pPr>
      <w:ins w:id="649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The </w:t>
        </w:r>
        <w:r w:rsidRPr="009D1DD5">
          <w:rPr>
            <w:rFonts w:ascii="Arial" w:eastAsia="Times New Roman" w:hAnsi="Arial" w:cs="Arial"/>
            <w:i/>
            <w:iCs/>
            <w:color w:val="000000"/>
            <w:sz w:val="21"/>
            <w:szCs w:val="21"/>
          </w:rPr>
          <w:t>typeof</w:t>
        </w:r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 operator evaluates to "number", "string", or "boolean" if its operand is a number, string, or boolean value and returns true or false based on the evaluation.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650" w:author="Unknown"/>
          <w:rFonts w:ascii="Arial" w:eastAsia="Times New Roman" w:hAnsi="Arial" w:cs="Arial"/>
          <w:color w:val="000000"/>
          <w:sz w:val="21"/>
          <w:szCs w:val="21"/>
        </w:rPr>
      </w:pPr>
      <w:ins w:id="651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Here is a list of the return values for the </w:t>
        </w:r>
        <w:r w:rsidRPr="009D1DD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typeof</w:t>
        </w:r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 Operator.</w:t>
        </w:r>
      </w:ins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7248"/>
      </w:tblGrid>
      <w:tr w:rsidR="009D1DD5" w:rsidRPr="009D1DD5" w:rsidTr="009D1DD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 Returned by typeof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"number"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"string"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"boolean"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"object"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"function"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"undefined"</w:t>
            </w:r>
          </w:p>
        </w:tc>
      </w:tr>
      <w:tr w:rsidR="009D1DD5" w:rsidRPr="009D1DD5" w:rsidTr="009D1D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1DD5" w:rsidRPr="009D1DD5" w:rsidRDefault="009D1DD5" w:rsidP="009D1DD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DD5">
              <w:rPr>
                <w:rFonts w:ascii="Times New Roman" w:eastAsia="Times New Roman" w:hAnsi="Times New Roman" w:cs="Times New Roman"/>
                <w:sz w:val="24"/>
                <w:szCs w:val="24"/>
              </w:rPr>
              <w:t>"object"</w:t>
            </w:r>
          </w:p>
        </w:tc>
      </w:tr>
    </w:tbl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652" w:author="Unknown"/>
          <w:rFonts w:ascii="Arial" w:eastAsia="Times New Roman" w:hAnsi="Arial" w:cs="Arial"/>
          <w:color w:val="000000"/>
          <w:sz w:val="27"/>
          <w:szCs w:val="27"/>
        </w:rPr>
      </w:pPr>
      <w:ins w:id="653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9D1DD5" w:rsidRPr="009D1DD5" w:rsidRDefault="009D1DD5" w:rsidP="009D1DD5">
      <w:pPr>
        <w:shd w:val="clear" w:color="auto" w:fill="FFFFFF"/>
        <w:spacing w:after="240" w:line="360" w:lineRule="atLeast"/>
        <w:ind w:left="-402" w:right="-402"/>
        <w:jc w:val="both"/>
        <w:rPr>
          <w:ins w:id="654" w:author="Unknown"/>
          <w:rFonts w:ascii="Arial" w:eastAsia="Times New Roman" w:hAnsi="Arial" w:cs="Arial"/>
          <w:color w:val="000000"/>
          <w:sz w:val="21"/>
          <w:szCs w:val="21"/>
        </w:rPr>
      </w:pPr>
      <w:ins w:id="655" w:author="Unknown"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The following code shows how to implement </w:t>
        </w:r>
        <w:r w:rsidRPr="009D1DD5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typeof</w:t>
        </w:r>
        <w:r w:rsidRPr="009D1DD5">
          <w:rPr>
            <w:rFonts w:ascii="Arial" w:eastAsia="Times New Roman" w:hAnsi="Arial" w:cs="Arial"/>
            <w:color w:val="000000"/>
            <w:sz w:val="21"/>
            <w:szCs w:val="21"/>
          </w:rPr>
          <w:t> operator.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56" w:author="Unknown"/>
          <w:rFonts w:ascii="Consolas" w:eastAsia="Times New Roman" w:hAnsi="Consolas" w:cs="Consolas"/>
          <w:color w:val="313131"/>
          <w:sz w:val="18"/>
          <w:szCs w:val="18"/>
        </w:rPr>
      </w:pPr>
      <w:ins w:id="657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&lt;html&gt;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58" w:author="Unknown"/>
          <w:rFonts w:ascii="Consolas" w:eastAsia="Times New Roman" w:hAnsi="Consolas" w:cs="Consolas"/>
          <w:color w:val="313131"/>
          <w:sz w:val="18"/>
          <w:szCs w:val="18"/>
        </w:rPr>
      </w:pPr>
      <w:ins w:id="65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60" w:author="Unknown"/>
          <w:rFonts w:ascii="Consolas" w:eastAsia="Times New Roman" w:hAnsi="Consolas" w:cs="Consolas"/>
          <w:color w:val="313131"/>
          <w:sz w:val="18"/>
          <w:szCs w:val="18"/>
        </w:rPr>
      </w:pPr>
      <w:ins w:id="66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62" w:author="Unknown"/>
          <w:rFonts w:ascii="Consolas" w:eastAsia="Times New Roman" w:hAnsi="Consolas" w:cs="Consolas"/>
          <w:color w:val="313131"/>
          <w:sz w:val="18"/>
          <w:szCs w:val="18"/>
        </w:rPr>
      </w:pPr>
      <w:ins w:id="66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&lt;script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7F0055"/>
            <w:sz w:val="18"/>
            <w:szCs w:val="18"/>
          </w:rPr>
          <w:t>type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"text/javascript"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64" w:author="Unknown"/>
          <w:rFonts w:ascii="Consolas" w:eastAsia="Times New Roman" w:hAnsi="Consolas" w:cs="Consolas"/>
          <w:color w:val="313131"/>
          <w:sz w:val="18"/>
          <w:szCs w:val="18"/>
        </w:rPr>
      </w:pPr>
      <w:ins w:id="66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&lt;!--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66" w:author="Unknown"/>
          <w:rFonts w:ascii="Consolas" w:eastAsia="Times New Roman" w:hAnsi="Consolas" w:cs="Consolas"/>
          <w:color w:val="313131"/>
          <w:sz w:val="18"/>
          <w:szCs w:val="18"/>
        </w:rPr>
      </w:pPr>
      <w:ins w:id="66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6666"/>
            <w:sz w:val="18"/>
            <w:szCs w:val="18"/>
          </w:rPr>
          <w:t>10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68" w:author="Unknown"/>
          <w:rFonts w:ascii="Consolas" w:eastAsia="Times New Roman" w:hAnsi="Consolas" w:cs="Consolas"/>
          <w:color w:val="313131"/>
          <w:sz w:val="18"/>
          <w:szCs w:val="18"/>
        </w:rPr>
      </w:pPr>
      <w:ins w:id="66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"String"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70" w:author="Unknown"/>
          <w:rFonts w:ascii="Consolas" w:eastAsia="Times New Roman" w:hAnsi="Consolas" w:cs="Consolas"/>
          <w:color w:val="313131"/>
          <w:sz w:val="18"/>
          <w:szCs w:val="18"/>
        </w:rPr>
      </w:pPr>
      <w:ins w:id="67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var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linebreak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"&lt;br /&gt;"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72" w:author="Unknown"/>
          <w:rFonts w:ascii="Consolas" w:eastAsia="Times New Roman" w:hAnsi="Consolas" w:cs="Consolas"/>
          <w:color w:val="313131"/>
          <w:sz w:val="18"/>
          <w:szCs w:val="18"/>
        </w:rPr>
      </w:pPr>
      <w:ins w:id="67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74" w:author="Unknown"/>
          <w:rFonts w:ascii="Consolas" w:eastAsia="Times New Roman" w:hAnsi="Consolas" w:cs="Consolas"/>
          <w:color w:val="313131"/>
          <w:sz w:val="18"/>
          <w:szCs w:val="18"/>
        </w:rPr>
      </w:pPr>
      <w:ins w:id="67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typeof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b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"string"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?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"B is String"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: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"B is Numeric"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76" w:author="Unknown"/>
          <w:rFonts w:ascii="Consolas" w:eastAsia="Times New Roman" w:hAnsi="Consolas" w:cs="Consolas"/>
          <w:color w:val="313131"/>
          <w:sz w:val="18"/>
          <w:szCs w:val="18"/>
        </w:rPr>
      </w:pPr>
      <w:ins w:id="67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"Result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78" w:author="Unknown"/>
          <w:rFonts w:ascii="Consolas" w:eastAsia="Times New Roman" w:hAnsi="Consolas" w:cs="Consolas"/>
          <w:color w:val="313131"/>
          <w:sz w:val="18"/>
          <w:szCs w:val="18"/>
        </w:rPr>
      </w:pPr>
      <w:ins w:id="67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80" w:author="Unknown"/>
          <w:rFonts w:ascii="Consolas" w:eastAsia="Times New Roman" w:hAnsi="Consolas" w:cs="Consolas"/>
          <w:color w:val="313131"/>
          <w:sz w:val="18"/>
          <w:szCs w:val="18"/>
        </w:rPr>
      </w:pPr>
      <w:ins w:id="68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82" w:author="Unknown"/>
          <w:rFonts w:ascii="Consolas" w:eastAsia="Times New Roman" w:hAnsi="Consolas" w:cs="Consolas"/>
          <w:color w:val="313131"/>
          <w:sz w:val="18"/>
          <w:szCs w:val="18"/>
        </w:rPr>
      </w:pPr>
      <w:ins w:id="68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84" w:author="Unknown"/>
          <w:rFonts w:ascii="Consolas" w:eastAsia="Times New Roman" w:hAnsi="Consolas" w:cs="Consolas"/>
          <w:color w:val="313131"/>
          <w:sz w:val="18"/>
          <w:szCs w:val="18"/>
        </w:rPr>
      </w:pPr>
      <w:ins w:id="68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result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typeof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a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==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"string"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?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"A is String"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: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"A is Numeric"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86" w:author="Unknown"/>
          <w:rFonts w:ascii="Consolas" w:eastAsia="Times New Roman" w:hAnsi="Consolas" w:cs="Consolas"/>
          <w:color w:val="313131"/>
          <w:sz w:val="18"/>
          <w:szCs w:val="18"/>
        </w:rPr>
      </w:pPr>
      <w:ins w:id="68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008800"/>
            <w:sz w:val="18"/>
            <w:szCs w:val="18"/>
          </w:rPr>
          <w:t>"Result =&gt; "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88" w:author="Unknown"/>
          <w:rFonts w:ascii="Consolas" w:eastAsia="Times New Roman" w:hAnsi="Consolas" w:cs="Consolas"/>
          <w:color w:val="313131"/>
          <w:sz w:val="18"/>
          <w:szCs w:val="18"/>
        </w:rPr>
      </w:pPr>
      <w:ins w:id="68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90" w:author="Unknown"/>
          <w:rFonts w:ascii="Consolas" w:eastAsia="Times New Roman" w:hAnsi="Consolas" w:cs="Consolas"/>
          <w:color w:val="313131"/>
          <w:sz w:val="18"/>
          <w:szCs w:val="18"/>
        </w:rPr>
      </w:pPr>
      <w:ins w:id="69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.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write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(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linebreak</w:t>
        </w:r>
        <w:r w:rsidRPr="009D1DD5">
          <w:rPr>
            <w:rFonts w:ascii="Consolas" w:eastAsia="Times New Roman" w:hAnsi="Consolas" w:cs="Consolas"/>
            <w:color w:val="666600"/>
            <w:sz w:val="18"/>
            <w:szCs w:val="18"/>
          </w:rPr>
          <w:t>);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92" w:author="Unknown"/>
          <w:rFonts w:ascii="Consolas" w:eastAsia="Times New Roman" w:hAnsi="Consolas" w:cs="Consolas"/>
          <w:color w:val="313131"/>
          <w:sz w:val="18"/>
          <w:szCs w:val="18"/>
        </w:rPr>
      </w:pPr>
      <w:ins w:id="693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</w:t>
        </w:r>
        <w:r w:rsidRPr="009D1DD5">
          <w:rPr>
            <w:rFonts w:ascii="Consolas" w:eastAsia="Times New Roman" w:hAnsi="Consolas" w:cs="Consolas"/>
            <w:color w:val="880000"/>
            <w:sz w:val="18"/>
            <w:szCs w:val="18"/>
          </w:rPr>
          <w:t>//--&gt;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94" w:author="Unknown"/>
          <w:rFonts w:ascii="Consolas" w:eastAsia="Times New Roman" w:hAnsi="Consolas" w:cs="Consolas"/>
          <w:color w:val="313131"/>
          <w:sz w:val="18"/>
          <w:szCs w:val="18"/>
        </w:rPr>
      </w:pPr>
      <w:ins w:id="695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&lt;/script&gt;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96" w:author="Unknown"/>
          <w:rFonts w:ascii="Consolas" w:eastAsia="Times New Roman" w:hAnsi="Consolas" w:cs="Consolas"/>
          <w:color w:val="313131"/>
          <w:sz w:val="18"/>
          <w:szCs w:val="18"/>
        </w:rPr>
      </w:pPr>
      <w:ins w:id="69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98" w:author="Unknown"/>
          <w:rFonts w:ascii="Consolas" w:eastAsia="Times New Roman" w:hAnsi="Consolas" w:cs="Consolas"/>
          <w:color w:val="313131"/>
          <w:sz w:val="18"/>
          <w:szCs w:val="18"/>
        </w:rPr>
      </w:pPr>
      <w:ins w:id="69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&lt;p&gt;</w:t>
        </w:r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different operators and then try...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&lt;/p&gt;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00" w:author="Unknown"/>
          <w:rFonts w:ascii="Consolas" w:eastAsia="Times New Roman" w:hAnsi="Consolas" w:cs="Consolas"/>
          <w:color w:val="313131"/>
          <w:sz w:val="18"/>
          <w:szCs w:val="18"/>
        </w:rPr>
      </w:pPr>
      <w:ins w:id="70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&lt;/body&gt;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02" w:author="Unknown"/>
          <w:rFonts w:ascii="Consolas" w:eastAsia="Times New Roman" w:hAnsi="Consolas" w:cs="Consolas"/>
          <w:color w:val="313131"/>
          <w:sz w:val="18"/>
          <w:szCs w:val="18"/>
        </w:rPr>
      </w:pPr>
      <w:ins w:id="703" w:author="Unknown">
        <w:r w:rsidRPr="009D1DD5">
          <w:rPr>
            <w:rFonts w:ascii="Consolas" w:eastAsia="Times New Roman" w:hAnsi="Consolas" w:cs="Consolas"/>
            <w:color w:val="000088"/>
            <w:sz w:val="18"/>
            <w:szCs w:val="18"/>
          </w:rPr>
          <w:t>&lt;/html&gt;</w:t>
        </w:r>
      </w:ins>
    </w:p>
    <w:p w:rsidR="009D1DD5" w:rsidRPr="009D1DD5" w:rsidRDefault="009D1DD5" w:rsidP="009D1DD5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704" w:author="Unknown"/>
          <w:rFonts w:ascii="Arial" w:eastAsia="Times New Roman" w:hAnsi="Arial" w:cs="Arial"/>
          <w:color w:val="000000"/>
          <w:sz w:val="27"/>
          <w:szCs w:val="27"/>
        </w:rPr>
      </w:pPr>
      <w:ins w:id="705" w:author="Unknown">
        <w:r w:rsidRPr="009D1DD5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706" w:author="Unknown"/>
          <w:rFonts w:ascii="Consolas" w:eastAsia="Times New Roman" w:hAnsi="Consolas" w:cs="Consolas"/>
          <w:color w:val="313131"/>
          <w:sz w:val="18"/>
          <w:szCs w:val="18"/>
        </w:rPr>
      </w:pPr>
      <w:ins w:id="707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Result =&gt; B is String 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708" w:author="Unknown"/>
          <w:rFonts w:ascii="Consolas" w:eastAsia="Times New Roman" w:hAnsi="Consolas" w:cs="Consolas"/>
          <w:color w:val="313131"/>
          <w:sz w:val="18"/>
          <w:szCs w:val="18"/>
        </w:rPr>
      </w:pPr>
      <w:ins w:id="709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Result =&gt; A is Numeric</w:t>
        </w:r>
      </w:ins>
    </w:p>
    <w:p w:rsidR="009D1DD5" w:rsidRPr="009D1DD5" w:rsidRDefault="009D1DD5" w:rsidP="009D1DD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710" w:author="Unknown"/>
          <w:rFonts w:ascii="Consolas" w:eastAsia="Times New Roman" w:hAnsi="Consolas" w:cs="Consolas"/>
          <w:color w:val="313131"/>
          <w:sz w:val="18"/>
          <w:szCs w:val="18"/>
        </w:rPr>
      </w:pPr>
      <w:ins w:id="711" w:author="Unknown">
        <w:r w:rsidRPr="009D1DD5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variables to different values and different operators and then try...</w:t>
        </w:r>
      </w:ins>
    </w:p>
    <w:p w:rsidR="009D1DD5" w:rsidRPr="009D1DD5" w:rsidRDefault="009D1DD5" w:rsidP="009D1DD5">
      <w:pPr>
        <w:shd w:val="clear" w:color="auto" w:fill="FFFFFF"/>
        <w:spacing w:before="105" w:after="105" w:line="330" w:lineRule="atLeast"/>
        <w:ind w:left="-450" w:right="-450"/>
        <w:rPr>
          <w:ins w:id="712" w:author="Unknown"/>
          <w:rFonts w:ascii="Arial" w:eastAsia="Times New Roman" w:hAnsi="Arial" w:cs="Arial"/>
          <w:color w:val="313131"/>
          <w:sz w:val="21"/>
          <w:szCs w:val="21"/>
        </w:rPr>
      </w:pPr>
      <w:ins w:id="713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0" style="width:0;height:0" o:hralign="center" o:hrstd="t" o:hr="t" fillcolor="#a0a0a0" stroked="f"/>
          </w:pict>
        </w:r>
      </w:ins>
    </w:p>
    <w:p w:rsidR="009D1DD5" w:rsidRPr="009D1DD5" w:rsidRDefault="009D1DD5" w:rsidP="009D1DD5">
      <w:pPr>
        <w:shd w:val="clear" w:color="auto" w:fill="FFFFFF"/>
        <w:spacing w:before="105" w:after="105" w:line="330" w:lineRule="atLeast"/>
        <w:ind w:left="-450" w:right="-450"/>
        <w:jc w:val="center"/>
        <w:rPr>
          <w:ins w:id="714" w:author="Unknown"/>
          <w:rFonts w:ascii="Arial" w:eastAsia="Times New Roman" w:hAnsi="Arial" w:cs="Arial"/>
          <w:color w:val="313131"/>
          <w:sz w:val="21"/>
          <w:szCs w:val="21"/>
        </w:rPr>
      </w:pPr>
      <w:ins w:id="715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"http://www.tutorialspoint.com/javascript/javascript_variables.htm" </w:instrTex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D1DD5" w:rsidRPr="009D1DD5" w:rsidRDefault="009D1DD5" w:rsidP="009D1DD5">
      <w:pPr>
        <w:spacing w:before="105" w:after="105" w:line="330" w:lineRule="atLeast"/>
        <w:ind w:left="-450" w:right="-450"/>
        <w:jc w:val="center"/>
        <w:rPr>
          <w:ins w:id="716" w:author="Unknown"/>
          <w:rFonts w:ascii="Arial" w:eastAsia="Times New Roman" w:hAnsi="Arial" w:cs="Arial"/>
          <w:color w:val="313131"/>
          <w:sz w:val="21"/>
          <w:szCs w:val="21"/>
        </w:rPr>
      </w:pPr>
      <w:ins w:id="717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"http://www.tutorialspoint.com/cgi-bin/printpage.cgi" \t "_blank" </w:instrTex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Print</w: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D1DD5" w:rsidRPr="009D1DD5" w:rsidRDefault="009D1DD5" w:rsidP="009D1DD5">
      <w:pPr>
        <w:spacing w:before="105" w:after="105" w:line="330" w:lineRule="atLeast"/>
        <w:ind w:left="-450" w:right="-450"/>
        <w:jc w:val="center"/>
        <w:rPr>
          <w:ins w:id="718" w:author="Unknown"/>
          <w:rFonts w:ascii="Arial" w:eastAsia="Times New Roman" w:hAnsi="Arial" w:cs="Arial"/>
          <w:color w:val="313131"/>
          <w:sz w:val="21"/>
          <w:szCs w:val="21"/>
        </w:rPr>
      </w:pPr>
      <w:ins w:id="719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"http://www.tutorialspoint.com/javascript/pdf/javascript_operators.pdf" \o "JavaScript Operators" \t "_blank" </w:instrTex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PDF</w: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D1DD5" w:rsidRPr="009D1DD5" w:rsidRDefault="009D1DD5" w:rsidP="009D1DD5">
      <w:pPr>
        <w:shd w:val="clear" w:color="auto" w:fill="FFFFFF"/>
        <w:spacing w:before="105" w:after="105" w:line="330" w:lineRule="atLeast"/>
        <w:ind w:left="-450" w:right="-450"/>
        <w:jc w:val="center"/>
        <w:rPr>
          <w:ins w:id="720" w:author="Unknown"/>
          <w:rFonts w:ascii="Arial" w:eastAsia="Times New Roman" w:hAnsi="Arial" w:cs="Arial"/>
          <w:color w:val="313131"/>
          <w:sz w:val="21"/>
          <w:szCs w:val="21"/>
        </w:rPr>
      </w:pPr>
      <w:ins w:id="721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"http://www.tutorialspoint.com/javascript/javascript_ifelse.htm" </w:instrTex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</w:rPr>
          <w:t> </w:t>
        </w:r>
        <w:r w:rsidRPr="009D1DD5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D1DD5" w:rsidRPr="009D1DD5" w:rsidRDefault="009D1DD5" w:rsidP="009D1DD5">
      <w:pPr>
        <w:shd w:val="clear" w:color="auto" w:fill="FFFFFF"/>
        <w:spacing w:before="105" w:after="105" w:line="330" w:lineRule="atLeast"/>
        <w:ind w:left="-450" w:right="-450"/>
        <w:rPr>
          <w:ins w:id="722" w:author="Unknown"/>
          <w:rFonts w:ascii="Arial" w:eastAsia="Times New Roman" w:hAnsi="Arial" w:cs="Arial"/>
          <w:color w:val="313131"/>
          <w:sz w:val="21"/>
          <w:szCs w:val="21"/>
        </w:rPr>
      </w:pPr>
      <w:ins w:id="723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1" style="width:0;height:0" o:hralign="center" o:hrstd="t" o:hr="t" fillcolor="#a0a0a0" stroked="f"/>
          </w:pict>
        </w:r>
      </w:ins>
    </w:p>
    <w:p w:rsidR="009D1DD5" w:rsidRPr="009D1DD5" w:rsidRDefault="009D1DD5" w:rsidP="009D1DD5">
      <w:pPr>
        <w:shd w:val="clear" w:color="auto" w:fill="FFFFFF"/>
        <w:spacing w:before="105" w:after="105" w:line="330" w:lineRule="atLeast"/>
        <w:ind w:left="-450" w:right="-450"/>
        <w:jc w:val="center"/>
        <w:rPr>
          <w:ins w:id="724" w:author="Unknown"/>
          <w:rFonts w:ascii="Arial" w:eastAsia="Times New Roman" w:hAnsi="Arial" w:cs="Arial"/>
          <w:color w:val="313131"/>
          <w:sz w:val="21"/>
          <w:szCs w:val="21"/>
        </w:rPr>
      </w:pPr>
      <w:ins w:id="725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t>Advertisements</w:t>
        </w:r>
      </w:ins>
    </w:p>
    <w:p w:rsidR="009D1DD5" w:rsidRPr="009D1DD5" w:rsidRDefault="009D1DD5" w:rsidP="009D1DD5">
      <w:pPr>
        <w:spacing w:after="75" w:line="330" w:lineRule="atLeast"/>
        <w:ind w:left="-675" w:right="-675"/>
        <w:rPr>
          <w:ins w:id="726" w:author="Unknown"/>
          <w:rFonts w:ascii="Arial" w:eastAsia="Times New Roman" w:hAnsi="Arial" w:cs="Arial"/>
          <w:color w:val="313131"/>
          <w:sz w:val="20"/>
          <w:szCs w:val="20"/>
        </w:rPr>
      </w:pPr>
      <w:ins w:id="727" w:author="Unknown"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7" name="Picture 7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728" w:author="Unknown">
        <w:r w:rsidRPr="009D1DD5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6" name="Picture 6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729" w:author="Unknown">
        <w:r w:rsidRPr="009D1DD5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5" name="Picture 5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730" w:author="Unknown">
        <w:r w:rsidRPr="009D1DD5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4" name="Picture 4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731" w:author="Unknown">
        <w:r w:rsidRPr="009D1DD5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3" name="Picture 3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732" w:author="Unknown">
        <w:r w:rsidRPr="009D1DD5">
          <w:rPr>
            <w:rFonts w:ascii="Arial" w:eastAsia="Times New Roman" w:hAnsi="Arial" w:cs="Arial"/>
            <w:color w:val="000000"/>
            <w:sz w:val="20"/>
            <w:szCs w:val="20"/>
          </w:rPr>
          <w:t> </w:t>
        </w:r>
        <w:r w:rsidRPr="009D1DD5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2" name="Picture 2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5" w:rsidRPr="009D1DD5" w:rsidRDefault="009D1DD5" w:rsidP="009D1DD5">
      <w:pPr>
        <w:spacing w:after="0" w:line="330" w:lineRule="atLeast"/>
        <w:rPr>
          <w:ins w:id="733" w:author="Unknown"/>
          <w:rFonts w:ascii="Arial" w:eastAsia="Times New Roman" w:hAnsi="Arial" w:cs="Arial"/>
          <w:color w:val="313131"/>
          <w:sz w:val="29"/>
          <w:szCs w:val="29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952500" cy="914400"/>
            <wp:effectExtent l="0" t="0" r="0" b="0"/>
            <wp:docPr id="1" name="Picture 1" descr="Tutorials Poin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utorials Poin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D5" w:rsidRPr="009D1DD5" w:rsidRDefault="009D1DD5" w:rsidP="009D1DD5">
      <w:pPr>
        <w:numPr>
          <w:ilvl w:val="0"/>
          <w:numId w:val="9"/>
        </w:numPr>
        <w:spacing w:after="0" w:line="180" w:lineRule="atLeast"/>
        <w:ind w:left="-225"/>
        <w:rPr>
          <w:ins w:id="734" w:author="Unknown"/>
          <w:rFonts w:ascii="Arial" w:eastAsia="Times New Roman" w:hAnsi="Arial" w:cs="Arial"/>
          <w:color w:val="313131"/>
          <w:sz w:val="21"/>
          <w:szCs w:val="21"/>
        </w:rPr>
      </w:pPr>
      <w:ins w:id="735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"http://www.tutorialspoint.com/about/tutorials_writing.htm" </w:instrTex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D1DD5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Write for us</w: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D1DD5" w:rsidRPr="009D1DD5" w:rsidRDefault="009D1DD5" w:rsidP="009D1DD5">
      <w:pPr>
        <w:spacing w:after="0" w:line="330" w:lineRule="atLeast"/>
        <w:rPr>
          <w:ins w:id="736" w:author="Unknown"/>
          <w:rFonts w:ascii="Arial" w:eastAsia="Times New Roman" w:hAnsi="Arial" w:cs="Arial"/>
          <w:color w:val="313131"/>
          <w:sz w:val="21"/>
          <w:szCs w:val="21"/>
        </w:rPr>
      </w:pPr>
      <w:ins w:id="737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9D1DD5" w:rsidRPr="009D1DD5" w:rsidRDefault="009D1DD5" w:rsidP="009D1DD5">
      <w:pPr>
        <w:numPr>
          <w:ilvl w:val="0"/>
          <w:numId w:val="9"/>
        </w:numPr>
        <w:pBdr>
          <w:left w:val="dotted" w:sz="6" w:space="6" w:color="FFFFFF"/>
        </w:pBdr>
        <w:spacing w:after="0" w:line="180" w:lineRule="atLeast"/>
        <w:ind w:left="-225"/>
        <w:rPr>
          <w:ins w:id="738" w:author="Unknown"/>
          <w:rFonts w:ascii="Arial" w:eastAsia="Times New Roman" w:hAnsi="Arial" w:cs="Arial"/>
          <w:color w:val="313131"/>
          <w:sz w:val="21"/>
          <w:szCs w:val="21"/>
        </w:rPr>
      </w:pPr>
      <w:ins w:id="739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"http://www.tutorialspoint.com/about/faq.htm" </w:instrTex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D1DD5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FAQ's</w: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D1DD5" w:rsidRPr="009D1DD5" w:rsidRDefault="009D1DD5" w:rsidP="009D1DD5">
      <w:pPr>
        <w:spacing w:after="0" w:line="330" w:lineRule="atLeast"/>
        <w:rPr>
          <w:ins w:id="740" w:author="Unknown"/>
          <w:rFonts w:ascii="Arial" w:eastAsia="Times New Roman" w:hAnsi="Arial" w:cs="Arial"/>
          <w:color w:val="313131"/>
          <w:sz w:val="21"/>
          <w:szCs w:val="21"/>
        </w:rPr>
      </w:pPr>
      <w:ins w:id="741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9D1DD5" w:rsidRPr="009D1DD5" w:rsidRDefault="009D1DD5" w:rsidP="009D1DD5">
      <w:pPr>
        <w:numPr>
          <w:ilvl w:val="0"/>
          <w:numId w:val="9"/>
        </w:numPr>
        <w:pBdr>
          <w:left w:val="dotted" w:sz="6" w:space="6" w:color="FFFFFF"/>
        </w:pBdr>
        <w:spacing w:after="0" w:line="180" w:lineRule="atLeast"/>
        <w:ind w:left="-225"/>
        <w:rPr>
          <w:ins w:id="742" w:author="Unknown"/>
          <w:rFonts w:ascii="Arial" w:eastAsia="Times New Roman" w:hAnsi="Arial" w:cs="Arial"/>
          <w:color w:val="313131"/>
          <w:sz w:val="21"/>
          <w:szCs w:val="21"/>
        </w:rPr>
      </w:pPr>
      <w:ins w:id="743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"http://www.tutorialspoint.com/about/about_helping.htm" </w:instrTex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D1DD5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Helping</w: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D1DD5" w:rsidRPr="009D1DD5" w:rsidRDefault="009D1DD5" w:rsidP="009D1DD5">
      <w:pPr>
        <w:spacing w:after="0" w:line="330" w:lineRule="atLeast"/>
        <w:rPr>
          <w:ins w:id="744" w:author="Unknown"/>
          <w:rFonts w:ascii="Arial" w:eastAsia="Times New Roman" w:hAnsi="Arial" w:cs="Arial"/>
          <w:color w:val="313131"/>
          <w:sz w:val="21"/>
          <w:szCs w:val="21"/>
        </w:rPr>
      </w:pPr>
      <w:ins w:id="745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t> </w:t>
        </w:r>
      </w:ins>
    </w:p>
    <w:p w:rsidR="009D1DD5" w:rsidRPr="009D1DD5" w:rsidRDefault="009D1DD5" w:rsidP="009D1DD5">
      <w:pPr>
        <w:numPr>
          <w:ilvl w:val="0"/>
          <w:numId w:val="9"/>
        </w:numPr>
        <w:pBdr>
          <w:left w:val="dotted" w:sz="6" w:space="6" w:color="FFFFFF"/>
        </w:pBdr>
        <w:spacing w:after="0" w:line="180" w:lineRule="atLeast"/>
        <w:ind w:left="-225"/>
        <w:rPr>
          <w:ins w:id="746" w:author="Unknown"/>
          <w:rFonts w:ascii="Arial" w:eastAsia="Times New Roman" w:hAnsi="Arial" w:cs="Arial"/>
          <w:color w:val="313131"/>
          <w:sz w:val="21"/>
          <w:szCs w:val="21"/>
        </w:rPr>
      </w:pPr>
      <w:ins w:id="747" w:author="Unknown"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"http://www.tutorialspoint.com/about/contact_us.htm" </w:instrTex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9D1DD5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Contact</w:t>
        </w:r>
        <w:r w:rsidRPr="009D1DD5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9D1DD5" w:rsidRPr="009D1DD5" w:rsidRDefault="009D1DD5" w:rsidP="009D1DD5">
      <w:pPr>
        <w:spacing w:after="0" w:line="360" w:lineRule="atLeast"/>
        <w:rPr>
          <w:ins w:id="748" w:author="Unknown"/>
          <w:rFonts w:ascii="Arial" w:eastAsia="Times New Roman" w:hAnsi="Arial" w:cs="Arial"/>
          <w:color w:val="FFFFFF"/>
          <w:sz w:val="21"/>
          <w:szCs w:val="21"/>
        </w:rPr>
      </w:pPr>
      <w:ins w:id="749" w:author="Unknown">
        <w:r w:rsidRPr="009D1DD5">
          <w:rPr>
            <w:rFonts w:ascii="Arial" w:eastAsia="Times New Roman" w:hAnsi="Arial" w:cs="Arial"/>
            <w:color w:val="FFFFFF"/>
            <w:sz w:val="21"/>
            <w:szCs w:val="21"/>
          </w:rPr>
          <w:t>© Copyright 2015. All Rights Reserved.</w:t>
        </w:r>
      </w:ins>
    </w:p>
    <w:p w:rsidR="009D1DD5" w:rsidRPr="009D1DD5" w:rsidRDefault="009D1DD5" w:rsidP="009D1DD5">
      <w:pPr>
        <w:spacing w:after="0" w:line="330" w:lineRule="atLeast"/>
        <w:jc w:val="center"/>
        <w:rPr>
          <w:ins w:id="750" w:author="Unknown"/>
          <w:rFonts w:ascii="Arial" w:eastAsia="Times New Roman" w:hAnsi="Arial" w:cs="Arial"/>
          <w:color w:val="313131"/>
          <w:sz w:val="29"/>
          <w:szCs w:val="29"/>
        </w:rPr>
      </w:pPr>
      <w:ins w:id="751" w:author="Unknown">
        <w:r w:rsidRPr="009D1DD5">
          <w:rPr>
            <w:rFonts w:ascii="Arial" w:eastAsia="Times New Roman" w:hAnsi="Arial" w:cs="Arial"/>
            <w:color w:val="313131"/>
            <w:sz w:val="29"/>
            <w:szCs w:val="29"/>
          </w:rPr>
          <w:object w:dxaOrig="1440" w:dyaOrig="1440">
            <v:shape id="_x0000_i1057" type="#_x0000_t75" style="width:49.5pt;height:18pt" o:ole="">
              <v:imagedata r:id="rId8" o:title=""/>
            </v:shape>
            <w:control r:id="rId73" w:name="DefaultOcxName1" w:shapeid="_x0000_i1057"/>
          </w:object>
        </w:r>
        <w:r w:rsidRPr="009D1DD5">
          <w:rPr>
            <w:rFonts w:ascii="Arial" w:eastAsia="Times New Roman" w:hAnsi="Arial" w:cs="Arial"/>
            <w:color w:val="313131"/>
            <w:sz w:val="29"/>
            <w:szCs w:val="29"/>
          </w:rPr>
          <w:t> go</w:t>
        </w:r>
      </w:ins>
    </w:p>
    <w:p w:rsidR="00525669" w:rsidRDefault="009D1DD5">
      <w:bookmarkStart w:id="752" w:name="_GoBack"/>
      <w:bookmarkEnd w:id="752"/>
    </w:p>
    <w:sectPr w:rsidR="0052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7482"/>
    <w:multiLevelType w:val="multilevel"/>
    <w:tmpl w:val="DB2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445BAC"/>
    <w:multiLevelType w:val="multilevel"/>
    <w:tmpl w:val="3820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FD389C"/>
    <w:multiLevelType w:val="multilevel"/>
    <w:tmpl w:val="D152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E0588"/>
    <w:multiLevelType w:val="multilevel"/>
    <w:tmpl w:val="A166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FA3536"/>
    <w:multiLevelType w:val="multilevel"/>
    <w:tmpl w:val="09F2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34081"/>
    <w:multiLevelType w:val="multilevel"/>
    <w:tmpl w:val="CAC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E71926"/>
    <w:multiLevelType w:val="multilevel"/>
    <w:tmpl w:val="0AB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525B0F"/>
    <w:multiLevelType w:val="multilevel"/>
    <w:tmpl w:val="23F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F0DFA"/>
    <w:multiLevelType w:val="multilevel"/>
    <w:tmpl w:val="E122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D5"/>
    <w:rsid w:val="001870DD"/>
    <w:rsid w:val="00961426"/>
    <w:rsid w:val="009D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D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1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1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D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1D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1D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D1D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DD5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1D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1DD5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9D1DD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1D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1DD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9D1DD5"/>
  </w:style>
  <w:style w:type="paragraph" w:styleId="NormalWeb">
    <w:name w:val="Normal (Web)"/>
    <w:basedOn w:val="Normal"/>
    <w:uiPriority w:val="99"/>
    <w:unhideWhenUsed/>
    <w:rsid w:val="009D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D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D1DD5"/>
  </w:style>
  <w:style w:type="character" w:customStyle="1" w:styleId="pln">
    <w:name w:val="pln"/>
    <w:basedOn w:val="DefaultParagraphFont"/>
    <w:rsid w:val="009D1DD5"/>
  </w:style>
  <w:style w:type="character" w:customStyle="1" w:styleId="atn">
    <w:name w:val="atn"/>
    <w:basedOn w:val="DefaultParagraphFont"/>
    <w:rsid w:val="009D1DD5"/>
  </w:style>
  <w:style w:type="character" w:customStyle="1" w:styleId="pun">
    <w:name w:val="pun"/>
    <w:basedOn w:val="DefaultParagraphFont"/>
    <w:rsid w:val="009D1DD5"/>
  </w:style>
  <w:style w:type="character" w:customStyle="1" w:styleId="atv">
    <w:name w:val="atv"/>
    <w:basedOn w:val="DefaultParagraphFont"/>
    <w:rsid w:val="009D1DD5"/>
  </w:style>
  <w:style w:type="character" w:customStyle="1" w:styleId="kwd">
    <w:name w:val="kwd"/>
    <w:basedOn w:val="DefaultParagraphFont"/>
    <w:rsid w:val="009D1DD5"/>
  </w:style>
  <w:style w:type="character" w:customStyle="1" w:styleId="lit">
    <w:name w:val="lit"/>
    <w:basedOn w:val="DefaultParagraphFont"/>
    <w:rsid w:val="009D1DD5"/>
  </w:style>
  <w:style w:type="character" w:customStyle="1" w:styleId="str">
    <w:name w:val="str"/>
    <w:basedOn w:val="DefaultParagraphFont"/>
    <w:rsid w:val="009D1DD5"/>
  </w:style>
  <w:style w:type="character" w:customStyle="1" w:styleId="com">
    <w:name w:val="com"/>
    <w:basedOn w:val="DefaultParagraphFont"/>
    <w:rsid w:val="009D1DD5"/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D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1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1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D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1D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1D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D1D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DD5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1D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1DD5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9D1DD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1D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1DD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9D1DD5"/>
  </w:style>
  <w:style w:type="paragraph" w:styleId="NormalWeb">
    <w:name w:val="Normal (Web)"/>
    <w:basedOn w:val="Normal"/>
    <w:uiPriority w:val="99"/>
    <w:unhideWhenUsed/>
    <w:rsid w:val="009D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D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D1DD5"/>
  </w:style>
  <w:style w:type="character" w:customStyle="1" w:styleId="pln">
    <w:name w:val="pln"/>
    <w:basedOn w:val="DefaultParagraphFont"/>
    <w:rsid w:val="009D1DD5"/>
  </w:style>
  <w:style w:type="character" w:customStyle="1" w:styleId="atn">
    <w:name w:val="atn"/>
    <w:basedOn w:val="DefaultParagraphFont"/>
    <w:rsid w:val="009D1DD5"/>
  </w:style>
  <w:style w:type="character" w:customStyle="1" w:styleId="pun">
    <w:name w:val="pun"/>
    <w:basedOn w:val="DefaultParagraphFont"/>
    <w:rsid w:val="009D1DD5"/>
  </w:style>
  <w:style w:type="character" w:customStyle="1" w:styleId="atv">
    <w:name w:val="atv"/>
    <w:basedOn w:val="DefaultParagraphFont"/>
    <w:rsid w:val="009D1DD5"/>
  </w:style>
  <w:style w:type="character" w:customStyle="1" w:styleId="kwd">
    <w:name w:val="kwd"/>
    <w:basedOn w:val="DefaultParagraphFont"/>
    <w:rsid w:val="009D1DD5"/>
  </w:style>
  <w:style w:type="character" w:customStyle="1" w:styleId="lit">
    <w:name w:val="lit"/>
    <w:basedOn w:val="DefaultParagraphFont"/>
    <w:rsid w:val="009D1DD5"/>
  </w:style>
  <w:style w:type="character" w:customStyle="1" w:styleId="str">
    <w:name w:val="str"/>
    <w:basedOn w:val="DefaultParagraphFont"/>
    <w:rsid w:val="009D1DD5"/>
  </w:style>
  <w:style w:type="character" w:customStyle="1" w:styleId="com">
    <w:name w:val="com"/>
    <w:basedOn w:val="DefaultParagraphFont"/>
    <w:rsid w:val="009D1DD5"/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575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68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1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632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5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3571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6090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4232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2" w:color="D6D6D6"/>
                                    <w:left w:val="single" w:sz="6" w:space="2" w:color="D6D6D6"/>
                                    <w:bottom w:val="single" w:sz="6" w:space="2" w:color="D6D6D6"/>
                                    <w:right w:val="single" w:sz="6" w:space="2" w:color="D6D6D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487856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79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7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84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611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articles/index.php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tutorialspoint.com/javascript/javascript_ifelse.htm" TargetMode="External"/><Relationship Id="rId39" Type="http://schemas.openxmlformats.org/officeDocument/2006/relationships/hyperlink" Target="http://www.tutorialspoint.com/javascript/javascript_objects.htm" TargetMode="External"/><Relationship Id="rId21" Type="http://schemas.openxmlformats.org/officeDocument/2006/relationships/hyperlink" Target="http://www.tutorialspoint.com/javascript/javascript_syntax.htm" TargetMode="External"/><Relationship Id="rId34" Type="http://schemas.openxmlformats.org/officeDocument/2006/relationships/hyperlink" Target="http://www.tutorialspoint.com/javascript/javascript_cookies.htm" TargetMode="External"/><Relationship Id="rId42" Type="http://schemas.openxmlformats.org/officeDocument/2006/relationships/hyperlink" Target="http://www.tutorialspoint.com/javascript/javascript_strings_object.htm" TargetMode="External"/><Relationship Id="rId47" Type="http://schemas.openxmlformats.org/officeDocument/2006/relationships/hyperlink" Target="http://www.tutorialspoint.com/javascript/javascript_html_dom.htm" TargetMode="External"/><Relationship Id="rId50" Type="http://schemas.openxmlformats.org/officeDocument/2006/relationships/hyperlink" Target="http://www.tutorialspoint.com/javascript/javascript_animation.htm" TargetMode="External"/><Relationship Id="rId55" Type="http://schemas.openxmlformats.org/officeDocument/2006/relationships/hyperlink" Target="http://www.tutorialspoint.com/javascript/javascript_questions_answers.htm" TargetMode="External"/><Relationship Id="rId63" Type="http://schemas.openxmlformats.org/officeDocument/2006/relationships/hyperlink" Target="http://www.tutorialspoint.com/computer_glossary.htm" TargetMode="External"/><Relationship Id="rId68" Type="http://schemas.openxmlformats.org/officeDocument/2006/relationships/image" Target="media/image6.jpeg"/><Relationship Id="rId7" Type="http://schemas.openxmlformats.org/officeDocument/2006/relationships/image" Target="media/image1.png"/><Relationship Id="rId71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http://www.tutorialspoint.com/javascript/javascript_for_loop.htm" TargetMode="External"/><Relationship Id="rId11" Type="http://schemas.openxmlformats.org/officeDocument/2006/relationships/hyperlink" Target="http://www.tutorialspoint.com/questions_and_answers.htm" TargetMode="External"/><Relationship Id="rId24" Type="http://schemas.openxmlformats.org/officeDocument/2006/relationships/hyperlink" Target="http://www.tutorialspoint.com/javascript/javascript_variables.htm" TargetMode="External"/><Relationship Id="rId32" Type="http://schemas.openxmlformats.org/officeDocument/2006/relationships/hyperlink" Target="http://www.tutorialspoint.com/javascript/javascript_functions.htm" TargetMode="External"/><Relationship Id="rId37" Type="http://schemas.openxmlformats.org/officeDocument/2006/relationships/hyperlink" Target="http://www.tutorialspoint.com/javascript/javascript_void_keyword.htm" TargetMode="External"/><Relationship Id="rId40" Type="http://schemas.openxmlformats.org/officeDocument/2006/relationships/hyperlink" Target="http://www.tutorialspoint.com/javascript/javascript_number_object.htm" TargetMode="External"/><Relationship Id="rId45" Type="http://schemas.openxmlformats.org/officeDocument/2006/relationships/hyperlink" Target="http://www.tutorialspoint.com/javascript/javascript_math_object.htm" TargetMode="External"/><Relationship Id="rId53" Type="http://schemas.openxmlformats.org/officeDocument/2006/relationships/hyperlink" Target="http://www.tutorialspoint.com/javascript/javascript_image_map.htm" TargetMode="External"/><Relationship Id="rId58" Type="http://schemas.openxmlformats.org/officeDocument/2006/relationships/hyperlink" Target="http://www.tutorialspoint.com/javascript/javascript_resources.htm" TargetMode="External"/><Relationship Id="rId66" Type="http://schemas.openxmlformats.org/officeDocument/2006/relationships/image" Target="media/image4.jpe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www.tutorialspoint.com/javascript/javascript_placement.htm" TargetMode="External"/><Relationship Id="rId28" Type="http://schemas.openxmlformats.org/officeDocument/2006/relationships/hyperlink" Target="http://www.tutorialspoint.com/javascript/javascript_while_loop.htm" TargetMode="External"/><Relationship Id="rId36" Type="http://schemas.openxmlformats.org/officeDocument/2006/relationships/hyperlink" Target="http://www.tutorialspoint.com/javascript/javascript_dialog_boxes.htm" TargetMode="External"/><Relationship Id="rId49" Type="http://schemas.openxmlformats.org/officeDocument/2006/relationships/hyperlink" Target="http://www.tutorialspoint.com/javascript/javascript_form_validations.htm" TargetMode="External"/><Relationship Id="rId57" Type="http://schemas.openxmlformats.org/officeDocument/2006/relationships/hyperlink" Target="http://www.tutorialspoint.com/javascript/javascript_builtin_functions.htm" TargetMode="External"/><Relationship Id="rId61" Type="http://schemas.openxmlformats.org/officeDocument/2006/relationships/hyperlink" Target="http://www.tutorialspoint.com/effective_resume_writing.htm" TargetMode="External"/><Relationship Id="rId10" Type="http://schemas.openxmlformats.org/officeDocument/2006/relationships/hyperlink" Target="http://www.tutorialspoint.com/free_online_whiteboard.htm" TargetMode="External"/><Relationship Id="rId19" Type="http://schemas.openxmlformats.org/officeDocument/2006/relationships/hyperlink" Target="http://www.tutorialspoint.com/javascript/index.htm" TargetMode="External"/><Relationship Id="rId31" Type="http://schemas.openxmlformats.org/officeDocument/2006/relationships/hyperlink" Target="http://www.tutorialspoint.com/javascript/javascript_loop_control.htm" TargetMode="External"/><Relationship Id="rId44" Type="http://schemas.openxmlformats.org/officeDocument/2006/relationships/hyperlink" Target="http://www.tutorialspoint.com/javascript/javascript_date_object.htm" TargetMode="External"/><Relationship Id="rId52" Type="http://schemas.openxmlformats.org/officeDocument/2006/relationships/hyperlink" Target="http://www.tutorialspoint.com/javascript/javascript_debugging.htm" TargetMode="External"/><Relationship Id="rId60" Type="http://schemas.openxmlformats.org/officeDocument/2006/relationships/hyperlink" Target="http://www.tutorialspoint.com/questions_and_answers.htm" TargetMode="External"/><Relationship Id="rId65" Type="http://schemas.openxmlformats.org/officeDocument/2006/relationships/hyperlink" Target="javascript:void(0)" TargetMode="External"/><Relationship Id="rId73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tutorialspoint.com/index.htm" TargetMode="External"/><Relationship Id="rId22" Type="http://schemas.openxmlformats.org/officeDocument/2006/relationships/hyperlink" Target="http://www.tutorialspoint.com/javascript/javascript_enabling.htm" TargetMode="External"/><Relationship Id="rId27" Type="http://schemas.openxmlformats.org/officeDocument/2006/relationships/hyperlink" Target="http://www.tutorialspoint.com/javascript/javascript_switch_case.htm" TargetMode="External"/><Relationship Id="rId30" Type="http://schemas.openxmlformats.org/officeDocument/2006/relationships/hyperlink" Target="http://www.tutorialspoint.com/javascript/javascript_forin_loop.htm" TargetMode="External"/><Relationship Id="rId35" Type="http://schemas.openxmlformats.org/officeDocument/2006/relationships/hyperlink" Target="http://www.tutorialspoint.com/javascript/javascript_page_redirect.htm" TargetMode="External"/><Relationship Id="rId43" Type="http://schemas.openxmlformats.org/officeDocument/2006/relationships/hyperlink" Target="http://www.tutorialspoint.com/javascript/javascript_arrays_object.htm" TargetMode="External"/><Relationship Id="rId48" Type="http://schemas.openxmlformats.org/officeDocument/2006/relationships/hyperlink" Target="http://www.tutorialspoint.com/javascript/javascript_error_handling.htm" TargetMode="External"/><Relationship Id="rId56" Type="http://schemas.openxmlformats.org/officeDocument/2006/relationships/hyperlink" Target="http://www.tutorialspoint.com/javascript/javascript_quick_guide.htm" TargetMode="External"/><Relationship Id="rId64" Type="http://schemas.openxmlformats.org/officeDocument/2006/relationships/hyperlink" Target="http://www.tutorialspoint.com/computer_whoiswho.htm" TargetMode="External"/><Relationship Id="rId69" Type="http://schemas.openxmlformats.org/officeDocument/2006/relationships/image" Target="media/image7.jpeg"/><Relationship Id="rId8" Type="http://schemas.openxmlformats.org/officeDocument/2006/relationships/image" Target="media/image2.wmf"/><Relationship Id="rId51" Type="http://schemas.openxmlformats.org/officeDocument/2006/relationships/hyperlink" Target="http://www.tutorialspoint.com/javascript/javascript_multimedia.htm" TargetMode="External"/><Relationship Id="rId72" Type="http://schemas.openxmlformats.org/officeDocument/2006/relationships/image" Target="media/image10.png"/><Relationship Id="rId3" Type="http://schemas.microsoft.com/office/2007/relationships/stylesWithEffects" Target="stylesWithEffects.xml"/><Relationship Id="rId12" Type="http://schemas.openxmlformats.org/officeDocument/2006/relationships/hyperlink" Target="http://www.tutorialspoint.com/shared-tutorials.php" TargetMode="External"/><Relationship Id="rId17" Type="http://schemas.openxmlformats.org/officeDocument/2006/relationships/hyperlink" Target="http://www.tutorialspoint.com/absoluteclasses/upcomingclasses.htm" TargetMode="External"/><Relationship Id="rId25" Type="http://schemas.openxmlformats.org/officeDocument/2006/relationships/hyperlink" Target="http://www.tutorialspoint.com/javascript/javascript_operators.htm" TargetMode="External"/><Relationship Id="rId33" Type="http://schemas.openxmlformats.org/officeDocument/2006/relationships/hyperlink" Target="http://www.tutorialspoint.com/javascript/javascript_events.htm" TargetMode="External"/><Relationship Id="rId38" Type="http://schemas.openxmlformats.org/officeDocument/2006/relationships/hyperlink" Target="http://www.tutorialspoint.com/javascript/javascript_page_printing.htm" TargetMode="External"/><Relationship Id="rId46" Type="http://schemas.openxmlformats.org/officeDocument/2006/relationships/hyperlink" Target="http://www.tutorialspoint.com/javascript/javascript_regexp_object.htm" TargetMode="External"/><Relationship Id="rId59" Type="http://schemas.openxmlformats.org/officeDocument/2006/relationships/hyperlink" Target="http://www.tutorialspoint.com/developers_best_practices/index.htm" TargetMode="External"/><Relationship Id="rId67" Type="http://schemas.openxmlformats.org/officeDocument/2006/relationships/image" Target="media/image5.jpeg"/><Relationship Id="rId20" Type="http://schemas.openxmlformats.org/officeDocument/2006/relationships/hyperlink" Target="http://www.tutorialspoint.com/javascript/javascript_overview.htm" TargetMode="External"/><Relationship Id="rId41" Type="http://schemas.openxmlformats.org/officeDocument/2006/relationships/hyperlink" Target="http://www.tutorialspoint.com/javascript/javascript_boolean_object.htm" TargetMode="External"/><Relationship Id="rId54" Type="http://schemas.openxmlformats.org/officeDocument/2006/relationships/hyperlink" Target="http://www.tutorialspoint.com/javascript/javascript_browsers_handling.htm" TargetMode="External"/><Relationship Id="rId62" Type="http://schemas.openxmlformats.org/officeDocument/2006/relationships/hyperlink" Target="http://www.tutorialspoint.com/hr_interview_questions/index.htm" TargetMode="External"/><Relationship Id="rId70" Type="http://schemas.openxmlformats.org/officeDocument/2006/relationships/image" Target="media/image8.jpe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index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3369</Words>
  <Characters>19205</Characters>
  <Application>Microsoft Office Word</Application>
  <DocSecurity>0</DocSecurity>
  <Lines>160</Lines>
  <Paragraphs>45</Paragraphs>
  <ScaleCrop>false</ScaleCrop>
  <Company>home</Company>
  <LinksUpToDate>false</LinksUpToDate>
  <CharactersWithSpaces>22529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</dc:creator>
  <cp:lastModifiedBy>GITANJALI</cp:lastModifiedBy>
  <cp:revision>1</cp:revision>
  <dcterms:created xsi:type="dcterms:W3CDTF">2015-08-30T05:13:00Z</dcterms:created>
  <dcterms:modified xsi:type="dcterms:W3CDTF">2015-08-30T05:13:00Z</dcterms:modified>
</cp:coreProperties>
</file>