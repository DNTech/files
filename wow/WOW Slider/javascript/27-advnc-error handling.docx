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149" w:rsidRPr="003A5149" w:rsidRDefault="003A5149" w:rsidP="003A5149">
      <w:pPr>
        <w:spacing w:before="48" w:after="48" w:line="450" w:lineRule="atLeast"/>
        <w:ind w:right="48"/>
        <w:jc w:val="center"/>
        <w:outlineLvl w:val="0"/>
        <w:rPr>
          <w:rFonts w:ascii="Arial" w:eastAsia="Times New Roman" w:hAnsi="Arial" w:cs="Arial"/>
          <w:color w:val="121214"/>
          <w:spacing w:val="-15"/>
          <w:kern w:val="36"/>
          <w:sz w:val="48"/>
          <w:szCs w:val="48"/>
        </w:rPr>
      </w:pPr>
      <w:r w:rsidRPr="003A5149">
        <w:rPr>
          <w:rFonts w:ascii="Arial" w:eastAsia="Times New Roman" w:hAnsi="Arial" w:cs="Arial"/>
          <w:color w:val="121214"/>
          <w:spacing w:val="-15"/>
          <w:kern w:val="36"/>
          <w:sz w:val="48"/>
          <w:szCs w:val="48"/>
        </w:rPr>
        <w:t>JavaScript - Errors &amp; Exceptions Handling</w:t>
      </w:r>
    </w:p>
    <w:p w:rsidR="003A5149" w:rsidRPr="003A5149" w:rsidRDefault="003A5149" w:rsidP="003A5149">
      <w:pPr>
        <w:spacing w:before="105" w:after="105" w:line="330" w:lineRule="atLeast"/>
        <w:jc w:val="center"/>
        <w:rPr>
          <w:rFonts w:ascii="Arial" w:eastAsia="Times New Roman" w:hAnsi="Arial" w:cs="Arial"/>
          <w:color w:val="313131"/>
          <w:sz w:val="21"/>
          <w:szCs w:val="21"/>
        </w:rPr>
      </w:pPr>
      <w:r w:rsidRPr="003A5149">
        <w:rPr>
          <w:rFonts w:ascii="Arial" w:eastAsia="Times New Roman" w:hAnsi="Arial" w:cs="Arial"/>
          <w:color w:val="313131"/>
          <w:sz w:val="21"/>
          <w:szCs w:val="21"/>
        </w:rPr>
        <w:pict>
          <v:rect id="_x0000_i1025" style="width:0;height:0" o:hralign="center" o:hrstd="t" o:hr="t" fillcolor="#a0a0a0" stroked="f"/>
        </w:pict>
      </w:r>
    </w:p>
    <w:p w:rsidR="003A5149" w:rsidRPr="003A5149" w:rsidRDefault="003A5149" w:rsidP="003A5149">
      <w:pPr>
        <w:spacing w:before="105" w:after="105" w:line="330" w:lineRule="atLeast"/>
        <w:jc w:val="center"/>
        <w:rPr>
          <w:rFonts w:ascii="Arial" w:eastAsia="Times New Roman" w:hAnsi="Arial" w:cs="Arial"/>
          <w:color w:val="313131"/>
          <w:sz w:val="21"/>
          <w:szCs w:val="21"/>
        </w:rPr>
      </w:pPr>
      <w:r w:rsidRPr="003A5149">
        <w:rPr>
          <w:rFonts w:ascii="Arial" w:eastAsia="Times New Roman" w:hAnsi="Arial" w:cs="Arial"/>
          <w:color w:val="313131"/>
          <w:sz w:val="21"/>
          <w:szCs w:val="21"/>
        </w:rPr>
        <w:t>Advertisements</w:t>
      </w:r>
    </w:p>
    <w:p w:rsidR="003A5149" w:rsidRPr="003A5149" w:rsidRDefault="003A5149" w:rsidP="003A5149">
      <w:pPr>
        <w:spacing w:before="105" w:after="105" w:line="240" w:lineRule="auto"/>
        <w:rPr>
          <w:ins w:id="0" w:author="Unknown"/>
          <w:rFonts w:ascii="Times New Roman" w:eastAsia="Times New Roman" w:hAnsi="Times New Roman" w:cs="Times New Roman"/>
          <w:sz w:val="24"/>
          <w:szCs w:val="24"/>
        </w:rPr>
      </w:pPr>
      <w:ins w:id="1" w:author="Unknown">
        <w:r w:rsidRPr="003A5149">
          <w:rPr>
            <w:rFonts w:ascii="Times New Roman" w:eastAsia="Times New Roman" w:hAnsi="Times New Roman" w:cs="Times New Roman"/>
            <w:sz w:val="24"/>
            <w:szCs w:val="24"/>
          </w:rPr>
          <w:pict>
            <v:rect id="_x0000_i1026" style="width:0;height:0" o:hralign="center" o:hrstd="t" o:hrnoshade="t" o:hr="t" fillcolor="#313131" stroked="f"/>
          </w:pict>
        </w:r>
      </w:ins>
    </w:p>
    <w:p w:rsidR="003A5149" w:rsidRPr="003A5149" w:rsidRDefault="003A5149" w:rsidP="003A5149">
      <w:pPr>
        <w:spacing w:before="105" w:after="105" w:line="330" w:lineRule="atLeast"/>
        <w:jc w:val="center"/>
        <w:rPr>
          <w:ins w:id="2" w:author="Unknown"/>
          <w:rFonts w:ascii="Arial" w:eastAsia="Times New Roman" w:hAnsi="Arial" w:cs="Arial"/>
          <w:color w:val="313131"/>
          <w:sz w:val="21"/>
          <w:szCs w:val="21"/>
        </w:rPr>
      </w:pPr>
      <w:ins w:id="3" w:author="Unknown">
        <w:r w:rsidRPr="003A5149">
          <w:rPr>
            <w:rFonts w:ascii="Arial" w:eastAsia="Times New Roman" w:hAnsi="Arial" w:cs="Arial"/>
            <w:color w:val="313131"/>
            <w:sz w:val="21"/>
            <w:szCs w:val="21"/>
          </w:rPr>
          <w:fldChar w:fldCharType="begin"/>
        </w:r>
        <w:r w:rsidRPr="003A5149">
          <w:rPr>
            <w:rFonts w:ascii="Arial" w:eastAsia="Times New Roman" w:hAnsi="Arial" w:cs="Arial"/>
            <w:color w:val="313131"/>
            <w:sz w:val="21"/>
            <w:szCs w:val="21"/>
          </w:rPr>
          <w:instrText xml:space="preserve"> HYPERLINK "http://www.tutorialspoint.com/javascript/javascript_html_dom.htm" </w:instrText>
        </w:r>
        <w:r w:rsidRPr="003A5149">
          <w:rPr>
            <w:rFonts w:ascii="Arial" w:eastAsia="Times New Roman" w:hAnsi="Arial" w:cs="Arial"/>
            <w:color w:val="313131"/>
            <w:sz w:val="21"/>
            <w:szCs w:val="21"/>
          </w:rPr>
          <w:fldChar w:fldCharType="separate"/>
        </w:r>
        <w:r w:rsidRPr="003A5149">
          <w:rPr>
            <w:rFonts w:ascii="Arial" w:eastAsia="Times New Roman" w:hAnsi="Arial" w:cs="Arial"/>
            <w:color w:val="000000"/>
            <w:sz w:val="23"/>
            <w:szCs w:val="23"/>
          </w:rPr>
          <w:t> </w:t>
        </w:r>
        <w:r w:rsidRPr="003A5149">
          <w:rPr>
            <w:rFonts w:ascii="Arial" w:eastAsia="Times New Roman" w:hAnsi="Arial" w:cs="Arial"/>
            <w:color w:val="000000"/>
            <w:sz w:val="23"/>
            <w:szCs w:val="23"/>
            <w:u w:val="single"/>
          </w:rPr>
          <w:t>Previous Page</w:t>
        </w:r>
        <w:r w:rsidRPr="003A5149">
          <w:rPr>
            <w:rFonts w:ascii="Arial" w:eastAsia="Times New Roman" w:hAnsi="Arial" w:cs="Arial"/>
            <w:color w:val="313131"/>
            <w:sz w:val="21"/>
            <w:szCs w:val="21"/>
          </w:rPr>
          <w:fldChar w:fldCharType="end"/>
        </w:r>
      </w:ins>
    </w:p>
    <w:p w:rsidR="003A5149" w:rsidRPr="003A5149" w:rsidRDefault="003A5149" w:rsidP="003A5149">
      <w:pPr>
        <w:spacing w:before="105" w:after="105" w:line="330" w:lineRule="atLeast"/>
        <w:jc w:val="center"/>
        <w:rPr>
          <w:ins w:id="4" w:author="Unknown"/>
          <w:rFonts w:ascii="Arial" w:eastAsia="Times New Roman" w:hAnsi="Arial" w:cs="Arial"/>
          <w:color w:val="313131"/>
          <w:sz w:val="21"/>
          <w:szCs w:val="21"/>
        </w:rPr>
      </w:pPr>
      <w:ins w:id="5" w:author="Unknown">
        <w:r w:rsidRPr="003A5149">
          <w:rPr>
            <w:rFonts w:ascii="Arial" w:eastAsia="Times New Roman" w:hAnsi="Arial" w:cs="Arial"/>
            <w:color w:val="313131"/>
            <w:sz w:val="21"/>
            <w:szCs w:val="21"/>
          </w:rPr>
          <w:fldChar w:fldCharType="begin"/>
        </w:r>
        <w:r w:rsidRPr="003A5149">
          <w:rPr>
            <w:rFonts w:ascii="Arial" w:eastAsia="Times New Roman" w:hAnsi="Arial" w:cs="Arial"/>
            <w:color w:val="313131"/>
            <w:sz w:val="21"/>
            <w:szCs w:val="21"/>
          </w:rPr>
          <w:instrText xml:space="preserve"> HYPERLINK "http://www.tutorialspoint.com/javascript/javascript_form_validations.htm" </w:instrText>
        </w:r>
        <w:r w:rsidRPr="003A5149">
          <w:rPr>
            <w:rFonts w:ascii="Arial" w:eastAsia="Times New Roman" w:hAnsi="Arial" w:cs="Arial"/>
            <w:color w:val="313131"/>
            <w:sz w:val="21"/>
            <w:szCs w:val="21"/>
          </w:rPr>
          <w:fldChar w:fldCharType="separate"/>
        </w:r>
        <w:r w:rsidRPr="003A5149">
          <w:rPr>
            <w:rFonts w:ascii="Arial" w:eastAsia="Times New Roman" w:hAnsi="Arial" w:cs="Arial"/>
            <w:color w:val="000000"/>
            <w:sz w:val="23"/>
            <w:szCs w:val="23"/>
            <w:u w:val="single"/>
          </w:rPr>
          <w:t>Next Page</w:t>
        </w:r>
        <w:r w:rsidRPr="003A5149">
          <w:rPr>
            <w:rFonts w:ascii="Arial" w:eastAsia="Times New Roman" w:hAnsi="Arial" w:cs="Arial"/>
            <w:color w:val="000000"/>
            <w:sz w:val="23"/>
            <w:szCs w:val="23"/>
          </w:rPr>
          <w:t> </w:t>
        </w:r>
        <w:r w:rsidRPr="003A5149">
          <w:rPr>
            <w:rFonts w:ascii="Arial" w:eastAsia="Times New Roman" w:hAnsi="Arial" w:cs="Arial"/>
            <w:color w:val="000000"/>
            <w:sz w:val="23"/>
            <w:szCs w:val="23"/>
            <w:u w:val="single"/>
          </w:rPr>
          <w:t> </w:t>
        </w:r>
        <w:r w:rsidRPr="003A5149">
          <w:rPr>
            <w:rFonts w:ascii="Arial" w:eastAsia="Times New Roman" w:hAnsi="Arial" w:cs="Arial"/>
            <w:color w:val="313131"/>
            <w:sz w:val="21"/>
            <w:szCs w:val="21"/>
          </w:rPr>
          <w:fldChar w:fldCharType="end"/>
        </w:r>
      </w:ins>
    </w:p>
    <w:p w:rsidR="003A5149" w:rsidRPr="003A5149" w:rsidRDefault="003A5149" w:rsidP="003A5149">
      <w:pPr>
        <w:spacing w:before="105" w:after="105" w:line="240" w:lineRule="auto"/>
        <w:rPr>
          <w:ins w:id="6" w:author="Unknown"/>
          <w:rFonts w:ascii="Times New Roman" w:eastAsia="Times New Roman" w:hAnsi="Times New Roman" w:cs="Times New Roman"/>
          <w:sz w:val="24"/>
          <w:szCs w:val="24"/>
        </w:rPr>
      </w:pPr>
      <w:ins w:id="7" w:author="Unknown">
        <w:r w:rsidRPr="003A5149">
          <w:rPr>
            <w:rFonts w:ascii="Times New Roman" w:eastAsia="Times New Roman" w:hAnsi="Times New Roman" w:cs="Times New Roman"/>
            <w:sz w:val="24"/>
            <w:szCs w:val="24"/>
          </w:rPr>
          <w:pict>
            <v:rect id="_x0000_i1027" style="width:0;height:0" o:hralign="center" o:hrstd="t" o:hrnoshade="t" o:hr="t" fillcolor="#313131" stroked="f"/>
          </w:pict>
        </w:r>
      </w:ins>
    </w:p>
    <w:p w:rsidR="003A5149" w:rsidRPr="003A5149" w:rsidRDefault="003A5149" w:rsidP="003A5149">
      <w:pPr>
        <w:spacing w:after="240" w:line="360" w:lineRule="atLeast"/>
        <w:ind w:left="48" w:right="48"/>
        <w:jc w:val="both"/>
        <w:rPr>
          <w:ins w:id="8" w:author="Unknown"/>
          <w:rFonts w:ascii="Arial" w:eastAsia="Times New Roman" w:hAnsi="Arial" w:cs="Arial"/>
          <w:color w:val="000000"/>
          <w:sz w:val="21"/>
          <w:szCs w:val="21"/>
        </w:rPr>
      </w:pPr>
      <w:ins w:id="9" w:author="Unknown">
        <w:r w:rsidRPr="003A5149">
          <w:rPr>
            <w:rFonts w:ascii="Arial" w:eastAsia="Times New Roman" w:hAnsi="Arial" w:cs="Arial"/>
            <w:color w:val="000000"/>
            <w:sz w:val="21"/>
            <w:szCs w:val="21"/>
          </w:rPr>
          <w:t>There are three types of errors in programming: (a) Syntax Errors, (b) Runtime Errors, and (c) Logical Errors.</w:t>
        </w:r>
      </w:ins>
    </w:p>
    <w:p w:rsidR="003A5149" w:rsidRPr="003A5149" w:rsidRDefault="003A5149" w:rsidP="003A5149">
      <w:pPr>
        <w:spacing w:before="48" w:after="48" w:line="360" w:lineRule="atLeast"/>
        <w:ind w:right="48"/>
        <w:outlineLvl w:val="1"/>
        <w:rPr>
          <w:ins w:id="10" w:author="Unknown"/>
          <w:rFonts w:ascii="Arial" w:eastAsia="Times New Roman" w:hAnsi="Arial" w:cs="Arial"/>
          <w:color w:val="121214"/>
          <w:spacing w:val="-15"/>
          <w:sz w:val="41"/>
          <w:szCs w:val="41"/>
        </w:rPr>
      </w:pPr>
      <w:ins w:id="11" w:author="Unknown">
        <w:r w:rsidRPr="003A5149">
          <w:rPr>
            <w:rFonts w:ascii="Arial" w:eastAsia="Times New Roman" w:hAnsi="Arial" w:cs="Arial"/>
            <w:color w:val="121214"/>
            <w:spacing w:val="-15"/>
            <w:sz w:val="41"/>
            <w:szCs w:val="41"/>
          </w:rPr>
          <w:t>Syntax Errors</w:t>
        </w:r>
      </w:ins>
    </w:p>
    <w:p w:rsidR="003A5149" w:rsidRPr="003A5149" w:rsidRDefault="003A5149" w:rsidP="003A5149">
      <w:pPr>
        <w:spacing w:after="240" w:line="360" w:lineRule="atLeast"/>
        <w:ind w:left="48" w:right="48"/>
        <w:jc w:val="both"/>
        <w:rPr>
          <w:ins w:id="12" w:author="Unknown"/>
          <w:rFonts w:ascii="Arial" w:eastAsia="Times New Roman" w:hAnsi="Arial" w:cs="Arial"/>
          <w:color w:val="000000"/>
          <w:sz w:val="21"/>
          <w:szCs w:val="21"/>
        </w:rPr>
      </w:pPr>
      <w:ins w:id="13" w:author="Unknown">
        <w:r w:rsidRPr="003A5149">
          <w:rPr>
            <w:rFonts w:ascii="Arial" w:eastAsia="Times New Roman" w:hAnsi="Arial" w:cs="Arial"/>
            <w:color w:val="000000"/>
            <w:sz w:val="21"/>
            <w:szCs w:val="21"/>
          </w:rPr>
          <w:t>Syntax errors, also called </w:t>
        </w:r>
        <w:r w:rsidRPr="003A5149">
          <w:rPr>
            <w:rFonts w:ascii="Arial" w:eastAsia="Times New Roman" w:hAnsi="Arial" w:cs="Arial"/>
            <w:b/>
            <w:bCs/>
            <w:color w:val="000000"/>
            <w:sz w:val="21"/>
            <w:szCs w:val="21"/>
          </w:rPr>
          <w:t>parsing errors,</w:t>
        </w:r>
        <w:r w:rsidRPr="003A5149">
          <w:rPr>
            <w:rFonts w:ascii="Arial" w:eastAsia="Times New Roman" w:hAnsi="Arial" w:cs="Arial"/>
            <w:color w:val="000000"/>
            <w:sz w:val="21"/>
            <w:szCs w:val="21"/>
          </w:rPr>
          <w:t> occur at compile time in traditional programming languages and at interpret time in JavaScript.</w:t>
        </w:r>
      </w:ins>
    </w:p>
    <w:p w:rsidR="003A5149" w:rsidRPr="003A5149" w:rsidRDefault="003A5149" w:rsidP="003A5149">
      <w:pPr>
        <w:spacing w:after="240" w:line="360" w:lineRule="atLeast"/>
        <w:ind w:left="48" w:right="48"/>
        <w:jc w:val="both"/>
        <w:rPr>
          <w:ins w:id="14" w:author="Unknown"/>
          <w:rFonts w:ascii="Arial" w:eastAsia="Times New Roman" w:hAnsi="Arial" w:cs="Arial"/>
          <w:color w:val="000000"/>
          <w:sz w:val="21"/>
          <w:szCs w:val="21"/>
        </w:rPr>
      </w:pPr>
      <w:ins w:id="15" w:author="Unknown">
        <w:r w:rsidRPr="003A5149">
          <w:rPr>
            <w:rFonts w:ascii="Arial" w:eastAsia="Times New Roman" w:hAnsi="Arial" w:cs="Arial"/>
            <w:color w:val="000000"/>
            <w:sz w:val="21"/>
            <w:szCs w:val="21"/>
          </w:rPr>
          <w:t>For example, the following line causes a syntax error because it is missing a closing parenthesis.</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 w:author="Unknown"/>
          <w:rFonts w:ascii="Consolas" w:eastAsia="Times New Roman" w:hAnsi="Consolas" w:cs="Consolas"/>
          <w:color w:val="313131"/>
          <w:sz w:val="18"/>
          <w:szCs w:val="18"/>
        </w:rPr>
      </w:pPr>
      <w:ins w:id="17" w:author="Unknown">
        <w:r w:rsidRPr="003A5149">
          <w:rPr>
            <w:rFonts w:ascii="Consolas" w:eastAsia="Times New Roman" w:hAnsi="Consolas" w:cs="Consolas"/>
            <w:color w:val="000088"/>
            <w:sz w:val="18"/>
            <w:szCs w:val="18"/>
          </w:rPr>
          <w:t>&lt;script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"text/</w:t>
        </w:r>
        <w:proofErr w:type="spellStart"/>
        <w:r w:rsidRPr="003A5149">
          <w:rPr>
            <w:rFonts w:ascii="Consolas" w:eastAsia="Times New Roman" w:hAnsi="Consolas" w:cs="Consolas"/>
            <w:color w:val="008800"/>
            <w:sz w:val="18"/>
            <w:szCs w:val="18"/>
          </w:rPr>
          <w:t>javascript</w:t>
        </w:r>
        <w:proofErr w:type="spellEnd"/>
        <w:r w:rsidRPr="003A5149">
          <w:rPr>
            <w:rFonts w:ascii="Consolas" w:eastAsia="Times New Roman" w:hAnsi="Consolas" w:cs="Consolas"/>
            <w:color w:val="008800"/>
            <w:sz w:val="18"/>
            <w:szCs w:val="18"/>
          </w:rPr>
          <w:t>"</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 w:author="Unknown"/>
          <w:rFonts w:ascii="Consolas" w:eastAsia="Times New Roman" w:hAnsi="Consolas" w:cs="Consolas"/>
          <w:color w:val="313131"/>
          <w:sz w:val="18"/>
          <w:szCs w:val="18"/>
        </w:rPr>
      </w:pPr>
      <w:ins w:id="1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&lt;!--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 w:author="Unknown"/>
          <w:rFonts w:ascii="Consolas" w:eastAsia="Times New Roman" w:hAnsi="Consolas" w:cs="Consolas"/>
          <w:color w:val="313131"/>
          <w:sz w:val="18"/>
          <w:szCs w:val="18"/>
        </w:rPr>
      </w:pPr>
      <w:ins w:id="21" w:author="Unknown">
        <w:r w:rsidRPr="003A5149">
          <w:rPr>
            <w:rFonts w:ascii="Consolas" w:eastAsia="Times New Roman" w:hAnsi="Consolas" w:cs="Consolas"/>
            <w:color w:val="313131"/>
            <w:sz w:val="18"/>
            <w:szCs w:val="18"/>
          </w:rPr>
          <w:t xml:space="preserve">      </w:t>
        </w:r>
        <w:proofErr w:type="spellStart"/>
        <w:proofErr w:type="gramStart"/>
        <w:r w:rsidRPr="003A5149">
          <w:rPr>
            <w:rFonts w:ascii="Consolas" w:eastAsia="Times New Roman" w:hAnsi="Consolas" w:cs="Consolas"/>
            <w:color w:val="313131"/>
            <w:sz w:val="18"/>
            <w:szCs w:val="18"/>
          </w:rPr>
          <w:t>window</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print</w:t>
        </w:r>
        <w:proofErr w:type="spellEnd"/>
        <w:r w:rsidRPr="003A5149">
          <w:rPr>
            <w:rFonts w:ascii="Consolas" w:eastAsia="Times New Roman" w:hAnsi="Consolas" w:cs="Consolas"/>
            <w:color w:val="666600"/>
            <w:sz w:val="18"/>
            <w:szCs w:val="18"/>
          </w:rPr>
          <w:t>(;</w:t>
        </w:r>
        <w:proofErr w:type="gramEnd"/>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 w:author="Unknown"/>
          <w:rFonts w:ascii="Consolas" w:eastAsia="Times New Roman" w:hAnsi="Consolas" w:cs="Consolas"/>
          <w:color w:val="313131"/>
          <w:sz w:val="18"/>
          <w:szCs w:val="18"/>
        </w:rPr>
      </w:pPr>
      <w:ins w:id="2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 w:author="Unknown"/>
          <w:rFonts w:ascii="Consolas" w:eastAsia="Times New Roman" w:hAnsi="Consolas" w:cs="Consolas"/>
          <w:color w:val="313131"/>
          <w:sz w:val="18"/>
          <w:szCs w:val="18"/>
        </w:rPr>
      </w:pPr>
      <w:ins w:id="25" w:author="Unknown">
        <w:r w:rsidRPr="003A5149">
          <w:rPr>
            <w:rFonts w:ascii="Consolas" w:eastAsia="Times New Roman" w:hAnsi="Consolas" w:cs="Consolas"/>
            <w:color w:val="000088"/>
            <w:sz w:val="18"/>
            <w:szCs w:val="18"/>
          </w:rPr>
          <w:t>&lt;/script&gt;</w:t>
        </w:r>
      </w:ins>
    </w:p>
    <w:p w:rsidR="003A5149" w:rsidRPr="003A5149" w:rsidRDefault="003A5149" w:rsidP="003A5149">
      <w:pPr>
        <w:spacing w:after="240" w:line="360" w:lineRule="atLeast"/>
        <w:ind w:left="48" w:right="48"/>
        <w:jc w:val="both"/>
        <w:rPr>
          <w:ins w:id="26" w:author="Unknown"/>
          <w:rFonts w:ascii="Arial" w:eastAsia="Times New Roman" w:hAnsi="Arial" w:cs="Arial"/>
          <w:color w:val="000000"/>
          <w:sz w:val="21"/>
          <w:szCs w:val="21"/>
        </w:rPr>
      </w:pPr>
      <w:ins w:id="27" w:author="Unknown">
        <w:r w:rsidRPr="003A5149">
          <w:rPr>
            <w:rFonts w:ascii="Arial" w:eastAsia="Times New Roman" w:hAnsi="Arial" w:cs="Arial"/>
            <w:color w:val="000000"/>
            <w:sz w:val="21"/>
            <w:szCs w:val="21"/>
          </w:rPr>
          <w:t>When a syntax error occurs in JavaScript, only the code contained within the same thread as the syntax error is affected and the rest of the code in other threads gets executed assuming nothing in them depends on the code containing the error.</w:t>
        </w:r>
      </w:ins>
    </w:p>
    <w:p w:rsidR="003A5149" w:rsidRPr="003A5149" w:rsidRDefault="003A5149" w:rsidP="003A5149">
      <w:pPr>
        <w:spacing w:before="48" w:after="48" w:line="360" w:lineRule="atLeast"/>
        <w:ind w:right="48"/>
        <w:outlineLvl w:val="1"/>
        <w:rPr>
          <w:ins w:id="28" w:author="Unknown"/>
          <w:rFonts w:ascii="Arial" w:eastAsia="Times New Roman" w:hAnsi="Arial" w:cs="Arial"/>
          <w:color w:val="121214"/>
          <w:spacing w:val="-15"/>
          <w:sz w:val="41"/>
          <w:szCs w:val="41"/>
        </w:rPr>
      </w:pPr>
      <w:ins w:id="29" w:author="Unknown">
        <w:r w:rsidRPr="003A5149">
          <w:rPr>
            <w:rFonts w:ascii="Arial" w:eastAsia="Times New Roman" w:hAnsi="Arial" w:cs="Arial"/>
            <w:color w:val="121214"/>
            <w:spacing w:val="-15"/>
            <w:sz w:val="41"/>
            <w:szCs w:val="41"/>
          </w:rPr>
          <w:t>Runtime Errors</w:t>
        </w:r>
      </w:ins>
    </w:p>
    <w:p w:rsidR="003A5149" w:rsidRPr="003A5149" w:rsidRDefault="003A5149" w:rsidP="003A5149">
      <w:pPr>
        <w:spacing w:after="240" w:line="360" w:lineRule="atLeast"/>
        <w:ind w:left="48" w:right="48"/>
        <w:jc w:val="both"/>
        <w:rPr>
          <w:ins w:id="30" w:author="Unknown"/>
          <w:rFonts w:ascii="Arial" w:eastAsia="Times New Roman" w:hAnsi="Arial" w:cs="Arial"/>
          <w:color w:val="000000"/>
          <w:sz w:val="21"/>
          <w:szCs w:val="21"/>
        </w:rPr>
      </w:pPr>
      <w:ins w:id="31" w:author="Unknown">
        <w:r w:rsidRPr="003A5149">
          <w:rPr>
            <w:rFonts w:ascii="Arial" w:eastAsia="Times New Roman" w:hAnsi="Arial" w:cs="Arial"/>
            <w:color w:val="000000"/>
            <w:sz w:val="21"/>
            <w:szCs w:val="21"/>
          </w:rPr>
          <w:t>Runtime errors, also called </w:t>
        </w:r>
        <w:r w:rsidRPr="003A5149">
          <w:rPr>
            <w:rFonts w:ascii="Arial" w:eastAsia="Times New Roman" w:hAnsi="Arial" w:cs="Arial"/>
            <w:b/>
            <w:bCs/>
            <w:color w:val="000000"/>
            <w:sz w:val="21"/>
            <w:szCs w:val="21"/>
          </w:rPr>
          <w:t>exceptions,</w:t>
        </w:r>
        <w:r w:rsidRPr="003A5149">
          <w:rPr>
            <w:rFonts w:ascii="Arial" w:eastAsia="Times New Roman" w:hAnsi="Arial" w:cs="Arial"/>
            <w:color w:val="000000"/>
            <w:sz w:val="21"/>
            <w:szCs w:val="21"/>
          </w:rPr>
          <w:t> occur during execution (after compilation/interpretation).</w:t>
        </w:r>
      </w:ins>
    </w:p>
    <w:p w:rsidR="003A5149" w:rsidRPr="003A5149" w:rsidRDefault="003A5149" w:rsidP="003A5149">
      <w:pPr>
        <w:spacing w:after="240" w:line="360" w:lineRule="atLeast"/>
        <w:ind w:left="48" w:right="48"/>
        <w:jc w:val="both"/>
        <w:rPr>
          <w:ins w:id="32" w:author="Unknown"/>
          <w:rFonts w:ascii="Arial" w:eastAsia="Times New Roman" w:hAnsi="Arial" w:cs="Arial"/>
          <w:color w:val="000000"/>
          <w:sz w:val="21"/>
          <w:szCs w:val="21"/>
        </w:rPr>
      </w:pPr>
      <w:ins w:id="33" w:author="Unknown">
        <w:r w:rsidRPr="003A5149">
          <w:rPr>
            <w:rFonts w:ascii="Arial" w:eastAsia="Times New Roman" w:hAnsi="Arial" w:cs="Arial"/>
            <w:color w:val="000000"/>
            <w:sz w:val="21"/>
            <w:szCs w:val="21"/>
          </w:rPr>
          <w:t>For example, the following line causes a runtime error because here the syntax is correct, but at runtime, it is trying to call a method that does not exist.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 w:author="Unknown"/>
          <w:rFonts w:ascii="Consolas" w:eastAsia="Times New Roman" w:hAnsi="Consolas" w:cs="Consolas"/>
          <w:color w:val="313131"/>
          <w:sz w:val="18"/>
          <w:szCs w:val="18"/>
        </w:rPr>
      </w:pPr>
      <w:ins w:id="35" w:author="Unknown">
        <w:r w:rsidRPr="003A5149">
          <w:rPr>
            <w:rFonts w:ascii="Consolas" w:eastAsia="Times New Roman" w:hAnsi="Consolas" w:cs="Consolas"/>
            <w:color w:val="000088"/>
            <w:sz w:val="18"/>
            <w:szCs w:val="18"/>
          </w:rPr>
          <w:t>&lt;script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"text/</w:t>
        </w:r>
        <w:proofErr w:type="spellStart"/>
        <w:r w:rsidRPr="003A5149">
          <w:rPr>
            <w:rFonts w:ascii="Consolas" w:eastAsia="Times New Roman" w:hAnsi="Consolas" w:cs="Consolas"/>
            <w:color w:val="008800"/>
            <w:sz w:val="18"/>
            <w:szCs w:val="18"/>
          </w:rPr>
          <w:t>javascript</w:t>
        </w:r>
        <w:proofErr w:type="spellEnd"/>
        <w:r w:rsidRPr="003A5149">
          <w:rPr>
            <w:rFonts w:ascii="Consolas" w:eastAsia="Times New Roman" w:hAnsi="Consolas" w:cs="Consolas"/>
            <w:color w:val="008800"/>
            <w:sz w:val="18"/>
            <w:szCs w:val="18"/>
          </w:rPr>
          <w:t>"</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 w:author="Unknown"/>
          <w:rFonts w:ascii="Consolas" w:eastAsia="Times New Roman" w:hAnsi="Consolas" w:cs="Consolas"/>
          <w:color w:val="313131"/>
          <w:sz w:val="18"/>
          <w:szCs w:val="18"/>
        </w:rPr>
      </w:pPr>
      <w:ins w:id="3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&lt;!--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8" w:author="Unknown"/>
          <w:rFonts w:ascii="Consolas" w:eastAsia="Times New Roman" w:hAnsi="Consolas" w:cs="Consolas"/>
          <w:color w:val="313131"/>
          <w:sz w:val="18"/>
          <w:szCs w:val="18"/>
        </w:rPr>
      </w:pPr>
      <w:ins w:id="39" w:author="Unknown">
        <w:r w:rsidRPr="003A5149">
          <w:rPr>
            <w:rFonts w:ascii="Consolas" w:eastAsia="Times New Roman" w:hAnsi="Consolas" w:cs="Consolas"/>
            <w:color w:val="313131"/>
            <w:sz w:val="18"/>
            <w:szCs w:val="18"/>
          </w:rPr>
          <w:t xml:space="preserve">      </w:t>
        </w:r>
        <w:proofErr w:type="spellStart"/>
        <w:proofErr w:type="gramStart"/>
        <w:r w:rsidRPr="003A5149">
          <w:rPr>
            <w:rFonts w:ascii="Consolas" w:eastAsia="Times New Roman" w:hAnsi="Consolas" w:cs="Consolas"/>
            <w:color w:val="313131"/>
            <w:sz w:val="18"/>
            <w:szCs w:val="18"/>
          </w:rPr>
          <w:t>window</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printme</w:t>
        </w:r>
        <w:proofErr w:type="spellEnd"/>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 w:author="Unknown"/>
          <w:rFonts w:ascii="Consolas" w:eastAsia="Times New Roman" w:hAnsi="Consolas" w:cs="Consolas"/>
          <w:color w:val="313131"/>
          <w:sz w:val="18"/>
          <w:szCs w:val="18"/>
        </w:rPr>
      </w:pPr>
      <w:ins w:id="4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 w:author="Unknown"/>
          <w:rFonts w:ascii="Consolas" w:eastAsia="Times New Roman" w:hAnsi="Consolas" w:cs="Consolas"/>
          <w:color w:val="313131"/>
          <w:sz w:val="18"/>
          <w:szCs w:val="18"/>
        </w:rPr>
      </w:pPr>
      <w:ins w:id="43" w:author="Unknown">
        <w:r w:rsidRPr="003A5149">
          <w:rPr>
            <w:rFonts w:ascii="Consolas" w:eastAsia="Times New Roman" w:hAnsi="Consolas" w:cs="Consolas"/>
            <w:color w:val="000088"/>
            <w:sz w:val="18"/>
            <w:szCs w:val="18"/>
          </w:rPr>
          <w:t>&lt;/script&gt;</w:t>
        </w:r>
      </w:ins>
    </w:p>
    <w:p w:rsidR="003A5149" w:rsidRPr="003A5149" w:rsidRDefault="003A5149" w:rsidP="003A5149">
      <w:pPr>
        <w:spacing w:after="240" w:line="360" w:lineRule="atLeast"/>
        <w:ind w:left="48" w:right="48"/>
        <w:jc w:val="both"/>
        <w:rPr>
          <w:ins w:id="44" w:author="Unknown"/>
          <w:rFonts w:ascii="Arial" w:eastAsia="Times New Roman" w:hAnsi="Arial" w:cs="Arial"/>
          <w:color w:val="000000"/>
          <w:sz w:val="21"/>
          <w:szCs w:val="21"/>
        </w:rPr>
      </w:pPr>
      <w:ins w:id="45" w:author="Unknown">
        <w:r w:rsidRPr="003A5149">
          <w:rPr>
            <w:rFonts w:ascii="Arial" w:eastAsia="Times New Roman" w:hAnsi="Arial" w:cs="Arial"/>
            <w:color w:val="000000"/>
            <w:sz w:val="21"/>
            <w:szCs w:val="21"/>
          </w:rPr>
          <w:t>Exceptions also affect the thread in which they occur, allowing other JavaScript threads to continue normal execution.</w:t>
        </w:r>
      </w:ins>
    </w:p>
    <w:p w:rsidR="003A5149" w:rsidRPr="003A5149" w:rsidRDefault="003A5149" w:rsidP="003A5149">
      <w:pPr>
        <w:spacing w:before="48" w:after="48" w:line="360" w:lineRule="atLeast"/>
        <w:ind w:right="48"/>
        <w:outlineLvl w:val="1"/>
        <w:rPr>
          <w:ins w:id="46" w:author="Unknown"/>
          <w:rFonts w:ascii="Arial" w:eastAsia="Times New Roman" w:hAnsi="Arial" w:cs="Arial"/>
          <w:color w:val="121214"/>
          <w:spacing w:val="-15"/>
          <w:sz w:val="41"/>
          <w:szCs w:val="41"/>
        </w:rPr>
      </w:pPr>
      <w:ins w:id="47" w:author="Unknown">
        <w:r w:rsidRPr="003A5149">
          <w:rPr>
            <w:rFonts w:ascii="Arial" w:eastAsia="Times New Roman" w:hAnsi="Arial" w:cs="Arial"/>
            <w:color w:val="121214"/>
            <w:spacing w:val="-15"/>
            <w:sz w:val="41"/>
            <w:szCs w:val="41"/>
          </w:rPr>
          <w:t>Logical Errors</w:t>
        </w:r>
      </w:ins>
    </w:p>
    <w:p w:rsidR="003A5149" w:rsidRPr="003A5149" w:rsidRDefault="003A5149" w:rsidP="003A5149">
      <w:pPr>
        <w:spacing w:after="240" w:line="360" w:lineRule="atLeast"/>
        <w:ind w:left="48" w:right="48"/>
        <w:jc w:val="both"/>
        <w:rPr>
          <w:ins w:id="48" w:author="Unknown"/>
          <w:rFonts w:ascii="Arial" w:eastAsia="Times New Roman" w:hAnsi="Arial" w:cs="Arial"/>
          <w:color w:val="000000"/>
          <w:sz w:val="21"/>
          <w:szCs w:val="21"/>
        </w:rPr>
      </w:pPr>
      <w:ins w:id="49" w:author="Unknown">
        <w:r w:rsidRPr="003A5149">
          <w:rPr>
            <w:rFonts w:ascii="Arial" w:eastAsia="Times New Roman" w:hAnsi="Arial" w:cs="Arial"/>
            <w:color w:val="000000"/>
            <w:sz w:val="21"/>
            <w:szCs w:val="21"/>
          </w:rPr>
          <w:t>Logic errors can be the most difficult type of errors to track down. These errors are not the result of a syntax or runtime error. Instead, they occur when you make a mistake in the logic that drives your script and you do not get the result you expected.</w:t>
        </w:r>
      </w:ins>
    </w:p>
    <w:p w:rsidR="003A5149" w:rsidRPr="003A5149" w:rsidRDefault="003A5149" w:rsidP="003A5149">
      <w:pPr>
        <w:spacing w:after="240" w:line="360" w:lineRule="atLeast"/>
        <w:ind w:left="48" w:right="48"/>
        <w:jc w:val="both"/>
        <w:rPr>
          <w:ins w:id="50" w:author="Unknown"/>
          <w:rFonts w:ascii="Arial" w:eastAsia="Times New Roman" w:hAnsi="Arial" w:cs="Arial"/>
          <w:color w:val="000000"/>
          <w:sz w:val="21"/>
          <w:szCs w:val="21"/>
        </w:rPr>
      </w:pPr>
      <w:ins w:id="51" w:author="Unknown">
        <w:r w:rsidRPr="003A5149">
          <w:rPr>
            <w:rFonts w:ascii="Arial" w:eastAsia="Times New Roman" w:hAnsi="Arial" w:cs="Arial"/>
            <w:color w:val="000000"/>
            <w:sz w:val="21"/>
            <w:szCs w:val="21"/>
          </w:rPr>
          <w:t>You cannot catch those errors, because it depends on your business requirement what type of logic you want to put in your program.</w:t>
        </w:r>
      </w:ins>
    </w:p>
    <w:p w:rsidR="003A5149" w:rsidRPr="003A5149" w:rsidRDefault="003A5149" w:rsidP="003A5149">
      <w:pPr>
        <w:spacing w:before="48" w:after="48" w:line="360" w:lineRule="atLeast"/>
        <w:ind w:right="48"/>
        <w:outlineLvl w:val="1"/>
        <w:rPr>
          <w:ins w:id="52" w:author="Unknown"/>
          <w:rFonts w:ascii="Arial" w:eastAsia="Times New Roman" w:hAnsi="Arial" w:cs="Arial"/>
          <w:color w:val="121214"/>
          <w:spacing w:val="-15"/>
          <w:sz w:val="41"/>
          <w:szCs w:val="41"/>
        </w:rPr>
      </w:pPr>
      <w:ins w:id="53" w:author="Unknown">
        <w:r w:rsidRPr="003A5149">
          <w:rPr>
            <w:rFonts w:ascii="Arial" w:eastAsia="Times New Roman" w:hAnsi="Arial" w:cs="Arial"/>
            <w:color w:val="121214"/>
            <w:spacing w:val="-15"/>
            <w:sz w:val="41"/>
            <w:szCs w:val="41"/>
          </w:rPr>
          <w:t>The try...catch...finally Statement</w:t>
        </w:r>
      </w:ins>
    </w:p>
    <w:p w:rsidR="003A5149" w:rsidRPr="003A5149" w:rsidRDefault="003A5149" w:rsidP="003A5149">
      <w:pPr>
        <w:spacing w:after="240" w:line="360" w:lineRule="atLeast"/>
        <w:ind w:left="48" w:right="48"/>
        <w:jc w:val="both"/>
        <w:rPr>
          <w:ins w:id="54" w:author="Unknown"/>
          <w:rFonts w:ascii="Arial" w:eastAsia="Times New Roman" w:hAnsi="Arial" w:cs="Arial"/>
          <w:color w:val="000000"/>
          <w:sz w:val="21"/>
          <w:szCs w:val="21"/>
        </w:rPr>
      </w:pPr>
      <w:ins w:id="55" w:author="Unknown">
        <w:r w:rsidRPr="003A5149">
          <w:rPr>
            <w:rFonts w:ascii="Arial" w:eastAsia="Times New Roman" w:hAnsi="Arial" w:cs="Arial"/>
            <w:color w:val="000000"/>
            <w:sz w:val="21"/>
            <w:szCs w:val="21"/>
          </w:rPr>
          <w:t>The latest versions of JavaScript added exception handling capabilities. JavaScript implements the </w:t>
        </w:r>
        <w:r w:rsidRPr="003A5149">
          <w:rPr>
            <w:rFonts w:ascii="Arial" w:eastAsia="Times New Roman" w:hAnsi="Arial" w:cs="Arial"/>
            <w:b/>
            <w:bCs/>
            <w:color w:val="000000"/>
            <w:sz w:val="21"/>
            <w:szCs w:val="21"/>
          </w:rPr>
          <w:t>try...catch...finally</w:t>
        </w:r>
        <w:r w:rsidRPr="003A5149">
          <w:rPr>
            <w:rFonts w:ascii="Arial" w:eastAsia="Times New Roman" w:hAnsi="Arial" w:cs="Arial"/>
            <w:color w:val="000000"/>
            <w:sz w:val="21"/>
            <w:szCs w:val="21"/>
          </w:rPr>
          <w:t> construct as well as the </w:t>
        </w:r>
        <w:r w:rsidRPr="003A5149">
          <w:rPr>
            <w:rFonts w:ascii="Arial" w:eastAsia="Times New Roman" w:hAnsi="Arial" w:cs="Arial"/>
            <w:b/>
            <w:bCs/>
            <w:color w:val="000000"/>
            <w:sz w:val="21"/>
            <w:szCs w:val="21"/>
          </w:rPr>
          <w:t>throw</w:t>
        </w:r>
        <w:r w:rsidRPr="003A5149">
          <w:rPr>
            <w:rFonts w:ascii="Arial" w:eastAsia="Times New Roman" w:hAnsi="Arial" w:cs="Arial"/>
            <w:color w:val="000000"/>
            <w:sz w:val="21"/>
            <w:szCs w:val="21"/>
          </w:rPr>
          <w:t> operator to handle exceptions.</w:t>
        </w:r>
      </w:ins>
    </w:p>
    <w:p w:rsidR="003A5149" w:rsidRPr="003A5149" w:rsidRDefault="003A5149" w:rsidP="003A5149">
      <w:pPr>
        <w:spacing w:after="240" w:line="360" w:lineRule="atLeast"/>
        <w:ind w:left="48" w:right="48"/>
        <w:jc w:val="both"/>
        <w:rPr>
          <w:ins w:id="56" w:author="Unknown"/>
          <w:rFonts w:ascii="Arial" w:eastAsia="Times New Roman" w:hAnsi="Arial" w:cs="Arial"/>
          <w:color w:val="000000"/>
          <w:sz w:val="21"/>
          <w:szCs w:val="21"/>
        </w:rPr>
      </w:pPr>
      <w:ins w:id="57" w:author="Unknown">
        <w:r w:rsidRPr="003A5149">
          <w:rPr>
            <w:rFonts w:ascii="Arial" w:eastAsia="Times New Roman" w:hAnsi="Arial" w:cs="Arial"/>
            <w:color w:val="000000"/>
            <w:sz w:val="21"/>
            <w:szCs w:val="21"/>
          </w:rPr>
          <w:t>You can </w:t>
        </w:r>
        <w:r w:rsidRPr="003A5149">
          <w:rPr>
            <w:rFonts w:ascii="Arial" w:eastAsia="Times New Roman" w:hAnsi="Arial" w:cs="Arial"/>
            <w:b/>
            <w:bCs/>
            <w:color w:val="000000"/>
            <w:sz w:val="21"/>
            <w:szCs w:val="21"/>
          </w:rPr>
          <w:t>catch</w:t>
        </w:r>
        <w:r w:rsidRPr="003A5149">
          <w:rPr>
            <w:rFonts w:ascii="Arial" w:eastAsia="Times New Roman" w:hAnsi="Arial" w:cs="Arial"/>
            <w:color w:val="000000"/>
            <w:sz w:val="21"/>
            <w:szCs w:val="21"/>
          </w:rPr>
          <w:t> programmer-generated and </w:t>
        </w:r>
        <w:r w:rsidRPr="003A5149">
          <w:rPr>
            <w:rFonts w:ascii="Arial" w:eastAsia="Times New Roman" w:hAnsi="Arial" w:cs="Arial"/>
            <w:b/>
            <w:bCs/>
            <w:color w:val="000000"/>
            <w:sz w:val="21"/>
            <w:szCs w:val="21"/>
          </w:rPr>
          <w:t>runtime</w:t>
        </w:r>
        <w:r w:rsidRPr="003A5149">
          <w:rPr>
            <w:rFonts w:ascii="Arial" w:eastAsia="Times New Roman" w:hAnsi="Arial" w:cs="Arial"/>
            <w:color w:val="000000"/>
            <w:sz w:val="21"/>
            <w:szCs w:val="21"/>
          </w:rPr>
          <w:t> exceptions, but you cannot </w:t>
        </w:r>
        <w:proofErr w:type="spellStart"/>
        <w:r w:rsidRPr="003A5149">
          <w:rPr>
            <w:rFonts w:ascii="Arial" w:eastAsia="Times New Roman" w:hAnsi="Arial" w:cs="Arial"/>
            <w:b/>
            <w:bCs/>
            <w:color w:val="000000"/>
            <w:sz w:val="21"/>
            <w:szCs w:val="21"/>
          </w:rPr>
          <w:t>catch</w:t>
        </w:r>
        <w:r w:rsidRPr="003A5149">
          <w:rPr>
            <w:rFonts w:ascii="Arial" w:eastAsia="Times New Roman" w:hAnsi="Arial" w:cs="Arial"/>
            <w:color w:val="000000"/>
            <w:sz w:val="21"/>
            <w:szCs w:val="21"/>
          </w:rPr>
          <w:t>JavaScript</w:t>
        </w:r>
        <w:proofErr w:type="spellEnd"/>
        <w:r w:rsidRPr="003A5149">
          <w:rPr>
            <w:rFonts w:ascii="Arial" w:eastAsia="Times New Roman" w:hAnsi="Arial" w:cs="Arial"/>
            <w:color w:val="000000"/>
            <w:sz w:val="21"/>
            <w:szCs w:val="21"/>
          </w:rPr>
          <w:t xml:space="preserve"> syntax errors.</w:t>
        </w:r>
      </w:ins>
    </w:p>
    <w:p w:rsidR="003A5149" w:rsidRPr="003A5149" w:rsidRDefault="003A5149" w:rsidP="003A5149">
      <w:pPr>
        <w:spacing w:after="240" w:line="360" w:lineRule="atLeast"/>
        <w:ind w:left="48" w:right="48"/>
        <w:jc w:val="both"/>
        <w:rPr>
          <w:ins w:id="58" w:author="Unknown"/>
          <w:rFonts w:ascii="Arial" w:eastAsia="Times New Roman" w:hAnsi="Arial" w:cs="Arial"/>
          <w:color w:val="000000"/>
          <w:sz w:val="21"/>
          <w:szCs w:val="21"/>
        </w:rPr>
      </w:pPr>
      <w:ins w:id="59" w:author="Unknown">
        <w:r w:rsidRPr="003A5149">
          <w:rPr>
            <w:rFonts w:ascii="Arial" w:eastAsia="Times New Roman" w:hAnsi="Arial" w:cs="Arial"/>
            <w:color w:val="000000"/>
            <w:sz w:val="21"/>
            <w:szCs w:val="21"/>
          </w:rPr>
          <w:t>Here is the </w:t>
        </w:r>
        <w:r w:rsidRPr="003A5149">
          <w:rPr>
            <w:rFonts w:ascii="Arial" w:eastAsia="Times New Roman" w:hAnsi="Arial" w:cs="Arial"/>
            <w:b/>
            <w:bCs/>
            <w:color w:val="000000"/>
            <w:sz w:val="21"/>
            <w:szCs w:val="21"/>
          </w:rPr>
          <w:t>try...catch...finally</w:t>
        </w:r>
        <w:r w:rsidRPr="003A5149">
          <w:rPr>
            <w:rFonts w:ascii="Arial" w:eastAsia="Times New Roman" w:hAnsi="Arial" w:cs="Arial"/>
            <w:color w:val="000000"/>
            <w:sz w:val="21"/>
            <w:szCs w:val="21"/>
          </w:rPr>
          <w:t> block syntax −</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 w:author="Unknown"/>
          <w:rFonts w:ascii="Consolas" w:eastAsia="Times New Roman" w:hAnsi="Consolas" w:cs="Consolas"/>
          <w:color w:val="313131"/>
          <w:sz w:val="18"/>
          <w:szCs w:val="18"/>
        </w:rPr>
      </w:pPr>
      <w:ins w:id="61" w:author="Unknown">
        <w:r w:rsidRPr="003A5149">
          <w:rPr>
            <w:rFonts w:ascii="Consolas" w:eastAsia="Times New Roman" w:hAnsi="Consolas" w:cs="Consolas"/>
            <w:color w:val="000088"/>
            <w:sz w:val="18"/>
            <w:szCs w:val="18"/>
          </w:rPr>
          <w:t>&lt;script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"text/</w:t>
        </w:r>
        <w:proofErr w:type="spellStart"/>
        <w:r w:rsidRPr="003A5149">
          <w:rPr>
            <w:rFonts w:ascii="Consolas" w:eastAsia="Times New Roman" w:hAnsi="Consolas" w:cs="Consolas"/>
            <w:color w:val="008800"/>
            <w:sz w:val="18"/>
            <w:szCs w:val="18"/>
          </w:rPr>
          <w:t>javascript</w:t>
        </w:r>
        <w:proofErr w:type="spellEnd"/>
        <w:r w:rsidRPr="003A5149">
          <w:rPr>
            <w:rFonts w:ascii="Consolas" w:eastAsia="Times New Roman" w:hAnsi="Consolas" w:cs="Consolas"/>
            <w:color w:val="008800"/>
            <w:sz w:val="18"/>
            <w:szCs w:val="18"/>
          </w:rPr>
          <w:t>"</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2" w:author="Unknown"/>
          <w:rFonts w:ascii="Consolas" w:eastAsia="Times New Roman" w:hAnsi="Consolas" w:cs="Consolas"/>
          <w:color w:val="313131"/>
          <w:sz w:val="18"/>
          <w:szCs w:val="18"/>
        </w:rPr>
      </w:pPr>
      <w:ins w:id="6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&lt;!--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 w:author="Unknown"/>
          <w:rFonts w:ascii="Consolas" w:eastAsia="Times New Roman" w:hAnsi="Consolas" w:cs="Consolas"/>
          <w:color w:val="313131"/>
          <w:sz w:val="18"/>
          <w:szCs w:val="18"/>
        </w:rPr>
      </w:pPr>
      <w:ins w:id="65"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try</w:t>
        </w:r>
        <w:proofErr w:type="gram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 w:author="Unknown"/>
          <w:rFonts w:ascii="Consolas" w:eastAsia="Times New Roman" w:hAnsi="Consolas" w:cs="Consolas"/>
          <w:color w:val="313131"/>
          <w:sz w:val="18"/>
          <w:szCs w:val="18"/>
        </w:rPr>
      </w:pPr>
      <w:ins w:id="6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 Code to run</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 w:author="Unknown"/>
          <w:rFonts w:ascii="Consolas" w:eastAsia="Times New Roman" w:hAnsi="Consolas" w:cs="Consolas"/>
          <w:color w:val="313131"/>
          <w:sz w:val="18"/>
          <w:szCs w:val="18"/>
        </w:rPr>
      </w:pPr>
      <w:ins w:id="6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proofErr w:type="gramStart"/>
        <w:r w:rsidRPr="003A5149">
          <w:rPr>
            <w:rFonts w:ascii="Consolas" w:eastAsia="Times New Roman" w:hAnsi="Consolas" w:cs="Consolas"/>
            <w:color w:val="000088"/>
            <w:sz w:val="18"/>
            <w:szCs w:val="18"/>
          </w:rPr>
          <w:t>break</w:t>
        </w:r>
        <w:proofErr w:type="gramEnd"/>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0" w:author="Unknown"/>
          <w:rFonts w:ascii="Consolas" w:eastAsia="Times New Roman" w:hAnsi="Consolas" w:cs="Consolas"/>
          <w:color w:val="313131"/>
          <w:sz w:val="18"/>
          <w:szCs w:val="18"/>
        </w:rPr>
      </w:pPr>
      <w:ins w:id="7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2" w:author="Unknown"/>
          <w:rFonts w:ascii="Consolas" w:eastAsia="Times New Roman" w:hAnsi="Consolas" w:cs="Consolas"/>
          <w:color w:val="313131"/>
          <w:sz w:val="18"/>
          <w:szCs w:val="18"/>
        </w:rPr>
      </w:pPr>
      <w:ins w:id="7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4" w:author="Unknown"/>
          <w:rFonts w:ascii="Consolas" w:eastAsia="Times New Roman" w:hAnsi="Consolas" w:cs="Consolas"/>
          <w:color w:val="313131"/>
          <w:sz w:val="18"/>
          <w:szCs w:val="18"/>
        </w:rPr>
      </w:pPr>
      <w:ins w:id="75"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catch</w:t>
        </w:r>
        <w:proofErr w:type="gram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6" w:author="Unknown"/>
          <w:rFonts w:ascii="Consolas" w:eastAsia="Times New Roman" w:hAnsi="Consolas" w:cs="Consolas"/>
          <w:color w:val="313131"/>
          <w:sz w:val="18"/>
          <w:szCs w:val="18"/>
        </w:rPr>
      </w:pPr>
      <w:ins w:id="7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 Code to run if an exception occurs</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 w:author="Unknown"/>
          <w:rFonts w:ascii="Consolas" w:eastAsia="Times New Roman" w:hAnsi="Consolas" w:cs="Consolas"/>
          <w:color w:val="313131"/>
          <w:sz w:val="18"/>
          <w:szCs w:val="18"/>
        </w:rPr>
      </w:pPr>
      <w:ins w:id="7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proofErr w:type="gramStart"/>
        <w:r w:rsidRPr="003A5149">
          <w:rPr>
            <w:rFonts w:ascii="Consolas" w:eastAsia="Times New Roman" w:hAnsi="Consolas" w:cs="Consolas"/>
            <w:color w:val="000088"/>
            <w:sz w:val="18"/>
            <w:szCs w:val="18"/>
          </w:rPr>
          <w:t>break</w:t>
        </w:r>
        <w:proofErr w:type="gramEnd"/>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 w:author="Unknown"/>
          <w:rFonts w:ascii="Consolas" w:eastAsia="Times New Roman" w:hAnsi="Consolas" w:cs="Consolas"/>
          <w:color w:val="313131"/>
          <w:sz w:val="18"/>
          <w:szCs w:val="18"/>
        </w:rPr>
      </w:pPr>
      <w:ins w:id="8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 w:author="Unknown"/>
          <w:rFonts w:ascii="Consolas" w:eastAsia="Times New Roman" w:hAnsi="Consolas" w:cs="Consolas"/>
          <w:color w:val="313131"/>
          <w:sz w:val="18"/>
          <w:szCs w:val="18"/>
        </w:rPr>
      </w:pPr>
      <w:ins w:id="8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 w:author="Unknown"/>
          <w:rFonts w:ascii="Consolas" w:eastAsia="Times New Roman" w:hAnsi="Consolas" w:cs="Consolas"/>
          <w:color w:val="313131"/>
          <w:sz w:val="18"/>
          <w:szCs w:val="18"/>
        </w:rPr>
      </w:pPr>
      <w:ins w:id="85"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finally</w:t>
        </w:r>
        <w:proofErr w:type="gram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6" w:author="Unknown"/>
          <w:rFonts w:ascii="Consolas" w:eastAsia="Times New Roman" w:hAnsi="Consolas" w:cs="Consolas"/>
          <w:color w:val="313131"/>
          <w:sz w:val="18"/>
          <w:szCs w:val="18"/>
        </w:rPr>
      </w:pPr>
      <w:ins w:id="8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 xml:space="preserve">// Code that is always executed regardless of </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8" w:author="Unknown"/>
          <w:rFonts w:ascii="Consolas" w:eastAsia="Times New Roman" w:hAnsi="Consolas" w:cs="Consolas"/>
          <w:color w:val="313131"/>
          <w:sz w:val="18"/>
          <w:szCs w:val="18"/>
        </w:rPr>
      </w:pPr>
      <w:ins w:id="8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 an exception occurring</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 w:author="Unknown"/>
          <w:rFonts w:ascii="Consolas" w:eastAsia="Times New Roman" w:hAnsi="Consolas" w:cs="Consolas"/>
          <w:color w:val="313131"/>
          <w:sz w:val="18"/>
          <w:szCs w:val="18"/>
        </w:rPr>
      </w:pPr>
      <w:ins w:id="9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2" w:author="Unknown"/>
          <w:rFonts w:ascii="Consolas" w:eastAsia="Times New Roman" w:hAnsi="Consolas" w:cs="Consolas"/>
          <w:color w:val="313131"/>
          <w:sz w:val="18"/>
          <w:szCs w:val="18"/>
        </w:rPr>
      </w:pPr>
      <w:ins w:id="9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4" w:author="Unknown"/>
          <w:rFonts w:ascii="Consolas" w:eastAsia="Times New Roman" w:hAnsi="Consolas" w:cs="Consolas"/>
          <w:color w:val="313131"/>
          <w:sz w:val="18"/>
          <w:szCs w:val="18"/>
        </w:rPr>
      </w:pPr>
      <w:ins w:id="95" w:author="Unknown">
        <w:r w:rsidRPr="003A5149">
          <w:rPr>
            <w:rFonts w:ascii="Consolas" w:eastAsia="Times New Roman" w:hAnsi="Consolas" w:cs="Consolas"/>
            <w:color w:val="000088"/>
            <w:sz w:val="18"/>
            <w:szCs w:val="18"/>
          </w:rPr>
          <w:t>&lt;/script&gt;</w:t>
        </w:r>
      </w:ins>
    </w:p>
    <w:p w:rsidR="003A5149" w:rsidRPr="003A5149" w:rsidRDefault="003A5149" w:rsidP="003A5149">
      <w:pPr>
        <w:spacing w:after="240" w:line="360" w:lineRule="atLeast"/>
        <w:ind w:left="48" w:right="48"/>
        <w:jc w:val="both"/>
        <w:rPr>
          <w:ins w:id="96" w:author="Unknown"/>
          <w:rFonts w:ascii="Arial" w:eastAsia="Times New Roman" w:hAnsi="Arial" w:cs="Arial"/>
          <w:color w:val="000000"/>
          <w:sz w:val="21"/>
          <w:szCs w:val="21"/>
        </w:rPr>
      </w:pPr>
      <w:ins w:id="97" w:author="Unknown">
        <w:r w:rsidRPr="003A5149">
          <w:rPr>
            <w:rFonts w:ascii="Arial" w:eastAsia="Times New Roman" w:hAnsi="Arial" w:cs="Arial"/>
            <w:color w:val="000000"/>
            <w:sz w:val="21"/>
            <w:szCs w:val="21"/>
          </w:rPr>
          <w:t>The </w:t>
        </w:r>
        <w:r w:rsidRPr="003A5149">
          <w:rPr>
            <w:rFonts w:ascii="Arial" w:eastAsia="Times New Roman" w:hAnsi="Arial" w:cs="Arial"/>
            <w:b/>
            <w:bCs/>
            <w:color w:val="000000"/>
            <w:sz w:val="21"/>
            <w:szCs w:val="21"/>
          </w:rPr>
          <w:t>try</w:t>
        </w:r>
        <w:r w:rsidRPr="003A5149">
          <w:rPr>
            <w:rFonts w:ascii="Arial" w:eastAsia="Times New Roman" w:hAnsi="Arial" w:cs="Arial"/>
            <w:color w:val="000000"/>
            <w:sz w:val="21"/>
            <w:szCs w:val="21"/>
          </w:rPr>
          <w:t> block must be followed by either exactly one </w:t>
        </w:r>
        <w:r w:rsidRPr="003A5149">
          <w:rPr>
            <w:rFonts w:ascii="Arial" w:eastAsia="Times New Roman" w:hAnsi="Arial" w:cs="Arial"/>
            <w:b/>
            <w:bCs/>
            <w:color w:val="000000"/>
            <w:sz w:val="21"/>
            <w:szCs w:val="21"/>
          </w:rPr>
          <w:t>catch</w:t>
        </w:r>
        <w:r w:rsidRPr="003A5149">
          <w:rPr>
            <w:rFonts w:ascii="Arial" w:eastAsia="Times New Roman" w:hAnsi="Arial" w:cs="Arial"/>
            <w:color w:val="000000"/>
            <w:sz w:val="21"/>
            <w:szCs w:val="21"/>
          </w:rPr>
          <w:t> block or one </w:t>
        </w:r>
        <w:r w:rsidRPr="003A5149">
          <w:rPr>
            <w:rFonts w:ascii="Arial" w:eastAsia="Times New Roman" w:hAnsi="Arial" w:cs="Arial"/>
            <w:b/>
            <w:bCs/>
            <w:color w:val="000000"/>
            <w:sz w:val="21"/>
            <w:szCs w:val="21"/>
          </w:rPr>
          <w:t>finally</w:t>
        </w:r>
        <w:r w:rsidRPr="003A5149">
          <w:rPr>
            <w:rFonts w:ascii="Arial" w:eastAsia="Times New Roman" w:hAnsi="Arial" w:cs="Arial"/>
            <w:color w:val="000000"/>
            <w:sz w:val="21"/>
            <w:szCs w:val="21"/>
          </w:rPr>
          <w:t> block (or one of both). When an exception occurs in the </w:t>
        </w:r>
        <w:r w:rsidRPr="003A5149">
          <w:rPr>
            <w:rFonts w:ascii="Arial" w:eastAsia="Times New Roman" w:hAnsi="Arial" w:cs="Arial"/>
            <w:b/>
            <w:bCs/>
            <w:color w:val="000000"/>
            <w:sz w:val="21"/>
            <w:szCs w:val="21"/>
          </w:rPr>
          <w:t>try</w:t>
        </w:r>
        <w:r w:rsidRPr="003A5149">
          <w:rPr>
            <w:rFonts w:ascii="Arial" w:eastAsia="Times New Roman" w:hAnsi="Arial" w:cs="Arial"/>
            <w:color w:val="000000"/>
            <w:sz w:val="21"/>
            <w:szCs w:val="21"/>
          </w:rPr>
          <w:t> block, the exception is placed in </w:t>
        </w:r>
        <w:r w:rsidRPr="003A5149">
          <w:rPr>
            <w:rFonts w:ascii="Arial" w:eastAsia="Times New Roman" w:hAnsi="Arial" w:cs="Arial"/>
            <w:b/>
            <w:bCs/>
            <w:color w:val="000000"/>
            <w:sz w:val="21"/>
            <w:szCs w:val="21"/>
          </w:rPr>
          <w:t>e</w:t>
        </w:r>
        <w:r w:rsidRPr="003A5149">
          <w:rPr>
            <w:rFonts w:ascii="Arial" w:eastAsia="Times New Roman" w:hAnsi="Arial" w:cs="Arial"/>
            <w:color w:val="000000"/>
            <w:sz w:val="21"/>
            <w:szCs w:val="21"/>
          </w:rPr>
          <w:t> and the </w:t>
        </w:r>
        <w:proofErr w:type="spellStart"/>
        <w:r w:rsidRPr="003A5149">
          <w:rPr>
            <w:rFonts w:ascii="Arial" w:eastAsia="Times New Roman" w:hAnsi="Arial" w:cs="Arial"/>
            <w:b/>
            <w:bCs/>
            <w:color w:val="000000"/>
            <w:sz w:val="21"/>
            <w:szCs w:val="21"/>
          </w:rPr>
          <w:t>catch</w:t>
        </w:r>
        <w:r w:rsidRPr="003A5149">
          <w:rPr>
            <w:rFonts w:ascii="Arial" w:eastAsia="Times New Roman" w:hAnsi="Arial" w:cs="Arial"/>
            <w:color w:val="000000"/>
            <w:sz w:val="21"/>
            <w:szCs w:val="21"/>
          </w:rPr>
          <w:t>block</w:t>
        </w:r>
        <w:proofErr w:type="spellEnd"/>
        <w:r w:rsidRPr="003A5149">
          <w:rPr>
            <w:rFonts w:ascii="Arial" w:eastAsia="Times New Roman" w:hAnsi="Arial" w:cs="Arial"/>
            <w:color w:val="000000"/>
            <w:sz w:val="21"/>
            <w:szCs w:val="21"/>
          </w:rPr>
          <w:t xml:space="preserve"> is executed. The optional </w:t>
        </w:r>
        <w:r w:rsidRPr="003A5149">
          <w:rPr>
            <w:rFonts w:ascii="Arial" w:eastAsia="Times New Roman" w:hAnsi="Arial" w:cs="Arial"/>
            <w:b/>
            <w:bCs/>
            <w:color w:val="000000"/>
            <w:sz w:val="21"/>
            <w:szCs w:val="21"/>
          </w:rPr>
          <w:t>finally</w:t>
        </w:r>
        <w:r w:rsidRPr="003A5149">
          <w:rPr>
            <w:rFonts w:ascii="Arial" w:eastAsia="Times New Roman" w:hAnsi="Arial" w:cs="Arial"/>
            <w:color w:val="000000"/>
            <w:sz w:val="21"/>
            <w:szCs w:val="21"/>
          </w:rPr>
          <w:t> block executes unconditionally after try/catch.</w:t>
        </w:r>
      </w:ins>
    </w:p>
    <w:p w:rsidR="003A5149" w:rsidRPr="003A5149" w:rsidRDefault="003A5149" w:rsidP="003A5149">
      <w:pPr>
        <w:spacing w:before="48" w:after="48" w:line="360" w:lineRule="atLeast"/>
        <w:ind w:right="48"/>
        <w:outlineLvl w:val="2"/>
        <w:rPr>
          <w:ins w:id="98" w:author="Unknown"/>
          <w:rFonts w:ascii="Arial" w:eastAsia="Times New Roman" w:hAnsi="Arial" w:cs="Arial"/>
          <w:color w:val="000000"/>
          <w:sz w:val="31"/>
          <w:szCs w:val="31"/>
        </w:rPr>
      </w:pPr>
      <w:ins w:id="99" w:author="Unknown">
        <w:r w:rsidRPr="003A5149">
          <w:rPr>
            <w:rFonts w:ascii="Arial" w:eastAsia="Times New Roman" w:hAnsi="Arial" w:cs="Arial"/>
            <w:color w:val="000000"/>
            <w:sz w:val="31"/>
            <w:szCs w:val="31"/>
          </w:rPr>
          <w:t>Examples</w:t>
        </w:r>
      </w:ins>
    </w:p>
    <w:p w:rsidR="003A5149" w:rsidRPr="003A5149" w:rsidRDefault="003A5149" w:rsidP="003A5149">
      <w:pPr>
        <w:spacing w:after="240" w:line="360" w:lineRule="atLeast"/>
        <w:ind w:left="48" w:right="48"/>
        <w:jc w:val="both"/>
        <w:rPr>
          <w:ins w:id="100" w:author="Unknown"/>
          <w:rFonts w:ascii="Arial" w:eastAsia="Times New Roman" w:hAnsi="Arial" w:cs="Arial"/>
          <w:color w:val="000000"/>
          <w:sz w:val="21"/>
          <w:szCs w:val="21"/>
        </w:rPr>
      </w:pPr>
      <w:ins w:id="101" w:author="Unknown">
        <w:r w:rsidRPr="003A5149">
          <w:rPr>
            <w:rFonts w:ascii="Arial" w:eastAsia="Times New Roman" w:hAnsi="Arial" w:cs="Arial"/>
            <w:color w:val="000000"/>
            <w:sz w:val="21"/>
            <w:szCs w:val="21"/>
          </w:rPr>
          <w:t>Here is an example where we are trying to call a non-existing function which in turn is raising an exception. Let us see how it behaves without </w:t>
        </w:r>
        <w:r w:rsidRPr="003A5149">
          <w:rPr>
            <w:rFonts w:ascii="Arial" w:eastAsia="Times New Roman" w:hAnsi="Arial" w:cs="Arial"/>
            <w:b/>
            <w:bCs/>
            <w:color w:val="000000"/>
            <w:sz w:val="21"/>
            <w:szCs w:val="21"/>
          </w:rPr>
          <w:t>try...catch</w:t>
        </w:r>
        <w:r w:rsidRPr="003A5149">
          <w:rPr>
            <w:rFonts w:ascii="Arial" w:eastAsia="Times New Roman" w:hAnsi="Arial" w:cs="Arial"/>
            <w:color w:val="000000"/>
            <w:sz w:val="21"/>
            <w:szCs w:val="21"/>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 w:author="Unknown"/>
          <w:rFonts w:ascii="Consolas" w:eastAsia="Times New Roman" w:hAnsi="Consolas" w:cs="Consolas"/>
          <w:color w:val="313131"/>
          <w:sz w:val="18"/>
          <w:szCs w:val="18"/>
        </w:rPr>
      </w:pPr>
      <w:ins w:id="103" w:author="Unknown">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html</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4" w:author="Unknown"/>
          <w:rFonts w:ascii="Consolas" w:eastAsia="Times New Roman" w:hAnsi="Consolas" w:cs="Consolas"/>
          <w:color w:val="313131"/>
          <w:sz w:val="18"/>
          <w:szCs w:val="18"/>
        </w:rPr>
      </w:pPr>
      <w:ins w:id="10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head</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6" w:author="Unknown"/>
          <w:rFonts w:ascii="Consolas" w:eastAsia="Times New Roman" w:hAnsi="Consolas" w:cs="Consolas"/>
          <w:color w:val="313131"/>
          <w:sz w:val="18"/>
          <w:szCs w:val="18"/>
        </w:rPr>
      </w:pPr>
      <w:ins w:id="10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8" w:author="Unknown"/>
          <w:rFonts w:ascii="Consolas" w:eastAsia="Times New Roman" w:hAnsi="Consolas" w:cs="Consolas"/>
          <w:color w:val="313131"/>
          <w:sz w:val="18"/>
          <w:szCs w:val="18"/>
        </w:rPr>
      </w:pPr>
      <w:ins w:id="10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"text/</w:t>
        </w:r>
        <w:proofErr w:type="spellStart"/>
        <w:r w:rsidRPr="003A5149">
          <w:rPr>
            <w:rFonts w:ascii="Consolas" w:eastAsia="Times New Roman" w:hAnsi="Consolas" w:cs="Consolas"/>
            <w:color w:val="008800"/>
            <w:sz w:val="18"/>
            <w:szCs w:val="18"/>
          </w:rPr>
          <w:t>javascript</w:t>
        </w:r>
        <w:proofErr w:type="spellEnd"/>
        <w:r w:rsidRPr="003A5149">
          <w:rPr>
            <w:rFonts w:ascii="Consolas" w:eastAsia="Times New Roman" w:hAnsi="Consolas" w:cs="Consolas"/>
            <w:color w:val="008800"/>
            <w:sz w:val="18"/>
            <w:szCs w:val="18"/>
          </w:rPr>
          <w:t>"</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 w:author="Unknown"/>
          <w:rFonts w:ascii="Consolas" w:eastAsia="Times New Roman" w:hAnsi="Consolas" w:cs="Consolas"/>
          <w:color w:val="313131"/>
          <w:sz w:val="18"/>
          <w:szCs w:val="18"/>
        </w:rPr>
      </w:pPr>
      <w:ins w:id="11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&lt;!--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 w:author="Unknown"/>
          <w:rFonts w:ascii="Consolas" w:eastAsia="Times New Roman" w:hAnsi="Consolas" w:cs="Consolas"/>
          <w:color w:val="313131"/>
          <w:sz w:val="18"/>
          <w:szCs w:val="18"/>
        </w:rPr>
      </w:pPr>
      <w:ins w:id="113"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function</w:t>
        </w:r>
        <w:proofErr w:type="gramEnd"/>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313131"/>
            <w:sz w:val="18"/>
            <w:szCs w:val="18"/>
          </w:rPr>
          <w:t>myFunc</w:t>
        </w:r>
        <w:proofErr w:type="spellEnd"/>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4" w:author="Unknown"/>
          <w:rFonts w:ascii="Consolas" w:eastAsia="Times New Roman" w:hAnsi="Consolas" w:cs="Consolas"/>
          <w:color w:val="313131"/>
          <w:sz w:val="18"/>
          <w:szCs w:val="18"/>
        </w:rPr>
      </w:pPr>
      <w:ins w:id="11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6" w:author="Unknown"/>
          <w:rFonts w:ascii="Consolas" w:eastAsia="Times New Roman" w:hAnsi="Consolas" w:cs="Consolas"/>
          <w:color w:val="313131"/>
          <w:sz w:val="18"/>
          <w:szCs w:val="18"/>
        </w:rPr>
      </w:pPr>
      <w:ins w:id="117" w:author="Unknown">
        <w:r w:rsidRPr="003A5149">
          <w:rPr>
            <w:rFonts w:ascii="Consolas" w:eastAsia="Times New Roman" w:hAnsi="Consolas" w:cs="Consolas"/>
            <w:color w:val="313131"/>
            <w:sz w:val="18"/>
            <w:szCs w:val="18"/>
          </w:rPr>
          <w:t xml:space="preserve">               </w:t>
        </w:r>
        <w:proofErr w:type="spellStart"/>
        <w:proofErr w:type="gramStart"/>
        <w:r w:rsidRPr="003A5149">
          <w:rPr>
            <w:rFonts w:ascii="Consolas" w:eastAsia="Times New Roman" w:hAnsi="Consolas" w:cs="Consolas"/>
            <w:color w:val="000088"/>
            <w:sz w:val="18"/>
            <w:szCs w:val="18"/>
          </w:rPr>
          <w:t>var</w:t>
        </w:r>
        <w:proofErr w:type="spellEnd"/>
        <w:proofErr w:type="gramEnd"/>
        <w:r w:rsidRPr="003A5149">
          <w:rPr>
            <w:rFonts w:ascii="Consolas" w:eastAsia="Times New Roman" w:hAnsi="Consolas" w:cs="Consolas"/>
            <w:color w:val="313131"/>
            <w:sz w:val="18"/>
            <w:szCs w:val="18"/>
          </w:rPr>
          <w:t xml:space="preserve"> a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6666"/>
            <w:sz w:val="18"/>
            <w:szCs w:val="18"/>
          </w:rPr>
          <w:t>100</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8" w:author="Unknown"/>
          <w:rFonts w:ascii="Consolas" w:eastAsia="Times New Roman" w:hAnsi="Consolas" w:cs="Consolas"/>
          <w:color w:val="313131"/>
          <w:sz w:val="18"/>
          <w:szCs w:val="18"/>
        </w:rPr>
      </w:pPr>
      <w:ins w:id="119"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"Value of variable a is : "</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a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 w:author="Unknown"/>
          <w:rFonts w:ascii="Consolas" w:eastAsia="Times New Roman" w:hAnsi="Consolas" w:cs="Consolas"/>
          <w:color w:val="313131"/>
          <w:sz w:val="18"/>
          <w:szCs w:val="18"/>
        </w:rPr>
      </w:pPr>
      <w:ins w:id="12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2" w:author="Unknown"/>
          <w:rFonts w:ascii="Consolas" w:eastAsia="Times New Roman" w:hAnsi="Consolas" w:cs="Consolas"/>
          <w:color w:val="313131"/>
          <w:sz w:val="18"/>
          <w:szCs w:val="18"/>
        </w:rPr>
      </w:pPr>
      <w:ins w:id="12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4" w:author="Unknown"/>
          <w:rFonts w:ascii="Consolas" w:eastAsia="Times New Roman" w:hAnsi="Consolas" w:cs="Consolas"/>
          <w:color w:val="313131"/>
          <w:sz w:val="18"/>
          <w:szCs w:val="18"/>
        </w:rPr>
      </w:pPr>
      <w:ins w:id="12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6" w:author="Unknown"/>
          <w:rFonts w:ascii="Consolas" w:eastAsia="Times New Roman" w:hAnsi="Consolas" w:cs="Consolas"/>
          <w:color w:val="313131"/>
          <w:sz w:val="18"/>
          <w:szCs w:val="18"/>
        </w:rPr>
      </w:pPr>
      <w:ins w:id="12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 w:author="Unknown"/>
          <w:rFonts w:ascii="Consolas" w:eastAsia="Times New Roman" w:hAnsi="Consolas" w:cs="Consolas"/>
          <w:color w:val="313131"/>
          <w:sz w:val="18"/>
          <w:szCs w:val="18"/>
        </w:rPr>
      </w:pPr>
      <w:ins w:id="12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&lt;/head&gt;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 w:author="Unknown"/>
          <w:rFonts w:ascii="Consolas" w:eastAsia="Times New Roman" w:hAnsi="Consolas" w:cs="Consolas"/>
          <w:color w:val="313131"/>
          <w:sz w:val="18"/>
          <w:szCs w:val="18"/>
        </w:rPr>
      </w:pPr>
      <w:ins w:id="131"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 w:author="Unknown"/>
          <w:rFonts w:ascii="Consolas" w:eastAsia="Times New Roman" w:hAnsi="Consolas" w:cs="Consolas"/>
          <w:color w:val="313131"/>
          <w:sz w:val="18"/>
          <w:szCs w:val="18"/>
        </w:rPr>
      </w:pPr>
      <w:ins w:id="13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body</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4" w:author="Unknown"/>
          <w:rFonts w:ascii="Consolas" w:eastAsia="Times New Roman" w:hAnsi="Consolas" w:cs="Consolas"/>
          <w:color w:val="313131"/>
          <w:sz w:val="18"/>
          <w:szCs w:val="18"/>
        </w:rPr>
      </w:pPr>
      <w:ins w:id="13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&lt;p&gt;</w:t>
        </w:r>
        <w:r w:rsidRPr="003A5149">
          <w:rPr>
            <w:rFonts w:ascii="Consolas" w:eastAsia="Times New Roman" w:hAnsi="Consolas" w:cs="Consolas"/>
            <w:color w:val="313131"/>
            <w:sz w:val="18"/>
            <w:szCs w:val="18"/>
          </w:rPr>
          <w:t xml:space="preserve">Click the following to see the </w:t>
        </w:r>
        <w:proofErr w:type="gramStart"/>
        <w:r w:rsidRPr="003A5149">
          <w:rPr>
            <w:rFonts w:ascii="Consolas" w:eastAsia="Times New Roman" w:hAnsi="Consolas" w:cs="Consolas"/>
            <w:color w:val="313131"/>
            <w:sz w:val="18"/>
            <w:szCs w:val="18"/>
          </w:rPr>
          <w:t>result:</w:t>
        </w:r>
        <w:proofErr w:type="gramEnd"/>
        <w:r w:rsidRPr="003A5149">
          <w:rPr>
            <w:rFonts w:ascii="Consolas" w:eastAsia="Times New Roman" w:hAnsi="Consolas" w:cs="Consolas"/>
            <w:color w:val="000088"/>
            <w:sz w:val="18"/>
            <w:szCs w:val="18"/>
          </w:rPr>
          <w:t>&lt;/p&gt;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6" w:author="Unknown"/>
          <w:rFonts w:ascii="Consolas" w:eastAsia="Times New Roman" w:hAnsi="Consolas" w:cs="Consolas"/>
          <w:color w:val="313131"/>
          <w:sz w:val="18"/>
          <w:szCs w:val="18"/>
        </w:rPr>
      </w:pPr>
      <w:ins w:id="13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8" w:author="Unknown"/>
          <w:rFonts w:ascii="Consolas" w:eastAsia="Times New Roman" w:hAnsi="Consolas" w:cs="Consolas"/>
          <w:color w:val="313131"/>
          <w:sz w:val="18"/>
          <w:szCs w:val="18"/>
        </w:rPr>
      </w:pPr>
      <w:ins w:id="13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form</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0" w:author="Unknown"/>
          <w:rFonts w:ascii="Consolas" w:eastAsia="Times New Roman" w:hAnsi="Consolas" w:cs="Consolas"/>
          <w:color w:val="313131"/>
          <w:sz w:val="18"/>
          <w:szCs w:val="18"/>
        </w:rPr>
      </w:pPr>
      <w:ins w:id="14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&lt;input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"button"</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value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"Click Me"</w:t>
        </w:r>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7F0055"/>
            <w:sz w:val="18"/>
            <w:szCs w:val="18"/>
          </w:rPr>
          <w:t>onclick</w:t>
        </w:r>
        <w:proofErr w:type="spell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proofErr w:type="spellStart"/>
        <w:proofErr w:type="gramStart"/>
        <w:r w:rsidRPr="003A5149">
          <w:rPr>
            <w:rFonts w:ascii="Consolas" w:eastAsia="Times New Roman" w:hAnsi="Consolas" w:cs="Consolas"/>
            <w:color w:val="313131"/>
            <w:sz w:val="18"/>
            <w:szCs w:val="18"/>
          </w:rPr>
          <w:t>myFunc</w:t>
        </w:r>
        <w:proofErr w:type="spellEnd"/>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2" w:author="Unknown"/>
          <w:rFonts w:ascii="Consolas" w:eastAsia="Times New Roman" w:hAnsi="Consolas" w:cs="Consolas"/>
          <w:color w:val="313131"/>
          <w:sz w:val="18"/>
          <w:szCs w:val="18"/>
        </w:rPr>
      </w:pPr>
      <w:ins w:id="14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&lt;/form&gt;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4" w:author="Unknown"/>
          <w:rFonts w:ascii="Consolas" w:eastAsia="Times New Roman" w:hAnsi="Consolas" w:cs="Consolas"/>
          <w:color w:val="313131"/>
          <w:sz w:val="18"/>
          <w:szCs w:val="18"/>
        </w:rPr>
      </w:pPr>
      <w:ins w:id="145"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 w:author="Unknown"/>
          <w:rFonts w:ascii="Consolas" w:eastAsia="Times New Roman" w:hAnsi="Consolas" w:cs="Consolas"/>
          <w:color w:val="313131"/>
          <w:sz w:val="18"/>
          <w:szCs w:val="18"/>
        </w:rPr>
      </w:pPr>
      <w:ins w:id="14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&lt;/body&gt;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8" w:author="Unknown"/>
          <w:rFonts w:ascii="Consolas" w:eastAsia="Times New Roman" w:hAnsi="Consolas" w:cs="Consolas"/>
          <w:color w:val="313131"/>
          <w:sz w:val="18"/>
          <w:szCs w:val="18"/>
        </w:rPr>
      </w:pPr>
      <w:ins w:id="149" w:author="Unknown">
        <w:r w:rsidRPr="003A5149">
          <w:rPr>
            <w:rFonts w:ascii="Consolas" w:eastAsia="Times New Roman" w:hAnsi="Consolas" w:cs="Consolas"/>
            <w:color w:val="000088"/>
            <w:sz w:val="18"/>
            <w:szCs w:val="18"/>
          </w:rPr>
          <w:t>&lt;/html&gt;</w:t>
        </w:r>
      </w:ins>
    </w:p>
    <w:p w:rsidR="003A5149" w:rsidRPr="003A5149" w:rsidRDefault="003A5149" w:rsidP="003A5149">
      <w:pPr>
        <w:spacing w:before="48" w:after="48" w:line="360" w:lineRule="atLeast"/>
        <w:ind w:right="48"/>
        <w:outlineLvl w:val="2"/>
        <w:rPr>
          <w:ins w:id="150" w:author="Unknown"/>
          <w:rFonts w:ascii="Arial" w:eastAsia="Times New Roman" w:hAnsi="Arial" w:cs="Arial"/>
          <w:color w:val="000000"/>
          <w:sz w:val="31"/>
          <w:szCs w:val="31"/>
        </w:rPr>
      </w:pPr>
      <w:ins w:id="151" w:author="Unknown">
        <w:r w:rsidRPr="003A5149">
          <w:rPr>
            <w:rFonts w:ascii="Arial" w:eastAsia="Times New Roman" w:hAnsi="Arial" w:cs="Arial"/>
            <w:color w:val="000000"/>
            <w:sz w:val="31"/>
            <w:szCs w:val="31"/>
          </w:rPr>
          <w:t>Output</w:t>
        </w:r>
      </w:ins>
    </w:p>
    <w:p w:rsidR="003A5149" w:rsidRPr="003A5149" w:rsidRDefault="003A5149" w:rsidP="003A5149">
      <w:pPr>
        <w:spacing w:after="240" w:line="360" w:lineRule="atLeast"/>
        <w:ind w:left="48" w:right="48"/>
        <w:jc w:val="both"/>
        <w:rPr>
          <w:ins w:id="152" w:author="Unknown"/>
          <w:rFonts w:ascii="Arial" w:eastAsia="Times New Roman" w:hAnsi="Arial" w:cs="Arial"/>
          <w:color w:val="000000"/>
          <w:sz w:val="21"/>
          <w:szCs w:val="21"/>
        </w:rPr>
      </w:pPr>
      <w:ins w:id="153" w:author="Unknown">
        <w:r w:rsidRPr="003A5149">
          <w:rPr>
            <w:rFonts w:ascii="Arial" w:eastAsia="Times New Roman" w:hAnsi="Arial" w:cs="Arial"/>
            <w:color w:val="000000"/>
            <w:sz w:val="21"/>
            <w:szCs w:val="21"/>
          </w:rPr>
          <w:t>Now let us try to catch this exception using </w:t>
        </w:r>
        <w:r w:rsidRPr="003A5149">
          <w:rPr>
            <w:rFonts w:ascii="Arial" w:eastAsia="Times New Roman" w:hAnsi="Arial" w:cs="Arial"/>
            <w:b/>
            <w:bCs/>
            <w:color w:val="000000"/>
            <w:sz w:val="21"/>
            <w:szCs w:val="21"/>
          </w:rPr>
          <w:t>try...catch</w:t>
        </w:r>
        <w:r w:rsidRPr="003A5149">
          <w:rPr>
            <w:rFonts w:ascii="Arial" w:eastAsia="Times New Roman" w:hAnsi="Arial" w:cs="Arial"/>
            <w:color w:val="000000"/>
            <w:sz w:val="21"/>
            <w:szCs w:val="21"/>
          </w:rPr>
          <w:t> and display a user-friendly message. You can also suppress this message, if you want to hide this error from a user.</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 w:author="Unknown"/>
          <w:rFonts w:ascii="Consolas" w:eastAsia="Times New Roman" w:hAnsi="Consolas" w:cs="Consolas"/>
          <w:color w:val="313131"/>
          <w:sz w:val="18"/>
          <w:szCs w:val="18"/>
        </w:rPr>
      </w:pPr>
      <w:ins w:id="155" w:author="Unknown">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html</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6" w:author="Unknown"/>
          <w:rFonts w:ascii="Consolas" w:eastAsia="Times New Roman" w:hAnsi="Consolas" w:cs="Consolas"/>
          <w:color w:val="313131"/>
          <w:sz w:val="18"/>
          <w:szCs w:val="18"/>
        </w:rPr>
      </w:pPr>
      <w:ins w:id="15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 w:author="Unknown"/>
          <w:rFonts w:ascii="Consolas" w:eastAsia="Times New Roman" w:hAnsi="Consolas" w:cs="Consolas"/>
          <w:color w:val="313131"/>
          <w:sz w:val="18"/>
          <w:szCs w:val="18"/>
        </w:rPr>
      </w:pPr>
      <w:ins w:id="15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head</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0" w:author="Unknown"/>
          <w:rFonts w:ascii="Consolas" w:eastAsia="Times New Roman" w:hAnsi="Consolas" w:cs="Consolas"/>
          <w:color w:val="313131"/>
          <w:sz w:val="18"/>
          <w:szCs w:val="18"/>
        </w:rPr>
      </w:pPr>
      <w:ins w:id="161"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2" w:author="Unknown"/>
          <w:rFonts w:ascii="Consolas" w:eastAsia="Times New Roman" w:hAnsi="Consolas" w:cs="Consolas"/>
          <w:color w:val="313131"/>
          <w:sz w:val="18"/>
          <w:szCs w:val="18"/>
        </w:rPr>
      </w:pPr>
      <w:ins w:id="16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"text/</w:t>
        </w:r>
        <w:proofErr w:type="spellStart"/>
        <w:r w:rsidRPr="003A5149">
          <w:rPr>
            <w:rFonts w:ascii="Consolas" w:eastAsia="Times New Roman" w:hAnsi="Consolas" w:cs="Consolas"/>
            <w:color w:val="008800"/>
            <w:sz w:val="18"/>
            <w:szCs w:val="18"/>
          </w:rPr>
          <w:t>javascript</w:t>
        </w:r>
        <w:proofErr w:type="spellEnd"/>
        <w:r w:rsidRPr="003A5149">
          <w:rPr>
            <w:rFonts w:ascii="Consolas" w:eastAsia="Times New Roman" w:hAnsi="Consolas" w:cs="Consolas"/>
            <w:color w:val="008800"/>
            <w:sz w:val="18"/>
            <w:szCs w:val="18"/>
          </w:rPr>
          <w:t>"</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 w:author="Unknown"/>
          <w:rFonts w:ascii="Consolas" w:eastAsia="Times New Roman" w:hAnsi="Consolas" w:cs="Consolas"/>
          <w:color w:val="313131"/>
          <w:sz w:val="18"/>
          <w:szCs w:val="18"/>
        </w:rPr>
      </w:pPr>
      <w:ins w:id="16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&lt;!--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6" w:author="Unknown"/>
          <w:rFonts w:ascii="Consolas" w:eastAsia="Times New Roman" w:hAnsi="Consolas" w:cs="Consolas"/>
          <w:color w:val="313131"/>
          <w:sz w:val="18"/>
          <w:szCs w:val="18"/>
        </w:rPr>
      </w:pPr>
      <w:ins w:id="167"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function</w:t>
        </w:r>
        <w:proofErr w:type="gramEnd"/>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313131"/>
            <w:sz w:val="18"/>
            <w:szCs w:val="18"/>
          </w:rPr>
          <w:t>myFunc</w:t>
        </w:r>
        <w:proofErr w:type="spellEnd"/>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8" w:author="Unknown"/>
          <w:rFonts w:ascii="Consolas" w:eastAsia="Times New Roman" w:hAnsi="Consolas" w:cs="Consolas"/>
          <w:color w:val="313131"/>
          <w:sz w:val="18"/>
          <w:szCs w:val="18"/>
        </w:rPr>
      </w:pPr>
      <w:ins w:id="16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 w:author="Unknown"/>
          <w:rFonts w:ascii="Consolas" w:eastAsia="Times New Roman" w:hAnsi="Consolas" w:cs="Consolas"/>
          <w:color w:val="313131"/>
          <w:sz w:val="18"/>
          <w:szCs w:val="18"/>
        </w:rPr>
      </w:pPr>
      <w:ins w:id="171" w:author="Unknown">
        <w:r w:rsidRPr="003A5149">
          <w:rPr>
            <w:rFonts w:ascii="Consolas" w:eastAsia="Times New Roman" w:hAnsi="Consolas" w:cs="Consolas"/>
            <w:color w:val="313131"/>
            <w:sz w:val="18"/>
            <w:szCs w:val="18"/>
          </w:rPr>
          <w:t xml:space="preserve">               </w:t>
        </w:r>
        <w:proofErr w:type="spellStart"/>
        <w:proofErr w:type="gramStart"/>
        <w:r w:rsidRPr="003A5149">
          <w:rPr>
            <w:rFonts w:ascii="Consolas" w:eastAsia="Times New Roman" w:hAnsi="Consolas" w:cs="Consolas"/>
            <w:color w:val="000088"/>
            <w:sz w:val="18"/>
            <w:szCs w:val="18"/>
          </w:rPr>
          <w:t>var</w:t>
        </w:r>
        <w:proofErr w:type="spellEnd"/>
        <w:proofErr w:type="gramEnd"/>
        <w:r w:rsidRPr="003A5149">
          <w:rPr>
            <w:rFonts w:ascii="Consolas" w:eastAsia="Times New Roman" w:hAnsi="Consolas" w:cs="Consolas"/>
            <w:color w:val="313131"/>
            <w:sz w:val="18"/>
            <w:szCs w:val="18"/>
          </w:rPr>
          <w:t xml:space="preserve"> a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6666"/>
            <w:sz w:val="18"/>
            <w:szCs w:val="18"/>
          </w:rPr>
          <w:t>100</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 w:author="Unknown"/>
          <w:rFonts w:ascii="Consolas" w:eastAsia="Times New Roman" w:hAnsi="Consolas" w:cs="Consolas"/>
          <w:color w:val="313131"/>
          <w:sz w:val="18"/>
          <w:szCs w:val="18"/>
        </w:rPr>
      </w:pPr>
      <w:ins w:id="173"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try</w:t>
        </w:r>
        <w:proofErr w:type="gram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4" w:author="Unknown"/>
          <w:rFonts w:ascii="Consolas" w:eastAsia="Times New Roman" w:hAnsi="Consolas" w:cs="Consolas"/>
          <w:color w:val="313131"/>
          <w:sz w:val="18"/>
          <w:szCs w:val="18"/>
        </w:rPr>
      </w:pPr>
      <w:ins w:id="175"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"Value of variable a is : "</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a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6" w:author="Unknown"/>
          <w:rFonts w:ascii="Consolas" w:eastAsia="Times New Roman" w:hAnsi="Consolas" w:cs="Consolas"/>
          <w:color w:val="313131"/>
          <w:sz w:val="18"/>
          <w:szCs w:val="18"/>
        </w:rPr>
      </w:pPr>
      <w:ins w:id="17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8" w:author="Unknown"/>
          <w:rFonts w:ascii="Consolas" w:eastAsia="Times New Roman" w:hAnsi="Consolas" w:cs="Consolas"/>
          <w:color w:val="313131"/>
          <w:sz w:val="18"/>
          <w:szCs w:val="18"/>
        </w:rPr>
      </w:pPr>
      <w:ins w:id="179"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 w:author="Unknown"/>
          <w:rFonts w:ascii="Consolas" w:eastAsia="Times New Roman" w:hAnsi="Consolas" w:cs="Consolas"/>
          <w:color w:val="313131"/>
          <w:sz w:val="18"/>
          <w:szCs w:val="18"/>
        </w:rPr>
      </w:pPr>
      <w:ins w:id="181"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catch</w:t>
        </w:r>
        <w:proofErr w:type="gram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2" w:author="Unknown"/>
          <w:rFonts w:ascii="Consolas" w:eastAsia="Times New Roman" w:hAnsi="Consolas" w:cs="Consolas"/>
          <w:color w:val="313131"/>
          <w:sz w:val="18"/>
          <w:szCs w:val="18"/>
        </w:rPr>
      </w:pPr>
      <w:ins w:id="183"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"Error: "</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313131"/>
            <w:sz w:val="18"/>
            <w:szCs w:val="18"/>
          </w:rPr>
          <w:t>e</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description</w:t>
        </w:r>
        <w:proofErr w:type="spell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4" w:author="Unknown"/>
          <w:rFonts w:ascii="Consolas" w:eastAsia="Times New Roman" w:hAnsi="Consolas" w:cs="Consolas"/>
          <w:color w:val="313131"/>
          <w:sz w:val="18"/>
          <w:szCs w:val="18"/>
        </w:rPr>
      </w:pPr>
      <w:ins w:id="18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6" w:author="Unknown"/>
          <w:rFonts w:ascii="Consolas" w:eastAsia="Times New Roman" w:hAnsi="Consolas" w:cs="Consolas"/>
          <w:color w:val="313131"/>
          <w:sz w:val="18"/>
          <w:szCs w:val="18"/>
        </w:rPr>
      </w:pPr>
      <w:ins w:id="18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8" w:author="Unknown"/>
          <w:rFonts w:ascii="Consolas" w:eastAsia="Times New Roman" w:hAnsi="Consolas" w:cs="Consolas"/>
          <w:color w:val="313131"/>
          <w:sz w:val="18"/>
          <w:szCs w:val="18"/>
        </w:rPr>
      </w:pPr>
      <w:ins w:id="18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0" w:author="Unknown"/>
          <w:rFonts w:ascii="Consolas" w:eastAsia="Times New Roman" w:hAnsi="Consolas" w:cs="Consolas"/>
          <w:color w:val="313131"/>
          <w:sz w:val="18"/>
          <w:szCs w:val="18"/>
        </w:rPr>
      </w:pPr>
      <w:ins w:id="19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2" w:author="Unknown"/>
          <w:rFonts w:ascii="Consolas" w:eastAsia="Times New Roman" w:hAnsi="Consolas" w:cs="Consolas"/>
          <w:color w:val="313131"/>
          <w:sz w:val="18"/>
          <w:szCs w:val="18"/>
        </w:rPr>
      </w:pPr>
      <w:ins w:id="19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4" w:author="Unknown"/>
          <w:rFonts w:ascii="Consolas" w:eastAsia="Times New Roman" w:hAnsi="Consolas" w:cs="Consolas"/>
          <w:color w:val="313131"/>
          <w:sz w:val="18"/>
          <w:szCs w:val="18"/>
        </w:rPr>
      </w:pPr>
      <w:ins w:id="19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&lt;/head&gt;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6" w:author="Unknown"/>
          <w:rFonts w:ascii="Consolas" w:eastAsia="Times New Roman" w:hAnsi="Consolas" w:cs="Consolas"/>
          <w:color w:val="313131"/>
          <w:sz w:val="18"/>
          <w:szCs w:val="18"/>
        </w:rPr>
      </w:pPr>
      <w:ins w:id="19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8" w:author="Unknown"/>
          <w:rFonts w:ascii="Consolas" w:eastAsia="Times New Roman" w:hAnsi="Consolas" w:cs="Consolas"/>
          <w:color w:val="313131"/>
          <w:sz w:val="18"/>
          <w:szCs w:val="18"/>
        </w:rPr>
      </w:pPr>
      <w:ins w:id="19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body</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0" w:author="Unknown"/>
          <w:rFonts w:ascii="Consolas" w:eastAsia="Times New Roman" w:hAnsi="Consolas" w:cs="Consolas"/>
          <w:color w:val="313131"/>
          <w:sz w:val="18"/>
          <w:szCs w:val="18"/>
        </w:rPr>
      </w:pPr>
      <w:ins w:id="20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&lt;p&gt;</w:t>
        </w:r>
        <w:r w:rsidRPr="003A5149">
          <w:rPr>
            <w:rFonts w:ascii="Consolas" w:eastAsia="Times New Roman" w:hAnsi="Consolas" w:cs="Consolas"/>
            <w:color w:val="313131"/>
            <w:sz w:val="18"/>
            <w:szCs w:val="18"/>
          </w:rPr>
          <w:t xml:space="preserve">Click the following to see the </w:t>
        </w:r>
        <w:proofErr w:type="gramStart"/>
        <w:r w:rsidRPr="003A5149">
          <w:rPr>
            <w:rFonts w:ascii="Consolas" w:eastAsia="Times New Roman" w:hAnsi="Consolas" w:cs="Consolas"/>
            <w:color w:val="313131"/>
            <w:sz w:val="18"/>
            <w:szCs w:val="18"/>
          </w:rPr>
          <w:t>result:</w:t>
        </w:r>
        <w:proofErr w:type="gramEnd"/>
        <w:r w:rsidRPr="003A5149">
          <w:rPr>
            <w:rFonts w:ascii="Consolas" w:eastAsia="Times New Roman" w:hAnsi="Consolas" w:cs="Consolas"/>
            <w:color w:val="000088"/>
            <w:sz w:val="18"/>
            <w:szCs w:val="18"/>
          </w:rPr>
          <w:t>&lt;/p&gt;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2" w:author="Unknown"/>
          <w:rFonts w:ascii="Consolas" w:eastAsia="Times New Roman" w:hAnsi="Consolas" w:cs="Consolas"/>
          <w:color w:val="313131"/>
          <w:sz w:val="18"/>
          <w:szCs w:val="18"/>
        </w:rPr>
      </w:pPr>
      <w:ins w:id="20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4" w:author="Unknown"/>
          <w:rFonts w:ascii="Consolas" w:eastAsia="Times New Roman" w:hAnsi="Consolas" w:cs="Consolas"/>
          <w:color w:val="313131"/>
          <w:sz w:val="18"/>
          <w:szCs w:val="18"/>
        </w:rPr>
      </w:pPr>
      <w:ins w:id="20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form</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6" w:author="Unknown"/>
          <w:rFonts w:ascii="Consolas" w:eastAsia="Times New Roman" w:hAnsi="Consolas" w:cs="Consolas"/>
          <w:color w:val="313131"/>
          <w:sz w:val="18"/>
          <w:szCs w:val="18"/>
        </w:rPr>
      </w:pPr>
      <w:ins w:id="20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&lt;input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"button"</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value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"Click Me"</w:t>
        </w:r>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7F0055"/>
            <w:sz w:val="18"/>
            <w:szCs w:val="18"/>
          </w:rPr>
          <w:t>onclick</w:t>
        </w:r>
        <w:proofErr w:type="spell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proofErr w:type="spellStart"/>
        <w:proofErr w:type="gramStart"/>
        <w:r w:rsidRPr="003A5149">
          <w:rPr>
            <w:rFonts w:ascii="Consolas" w:eastAsia="Times New Roman" w:hAnsi="Consolas" w:cs="Consolas"/>
            <w:color w:val="313131"/>
            <w:sz w:val="18"/>
            <w:szCs w:val="18"/>
          </w:rPr>
          <w:t>myFunc</w:t>
        </w:r>
        <w:proofErr w:type="spellEnd"/>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8" w:author="Unknown"/>
          <w:rFonts w:ascii="Consolas" w:eastAsia="Times New Roman" w:hAnsi="Consolas" w:cs="Consolas"/>
          <w:color w:val="313131"/>
          <w:sz w:val="18"/>
          <w:szCs w:val="18"/>
        </w:rPr>
      </w:pPr>
      <w:ins w:id="20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&lt;/form&gt;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0" w:author="Unknown"/>
          <w:rFonts w:ascii="Consolas" w:eastAsia="Times New Roman" w:hAnsi="Consolas" w:cs="Consolas"/>
          <w:color w:val="313131"/>
          <w:sz w:val="18"/>
          <w:szCs w:val="18"/>
        </w:rPr>
      </w:pPr>
      <w:ins w:id="211"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2" w:author="Unknown"/>
          <w:rFonts w:ascii="Consolas" w:eastAsia="Times New Roman" w:hAnsi="Consolas" w:cs="Consolas"/>
          <w:color w:val="313131"/>
          <w:sz w:val="18"/>
          <w:szCs w:val="18"/>
        </w:rPr>
      </w:pPr>
      <w:ins w:id="21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&lt;/body&gt;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4" w:author="Unknown"/>
          <w:rFonts w:ascii="Consolas" w:eastAsia="Times New Roman" w:hAnsi="Consolas" w:cs="Consolas"/>
          <w:color w:val="313131"/>
          <w:sz w:val="18"/>
          <w:szCs w:val="18"/>
        </w:rPr>
      </w:pPr>
      <w:ins w:id="215" w:author="Unknown">
        <w:r w:rsidRPr="003A5149">
          <w:rPr>
            <w:rFonts w:ascii="Consolas" w:eastAsia="Times New Roman" w:hAnsi="Consolas" w:cs="Consolas"/>
            <w:color w:val="000088"/>
            <w:sz w:val="18"/>
            <w:szCs w:val="18"/>
          </w:rPr>
          <w:t>&lt;/html&gt;</w:t>
        </w:r>
      </w:ins>
    </w:p>
    <w:p w:rsidR="003A5149" w:rsidRPr="003A5149" w:rsidRDefault="003A5149" w:rsidP="003A5149">
      <w:pPr>
        <w:spacing w:before="48" w:after="48" w:line="360" w:lineRule="atLeast"/>
        <w:ind w:right="48"/>
        <w:outlineLvl w:val="2"/>
        <w:rPr>
          <w:ins w:id="216" w:author="Unknown"/>
          <w:rFonts w:ascii="Arial" w:eastAsia="Times New Roman" w:hAnsi="Arial" w:cs="Arial"/>
          <w:color w:val="000000"/>
          <w:sz w:val="31"/>
          <w:szCs w:val="31"/>
        </w:rPr>
      </w:pPr>
      <w:ins w:id="217" w:author="Unknown">
        <w:r w:rsidRPr="003A5149">
          <w:rPr>
            <w:rFonts w:ascii="Arial" w:eastAsia="Times New Roman" w:hAnsi="Arial" w:cs="Arial"/>
            <w:color w:val="000000"/>
            <w:sz w:val="31"/>
            <w:szCs w:val="31"/>
          </w:rPr>
          <w:t>Output</w:t>
        </w:r>
      </w:ins>
    </w:p>
    <w:p w:rsidR="003A5149" w:rsidRPr="003A5149" w:rsidRDefault="003A5149" w:rsidP="003A5149">
      <w:pPr>
        <w:spacing w:after="240" w:line="360" w:lineRule="atLeast"/>
        <w:ind w:left="48" w:right="48"/>
        <w:jc w:val="both"/>
        <w:rPr>
          <w:ins w:id="218" w:author="Unknown"/>
          <w:rFonts w:ascii="Arial" w:eastAsia="Times New Roman" w:hAnsi="Arial" w:cs="Arial"/>
          <w:color w:val="000000"/>
          <w:sz w:val="21"/>
          <w:szCs w:val="21"/>
        </w:rPr>
      </w:pPr>
      <w:ins w:id="219" w:author="Unknown">
        <w:r w:rsidRPr="003A5149">
          <w:rPr>
            <w:rFonts w:ascii="Arial" w:eastAsia="Times New Roman" w:hAnsi="Arial" w:cs="Arial"/>
            <w:color w:val="000000"/>
            <w:sz w:val="21"/>
            <w:szCs w:val="21"/>
          </w:rPr>
          <w:t>You can use </w:t>
        </w:r>
        <w:r w:rsidRPr="003A5149">
          <w:rPr>
            <w:rFonts w:ascii="Arial" w:eastAsia="Times New Roman" w:hAnsi="Arial" w:cs="Arial"/>
            <w:b/>
            <w:bCs/>
            <w:color w:val="000000"/>
            <w:sz w:val="21"/>
            <w:szCs w:val="21"/>
          </w:rPr>
          <w:t>finally</w:t>
        </w:r>
        <w:r w:rsidRPr="003A5149">
          <w:rPr>
            <w:rFonts w:ascii="Arial" w:eastAsia="Times New Roman" w:hAnsi="Arial" w:cs="Arial"/>
            <w:color w:val="000000"/>
            <w:sz w:val="21"/>
            <w:szCs w:val="21"/>
          </w:rPr>
          <w:t> block which will always execute unconditionally after the try/catch. Here is an example.</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0" w:author="Unknown"/>
          <w:rFonts w:ascii="Consolas" w:eastAsia="Times New Roman" w:hAnsi="Consolas" w:cs="Consolas"/>
          <w:color w:val="313131"/>
          <w:sz w:val="18"/>
          <w:szCs w:val="18"/>
        </w:rPr>
      </w:pPr>
      <w:ins w:id="221" w:author="Unknown">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html</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2" w:author="Unknown"/>
          <w:rFonts w:ascii="Consolas" w:eastAsia="Times New Roman" w:hAnsi="Consolas" w:cs="Consolas"/>
          <w:color w:val="313131"/>
          <w:sz w:val="18"/>
          <w:szCs w:val="18"/>
        </w:rPr>
      </w:pPr>
      <w:ins w:id="22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4" w:author="Unknown"/>
          <w:rFonts w:ascii="Consolas" w:eastAsia="Times New Roman" w:hAnsi="Consolas" w:cs="Consolas"/>
          <w:color w:val="313131"/>
          <w:sz w:val="18"/>
          <w:szCs w:val="18"/>
        </w:rPr>
      </w:pPr>
      <w:ins w:id="22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head</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6" w:author="Unknown"/>
          <w:rFonts w:ascii="Consolas" w:eastAsia="Times New Roman" w:hAnsi="Consolas" w:cs="Consolas"/>
          <w:color w:val="313131"/>
          <w:sz w:val="18"/>
          <w:szCs w:val="18"/>
        </w:rPr>
      </w:pPr>
      <w:ins w:id="22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8" w:author="Unknown"/>
          <w:rFonts w:ascii="Consolas" w:eastAsia="Times New Roman" w:hAnsi="Consolas" w:cs="Consolas"/>
          <w:color w:val="313131"/>
          <w:sz w:val="18"/>
          <w:szCs w:val="18"/>
        </w:rPr>
      </w:pPr>
      <w:ins w:id="22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"text/</w:t>
        </w:r>
        <w:proofErr w:type="spellStart"/>
        <w:r w:rsidRPr="003A5149">
          <w:rPr>
            <w:rFonts w:ascii="Consolas" w:eastAsia="Times New Roman" w:hAnsi="Consolas" w:cs="Consolas"/>
            <w:color w:val="008800"/>
            <w:sz w:val="18"/>
            <w:szCs w:val="18"/>
          </w:rPr>
          <w:t>javascript</w:t>
        </w:r>
        <w:proofErr w:type="spellEnd"/>
        <w:r w:rsidRPr="003A5149">
          <w:rPr>
            <w:rFonts w:ascii="Consolas" w:eastAsia="Times New Roman" w:hAnsi="Consolas" w:cs="Consolas"/>
            <w:color w:val="008800"/>
            <w:sz w:val="18"/>
            <w:szCs w:val="18"/>
          </w:rPr>
          <w:t>"</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0" w:author="Unknown"/>
          <w:rFonts w:ascii="Consolas" w:eastAsia="Times New Roman" w:hAnsi="Consolas" w:cs="Consolas"/>
          <w:color w:val="313131"/>
          <w:sz w:val="18"/>
          <w:szCs w:val="18"/>
        </w:rPr>
      </w:pPr>
      <w:ins w:id="23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&lt;!--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2" w:author="Unknown"/>
          <w:rFonts w:ascii="Consolas" w:eastAsia="Times New Roman" w:hAnsi="Consolas" w:cs="Consolas"/>
          <w:color w:val="313131"/>
          <w:sz w:val="18"/>
          <w:szCs w:val="18"/>
        </w:rPr>
      </w:pPr>
      <w:ins w:id="233"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function</w:t>
        </w:r>
        <w:proofErr w:type="gramEnd"/>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313131"/>
            <w:sz w:val="18"/>
            <w:szCs w:val="18"/>
          </w:rPr>
          <w:t>myFunc</w:t>
        </w:r>
        <w:proofErr w:type="spellEnd"/>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4" w:author="Unknown"/>
          <w:rFonts w:ascii="Consolas" w:eastAsia="Times New Roman" w:hAnsi="Consolas" w:cs="Consolas"/>
          <w:color w:val="313131"/>
          <w:sz w:val="18"/>
          <w:szCs w:val="18"/>
        </w:rPr>
      </w:pPr>
      <w:ins w:id="23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6" w:author="Unknown"/>
          <w:rFonts w:ascii="Consolas" w:eastAsia="Times New Roman" w:hAnsi="Consolas" w:cs="Consolas"/>
          <w:color w:val="313131"/>
          <w:sz w:val="18"/>
          <w:szCs w:val="18"/>
        </w:rPr>
      </w:pPr>
      <w:ins w:id="237" w:author="Unknown">
        <w:r w:rsidRPr="003A5149">
          <w:rPr>
            <w:rFonts w:ascii="Consolas" w:eastAsia="Times New Roman" w:hAnsi="Consolas" w:cs="Consolas"/>
            <w:color w:val="313131"/>
            <w:sz w:val="18"/>
            <w:szCs w:val="18"/>
          </w:rPr>
          <w:t xml:space="preserve">               </w:t>
        </w:r>
        <w:proofErr w:type="spellStart"/>
        <w:proofErr w:type="gramStart"/>
        <w:r w:rsidRPr="003A5149">
          <w:rPr>
            <w:rFonts w:ascii="Consolas" w:eastAsia="Times New Roman" w:hAnsi="Consolas" w:cs="Consolas"/>
            <w:color w:val="000088"/>
            <w:sz w:val="18"/>
            <w:szCs w:val="18"/>
          </w:rPr>
          <w:t>var</w:t>
        </w:r>
        <w:proofErr w:type="spellEnd"/>
        <w:proofErr w:type="gramEnd"/>
        <w:r w:rsidRPr="003A5149">
          <w:rPr>
            <w:rFonts w:ascii="Consolas" w:eastAsia="Times New Roman" w:hAnsi="Consolas" w:cs="Consolas"/>
            <w:color w:val="313131"/>
            <w:sz w:val="18"/>
            <w:szCs w:val="18"/>
          </w:rPr>
          <w:t xml:space="preserve"> a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6666"/>
            <w:sz w:val="18"/>
            <w:szCs w:val="18"/>
          </w:rPr>
          <w:t>100</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8" w:author="Unknown"/>
          <w:rFonts w:ascii="Consolas" w:eastAsia="Times New Roman" w:hAnsi="Consolas" w:cs="Consolas"/>
          <w:color w:val="313131"/>
          <w:sz w:val="18"/>
          <w:szCs w:val="18"/>
        </w:rPr>
      </w:pPr>
      <w:ins w:id="239"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0" w:author="Unknown"/>
          <w:rFonts w:ascii="Consolas" w:eastAsia="Times New Roman" w:hAnsi="Consolas" w:cs="Consolas"/>
          <w:color w:val="313131"/>
          <w:sz w:val="18"/>
          <w:szCs w:val="18"/>
        </w:rPr>
      </w:pPr>
      <w:ins w:id="241"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try</w:t>
        </w:r>
        <w:proofErr w:type="gram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2" w:author="Unknown"/>
          <w:rFonts w:ascii="Consolas" w:eastAsia="Times New Roman" w:hAnsi="Consolas" w:cs="Consolas"/>
          <w:color w:val="313131"/>
          <w:sz w:val="18"/>
          <w:szCs w:val="18"/>
        </w:rPr>
      </w:pPr>
      <w:ins w:id="243"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"Value of variable a is : "</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a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4" w:author="Unknown"/>
          <w:rFonts w:ascii="Consolas" w:eastAsia="Times New Roman" w:hAnsi="Consolas" w:cs="Consolas"/>
          <w:color w:val="313131"/>
          <w:sz w:val="18"/>
          <w:szCs w:val="18"/>
        </w:rPr>
      </w:pPr>
      <w:ins w:id="24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6" w:author="Unknown"/>
          <w:rFonts w:ascii="Consolas" w:eastAsia="Times New Roman" w:hAnsi="Consolas" w:cs="Consolas"/>
          <w:color w:val="313131"/>
          <w:sz w:val="18"/>
          <w:szCs w:val="18"/>
        </w:rPr>
      </w:pPr>
      <w:ins w:id="24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8" w:author="Unknown"/>
          <w:rFonts w:ascii="Consolas" w:eastAsia="Times New Roman" w:hAnsi="Consolas" w:cs="Consolas"/>
          <w:color w:val="313131"/>
          <w:sz w:val="18"/>
          <w:szCs w:val="18"/>
        </w:rPr>
      </w:pPr>
      <w:ins w:id="249"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catch</w:t>
        </w:r>
        <w:proofErr w:type="gram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0" w:author="Unknown"/>
          <w:rFonts w:ascii="Consolas" w:eastAsia="Times New Roman" w:hAnsi="Consolas" w:cs="Consolas"/>
          <w:color w:val="313131"/>
          <w:sz w:val="18"/>
          <w:szCs w:val="18"/>
        </w:rPr>
      </w:pPr>
      <w:ins w:id="251"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"Error: "</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313131"/>
            <w:sz w:val="18"/>
            <w:szCs w:val="18"/>
          </w:rPr>
          <w:t>e</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description</w:t>
        </w:r>
        <w:proofErr w:type="spell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2" w:author="Unknown"/>
          <w:rFonts w:ascii="Consolas" w:eastAsia="Times New Roman" w:hAnsi="Consolas" w:cs="Consolas"/>
          <w:color w:val="313131"/>
          <w:sz w:val="18"/>
          <w:szCs w:val="18"/>
        </w:rPr>
      </w:pPr>
      <w:ins w:id="25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4" w:author="Unknown"/>
          <w:rFonts w:ascii="Consolas" w:eastAsia="Times New Roman" w:hAnsi="Consolas" w:cs="Consolas"/>
          <w:color w:val="313131"/>
          <w:sz w:val="18"/>
          <w:szCs w:val="18"/>
        </w:rPr>
      </w:pPr>
      <w:ins w:id="255"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6" w:author="Unknown"/>
          <w:rFonts w:ascii="Consolas" w:eastAsia="Times New Roman" w:hAnsi="Consolas" w:cs="Consolas"/>
          <w:color w:val="313131"/>
          <w:sz w:val="18"/>
          <w:szCs w:val="18"/>
        </w:rPr>
      </w:pPr>
      <w:ins w:id="257"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finally</w:t>
        </w:r>
        <w:proofErr w:type="gram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8" w:author="Unknown"/>
          <w:rFonts w:ascii="Consolas" w:eastAsia="Times New Roman" w:hAnsi="Consolas" w:cs="Consolas"/>
          <w:color w:val="313131"/>
          <w:sz w:val="18"/>
          <w:szCs w:val="18"/>
        </w:rPr>
      </w:pPr>
      <w:ins w:id="259"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"Finally block will always execute!"</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0" w:author="Unknown"/>
          <w:rFonts w:ascii="Consolas" w:eastAsia="Times New Roman" w:hAnsi="Consolas" w:cs="Consolas"/>
          <w:color w:val="313131"/>
          <w:sz w:val="18"/>
          <w:szCs w:val="18"/>
        </w:rPr>
      </w:pPr>
      <w:ins w:id="26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2" w:author="Unknown"/>
          <w:rFonts w:ascii="Consolas" w:eastAsia="Times New Roman" w:hAnsi="Consolas" w:cs="Consolas"/>
          <w:color w:val="313131"/>
          <w:sz w:val="18"/>
          <w:szCs w:val="18"/>
        </w:rPr>
      </w:pPr>
      <w:ins w:id="26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4" w:author="Unknown"/>
          <w:rFonts w:ascii="Consolas" w:eastAsia="Times New Roman" w:hAnsi="Consolas" w:cs="Consolas"/>
          <w:color w:val="313131"/>
          <w:sz w:val="18"/>
          <w:szCs w:val="18"/>
        </w:rPr>
      </w:pPr>
      <w:ins w:id="26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6" w:author="Unknown"/>
          <w:rFonts w:ascii="Consolas" w:eastAsia="Times New Roman" w:hAnsi="Consolas" w:cs="Consolas"/>
          <w:color w:val="313131"/>
          <w:sz w:val="18"/>
          <w:szCs w:val="18"/>
        </w:rPr>
      </w:pPr>
      <w:ins w:id="26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8" w:author="Unknown"/>
          <w:rFonts w:ascii="Consolas" w:eastAsia="Times New Roman" w:hAnsi="Consolas" w:cs="Consolas"/>
          <w:color w:val="313131"/>
          <w:sz w:val="18"/>
          <w:szCs w:val="18"/>
        </w:rPr>
      </w:pPr>
      <w:ins w:id="269"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0" w:author="Unknown"/>
          <w:rFonts w:ascii="Consolas" w:eastAsia="Times New Roman" w:hAnsi="Consolas" w:cs="Consolas"/>
          <w:color w:val="313131"/>
          <w:sz w:val="18"/>
          <w:szCs w:val="18"/>
        </w:rPr>
      </w:pPr>
      <w:ins w:id="27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&lt;/head&gt;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2" w:author="Unknown"/>
          <w:rFonts w:ascii="Consolas" w:eastAsia="Times New Roman" w:hAnsi="Consolas" w:cs="Consolas"/>
          <w:color w:val="313131"/>
          <w:sz w:val="18"/>
          <w:szCs w:val="18"/>
        </w:rPr>
      </w:pPr>
      <w:ins w:id="27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4" w:author="Unknown"/>
          <w:rFonts w:ascii="Consolas" w:eastAsia="Times New Roman" w:hAnsi="Consolas" w:cs="Consolas"/>
          <w:color w:val="313131"/>
          <w:sz w:val="18"/>
          <w:szCs w:val="18"/>
        </w:rPr>
      </w:pPr>
      <w:ins w:id="27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body</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6" w:author="Unknown"/>
          <w:rFonts w:ascii="Consolas" w:eastAsia="Times New Roman" w:hAnsi="Consolas" w:cs="Consolas"/>
          <w:color w:val="313131"/>
          <w:sz w:val="18"/>
          <w:szCs w:val="18"/>
        </w:rPr>
      </w:pPr>
      <w:ins w:id="27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&lt;p&gt;</w:t>
        </w:r>
        <w:r w:rsidRPr="003A5149">
          <w:rPr>
            <w:rFonts w:ascii="Consolas" w:eastAsia="Times New Roman" w:hAnsi="Consolas" w:cs="Consolas"/>
            <w:color w:val="313131"/>
            <w:sz w:val="18"/>
            <w:szCs w:val="18"/>
          </w:rPr>
          <w:t xml:space="preserve">Click the following to see the </w:t>
        </w:r>
        <w:proofErr w:type="gramStart"/>
        <w:r w:rsidRPr="003A5149">
          <w:rPr>
            <w:rFonts w:ascii="Consolas" w:eastAsia="Times New Roman" w:hAnsi="Consolas" w:cs="Consolas"/>
            <w:color w:val="313131"/>
            <w:sz w:val="18"/>
            <w:szCs w:val="18"/>
          </w:rPr>
          <w:t>result:</w:t>
        </w:r>
        <w:proofErr w:type="gramEnd"/>
        <w:r w:rsidRPr="003A5149">
          <w:rPr>
            <w:rFonts w:ascii="Consolas" w:eastAsia="Times New Roman" w:hAnsi="Consolas" w:cs="Consolas"/>
            <w:color w:val="000088"/>
            <w:sz w:val="18"/>
            <w:szCs w:val="18"/>
          </w:rPr>
          <w:t>&lt;/p&gt;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8" w:author="Unknown"/>
          <w:rFonts w:ascii="Consolas" w:eastAsia="Times New Roman" w:hAnsi="Consolas" w:cs="Consolas"/>
          <w:color w:val="313131"/>
          <w:sz w:val="18"/>
          <w:szCs w:val="18"/>
        </w:rPr>
      </w:pPr>
      <w:ins w:id="279"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0" w:author="Unknown"/>
          <w:rFonts w:ascii="Consolas" w:eastAsia="Times New Roman" w:hAnsi="Consolas" w:cs="Consolas"/>
          <w:color w:val="313131"/>
          <w:sz w:val="18"/>
          <w:szCs w:val="18"/>
        </w:rPr>
      </w:pPr>
      <w:ins w:id="28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form</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2" w:author="Unknown"/>
          <w:rFonts w:ascii="Consolas" w:eastAsia="Times New Roman" w:hAnsi="Consolas" w:cs="Consolas"/>
          <w:color w:val="313131"/>
          <w:sz w:val="18"/>
          <w:szCs w:val="18"/>
        </w:rPr>
      </w:pPr>
      <w:ins w:id="28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&lt;input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"button"</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value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"Click Me"</w:t>
        </w:r>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7F0055"/>
            <w:sz w:val="18"/>
            <w:szCs w:val="18"/>
          </w:rPr>
          <w:t>onclick</w:t>
        </w:r>
        <w:proofErr w:type="spell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proofErr w:type="spellStart"/>
        <w:proofErr w:type="gramStart"/>
        <w:r w:rsidRPr="003A5149">
          <w:rPr>
            <w:rFonts w:ascii="Consolas" w:eastAsia="Times New Roman" w:hAnsi="Consolas" w:cs="Consolas"/>
            <w:color w:val="313131"/>
            <w:sz w:val="18"/>
            <w:szCs w:val="18"/>
          </w:rPr>
          <w:t>myFunc</w:t>
        </w:r>
        <w:proofErr w:type="spellEnd"/>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4" w:author="Unknown"/>
          <w:rFonts w:ascii="Consolas" w:eastAsia="Times New Roman" w:hAnsi="Consolas" w:cs="Consolas"/>
          <w:color w:val="313131"/>
          <w:sz w:val="18"/>
          <w:szCs w:val="18"/>
        </w:rPr>
      </w:pPr>
      <w:ins w:id="28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&lt;/form&gt;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6" w:author="Unknown"/>
          <w:rFonts w:ascii="Consolas" w:eastAsia="Times New Roman" w:hAnsi="Consolas" w:cs="Consolas"/>
          <w:color w:val="313131"/>
          <w:sz w:val="18"/>
          <w:szCs w:val="18"/>
        </w:rPr>
      </w:pPr>
      <w:ins w:id="28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8" w:author="Unknown"/>
          <w:rFonts w:ascii="Consolas" w:eastAsia="Times New Roman" w:hAnsi="Consolas" w:cs="Consolas"/>
          <w:color w:val="313131"/>
          <w:sz w:val="18"/>
          <w:szCs w:val="18"/>
        </w:rPr>
      </w:pPr>
      <w:ins w:id="28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&lt;/body&gt;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0" w:author="Unknown"/>
          <w:rFonts w:ascii="Consolas" w:eastAsia="Times New Roman" w:hAnsi="Consolas" w:cs="Consolas"/>
          <w:color w:val="313131"/>
          <w:sz w:val="18"/>
          <w:szCs w:val="18"/>
        </w:rPr>
      </w:pPr>
      <w:ins w:id="291" w:author="Unknown">
        <w:r w:rsidRPr="003A5149">
          <w:rPr>
            <w:rFonts w:ascii="Consolas" w:eastAsia="Times New Roman" w:hAnsi="Consolas" w:cs="Consolas"/>
            <w:color w:val="000088"/>
            <w:sz w:val="18"/>
            <w:szCs w:val="18"/>
          </w:rPr>
          <w:t>&lt;/html&gt;</w:t>
        </w:r>
      </w:ins>
    </w:p>
    <w:p w:rsidR="003A5149" w:rsidRPr="003A5149" w:rsidRDefault="003A5149" w:rsidP="003A5149">
      <w:pPr>
        <w:spacing w:before="48" w:after="48" w:line="360" w:lineRule="atLeast"/>
        <w:ind w:right="48"/>
        <w:outlineLvl w:val="2"/>
        <w:rPr>
          <w:ins w:id="292" w:author="Unknown"/>
          <w:rFonts w:ascii="Arial" w:eastAsia="Times New Roman" w:hAnsi="Arial" w:cs="Arial"/>
          <w:color w:val="000000"/>
          <w:sz w:val="31"/>
          <w:szCs w:val="31"/>
        </w:rPr>
      </w:pPr>
      <w:ins w:id="293" w:author="Unknown">
        <w:r w:rsidRPr="003A5149">
          <w:rPr>
            <w:rFonts w:ascii="Arial" w:eastAsia="Times New Roman" w:hAnsi="Arial" w:cs="Arial"/>
            <w:color w:val="000000"/>
            <w:sz w:val="31"/>
            <w:szCs w:val="31"/>
          </w:rPr>
          <w:t>Output</w:t>
        </w:r>
      </w:ins>
    </w:p>
    <w:p w:rsidR="003A5149" w:rsidRPr="003A5149" w:rsidRDefault="003A5149" w:rsidP="003A5149">
      <w:pPr>
        <w:spacing w:before="48" w:after="48" w:line="360" w:lineRule="atLeast"/>
        <w:ind w:right="48"/>
        <w:outlineLvl w:val="1"/>
        <w:rPr>
          <w:ins w:id="294" w:author="Unknown"/>
          <w:rFonts w:ascii="Arial" w:eastAsia="Times New Roman" w:hAnsi="Arial" w:cs="Arial"/>
          <w:color w:val="121214"/>
          <w:spacing w:val="-15"/>
          <w:sz w:val="41"/>
          <w:szCs w:val="41"/>
        </w:rPr>
      </w:pPr>
      <w:ins w:id="295" w:author="Unknown">
        <w:r w:rsidRPr="003A5149">
          <w:rPr>
            <w:rFonts w:ascii="Arial" w:eastAsia="Times New Roman" w:hAnsi="Arial" w:cs="Arial"/>
            <w:color w:val="121214"/>
            <w:spacing w:val="-15"/>
            <w:sz w:val="41"/>
            <w:szCs w:val="41"/>
          </w:rPr>
          <w:t>The throw Statement</w:t>
        </w:r>
      </w:ins>
    </w:p>
    <w:p w:rsidR="003A5149" w:rsidRPr="003A5149" w:rsidRDefault="003A5149" w:rsidP="003A5149">
      <w:pPr>
        <w:spacing w:after="240" w:line="360" w:lineRule="atLeast"/>
        <w:ind w:left="48" w:right="48"/>
        <w:jc w:val="both"/>
        <w:rPr>
          <w:ins w:id="296" w:author="Unknown"/>
          <w:rFonts w:ascii="Arial" w:eastAsia="Times New Roman" w:hAnsi="Arial" w:cs="Arial"/>
          <w:color w:val="000000"/>
          <w:sz w:val="21"/>
          <w:szCs w:val="21"/>
        </w:rPr>
      </w:pPr>
      <w:ins w:id="297" w:author="Unknown">
        <w:r w:rsidRPr="003A5149">
          <w:rPr>
            <w:rFonts w:ascii="Arial" w:eastAsia="Times New Roman" w:hAnsi="Arial" w:cs="Arial"/>
            <w:color w:val="000000"/>
            <w:sz w:val="21"/>
            <w:szCs w:val="21"/>
          </w:rPr>
          <w:t>You can use </w:t>
        </w:r>
        <w:r w:rsidRPr="003A5149">
          <w:rPr>
            <w:rFonts w:ascii="Arial" w:eastAsia="Times New Roman" w:hAnsi="Arial" w:cs="Arial"/>
            <w:b/>
            <w:bCs/>
            <w:color w:val="000000"/>
            <w:sz w:val="21"/>
            <w:szCs w:val="21"/>
          </w:rPr>
          <w:t>throw</w:t>
        </w:r>
        <w:r w:rsidRPr="003A5149">
          <w:rPr>
            <w:rFonts w:ascii="Arial" w:eastAsia="Times New Roman" w:hAnsi="Arial" w:cs="Arial"/>
            <w:color w:val="000000"/>
            <w:sz w:val="21"/>
            <w:szCs w:val="21"/>
          </w:rPr>
          <w:t> statement to raise your built-in exceptions or your customized exceptions. Later these exceptions can be captured and you can take an appropriate action.</w:t>
        </w:r>
      </w:ins>
    </w:p>
    <w:p w:rsidR="003A5149" w:rsidRPr="003A5149" w:rsidRDefault="003A5149" w:rsidP="003A5149">
      <w:pPr>
        <w:spacing w:before="48" w:after="48" w:line="360" w:lineRule="atLeast"/>
        <w:ind w:right="48"/>
        <w:outlineLvl w:val="2"/>
        <w:rPr>
          <w:ins w:id="298" w:author="Unknown"/>
          <w:rFonts w:ascii="Arial" w:eastAsia="Times New Roman" w:hAnsi="Arial" w:cs="Arial"/>
          <w:color w:val="000000"/>
          <w:sz w:val="31"/>
          <w:szCs w:val="31"/>
        </w:rPr>
      </w:pPr>
      <w:ins w:id="299" w:author="Unknown">
        <w:r w:rsidRPr="003A5149">
          <w:rPr>
            <w:rFonts w:ascii="Arial" w:eastAsia="Times New Roman" w:hAnsi="Arial" w:cs="Arial"/>
            <w:color w:val="000000"/>
            <w:sz w:val="31"/>
            <w:szCs w:val="31"/>
          </w:rPr>
          <w:t>Example</w:t>
        </w:r>
      </w:ins>
    </w:p>
    <w:p w:rsidR="003A5149" w:rsidRPr="003A5149" w:rsidRDefault="003A5149" w:rsidP="003A5149">
      <w:pPr>
        <w:spacing w:after="240" w:line="360" w:lineRule="atLeast"/>
        <w:ind w:left="48" w:right="48"/>
        <w:jc w:val="both"/>
        <w:rPr>
          <w:ins w:id="300" w:author="Unknown"/>
          <w:rFonts w:ascii="Arial" w:eastAsia="Times New Roman" w:hAnsi="Arial" w:cs="Arial"/>
          <w:color w:val="000000"/>
          <w:sz w:val="21"/>
          <w:szCs w:val="21"/>
        </w:rPr>
      </w:pPr>
      <w:ins w:id="301" w:author="Unknown">
        <w:r w:rsidRPr="003A5149">
          <w:rPr>
            <w:rFonts w:ascii="Arial" w:eastAsia="Times New Roman" w:hAnsi="Arial" w:cs="Arial"/>
            <w:color w:val="000000"/>
            <w:sz w:val="21"/>
            <w:szCs w:val="21"/>
          </w:rPr>
          <w:t>The following example demonstrates how to use a </w:t>
        </w:r>
        <w:r w:rsidRPr="003A5149">
          <w:rPr>
            <w:rFonts w:ascii="Arial" w:eastAsia="Times New Roman" w:hAnsi="Arial" w:cs="Arial"/>
            <w:b/>
            <w:bCs/>
            <w:color w:val="000000"/>
            <w:sz w:val="21"/>
            <w:szCs w:val="21"/>
          </w:rPr>
          <w:t>throw</w:t>
        </w:r>
        <w:r w:rsidRPr="003A5149">
          <w:rPr>
            <w:rFonts w:ascii="Arial" w:eastAsia="Times New Roman" w:hAnsi="Arial" w:cs="Arial"/>
            <w:color w:val="000000"/>
            <w:sz w:val="21"/>
            <w:szCs w:val="21"/>
          </w:rPr>
          <w:t> statement.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2" w:author="Unknown"/>
          <w:rFonts w:ascii="Consolas" w:eastAsia="Times New Roman" w:hAnsi="Consolas" w:cs="Consolas"/>
          <w:color w:val="313131"/>
          <w:sz w:val="18"/>
          <w:szCs w:val="18"/>
        </w:rPr>
      </w:pPr>
      <w:ins w:id="303" w:author="Unknown">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html</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4" w:author="Unknown"/>
          <w:rFonts w:ascii="Consolas" w:eastAsia="Times New Roman" w:hAnsi="Consolas" w:cs="Consolas"/>
          <w:color w:val="313131"/>
          <w:sz w:val="18"/>
          <w:szCs w:val="18"/>
        </w:rPr>
      </w:pPr>
      <w:ins w:id="305"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6" w:author="Unknown"/>
          <w:rFonts w:ascii="Consolas" w:eastAsia="Times New Roman" w:hAnsi="Consolas" w:cs="Consolas"/>
          <w:color w:val="313131"/>
          <w:sz w:val="18"/>
          <w:szCs w:val="18"/>
        </w:rPr>
      </w:pPr>
      <w:ins w:id="30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head</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8" w:author="Unknown"/>
          <w:rFonts w:ascii="Consolas" w:eastAsia="Times New Roman" w:hAnsi="Consolas" w:cs="Consolas"/>
          <w:color w:val="313131"/>
          <w:sz w:val="18"/>
          <w:szCs w:val="18"/>
        </w:rPr>
      </w:pPr>
      <w:ins w:id="309"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0" w:author="Unknown"/>
          <w:rFonts w:ascii="Consolas" w:eastAsia="Times New Roman" w:hAnsi="Consolas" w:cs="Consolas"/>
          <w:color w:val="313131"/>
          <w:sz w:val="18"/>
          <w:szCs w:val="18"/>
        </w:rPr>
      </w:pPr>
      <w:ins w:id="31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"text/</w:t>
        </w:r>
        <w:proofErr w:type="spellStart"/>
        <w:r w:rsidRPr="003A5149">
          <w:rPr>
            <w:rFonts w:ascii="Consolas" w:eastAsia="Times New Roman" w:hAnsi="Consolas" w:cs="Consolas"/>
            <w:color w:val="008800"/>
            <w:sz w:val="18"/>
            <w:szCs w:val="18"/>
          </w:rPr>
          <w:t>javascript</w:t>
        </w:r>
        <w:proofErr w:type="spellEnd"/>
        <w:r w:rsidRPr="003A5149">
          <w:rPr>
            <w:rFonts w:ascii="Consolas" w:eastAsia="Times New Roman" w:hAnsi="Consolas" w:cs="Consolas"/>
            <w:color w:val="008800"/>
            <w:sz w:val="18"/>
            <w:szCs w:val="18"/>
          </w:rPr>
          <w:t>"</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2" w:author="Unknown"/>
          <w:rFonts w:ascii="Consolas" w:eastAsia="Times New Roman" w:hAnsi="Consolas" w:cs="Consolas"/>
          <w:color w:val="313131"/>
          <w:sz w:val="18"/>
          <w:szCs w:val="18"/>
        </w:rPr>
      </w:pPr>
      <w:ins w:id="31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&lt;!--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4" w:author="Unknown"/>
          <w:rFonts w:ascii="Consolas" w:eastAsia="Times New Roman" w:hAnsi="Consolas" w:cs="Consolas"/>
          <w:color w:val="313131"/>
          <w:sz w:val="18"/>
          <w:szCs w:val="18"/>
        </w:rPr>
      </w:pPr>
      <w:ins w:id="315"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function</w:t>
        </w:r>
        <w:proofErr w:type="gramEnd"/>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313131"/>
            <w:sz w:val="18"/>
            <w:szCs w:val="18"/>
          </w:rPr>
          <w:t>myFunc</w:t>
        </w:r>
        <w:proofErr w:type="spellEnd"/>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6" w:author="Unknown"/>
          <w:rFonts w:ascii="Consolas" w:eastAsia="Times New Roman" w:hAnsi="Consolas" w:cs="Consolas"/>
          <w:color w:val="313131"/>
          <w:sz w:val="18"/>
          <w:szCs w:val="18"/>
        </w:rPr>
      </w:pPr>
      <w:ins w:id="31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8" w:author="Unknown"/>
          <w:rFonts w:ascii="Consolas" w:eastAsia="Times New Roman" w:hAnsi="Consolas" w:cs="Consolas"/>
          <w:color w:val="313131"/>
          <w:sz w:val="18"/>
          <w:szCs w:val="18"/>
        </w:rPr>
      </w:pPr>
      <w:ins w:id="319" w:author="Unknown">
        <w:r w:rsidRPr="003A5149">
          <w:rPr>
            <w:rFonts w:ascii="Consolas" w:eastAsia="Times New Roman" w:hAnsi="Consolas" w:cs="Consolas"/>
            <w:color w:val="313131"/>
            <w:sz w:val="18"/>
            <w:szCs w:val="18"/>
          </w:rPr>
          <w:t xml:space="preserve">               </w:t>
        </w:r>
        <w:proofErr w:type="spellStart"/>
        <w:proofErr w:type="gramStart"/>
        <w:r w:rsidRPr="003A5149">
          <w:rPr>
            <w:rFonts w:ascii="Consolas" w:eastAsia="Times New Roman" w:hAnsi="Consolas" w:cs="Consolas"/>
            <w:color w:val="000088"/>
            <w:sz w:val="18"/>
            <w:szCs w:val="18"/>
          </w:rPr>
          <w:t>var</w:t>
        </w:r>
        <w:proofErr w:type="spellEnd"/>
        <w:proofErr w:type="gramEnd"/>
        <w:r w:rsidRPr="003A5149">
          <w:rPr>
            <w:rFonts w:ascii="Consolas" w:eastAsia="Times New Roman" w:hAnsi="Consolas" w:cs="Consolas"/>
            <w:color w:val="313131"/>
            <w:sz w:val="18"/>
            <w:szCs w:val="18"/>
          </w:rPr>
          <w:t xml:space="preserve"> a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6666"/>
            <w:sz w:val="18"/>
            <w:szCs w:val="18"/>
          </w:rPr>
          <w:t>100</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0" w:author="Unknown"/>
          <w:rFonts w:ascii="Consolas" w:eastAsia="Times New Roman" w:hAnsi="Consolas" w:cs="Consolas"/>
          <w:color w:val="313131"/>
          <w:sz w:val="18"/>
          <w:szCs w:val="18"/>
        </w:rPr>
      </w:pPr>
      <w:ins w:id="321" w:author="Unknown">
        <w:r w:rsidRPr="003A5149">
          <w:rPr>
            <w:rFonts w:ascii="Consolas" w:eastAsia="Times New Roman" w:hAnsi="Consolas" w:cs="Consolas"/>
            <w:color w:val="313131"/>
            <w:sz w:val="18"/>
            <w:szCs w:val="18"/>
          </w:rPr>
          <w:t xml:space="preserve">               </w:t>
        </w:r>
        <w:proofErr w:type="spellStart"/>
        <w:proofErr w:type="gramStart"/>
        <w:r w:rsidRPr="003A5149">
          <w:rPr>
            <w:rFonts w:ascii="Consolas" w:eastAsia="Times New Roman" w:hAnsi="Consolas" w:cs="Consolas"/>
            <w:color w:val="000088"/>
            <w:sz w:val="18"/>
            <w:szCs w:val="18"/>
          </w:rPr>
          <w:t>var</w:t>
        </w:r>
        <w:proofErr w:type="spellEnd"/>
        <w:proofErr w:type="gramEnd"/>
        <w:r w:rsidRPr="003A5149">
          <w:rPr>
            <w:rFonts w:ascii="Consolas" w:eastAsia="Times New Roman" w:hAnsi="Consolas" w:cs="Consolas"/>
            <w:color w:val="313131"/>
            <w:sz w:val="18"/>
            <w:szCs w:val="18"/>
          </w:rPr>
          <w:t xml:space="preserve"> b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6666"/>
            <w:sz w:val="18"/>
            <w:szCs w:val="18"/>
          </w:rPr>
          <w:t>0</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2" w:author="Unknown"/>
          <w:rFonts w:ascii="Consolas" w:eastAsia="Times New Roman" w:hAnsi="Consolas" w:cs="Consolas"/>
          <w:color w:val="313131"/>
          <w:sz w:val="18"/>
          <w:szCs w:val="18"/>
        </w:rPr>
      </w:pPr>
      <w:ins w:id="32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4" w:author="Unknown"/>
          <w:rFonts w:ascii="Consolas" w:eastAsia="Times New Roman" w:hAnsi="Consolas" w:cs="Consolas"/>
          <w:color w:val="313131"/>
          <w:sz w:val="18"/>
          <w:szCs w:val="18"/>
        </w:rPr>
      </w:pPr>
      <w:ins w:id="325"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try</w:t>
        </w:r>
        <w:r w:rsidRPr="003A5149">
          <w:rPr>
            <w:rFonts w:ascii="Consolas" w:eastAsia="Times New Roman" w:hAnsi="Consolas" w:cs="Consolas"/>
            <w:color w:val="666600"/>
            <w:sz w:val="18"/>
            <w:szCs w:val="18"/>
          </w:rPr>
          <w:t>{</w:t>
        </w:r>
        <w:proofErr w:type="gramEnd"/>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6" w:author="Unknown"/>
          <w:rFonts w:ascii="Consolas" w:eastAsia="Times New Roman" w:hAnsi="Consolas" w:cs="Consolas"/>
          <w:color w:val="313131"/>
          <w:sz w:val="18"/>
          <w:szCs w:val="18"/>
        </w:rPr>
      </w:pPr>
      <w:ins w:id="327"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if</w:t>
        </w:r>
        <w:proofErr w:type="gram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b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6666"/>
            <w:sz w:val="18"/>
            <w:szCs w:val="18"/>
          </w:rPr>
          <w:t>0</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8" w:author="Unknown"/>
          <w:rFonts w:ascii="Consolas" w:eastAsia="Times New Roman" w:hAnsi="Consolas" w:cs="Consolas"/>
          <w:color w:val="313131"/>
          <w:sz w:val="18"/>
          <w:szCs w:val="18"/>
        </w:rPr>
      </w:pPr>
      <w:ins w:id="329"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throw</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8800"/>
            <w:sz w:val="18"/>
            <w:szCs w:val="18"/>
          </w:rPr>
          <w:t>"Divide by zero error."</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0" w:author="Unknown"/>
          <w:rFonts w:ascii="Consolas" w:eastAsia="Times New Roman" w:hAnsi="Consolas" w:cs="Consolas"/>
          <w:color w:val="313131"/>
          <w:sz w:val="18"/>
          <w:szCs w:val="18"/>
        </w:rPr>
      </w:pPr>
      <w:ins w:id="33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2" w:author="Unknown"/>
          <w:rFonts w:ascii="Consolas" w:eastAsia="Times New Roman" w:hAnsi="Consolas" w:cs="Consolas"/>
          <w:color w:val="313131"/>
          <w:sz w:val="18"/>
          <w:szCs w:val="18"/>
        </w:rPr>
      </w:pPr>
      <w:ins w:id="33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4" w:author="Unknown"/>
          <w:rFonts w:ascii="Consolas" w:eastAsia="Times New Roman" w:hAnsi="Consolas" w:cs="Consolas"/>
          <w:color w:val="313131"/>
          <w:sz w:val="18"/>
          <w:szCs w:val="18"/>
        </w:rPr>
      </w:pPr>
      <w:ins w:id="335"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else</w:t>
        </w:r>
        <w:proofErr w:type="gramEnd"/>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6" w:author="Unknown"/>
          <w:rFonts w:ascii="Consolas" w:eastAsia="Times New Roman" w:hAnsi="Consolas" w:cs="Consolas"/>
          <w:color w:val="313131"/>
          <w:sz w:val="18"/>
          <w:szCs w:val="18"/>
        </w:rPr>
      </w:pPr>
      <w:ins w:id="33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8" w:author="Unknown"/>
          <w:rFonts w:ascii="Consolas" w:eastAsia="Times New Roman" w:hAnsi="Consolas" w:cs="Consolas"/>
          <w:color w:val="313131"/>
          <w:sz w:val="18"/>
          <w:szCs w:val="18"/>
        </w:rPr>
      </w:pPr>
      <w:ins w:id="339" w:author="Unknown">
        <w:r w:rsidRPr="003A5149">
          <w:rPr>
            <w:rFonts w:ascii="Consolas" w:eastAsia="Times New Roman" w:hAnsi="Consolas" w:cs="Consolas"/>
            <w:color w:val="313131"/>
            <w:sz w:val="18"/>
            <w:szCs w:val="18"/>
          </w:rPr>
          <w:t xml:space="preserve">                     </w:t>
        </w:r>
        <w:proofErr w:type="spellStart"/>
        <w:proofErr w:type="gramStart"/>
        <w:r w:rsidRPr="003A5149">
          <w:rPr>
            <w:rFonts w:ascii="Consolas" w:eastAsia="Times New Roman" w:hAnsi="Consolas" w:cs="Consolas"/>
            <w:color w:val="000088"/>
            <w:sz w:val="18"/>
            <w:szCs w:val="18"/>
          </w:rPr>
          <w:t>var</w:t>
        </w:r>
        <w:proofErr w:type="spellEnd"/>
        <w:proofErr w:type="gramEnd"/>
        <w:r w:rsidRPr="003A5149">
          <w:rPr>
            <w:rFonts w:ascii="Consolas" w:eastAsia="Times New Roman" w:hAnsi="Consolas" w:cs="Consolas"/>
            <w:color w:val="313131"/>
            <w:sz w:val="18"/>
            <w:szCs w:val="18"/>
          </w:rPr>
          <w:t xml:space="preserve"> c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a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b</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0" w:author="Unknown"/>
          <w:rFonts w:ascii="Consolas" w:eastAsia="Times New Roman" w:hAnsi="Consolas" w:cs="Consolas"/>
          <w:color w:val="313131"/>
          <w:sz w:val="18"/>
          <w:szCs w:val="18"/>
        </w:rPr>
      </w:pPr>
      <w:ins w:id="34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2" w:author="Unknown"/>
          <w:rFonts w:ascii="Consolas" w:eastAsia="Times New Roman" w:hAnsi="Consolas" w:cs="Consolas"/>
          <w:color w:val="313131"/>
          <w:sz w:val="18"/>
          <w:szCs w:val="18"/>
        </w:rPr>
      </w:pPr>
      <w:ins w:id="34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4" w:author="Unknown"/>
          <w:rFonts w:ascii="Consolas" w:eastAsia="Times New Roman" w:hAnsi="Consolas" w:cs="Consolas"/>
          <w:color w:val="313131"/>
          <w:sz w:val="18"/>
          <w:szCs w:val="18"/>
        </w:rPr>
      </w:pPr>
      <w:ins w:id="345"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6" w:author="Unknown"/>
          <w:rFonts w:ascii="Consolas" w:eastAsia="Times New Roman" w:hAnsi="Consolas" w:cs="Consolas"/>
          <w:color w:val="313131"/>
          <w:sz w:val="18"/>
          <w:szCs w:val="18"/>
        </w:rPr>
      </w:pPr>
      <w:ins w:id="347"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000088"/>
            <w:sz w:val="18"/>
            <w:szCs w:val="18"/>
          </w:rPr>
          <w:t>catch</w:t>
        </w:r>
        <w:proofErr w:type="gram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8" w:author="Unknown"/>
          <w:rFonts w:ascii="Consolas" w:eastAsia="Times New Roman" w:hAnsi="Consolas" w:cs="Consolas"/>
          <w:color w:val="313131"/>
          <w:sz w:val="18"/>
          <w:szCs w:val="18"/>
        </w:rPr>
      </w:pPr>
      <w:ins w:id="349"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"Error: "</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0" w:author="Unknown"/>
          <w:rFonts w:ascii="Consolas" w:eastAsia="Times New Roman" w:hAnsi="Consolas" w:cs="Consolas"/>
          <w:color w:val="313131"/>
          <w:sz w:val="18"/>
          <w:szCs w:val="18"/>
        </w:rPr>
      </w:pPr>
      <w:ins w:id="35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2" w:author="Unknown"/>
          <w:rFonts w:ascii="Consolas" w:eastAsia="Times New Roman" w:hAnsi="Consolas" w:cs="Consolas"/>
          <w:color w:val="313131"/>
          <w:sz w:val="18"/>
          <w:szCs w:val="18"/>
        </w:rPr>
      </w:pPr>
      <w:ins w:id="35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4" w:author="Unknown"/>
          <w:rFonts w:ascii="Consolas" w:eastAsia="Times New Roman" w:hAnsi="Consolas" w:cs="Consolas"/>
          <w:color w:val="313131"/>
          <w:sz w:val="18"/>
          <w:szCs w:val="18"/>
        </w:rPr>
      </w:pPr>
      <w:ins w:id="35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6" w:author="Unknown"/>
          <w:rFonts w:ascii="Consolas" w:eastAsia="Times New Roman" w:hAnsi="Consolas" w:cs="Consolas"/>
          <w:color w:val="313131"/>
          <w:sz w:val="18"/>
          <w:szCs w:val="18"/>
        </w:rPr>
      </w:pPr>
      <w:ins w:id="35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8" w:author="Unknown"/>
          <w:rFonts w:ascii="Consolas" w:eastAsia="Times New Roman" w:hAnsi="Consolas" w:cs="Consolas"/>
          <w:color w:val="313131"/>
          <w:sz w:val="18"/>
          <w:szCs w:val="18"/>
        </w:rPr>
      </w:pPr>
      <w:ins w:id="359"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0" w:author="Unknown"/>
          <w:rFonts w:ascii="Consolas" w:eastAsia="Times New Roman" w:hAnsi="Consolas" w:cs="Consolas"/>
          <w:color w:val="313131"/>
          <w:sz w:val="18"/>
          <w:szCs w:val="18"/>
        </w:rPr>
      </w:pPr>
      <w:ins w:id="36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&lt;/head&gt;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2" w:author="Unknown"/>
          <w:rFonts w:ascii="Consolas" w:eastAsia="Times New Roman" w:hAnsi="Consolas" w:cs="Consolas"/>
          <w:color w:val="313131"/>
          <w:sz w:val="18"/>
          <w:szCs w:val="18"/>
        </w:rPr>
      </w:pPr>
      <w:ins w:id="36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4" w:author="Unknown"/>
          <w:rFonts w:ascii="Consolas" w:eastAsia="Times New Roman" w:hAnsi="Consolas" w:cs="Consolas"/>
          <w:color w:val="313131"/>
          <w:sz w:val="18"/>
          <w:szCs w:val="18"/>
        </w:rPr>
      </w:pPr>
      <w:ins w:id="36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body</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6" w:author="Unknown"/>
          <w:rFonts w:ascii="Consolas" w:eastAsia="Times New Roman" w:hAnsi="Consolas" w:cs="Consolas"/>
          <w:color w:val="313131"/>
          <w:sz w:val="18"/>
          <w:szCs w:val="18"/>
        </w:rPr>
      </w:pPr>
      <w:ins w:id="36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&lt;p&gt;</w:t>
        </w:r>
        <w:r w:rsidRPr="003A5149">
          <w:rPr>
            <w:rFonts w:ascii="Consolas" w:eastAsia="Times New Roman" w:hAnsi="Consolas" w:cs="Consolas"/>
            <w:color w:val="313131"/>
            <w:sz w:val="18"/>
            <w:szCs w:val="18"/>
          </w:rPr>
          <w:t xml:space="preserve">Click the following to see the </w:t>
        </w:r>
        <w:proofErr w:type="gramStart"/>
        <w:r w:rsidRPr="003A5149">
          <w:rPr>
            <w:rFonts w:ascii="Consolas" w:eastAsia="Times New Roman" w:hAnsi="Consolas" w:cs="Consolas"/>
            <w:color w:val="313131"/>
            <w:sz w:val="18"/>
            <w:szCs w:val="18"/>
          </w:rPr>
          <w:t>result:</w:t>
        </w:r>
        <w:proofErr w:type="gramEnd"/>
        <w:r w:rsidRPr="003A5149">
          <w:rPr>
            <w:rFonts w:ascii="Consolas" w:eastAsia="Times New Roman" w:hAnsi="Consolas" w:cs="Consolas"/>
            <w:color w:val="000088"/>
            <w:sz w:val="18"/>
            <w:szCs w:val="18"/>
          </w:rPr>
          <w:t>&lt;/p&gt;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8" w:author="Unknown"/>
          <w:rFonts w:ascii="Consolas" w:eastAsia="Times New Roman" w:hAnsi="Consolas" w:cs="Consolas"/>
          <w:color w:val="313131"/>
          <w:sz w:val="18"/>
          <w:szCs w:val="18"/>
        </w:rPr>
      </w:pPr>
      <w:ins w:id="369"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0" w:author="Unknown"/>
          <w:rFonts w:ascii="Consolas" w:eastAsia="Times New Roman" w:hAnsi="Consolas" w:cs="Consolas"/>
          <w:color w:val="313131"/>
          <w:sz w:val="18"/>
          <w:szCs w:val="18"/>
        </w:rPr>
      </w:pPr>
      <w:ins w:id="37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form</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2" w:author="Unknown"/>
          <w:rFonts w:ascii="Consolas" w:eastAsia="Times New Roman" w:hAnsi="Consolas" w:cs="Consolas"/>
          <w:color w:val="313131"/>
          <w:sz w:val="18"/>
          <w:szCs w:val="18"/>
        </w:rPr>
      </w:pPr>
      <w:ins w:id="37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&lt;input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"button"</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value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"Click Me"</w:t>
        </w:r>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7F0055"/>
            <w:sz w:val="18"/>
            <w:szCs w:val="18"/>
          </w:rPr>
          <w:t>onclick</w:t>
        </w:r>
        <w:proofErr w:type="spell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proofErr w:type="spellStart"/>
        <w:proofErr w:type="gramStart"/>
        <w:r w:rsidRPr="003A5149">
          <w:rPr>
            <w:rFonts w:ascii="Consolas" w:eastAsia="Times New Roman" w:hAnsi="Consolas" w:cs="Consolas"/>
            <w:color w:val="313131"/>
            <w:sz w:val="18"/>
            <w:szCs w:val="18"/>
          </w:rPr>
          <w:t>myFunc</w:t>
        </w:r>
        <w:proofErr w:type="spellEnd"/>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4" w:author="Unknown"/>
          <w:rFonts w:ascii="Consolas" w:eastAsia="Times New Roman" w:hAnsi="Consolas" w:cs="Consolas"/>
          <w:color w:val="313131"/>
          <w:sz w:val="18"/>
          <w:szCs w:val="18"/>
        </w:rPr>
      </w:pPr>
      <w:ins w:id="37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&lt;/form&gt;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6" w:author="Unknown"/>
          <w:rFonts w:ascii="Consolas" w:eastAsia="Times New Roman" w:hAnsi="Consolas" w:cs="Consolas"/>
          <w:color w:val="313131"/>
          <w:sz w:val="18"/>
          <w:szCs w:val="18"/>
        </w:rPr>
      </w:pPr>
      <w:ins w:id="37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8" w:author="Unknown"/>
          <w:rFonts w:ascii="Consolas" w:eastAsia="Times New Roman" w:hAnsi="Consolas" w:cs="Consolas"/>
          <w:color w:val="313131"/>
          <w:sz w:val="18"/>
          <w:szCs w:val="18"/>
        </w:rPr>
      </w:pPr>
      <w:ins w:id="37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&lt;/body&gt;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80" w:author="Unknown"/>
          <w:rFonts w:ascii="Consolas" w:eastAsia="Times New Roman" w:hAnsi="Consolas" w:cs="Consolas"/>
          <w:color w:val="313131"/>
          <w:sz w:val="18"/>
          <w:szCs w:val="18"/>
        </w:rPr>
      </w:pPr>
      <w:ins w:id="381" w:author="Unknown">
        <w:r w:rsidRPr="003A5149">
          <w:rPr>
            <w:rFonts w:ascii="Consolas" w:eastAsia="Times New Roman" w:hAnsi="Consolas" w:cs="Consolas"/>
            <w:color w:val="000088"/>
            <w:sz w:val="18"/>
            <w:szCs w:val="18"/>
          </w:rPr>
          <w:t>&lt;/html&gt;</w:t>
        </w:r>
      </w:ins>
    </w:p>
    <w:p w:rsidR="003A5149" w:rsidRPr="003A5149" w:rsidRDefault="003A5149" w:rsidP="003A5149">
      <w:pPr>
        <w:spacing w:before="48" w:after="48" w:line="360" w:lineRule="atLeast"/>
        <w:ind w:right="48"/>
        <w:outlineLvl w:val="2"/>
        <w:rPr>
          <w:ins w:id="382" w:author="Unknown"/>
          <w:rFonts w:ascii="Arial" w:eastAsia="Times New Roman" w:hAnsi="Arial" w:cs="Arial"/>
          <w:color w:val="000000"/>
          <w:sz w:val="31"/>
          <w:szCs w:val="31"/>
        </w:rPr>
      </w:pPr>
      <w:ins w:id="383" w:author="Unknown">
        <w:r w:rsidRPr="003A5149">
          <w:rPr>
            <w:rFonts w:ascii="Arial" w:eastAsia="Times New Roman" w:hAnsi="Arial" w:cs="Arial"/>
            <w:color w:val="000000"/>
            <w:sz w:val="31"/>
            <w:szCs w:val="31"/>
          </w:rPr>
          <w:t>Output</w:t>
        </w:r>
      </w:ins>
    </w:p>
    <w:p w:rsidR="003A5149" w:rsidRPr="003A5149" w:rsidRDefault="003A5149" w:rsidP="003A5149">
      <w:pPr>
        <w:spacing w:after="240" w:line="360" w:lineRule="atLeast"/>
        <w:ind w:left="48" w:right="48"/>
        <w:jc w:val="both"/>
        <w:rPr>
          <w:ins w:id="384" w:author="Unknown"/>
          <w:rFonts w:ascii="Arial" w:eastAsia="Times New Roman" w:hAnsi="Arial" w:cs="Arial"/>
          <w:color w:val="000000"/>
          <w:sz w:val="21"/>
          <w:szCs w:val="21"/>
        </w:rPr>
      </w:pPr>
      <w:ins w:id="385" w:author="Unknown">
        <w:r w:rsidRPr="003A5149">
          <w:rPr>
            <w:rFonts w:ascii="Arial" w:eastAsia="Times New Roman" w:hAnsi="Arial" w:cs="Arial"/>
            <w:color w:val="000000"/>
            <w:sz w:val="21"/>
            <w:szCs w:val="21"/>
          </w:rPr>
          <w:t>You can raise an exception in one function using a string, integer, Boolean, or an object and then you can capture that exception either in the same function as we did above, or in another function using a </w:t>
        </w:r>
        <w:r w:rsidRPr="003A5149">
          <w:rPr>
            <w:rFonts w:ascii="Arial" w:eastAsia="Times New Roman" w:hAnsi="Arial" w:cs="Arial"/>
            <w:b/>
            <w:bCs/>
            <w:color w:val="000000"/>
            <w:sz w:val="21"/>
            <w:szCs w:val="21"/>
          </w:rPr>
          <w:t>try...catch</w:t>
        </w:r>
        <w:r w:rsidRPr="003A5149">
          <w:rPr>
            <w:rFonts w:ascii="Arial" w:eastAsia="Times New Roman" w:hAnsi="Arial" w:cs="Arial"/>
            <w:color w:val="000000"/>
            <w:sz w:val="21"/>
            <w:szCs w:val="21"/>
          </w:rPr>
          <w:t> block.</w:t>
        </w:r>
      </w:ins>
    </w:p>
    <w:p w:rsidR="003A5149" w:rsidRPr="003A5149" w:rsidRDefault="003A5149" w:rsidP="003A5149">
      <w:pPr>
        <w:spacing w:before="48" w:after="48" w:line="360" w:lineRule="atLeast"/>
        <w:ind w:right="48"/>
        <w:outlineLvl w:val="1"/>
        <w:rPr>
          <w:ins w:id="386" w:author="Unknown"/>
          <w:rFonts w:ascii="Arial" w:eastAsia="Times New Roman" w:hAnsi="Arial" w:cs="Arial"/>
          <w:color w:val="121214"/>
          <w:spacing w:val="-15"/>
          <w:sz w:val="41"/>
          <w:szCs w:val="41"/>
        </w:rPr>
      </w:pPr>
      <w:ins w:id="387" w:author="Unknown">
        <w:r w:rsidRPr="003A5149">
          <w:rPr>
            <w:rFonts w:ascii="Arial" w:eastAsia="Times New Roman" w:hAnsi="Arial" w:cs="Arial"/>
            <w:color w:val="121214"/>
            <w:spacing w:val="-15"/>
            <w:sz w:val="41"/>
            <w:szCs w:val="41"/>
          </w:rPr>
          <w:t xml:space="preserve">The </w:t>
        </w:r>
        <w:proofErr w:type="spellStart"/>
        <w:proofErr w:type="gramStart"/>
        <w:r w:rsidRPr="003A5149">
          <w:rPr>
            <w:rFonts w:ascii="Arial" w:eastAsia="Times New Roman" w:hAnsi="Arial" w:cs="Arial"/>
            <w:color w:val="121214"/>
            <w:spacing w:val="-15"/>
            <w:sz w:val="41"/>
            <w:szCs w:val="41"/>
          </w:rPr>
          <w:t>onerror</w:t>
        </w:r>
        <w:proofErr w:type="spellEnd"/>
        <w:r w:rsidRPr="003A5149">
          <w:rPr>
            <w:rFonts w:ascii="Arial" w:eastAsia="Times New Roman" w:hAnsi="Arial" w:cs="Arial"/>
            <w:color w:val="121214"/>
            <w:spacing w:val="-15"/>
            <w:sz w:val="41"/>
            <w:szCs w:val="41"/>
          </w:rPr>
          <w:t>(</w:t>
        </w:r>
        <w:proofErr w:type="gramEnd"/>
        <w:r w:rsidRPr="003A5149">
          <w:rPr>
            <w:rFonts w:ascii="Arial" w:eastAsia="Times New Roman" w:hAnsi="Arial" w:cs="Arial"/>
            <w:color w:val="121214"/>
            <w:spacing w:val="-15"/>
            <w:sz w:val="41"/>
            <w:szCs w:val="41"/>
          </w:rPr>
          <w:t>) Method</w:t>
        </w:r>
      </w:ins>
    </w:p>
    <w:p w:rsidR="003A5149" w:rsidRPr="003A5149" w:rsidRDefault="003A5149" w:rsidP="003A5149">
      <w:pPr>
        <w:spacing w:after="240" w:line="360" w:lineRule="atLeast"/>
        <w:ind w:left="48" w:right="48"/>
        <w:jc w:val="both"/>
        <w:rPr>
          <w:ins w:id="388" w:author="Unknown"/>
          <w:rFonts w:ascii="Arial" w:eastAsia="Times New Roman" w:hAnsi="Arial" w:cs="Arial"/>
          <w:color w:val="000000"/>
          <w:sz w:val="21"/>
          <w:szCs w:val="21"/>
        </w:rPr>
      </w:pPr>
      <w:ins w:id="389" w:author="Unknown">
        <w:r w:rsidRPr="003A5149">
          <w:rPr>
            <w:rFonts w:ascii="Arial" w:eastAsia="Times New Roman" w:hAnsi="Arial" w:cs="Arial"/>
            <w:color w:val="000000"/>
            <w:sz w:val="21"/>
            <w:szCs w:val="21"/>
          </w:rPr>
          <w:t>The </w:t>
        </w:r>
        <w:proofErr w:type="spellStart"/>
        <w:r w:rsidRPr="003A5149">
          <w:rPr>
            <w:rFonts w:ascii="Arial" w:eastAsia="Times New Roman" w:hAnsi="Arial" w:cs="Arial"/>
            <w:b/>
            <w:bCs/>
            <w:color w:val="000000"/>
            <w:sz w:val="21"/>
            <w:szCs w:val="21"/>
          </w:rPr>
          <w:t>onerror</w:t>
        </w:r>
        <w:proofErr w:type="spellEnd"/>
        <w:r w:rsidRPr="003A5149">
          <w:rPr>
            <w:rFonts w:ascii="Arial" w:eastAsia="Times New Roman" w:hAnsi="Arial" w:cs="Arial"/>
            <w:color w:val="000000"/>
            <w:sz w:val="21"/>
            <w:szCs w:val="21"/>
          </w:rPr>
          <w:t xml:space="preserve"> event handler was the first feature to facilitate error handling in JavaScript. </w:t>
        </w:r>
        <w:proofErr w:type="spellStart"/>
        <w:r w:rsidRPr="003A5149">
          <w:rPr>
            <w:rFonts w:ascii="Arial" w:eastAsia="Times New Roman" w:hAnsi="Arial" w:cs="Arial"/>
            <w:color w:val="000000"/>
            <w:sz w:val="21"/>
            <w:szCs w:val="21"/>
          </w:rPr>
          <w:t>The</w:t>
        </w:r>
        <w:r w:rsidRPr="003A5149">
          <w:rPr>
            <w:rFonts w:ascii="Arial" w:eastAsia="Times New Roman" w:hAnsi="Arial" w:cs="Arial"/>
            <w:b/>
            <w:bCs/>
            <w:color w:val="000000"/>
            <w:sz w:val="21"/>
            <w:szCs w:val="21"/>
          </w:rPr>
          <w:t>error</w:t>
        </w:r>
        <w:proofErr w:type="spellEnd"/>
        <w:r w:rsidRPr="003A5149">
          <w:rPr>
            <w:rFonts w:ascii="Arial" w:eastAsia="Times New Roman" w:hAnsi="Arial" w:cs="Arial"/>
            <w:color w:val="000000"/>
            <w:sz w:val="21"/>
            <w:szCs w:val="21"/>
          </w:rPr>
          <w:t> event is fired on the window object whenever an exception occurs on the page.</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90" w:author="Unknown"/>
          <w:rFonts w:ascii="Consolas" w:eastAsia="Times New Roman" w:hAnsi="Consolas" w:cs="Consolas"/>
          <w:color w:val="313131"/>
          <w:sz w:val="18"/>
          <w:szCs w:val="18"/>
        </w:rPr>
      </w:pPr>
      <w:ins w:id="391" w:author="Unknown">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html</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92" w:author="Unknown"/>
          <w:rFonts w:ascii="Consolas" w:eastAsia="Times New Roman" w:hAnsi="Consolas" w:cs="Consolas"/>
          <w:color w:val="313131"/>
          <w:sz w:val="18"/>
          <w:szCs w:val="18"/>
        </w:rPr>
      </w:pPr>
      <w:ins w:id="39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94" w:author="Unknown"/>
          <w:rFonts w:ascii="Consolas" w:eastAsia="Times New Roman" w:hAnsi="Consolas" w:cs="Consolas"/>
          <w:color w:val="313131"/>
          <w:sz w:val="18"/>
          <w:szCs w:val="18"/>
        </w:rPr>
      </w:pPr>
      <w:ins w:id="39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head</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96" w:author="Unknown"/>
          <w:rFonts w:ascii="Consolas" w:eastAsia="Times New Roman" w:hAnsi="Consolas" w:cs="Consolas"/>
          <w:color w:val="313131"/>
          <w:sz w:val="18"/>
          <w:szCs w:val="18"/>
        </w:rPr>
      </w:pPr>
      <w:ins w:id="39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98" w:author="Unknown"/>
          <w:rFonts w:ascii="Consolas" w:eastAsia="Times New Roman" w:hAnsi="Consolas" w:cs="Consolas"/>
          <w:color w:val="313131"/>
          <w:sz w:val="18"/>
          <w:szCs w:val="18"/>
        </w:rPr>
      </w:pPr>
      <w:ins w:id="39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"text/</w:t>
        </w:r>
        <w:proofErr w:type="spellStart"/>
        <w:r w:rsidRPr="003A5149">
          <w:rPr>
            <w:rFonts w:ascii="Consolas" w:eastAsia="Times New Roman" w:hAnsi="Consolas" w:cs="Consolas"/>
            <w:color w:val="008800"/>
            <w:sz w:val="18"/>
            <w:szCs w:val="18"/>
          </w:rPr>
          <w:t>javascript</w:t>
        </w:r>
        <w:proofErr w:type="spellEnd"/>
        <w:r w:rsidRPr="003A5149">
          <w:rPr>
            <w:rFonts w:ascii="Consolas" w:eastAsia="Times New Roman" w:hAnsi="Consolas" w:cs="Consolas"/>
            <w:color w:val="008800"/>
            <w:sz w:val="18"/>
            <w:szCs w:val="18"/>
          </w:rPr>
          <w:t>"</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0" w:author="Unknown"/>
          <w:rFonts w:ascii="Consolas" w:eastAsia="Times New Roman" w:hAnsi="Consolas" w:cs="Consolas"/>
          <w:color w:val="313131"/>
          <w:sz w:val="18"/>
          <w:szCs w:val="18"/>
        </w:rPr>
      </w:pPr>
      <w:ins w:id="40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&lt;!--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2" w:author="Unknown"/>
          <w:rFonts w:ascii="Consolas" w:eastAsia="Times New Roman" w:hAnsi="Consolas" w:cs="Consolas"/>
          <w:color w:val="313131"/>
          <w:sz w:val="18"/>
          <w:szCs w:val="18"/>
        </w:rPr>
      </w:pPr>
      <w:ins w:id="403" w:author="Unknown">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313131"/>
            <w:sz w:val="18"/>
            <w:szCs w:val="18"/>
          </w:rPr>
          <w:t>window</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onerror</w:t>
        </w:r>
        <w:proofErr w:type="spell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function</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4" w:author="Unknown"/>
          <w:rFonts w:ascii="Consolas" w:eastAsia="Times New Roman" w:hAnsi="Consolas" w:cs="Consolas"/>
          <w:color w:val="313131"/>
          <w:sz w:val="18"/>
          <w:szCs w:val="18"/>
        </w:rPr>
      </w:pPr>
      <w:ins w:id="405"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"An error occurred."</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6" w:author="Unknown"/>
          <w:rFonts w:ascii="Consolas" w:eastAsia="Times New Roman" w:hAnsi="Consolas" w:cs="Consolas"/>
          <w:color w:val="313131"/>
          <w:sz w:val="18"/>
          <w:szCs w:val="18"/>
        </w:rPr>
      </w:pPr>
      <w:ins w:id="40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8" w:author="Unknown"/>
          <w:rFonts w:ascii="Consolas" w:eastAsia="Times New Roman" w:hAnsi="Consolas" w:cs="Consolas"/>
          <w:color w:val="313131"/>
          <w:sz w:val="18"/>
          <w:szCs w:val="18"/>
        </w:rPr>
      </w:pPr>
      <w:ins w:id="40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0" w:author="Unknown"/>
          <w:rFonts w:ascii="Consolas" w:eastAsia="Times New Roman" w:hAnsi="Consolas" w:cs="Consolas"/>
          <w:color w:val="313131"/>
          <w:sz w:val="18"/>
          <w:szCs w:val="18"/>
        </w:rPr>
      </w:pPr>
      <w:ins w:id="41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2" w:author="Unknown"/>
          <w:rFonts w:ascii="Consolas" w:eastAsia="Times New Roman" w:hAnsi="Consolas" w:cs="Consolas"/>
          <w:color w:val="313131"/>
          <w:sz w:val="18"/>
          <w:szCs w:val="18"/>
        </w:rPr>
      </w:pPr>
      <w:ins w:id="41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4" w:author="Unknown"/>
          <w:rFonts w:ascii="Consolas" w:eastAsia="Times New Roman" w:hAnsi="Consolas" w:cs="Consolas"/>
          <w:color w:val="313131"/>
          <w:sz w:val="18"/>
          <w:szCs w:val="18"/>
        </w:rPr>
      </w:pPr>
      <w:ins w:id="41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&lt;/head&gt;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6" w:author="Unknown"/>
          <w:rFonts w:ascii="Consolas" w:eastAsia="Times New Roman" w:hAnsi="Consolas" w:cs="Consolas"/>
          <w:color w:val="313131"/>
          <w:sz w:val="18"/>
          <w:szCs w:val="18"/>
        </w:rPr>
      </w:pPr>
      <w:ins w:id="41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8" w:author="Unknown"/>
          <w:rFonts w:ascii="Consolas" w:eastAsia="Times New Roman" w:hAnsi="Consolas" w:cs="Consolas"/>
          <w:color w:val="313131"/>
          <w:sz w:val="18"/>
          <w:szCs w:val="18"/>
        </w:rPr>
      </w:pPr>
      <w:ins w:id="41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body</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0" w:author="Unknown"/>
          <w:rFonts w:ascii="Consolas" w:eastAsia="Times New Roman" w:hAnsi="Consolas" w:cs="Consolas"/>
          <w:color w:val="313131"/>
          <w:sz w:val="18"/>
          <w:szCs w:val="18"/>
        </w:rPr>
      </w:pPr>
      <w:ins w:id="42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&lt;p&gt;</w:t>
        </w:r>
        <w:r w:rsidRPr="003A5149">
          <w:rPr>
            <w:rFonts w:ascii="Consolas" w:eastAsia="Times New Roman" w:hAnsi="Consolas" w:cs="Consolas"/>
            <w:color w:val="313131"/>
            <w:sz w:val="18"/>
            <w:szCs w:val="18"/>
          </w:rPr>
          <w:t xml:space="preserve">Click the following to see the </w:t>
        </w:r>
        <w:proofErr w:type="gramStart"/>
        <w:r w:rsidRPr="003A5149">
          <w:rPr>
            <w:rFonts w:ascii="Consolas" w:eastAsia="Times New Roman" w:hAnsi="Consolas" w:cs="Consolas"/>
            <w:color w:val="313131"/>
            <w:sz w:val="18"/>
            <w:szCs w:val="18"/>
          </w:rPr>
          <w:t>result:</w:t>
        </w:r>
        <w:proofErr w:type="gramEnd"/>
        <w:r w:rsidRPr="003A5149">
          <w:rPr>
            <w:rFonts w:ascii="Consolas" w:eastAsia="Times New Roman" w:hAnsi="Consolas" w:cs="Consolas"/>
            <w:color w:val="000088"/>
            <w:sz w:val="18"/>
            <w:szCs w:val="18"/>
          </w:rPr>
          <w:t>&lt;/p&gt;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2" w:author="Unknown"/>
          <w:rFonts w:ascii="Consolas" w:eastAsia="Times New Roman" w:hAnsi="Consolas" w:cs="Consolas"/>
          <w:color w:val="313131"/>
          <w:sz w:val="18"/>
          <w:szCs w:val="18"/>
        </w:rPr>
      </w:pPr>
      <w:ins w:id="42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4" w:author="Unknown"/>
          <w:rFonts w:ascii="Consolas" w:eastAsia="Times New Roman" w:hAnsi="Consolas" w:cs="Consolas"/>
          <w:color w:val="313131"/>
          <w:sz w:val="18"/>
          <w:szCs w:val="18"/>
        </w:rPr>
      </w:pPr>
      <w:ins w:id="42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form</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6" w:author="Unknown"/>
          <w:rFonts w:ascii="Consolas" w:eastAsia="Times New Roman" w:hAnsi="Consolas" w:cs="Consolas"/>
          <w:color w:val="313131"/>
          <w:sz w:val="18"/>
          <w:szCs w:val="18"/>
        </w:rPr>
      </w:pPr>
      <w:ins w:id="42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&lt;input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"button"</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value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"Click Me"</w:t>
        </w:r>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7F0055"/>
            <w:sz w:val="18"/>
            <w:szCs w:val="18"/>
          </w:rPr>
          <w:t>onclick</w:t>
        </w:r>
        <w:proofErr w:type="spell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proofErr w:type="spellStart"/>
        <w:proofErr w:type="gramStart"/>
        <w:r w:rsidRPr="003A5149">
          <w:rPr>
            <w:rFonts w:ascii="Consolas" w:eastAsia="Times New Roman" w:hAnsi="Consolas" w:cs="Consolas"/>
            <w:color w:val="313131"/>
            <w:sz w:val="18"/>
            <w:szCs w:val="18"/>
          </w:rPr>
          <w:t>myFunc</w:t>
        </w:r>
        <w:proofErr w:type="spellEnd"/>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8" w:author="Unknown"/>
          <w:rFonts w:ascii="Consolas" w:eastAsia="Times New Roman" w:hAnsi="Consolas" w:cs="Consolas"/>
          <w:color w:val="313131"/>
          <w:sz w:val="18"/>
          <w:szCs w:val="18"/>
        </w:rPr>
      </w:pPr>
      <w:ins w:id="42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&lt;/form&gt;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30" w:author="Unknown"/>
          <w:rFonts w:ascii="Consolas" w:eastAsia="Times New Roman" w:hAnsi="Consolas" w:cs="Consolas"/>
          <w:color w:val="313131"/>
          <w:sz w:val="18"/>
          <w:szCs w:val="18"/>
        </w:rPr>
      </w:pPr>
      <w:ins w:id="431"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32" w:author="Unknown"/>
          <w:rFonts w:ascii="Consolas" w:eastAsia="Times New Roman" w:hAnsi="Consolas" w:cs="Consolas"/>
          <w:color w:val="313131"/>
          <w:sz w:val="18"/>
          <w:szCs w:val="18"/>
        </w:rPr>
      </w:pPr>
      <w:ins w:id="43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&lt;/body&gt;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34" w:author="Unknown"/>
          <w:rFonts w:ascii="Consolas" w:eastAsia="Times New Roman" w:hAnsi="Consolas" w:cs="Consolas"/>
          <w:color w:val="313131"/>
          <w:sz w:val="18"/>
          <w:szCs w:val="18"/>
        </w:rPr>
      </w:pPr>
      <w:ins w:id="435" w:author="Unknown">
        <w:r w:rsidRPr="003A5149">
          <w:rPr>
            <w:rFonts w:ascii="Consolas" w:eastAsia="Times New Roman" w:hAnsi="Consolas" w:cs="Consolas"/>
            <w:color w:val="000088"/>
            <w:sz w:val="18"/>
            <w:szCs w:val="18"/>
          </w:rPr>
          <w:t>&lt;/html&gt;</w:t>
        </w:r>
      </w:ins>
    </w:p>
    <w:p w:rsidR="003A5149" w:rsidRPr="003A5149" w:rsidRDefault="003A5149" w:rsidP="003A5149">
      <w:pPr>
        <w:spacing w:before="48" w:after="48" w:line="360" w:lineRule="atLeast"/>
        <w:ind w:right="48"/>
        <w:outlineLvl w:val="2"/>
        <w:rPr>
          <w:ins w:id="436" w:author="Unknown"/>
          <w:rFonts w:ascii="Arial" w:eastAsia="Times New Roman" w:hAnsi="Arial" w:cs="Arial"/>
          <w:color w:val="000000"/>
          <w:sz w:val="31"/>
          <w:szCs w:val="31"/>
        </w:rPr>
      </w:pPr>
      <w:ins w:id="437" w:author="Unknown">
        <w:r w:rsidRPr="003A5149">
          <w:rPr>
            <w:rFonts w:ascii="Arial" w:eastAsia="Times New Roman" w:hAnsi="Arial" w:cs="Arial"/>
            <w:color w:val="000000"/>
            <w:sz w:val="31"/>
            <w:szCs w:val="31"/>
          </w:rPr>
          <w:t>Output</w:t>
        </w:r>
      </w:ins>
    </w:p>
    <w:p w:rsidR="003A5149" w:rsidRPr="003A5149" w:rsidRDefault="003A5149" w:rsidP="003A5149">
      <w:pPr>
        <w:spacing w:after="240" w:line="360" w:lineRule="atLeast"/>
        <w:ind w:left="48" w:right="48"/>
        <w:jc w:val="both"/>
        <w:rPr>
          <w:ins w:id="438" w:author="Unknown"/>
          <w:rFonts w:ascii="Arial" w:eastAsia="Times New Roman" w:hAnsi="Arial" w:cs="Arial"/>
          <w:color w:val="000000"/>
          <w:sz w:val="21"/>
          <w:szCs w:val="21"/>
        </w:rPr>
      </w:pPr>
      <w:ins w:id="439" w:author="Unknown">
        <w:r w:rsidRPr="003A5149">
          <w:rPr>
            <w:rFonts w:ascii="Arial" w:eastAsia="Times New Roman" w:hAnsi="Arial" w:cs="Arial"/>
            <w:color w:val="000000"/>
            <w:sz w:val="21"/>
            <w:szCs w:val="21"/>
          </w:rPr>
          <w:t>The </w:t>
        </w:r>
        <w:proofErr w:type="spellStart"/>
        <w:r w:rsidRPr="003A5149">
          <w:rPr>
            <w:rFonts w:ascii="Arial" w:eastAsia="Times New Roman" w:hAnsi="Arial" w:cs="Arial"/>
            <w:b/>
            <w:bCs/>
            <w:color w:val="000000"/>
            <w:sz w:val="21"/>
            <w:szCs w:val="21"/>
          </w:rPr>
          <w:t>onerror</w:t>
        </w:r>
        <w:proofErr w:type="spellEnd"/>
        <w:r w:rsidRPr="003A5149">
          <w:rPr>
            <w:rFonts w:ascii="Arial" w:eastAsia="Times New Roman" w:hAnsi="Arial" w:cs="Arial"/>
            <w:color w:val="000000"/>
            <w:sz w:val="21"/>
            <w:szCs w:val="21"/>
          </w:rPr>
          <w:t> event handler provides three pieces of information to identify the exact nature of the error −</w:t>
        </w:r>
      </w:ins>
    </w:p>
    <w:p w:rsidR="003A5149" w:rsidRPr="003A5149" w:rsidRDefault="003A5149" w:rsidP="003A5149">
      <w:pPr>
        <w:numPr>
          <w:ilvl w:val="0"/>
          <w:numId w:val="1"/>
        </w:numPr>
        <w:spacing w:after="240" w:line="360" w:lineRule="atLeast"/>
        <w:ind w:left="768" w:right="48"/>
        <w:jc w:val="both"/>
        <w:rPr>
          <w:ins w:id="440" w:author="Unknown"/>
          <w:rFonts w:ascii="Arial" w:eastAsia="Times New Roman" w:hAnsi="Arial" w:cs="Arial"/>
          <w:color w:val="000000"/>
          <w:sz w:val="21"/>
          <w:szCs w:val="21"/>
        </w:rPr>
      </w:pPr>
      <w:ins w:id="441" w:author="Unknown">
        <w:r w:rsidRPr="003A5149">
          <w:rPr>
            <w:rFonts w:ascii="Arial" w:eastAsia="Times New Roman" w:hAnsi="Arial" w:cs="Arial"/>
            <w:b/>
            <w:bCs/>
            <w:color w:val="000000"/>
            <w:sz w:val="21"/>
            <w:szCs w:val="21"/>
          </w:rPr>
          <w:t>Error message</w:t>
        </w:r>
        <w:r w:rsidRPr="003A5149">
          <w:rPr>
            <w:rFonts w:ascii="Arial" w:eastAsia="Times New Roman" w:hAnsi="Arial" w:cs="Arial"/>
            <w:color w:val="000000"/>
            <w:sz w:val="21"/>
            <w:szCs w:val="21"/>
          </w:rPr>
          <w:t> − The same message that the browser would display for the given error</w:t>
        </w:r>
      </w:ins>
    </w:p>
    <w:p w:rsidR="003A5149" w:rsidRPr="003A5149" w:rsidRDefault="003A5149" w:rsidP="003A5149">
      <w:pPr>
        <w:numPr>
          <w:ilvl w:val="0"/>
          <w:numId w:val="1"/>
        </w:numPr>
        <w:spacing w:after="240" w:line="360" w:lineRule="atLeast"/>
        <w:ind w:left="768" w:right="48"/>
        <w:jc w:val="both"/>
        <w:rPr>
          <w:ins w:id="442" w:author="Unknown"/>
          <w:rFonts w:ascii="Arial" w:eastAsia="Times New Roman" w:hAnsi="Arial" w:cs="Arial"/>
          <w:color w:val="000000"/>
          <w:sz w:val="21"/>
          <w:szCs w:val="21"/>
        </w:rPr>
      </w:pPr>
      <w:ins w:id="443" w:author="Unknown">
        <w:r w:rsidRPr="003A5149">
          <w:rPr>
            <w:rFonts w:ascii="Arial" w:eastAsia="Times New Roman" w:hAnsi="Arial" w:cs="Arial"/>
            <w:b/>
            <w:bCs/>
            <w:color w:val="000000"/>
            <w:sz w:val="21"/>
            <w:szCs w:val="21"/>
          </w:rPr>
          <w:t>URL</w:t>
        </w:r>
        <w:r w:rsidRPr="003A5149">
          <w:rPr>
            <w:rFonts w:ascii="Arial" w:eastAsia="Times New Roman" w:hAnsi="Arial" w:cs="Arial"/>
            <w:color w:val="000000"/>
            <w:sz w:val="21"/>
            <w:szCs w:val="21"/>
          </w:rPr>
          <w:t> − The file in which the error occurred</w:t>
        </w:r>
      </w:ins>
    </w:p>
    <w:p w:rsidR="003A5149" w:rsidRPr="003A5149" w:rsidRDefault="003A5149" w:rsidP="003A5149">
      <w:pPr>
        <w:numPr>
          <w:ilvl w:val="0"/>
          <w:numId w:val="1"/>
        </w:numPr>
        <w:spacing w:after="240" w:line="360" w:lineRule="atLeast"/>
        <w:ind w:left="768" w:right="48"/>
        <w:jc w:val="both"/>
        <w:rPr>
          <w:ins w:id="444" w:author="Unknown"/>
          <w:rFonts w:ascii="Arial" w:eastAsia="Times New Roman" w:hAnsi="Arial" w:cs="Arial"/>
          <w:color w:val="000000"/>
          <w:sz w:val="21"/>
          <w:szCs w:val="21"/>
        </w:rPr>
      </w:pPr>
      <w:ins w:id="445" w:author="Unknown">
        <w:r w:rsidRPr="003A5149">
          <w:rPr>
            <w:rFonts w:ascii="Arial" w:eastAsia="Times New Roman" w:hAnsi="Arial" w:cs="Arial"/>
            <w:b/>
            <w:bCs/>
            <w:color w:val="000000"/>
            <w:sz w:val="21"/>
            <w:szCs w:val="21"/>
          </w:rPr>
          <w:t>Line number</w:t>
        </w:r>
        <w:r w:rsidRPr="003A5149">
          <w:rPr>
            <w:rFonts w:ascii="Arial" w:eastAsia="Times New Roman" w:hAnsi="Arial" w:cs="Arial"/>
            <w:color w:val="000000"/>
            <w:sz w:val="21"/>
            <w:szCs w:val="21"/>
          </w:rPr>
          <w:t>− The line number in the given URL that caused the error</w:t>
        </w:r>
      </w:ins>
    </w:p>
    <w:p w:rsidR="003A5149" w:rsidRPr="003A5149" w:rsidRDefault="003A5149" w:rsidP="003A5149">
      <w:pPr>
        <w:spacing w:after="240" w:line="360" w:lineRule="atLeast"/>
        <w:ind w:left="48" w:right="48"/>
        <w:jc w:val="both"/>
        <w:rPr>
          <w:ins w:id="446" w:author="Unknown"/>
          <w:rFonts w:ascii="Arial" w:eastAsia="Times New Roman" w:hAnsi="Arial" w:cs="Arial"/>
          <w:color w:val="000000"/>
          <w:sz w:val="21"/>
          <w:szCs w:val="21"/>
        </w:rPr>
      </w:pPr>
      <w:ins w:id="447" w:author="Unknown">
        <w:r w:rsidRPr="003A5149">
          <w:rPr>
            <w:rFonts w:ascii="Arial" w:eastAsia="Times New Roman" w:hAnsi="Arial" w:cs="Arial"/>
            <w:color w:val="000000"/>
            <w:sz w:val="21"/>
            <w:szCs w:val="21"/>
          </w:rPr>
          <w:t>Here is the example to show how to extract this information.</w:t>
        </w:r>
      </w:ins>
    </w:p>
    <w:p w:rsidR="003A5149" w:rsidRPr="003A5149" w:rsidRDefault="003A5149" w:rsidP="003A5149">
      <w:pPr>
        <w:spacing w:before="48" w:after="48" w:line="360" w:lineRule="atLeast"/>
        <w:ind w:right="48"/>
        <w:outlineLvl w:val="2"/>
        <w:rPr>
          <w:ins w:id="448" w:author="Unknown"/>
          <w:rFonts w:ascii="Arial" w:eastAsia="Times New Roman" w:hAnsi="Arial" w:cs="Arial"/>
          <w:color w:val="000000"/>
          <w:sz w:val="31"/>
          <w:szCs w:val="31"/>
        </w:rPr>
      </w:pPr>
      <w:ins w:id="449" w:author="Unknown">
        <w:r w:rsidRPr="003A5149">
          <w:rPr>
            <w:rFonts w:ascii="Arial" w:eastAsia="Times New Roman" w:hAnsi="Arial" w:cs="Arial"/>
            <w:color w:val="000000"/>
            <w:sz w:val="31"/>
            <w:szCs w:val="31"/>
          </w:rPr>
          <w:t>Example</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0" w:author="Unknown"/>
          <w:rFonts w:ascii="Consolas" w:eastAsia="Times New Roman" w:hAnsi="Consolas" w:cs="Consolas"/>
          <w:color w:val="313131"/>
          <w:sz w:val="18"/>
          <w:szCs w:val="18"/>
        </w:rPr>
      </w:pPr>
      <w:ins w:id="451" w:author="Unknown">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html</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2" w:author="Unknown"/>
          <w:rFonts w:ascii="Consolas" w:eastAsia="Times New Roman" w:hAnsi="Consolas" w:cs="Consolas"/>
          <w:color w:val="313131"/>
          <w:sz w:val="18"/>
          <w:szCs w:val="18"/>
        </w:rPr>
      </w:pPr>
      <w:ins w:id="453"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4" w:author="Unknown"/>
          <w:rFonts w:ascii="Consolas" w:eastAsia="Times New Roman" w:hAnsi="Consolas" w:cs="Consolas"/>
          <w:color w:val="313131"/>
          <w:sz w:val="18"/>
          <w:szCs w:val="18"/>
        </w:rPr>
      </w:pPr>
      <w:ins w:id="45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head</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6" w:author="Unknown"/>
          <w:rFonts w:ascii="Consolas" w:eastAsia="Times New Roman" w:hAnsi="Consolas" w:cs="Consolas"/>
          <w:color w:val="313131"/>
          <w:sz w:val="18"/>
          <w:szCs w:val="18"/>
        </w:rPr>
      </w:pPr>
      <w:ins w:id="45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8" w:author="Unknown"/>
          <w:rFonts w:ascii="Consolas" w:eastAsia="Times New Roman" w:hAnsi="Consolas" w:cs="Consolas"/>
          <w:color w:val="313131"/>
          <w:sz w:val="18"/>
          <w:szCs w:val="18"/>
        </w:rPr>
      </w:pPr>
      <w:ins w:id="45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"text/</w:t>
        </w:r>
        <w:proofErr w:type="spellStart"/>
        <w:r w:rsidRPr="003A5149">
          <w:rPr>
            <w:rFonts w:ascii="Consolas" w:eastAsia="Times New Roman" w:hAnsi="Consolas" w:cs="Consolas"/>
            <w:color w:val="008800"/>
            <w:sz w:val="18"/>
            <w:szCs w:val="18"/>
          </w:rPr>
          <w:t>javascript</w:t>
        </w:r>
        <w:proofErr w:type="spellEnd"/>
        <w:r w:rsidRPr="003A5149">
          <w:rPr>
            <w:rFonts w:ascii="Consolas" w:eastAsia="Times New Roman" w:hAnsi="Consolas" w:cs="Consolas"/>
            <w:color w:val="008800"/>
            <w:sz w:val="18"/>
            <w:szCs w:val="18"/>
          </w:rPr>
          <w:t>"</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0" w:author="Unknown"/>
          <w:rFonts w:ascii="Consolas" w:eastAsia="Times New Roman" w:hAnsi="Consolas" w:cs="Consolas"/>
          <w:color w:val="313131"/>
          <w:sz w:val="18"/>
          <w:szCs w:val="18"/>
        </w:rPr>
      </w:pPr>
      <w:ins w:id="46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&lt;!--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2" w:author="Unknown"/>
          <w:rFonts w:ascii="Consolas" w:eastAsia="Times New Roman" w:hAnsi="Consolas" w:cs="Consolas"/>
          <w:color w:val="313131"/>
          <w:sz w:val="18"/>
          <w:szCs w:val="18"/>
        </w:rPr>
      </w:pPr>
      <w:ins w:id="463" w:author="Unknown">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313131"/>
            <w:sz w:val="18"/>
            <w:szCs w:val="18"/>
          </w:rPr>
          <w:t>window</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onerror</w:t>
        </w:r>
        <w:proofErr w:type="spell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function</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proofErr w:type="spellStart"/>
        <w:r w:rsidRPr="003A5149">
          <w:rPr>
            <w:rFonts w:ascii="Consolas" w:eastAsia="Times New Roman" w:hAnsi="Consolas" w:cs="Consolas"/>
            <w:color w:val="313131"/>
            <w:sz w:val="18"/>
            <w:szCs w:val="18"/>
          </w:rPr>
          <w:t>msg</w:t>
        </w:r>
        <w:proofErr w:type="spellEnd"/>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proofErr w:type="spellStart"/>
        <w:proofErr w:type="gramStart"/>
        <w:r w:rsidRPr="003A5149">
          <w:rPr>
            <w:rFonts w:ascii="Consolas" w:eastAsia="Times New Roman" w:hAnsi="Consolas" w:cs="Consolas"/>
            <w:color w:val="313131"/>
            <w:sz w:val="18"/>
            <w:szCs w:val="18"/>
          </w:rPr>
          <w:t>url</w:t>
        </w:r>
        <w:proofErr w:type="spellEnd"/>
        <w:proofErr w:type="gramEnd"/>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line</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4" w:author="Unknown"/>
          <w:rFonts w:ascii="Consolas" w:eastAsia="Times New Roman" w:hAnsi="Consolas" w:cs="Consolas"/>
          <w:color w:val="313131"/>
          <w:sz w:val="18"/>
          <w:szCs w:val="18"/>
        </w:rPr>
      </w:pPr>
      <w:ins w:id="465"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"Message : "</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313131"/>
            <w:sz w:val="18"/>
            <w:szCs w:val="18"/>
          </w:rPr>
          <w:t>msg</w:t>
        </w:r>
        <w:proofErr w:type="spell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6" w:author="Unknown"/>
          <w:rFonts w:ascii="Consolas" w:eastAsia="Times New Roman" w:hAnsi="Consolas" w:cs="Consolas"/>
          <w:color w:val="313131"/>
          <w:sz w:val="18"/>
          <w:szCs w:val="18"/>
        </w:rPr>
      </w:pPr>
      <w:ins w:id="467"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w:t>
        </w:r>
        <w:proofErr w:type="spellStart"/>
        <w:r w:rsidRPr="003A5149">
          <w:rPr>
            <w:rFonts w:ascii="Consolas" w:eastAsia="Times New Roman" w:hAnsi="Consolas" w:cs="Consolas"/>
            <w:color w:val="008800"/>
            <w:sz w:val="18"/>
            <w:szCs w:val="18"/>
          </w:rPr>
          <w:t>url</w:t>
        </w:r>
        <w:proofErr w:type="spellEnd"/>
        <w:r w:rsidRPr="003A5149">
          <w:rPr>
            <w:rFonts w:ascii="Consolas" w:eastAsia="Times New Roman" w:hAnsi="Consolas" w:cs="Consolas"/>
            <w:color w:val="008800"/>
            <w:sz w:val="18"/>
            <w:szCs w:val="18"/>
          </w:rPr>
          <w:t xml:space="preserve"> : "</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313131"/>
            <w:sz w:val="18"/>
            <w:szCs w:val="18"/>
          </w:rPr>
          <w:t>url</w:t>
        </w:r>
        <w:proofErr w:type="spellEnd"/>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8" w:author="Unknown"/>
          <w:rFonts w:ascii="Consolas" w:eastAsia="Times New Roman" w:hAnsi="Consolas" w:cs="Consolas"/>
          <w:color w:val="313131"/>
          <w:sz w:val="18"/>
          <w:szCs w:val="18"/>
        </w:rPr>
      </w:pPr>
      <w:ins w:id="469" w:author="Unknown">
        <w:r w:rsidRPr="003A5149">
          <w:rPr>
            <w:rFonts w:ascii="Consolas" w:eastAsia="Times New Roman" w:hAnsi="Consolas" w:cs="Consolas"/>
            <w:color w:val="313131"/>
            <w:sz w:val="18"/>
            <w:szCs w:val="18"/>
          </w:rPr>
          <w:t xml:space="preserve">               </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"Line number : "</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r w:rsidRPr="003A5149">
          <w:rPr>
            <w:rFonts w:ascii="Consolas" w:eastAsia="Times New Roman" w:hAnsi="Consolas" w:cs="Consolas"/>
            <w:color w:val="313131"/>
            <w:sz w:val="18"/>
            <w:szCs w:val="18"/>
          </w:rPr>
          <w:t xml:space="preserve"> line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0" w:author="Unknown"/>
          <w:rFonts w:ascii="Consolas" w:eastAsia="Times New Roman" w:hAnsi="Consolas" w:cs="Consolas"/>
          <w:color w:val="313131"/>
          <w:sz w:val="18"/>
          <w:szCs w:val="18"/>
        </w:rPr>
      </w:pPr>
      <w:ins w:id="47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666600"/>
            <w:sz w:val="18"/>
            <w:szCs w:val="18"/>
          </w:rPr>
          <w: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2" w:author="Unknown"/>
          <w:rFonts w:ascii="Consolas" w:eastAsia="Times New Roman" w:hAnsi="Consolas" w:cs="Consolas"/>
          <w:color w:val="313131"/>
          <w:sz w:val="18"/>
          <w:szCs w:val="18"/>
        </w:rPr>
      </w:pPr>
      <w:ins w:id="47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880000"/>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4" w:author="Unknown"/>
          <w:rFonts w:ascii="Consolas" w:eastAsia="Times New Roman" w:hAnsi="Consolas" w:cs="Consolas"/>
          <w:color w:val="313131"/>
          <w:sz w:val="18"/>
          <w:szCs w:val="18"/>
        </w:rPr>
      </w:pPr>
      <w:ins w:id="47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&lt;/script&gt;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6" w:author="Unknown"/>
          <w:rFonts w:ascii="Consolas" w:eastAsia="Times New Roman" w:hAnsi="Consolas" w:cs="Consolas"/>
          <w:color w:val="313131"/>
          <w:sz w:val="18"/>
          <w:szCs w:val="18"/>
        </w:rPr>
      </w:pPr>
      <w:ins w:id="47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8" w:author="Unknown"/>
          <w:rFonts w:ascii="Consolas" w:eastAsia="Times New Roman" w:hAnsi="Consolas" w:cs="Consolas"/>
          <w:color w:val="313131"/>
          <w:sz w:val="18"/>
          <w:szCs w:val="18"/>
        </w:rPr>
      </w:pPr>
      <w:ins w:id="47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&lt;/head&gt;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0" w:author="Unknown"/>
          <w:rFonts w:ascii="Consolas" w:eastAsia="Times New Roman" w:hAnsi="Consolas" w:cs="Consolas"/>
          <w:color w:val="313131"/>
          <w:sz w:val="18"/>
          <w:szCs w:val="18"/>
        </w:rPr>
      </w:pPr>
      <w:ins w:id="481"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2" w:author="Unknown"/>
          <w:rFonts w:ascii="Consolas" w:eastAsia="Times New Roman" w:hAnsi="Consolas" w:cs="Consolas"/>
          <w:color w:val="313131"/>
          <w:sz w:val="18"/>
          <w:szCs w:val="18"/>
        </w:rPr>
      </w:pPr>
      <w:ins w:id="48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body</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4" w:author="Unknown"/>
          <w:rFonts w:ascii="Consolas" w:eastAsia="Times New Roman" w:hAnsi="Consolas" w:cs="Consolas"/>
          <w:color w:val="313131"/>
          <w:sz w:val="18"/>
          <w:szCs w:val="18"/>
        </w:rPr>
      </w:pPr>
      <w:ins w:id="485"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&lt;p&gt;</w:t>
        </w:r>
        <w:r w:rsidRPr="003A5149">
          <w:rPr>
            <w:rFonts w:ascii="Consolas" w:eastAsia="Times New Roman" w:hAnsi="Consolas" w:cs="Consolas"/>
            <w:color w:val="313131"/>
            <w:sz w:val="18"/>
            <w:szCs w:val="18"/>
          </w:rPr>
          <w:t xml:space="preserve">Click the following to see the </w:t>
        </w:r>
        <w:proofErr w:type="gramStart"/>
        <w:r w:rsidRPr="003A5149">
          <w:rPr>
            <w:rFonts w:ascii="Consolas" w:eastAsia="Times New Roman" w:hAnsi="Consolas" w:cs="Consolas"/>
            <w:color w:val="313131"/>
            <w:sz w:val="18"/>
            <w:szCs w:val="18"/>
          </w:rPr>
          <w:t>result:</w:t>
        </w:r>
        <w:proofErr w:type="gramEnd"/>
        <w:r w:rsidRPr="003A5149">
          <w:rPr>
            <w:rFonts w:ascii="Consolas" w:eastAsia="Times New Roman" w:hAnsi="Consolas" w:cs="Consolas"/>
            <w:color w:val="000088"/>
            <w:sz w:val="18"/>
            <w:szCs w:val="18"/>
          </w:rPr>
          <w:t>&lt;/p&gt;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6" w:author="Unknown"/>
          <w:rFonts w:ascii="Consolas" w:eastAsia="Times New Roman" w:hAnsi="Consolas" w:cs="Consolas"/>
          <w:color w:val="313131"/>
          <w:sz w:val="18"/>
          <w:szCs w:val="18"/>
        </w:rPr>
      </w:pPr>
      <w:ins w:id="487"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8" w:author="Unknown"/>
          <w:rFonts w:ascii="Consolas" w:eastAsia="Times New Roman" w:hAnsi="Consolas" w:cs="Consolas"/>
          <w:color w:val="313131"/>
          <w:sz w:val="18"/>
          <w:szCs w:val="18"/>
        </w:rPr>
      </w:pPr>
      <w:ins w:id="489"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w:t>
        </w:r>
        <w:proofErr w:type="gramStart"/>
        <w:r w:rsidRPr="003A5149">
          <w:rPr>
            <w:rFonts w:ascii="Consolas" w:eastAsia="Times New Roman" w:hAnsi="Consolas" w:cs="Consolas"/>
            <w:color w:val="000088"/>
            <w:sz w:val="18"/>
            <w:szCs w:val="18"/>
          </w:rPr>
          <w:t>form</w:t>
        </w:r>
        <w:proofErr w:type="gramEnd"/>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0" w:author="Unknown"/>
          <w:rFonts w:ascii="Consolas" w:eastAsia="Times New Roman" w:hAnsi="Consolas" w:cs="Consolas"/>
          <w:color w:val="313131"/>
          <w:sz w:val="18"/>
          <w:szCs w:val="18"/>
        </w:rPr>
      </w:pPr>
      <w:ins w:id="491"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&lt;input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type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"button"</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7F0055"/>
            <w:sz w:val="18"/>
            <w:szCs w:val="18"/>
          </w:rPr>
          <w:t>value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"Click Me"</w:t>
        </w:r>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7F0055"/>
            <w:sz w:val="18"/>
            <w:szCs w:val="18"/>
          </w:rPr>
          <w:t>onclick</w:t>
        </w:r>
        <w:proofErr w:type="spell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proofErr w:type="spellStart"/>
        <w:proofErr w:type="gramStart"/>
        <w:r w:rsidRPr="003A5149">
          <w:rPr>
            <w:rFonts w:ascii="Consolas" w:eastAsia="Times New Roman" w:hAnsi="Consolas" w:cs="Consolas"/>
            <w:color w:val="313131"/>
            <w:sz w:val="18"/>
            <w:szCs w:val="18"/>
          </w:rPr>
          <w:t>myFunc</w:t>
        </w:r>
        <w:proofErr w:type="spellEnd"/>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2" w:author="Unknown"/>
          <w:rFonts w:ascii="Consolas" w:eastAsia="Times New Roman" w:hAnsi="Consolas" w:cs="Consolas"/>
          <w:color w:val="313131"/>
          <w:sz w:val="18"/>
          <w:szCs w:val="18"/>
        </w:rPr>
      </w:pPr>
      <w:ins w:id="493"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&lt;/form&gt;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4" w:author="Unknown"/>
          <w:rFonts w:ascii="Consolas" w:eastAsia="Times New Roman" w:hAnsi="Consolas" w:cs="Consolas"/>
          <w:color w:val="313131"/>
          <w:sz w:val="18"/>
          <w:szCs w:val="18"/>
        </w:rPr>
      </w:pPr>
      <w:ins w:id="495" w:author="Unknown">
        <w:r w:rsidRPr="003A5149">
          <w:rPr>
            <w:rFonts w:ascii="Consolas" w:eastAsia="Times New Roman" w:hAnsi="Consolas" w:cs="Consolas"/>
            <w:color w:val="313131"/>
            <w:sz w:val="18"/>
            <w:szCs w:val="18"/>
          </w:rPr>
          <w:t xml:space="preserve">      </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6" w:author="Unknown"/>
          <w:rFonts w:ascii="Consolas" w:eastAsia="Times New Roman" w:hAnsi="Consolas" w:cs="Consolas"/>
          <w:color w:val="313131"/>
          <w:sz w:val="18"/>
          <w:szCs w:val="18"/>
        </w:rPr>
      </w:pPr>
      <w:ins w:id="497" w:author="Unknown">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&lt;/body&gt;</w:t>
        </w:r>
      </w:ins>
    </w:p>
    <w:p w:rsidR="003A5149" w:rsidRPr="003A5149" w:rsidRDefault="003A5149" w:rsidP="003A51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8" w:author="Unknown"/>
          <w:rFonts w:ascii="Consolas" w:eastAsia="Times New Roman" w:hAnsi="Consolas" w:cs="Consolas"/>
          <w:color w:val="313131"/>
          <w:sz w:val="18"/>
          <w:szCs w:val="18"/>
        </w:rPr>
      </w:pPr>
      <w:ins w:id="499" w:author="Unknown">
        <w:r w:rsidRPr="003A5149">
          <w:rPr>
            <w:rFonts w:ascii="Consolas" w:eastAsia="Times New Roman" w:hAnsi="Consolas" w:cs="Consolas"/>
            <w:color w:val="000088"/>
            <w:sz w:val="18"/>
            <w:szCs w:val="18"/>
          </w:rPr>
          <w:t>&lt;/html&gt;</w:t>
        </w:r>
      </w:ins>
    </w:p>
    <w:p w:rsidR="003A5149" w:rsidRPr="003A5149" w:rsidRDefault="003A5149" w:rsidP="003A5149">
      <w:pPr>
        <w:spacing w:before="48" w:after="48" w:line="360" w:lineRule="atLeast"/>
        <w:ind w:right="48"/>
        <w:outlineLvl w:val="2"/>
        <w:rPr>
          <w:ins w:id="500" w:author="Unknown"/>
          <w:rFonts w:ascii="Arial" w:eastAsia="Times New Roman" w:hAnsi="Arial" w:cs="Arial"/>
          <w:color w:val="000000"/>
          <w:sz w:val="31"/>
          <w:szCs w:val="31"/>
        </w:rPr>
      </w:pPr>
      <w:ins w:id="501" w:author="Unknown">
        <w:r w:rsidRPr="003A5149">
          <w:rPr>
            <w:rFonts w:ascii="Arial" w:eastAsia="Times New Roman" w:hAnsi="Arial" w:cs="Arial"/>
            <w:color w:val="000000"/>
            <w:sz w:val="31"/>
            <w:szCs w:val="31"/>
          </w:rPr>
          <w:t>Output</w:t>
        </w:r>
      </w:ins>
    </w:p>
    <w:p w:rsidR="003A5149" w:rsidRPr="003A5149" w:rsidRDefault="003A5149" w:rsidP="003A5149">
      <w:pPr>
        <w:spacing w:after="240" w:line="360" w:lineRule="atLeast"/>
        <w:ind w:left="48" w:right="48"/>
        <w:jc w:val="both"/>
        <w:rPr>
          <w:ins w:id="502" w:author="Unknown"/>
          <w:rFonts w:ascii="Arial" w:eastAsia="Times New Roman" w:hAnsi="Arial" w:cs="Arial"/>
          <w:color w:val="000000"/>
          <w:sz w:val="21"/>
          <w:szCs w:val="21"/>
        </w:rPr>
      </w:pPr>
      <w:ins w:id="503" w:author="Unknown">
        <w:r w:rsidRPr="003A5149">
          <w:rPr>
            <w:rFonts w:ascii="Arial" w:eastAsia="Times New Roman" w:hAnsi="Arial" w:cs="Arial"/>
            <w:color w:val="000000"/>
            <w:sz w:val="21"/>
            <w:szCs w:val="21"/>
          </w:rPr>
          <w:t>You can display extracted information in whatever way you think it is better.</w:t>
        </w:r>
      </w:ins>
    </w:p>
    <w:p w:rsidR="003A5149" w:rsidRPr="003A5149" w:rsidRDefault="003A5149" w:rsidP="003A5149">
      <w:pPr>
        <w:spacing w:after="240" w:line="360" w:lineRule="atLeast"/>
        <w:ind w:left="48" w:right="48"/>
        <w:jc w:val="both"/>
        <w:rPr>
          <w:ins w:id="504" w:author="Unknown"/>
          <w:rFonts w:ascii="Arial" w:eastAsia="Times New Roman" w:hAnsi="Arial" w:cs="Arial"/>
          <w:color w:val="000000"/>
          <w:sz w:val="21"/>
          <w:szCs w:val="21"/>
        </w:rPr>
      </w:pPr>
      <w:ins w:id="505" w:author="Unknown">
        <w:r w:rsidRPr="003A5149">
          <w:rPr>
            <w:rFonts w:ascii="Arial" w:eastAsia="Times New Roman" w:hAnsi="Arial" w:cs="Arial"/>
            <w:color w:val="000000"/>
            <w:sz w:val="21"/>
            <w:szCs w:val="21"/>
          </w:rPr>
          <w:t>You can use an </w:t>
        </w:r>
        <w:proofErr w:type="spellStart"/>
        <w:r w:rsidRPr="003A5149">
          <w:rPr>
            <w:rFonts w:ascii="Arial" w:eastAsia="Times New Roman" w:hAnsi="Arial" w:cs="Arial"/>
            <w:b/>
            <w:bCs/>
            <w:color w:val="000000"/>
            <w:sz w:val="21"/>
            <w:szCs w:val="21"/>
          </w:rPr>
          <w:t>onerror</w:t>
        </w:r>
        <w:proofErr w:type="spellEnd"/>
        <w:r w:rsidRPr="003A5149">
          <w:rPr>
            <w:rFonts w:ascii="Arial" w:eastAsia="Times New Roman" w:hAnsi="Arial" w:cs="Arial"/>
            <w:color w:val="000000"/>
            <w:sz w:val="21"/>
            <w:szCs w:val="21"/>
          </w:rPr>
          <w:t> method, as shown below, to display an error message in case there is any problem in loading an image.</w:t>
        </w:r>
      </w:ins>
    </w:p>
    <w:p w:rsidR="003A5149" w:rsidRPr="003A5149" w:rsidRDefault="003A5149" w:rsidP="003A51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06" w:author="Unknown"/>
          <w:rFonts w:ascii="Consolas" w:eastAsia="Times New Roman" w:hAnsi="Consolas" w:cs="Consolas"/>
          <w:color w:val="313131"/>
          <w:sz w:val="18"/>
          <w:szCs w:val="18"/>
        </w:rPr>
      </w:pPr>
      <w:ins w:id="507" w:author="Unknown">
        <w:r w:rsidRPr="003A5149">
          <w:rPr>
            <w:rFonts w:ascii="Consolas" w:eastAsia="Times New Roman" w:hAnsi="Consolas" w:cs="Consolas"/>
            <w:color w:val="000088"/>
            <w:sz w:val="18"/>
            <w:szCs w:val="18"/>
          </w:rPr>
          <w:t>&lt;</w:t>
        </w:r>
        <w:proofErr w:type="spellStart"/>
        <w:r w:rsidRPr="003A5149">
          <w:rPr>
            <w:rFonts w:ascii="Consolas" w:eastAsia="Times New Roman" w:hAnsi="Consolas" w:cs="Consolas"/>
            <w:color w:val="000088"/>
            <w:sz w:val="18"/>
            <w:szCs w:val="18"/>
          </w:rPr>
          <w:t>img</w:t>
        </w:r>
        <w:proofErr w:type="spellEnd"/>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7F0055"/>
            <w:sz w:val="18"/>
            <w:szCs w:val="18"/>
          </w:rPr>
          <w:t>src</w:t>
        </w:r>
        <w:proofErr w:type="spell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"myimage.gif"</w:t>
        </w:r>
        <w:r w:rsidRPr="003A5149">
          <w:rPr>
            <w:rFonts w:ascii="Consolas" w:eastAsia="Times New Roman" w:hAnsi="Consolas" w:cs="Consolas"/>
            <w:color w:val="313131"/>
            <w:sz w:val="18"/>
            <w:szCs w:val="18"/>
          </w:rPr>
          <w:t xml:space="preserve"> </w:t>
        </w:r>
        <w:proofErr w:type="spellStart"/>
        <w:r w:rsidRPr="003A5149">
          <w:rPr>
            <w:rFonts w:ascii="Consolas" w:eastAsia="Times New Roman" w:hAnsi="Consolas" w:cs="Consolas"/>
            <w:color w:val="7F0055"/>
            <w:sz w:val="18"/>
            <w:szCs w:val="18"/>
          </w:rPr>
          <w:t>onerror</w:t>
        </w:r>
        <w:proofErr w:type="spellEnd"/>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proofErr w:type="gramStart"/>
        <w:r w:rsidRPr="003A5149">
          <w:rPr>
            <w:rFonts w:ascii="Consolas" w:eastAsia="Times New Roman" w:hAnsi="Consolas" w:cs="Consolas"/>
            <w:color w:val="313131"/>
            <w:sz w:val="18"/>
            <w:szCs w:val="18"/>
          </w:rPr>
          <w:t>alert</w:t>
        </w:r>
        <w:r w:rsidRPr="003A5149">
          <w:rPr>
            <w:rFonts w:ascii="Consolas" w:eastAsia="Times New Roman" w:hAnsi="Consolas" w:cs="Consolas"/>
            <w:color w:val="666600"/>
            <w:sz w:val="18"/>
            <w:szCs w:val="18"/>
          </w:rPr>
          <w:t>(</w:t>
        </w:r>
        <w:proofErr w:type="gramEnd"/>
        <w:r w:rsidRPr="003A5149">
          <w:rPr>
            <w:rFonts w:ascii="Consolas" w:eastAsia="Times New Roman" w:hAnsi="Consolas" w:cs="Consolas"/>
            <w:color w:val="008800"/>
            <w:sz w:val="18"/>
            <w:szCs w:val="18"/>
          </w:rPr>
          <w:t>'An error occurred loading the image.'</w:t>
        </w:r>
        <w:r w:rsidRPr="003A5149">
          <w:rPr>
            <w:rFonts w:ascii="Consolas" w:eastAsia="Times New Roman" w:hAnsi="Consolas" w:cs="Consolas"/>
            <w:color w:val="666600"/>
            <w:sz w:val="18"/>
            <w:szCs w:val="18"/>
          </w:rPr>
          <w:t>)</w:t>
        </w:r>
        <w:r w:rsidRPr="003A5149">
          <w:rPr>
            <w:rFonts w:ascii="Consolas" w:eastAsia="Times New Roman" w:hAnsi="Consolas" w:cs="Consolas"/>
            <w:color w:val="008800"/>
            <w:sz w:val="18"/>
            <w:szCs w:val="18"/>
          </w:rPr>
          <w:t>"</w:t>
        </w:r>
        <w:r w:rsidRPr="003A5149">
          <w:rPr>
            <w:rFonts w:ascii="Consolas" w:eastAsia="Times New Roman" w:hAnsi="Consolas" w:cs="Consolas"/>
            <w:color w:val="313131"/>
            <w:sz w:val="18"/>
            <w:szCs w:val="18"/>
          </w:rPr>
          <w:t xml:space="preserve"> </w:t>
        </w:r>
        <w:r w:rsidRPr="003A5149">
          <w:rPr>
            <w:rFonts w:ascii="Consolas" w:eastAsia="Times New Roman" w:hAnsi="Consolas" w:cs="Consolas"/>
            <w:color w:val="000088"/>
            <w:sz w:val="18"/>
            <w:szCs w:val="18"/>
          </w:rPr>
          <w:t>/&gt;</w:t>
        </w:r>
      </w:ins>
    </w:p>
    <w:p w:rsidR="003A5149" w:rsidRPr="003A5149" w:rsidRDefault="003A5149" w:rsidP="003A5149">
      <w:pPr>
        <w:spacing w:after="240" w:line="360" w:lineRule="atLeast"/>
        <w:ind w:left="48" w:right="48"/>
        <w:jc w:val="both"/>
        <w:rPr>
          <w:ins w:id="508" w:author="Unknown"/>
          <w:rFonts w:ascii="Arial" w:eastAsia="Times New Roman" w:hAnsi="Arial" w:cs="Arial"/>
          <w:color w:val="000000"/>
          <w:sz w:val="21"/>
          <w:szCs w:val="21"/>
        </w:rPr>
      </w:pPr>
      <w:ins w:id="509" w:author="Unknown">
        <w:r w:rsidRPr="003A5149">
          <w:rPr>
            <w:rFonts w:ascii="Arial" w:eastAsia="Times New Roman" w:hAnsi="Arial" w:cs="Arial"/>
            <w:color w:val="000000"/>
            <w:sz w:val="21"/>
            <w:szCs w:val="21"/>
          </w:rPr>
          <w:t>You can use </w:t>
        </w:r>
        <w:proofErr w:type="spellStart"/>
        <w:r w:rsidRPr="003A5149">
          <w:rPr>
            <w:rFonts w:ascii="Arial" w:eastAsia="Times New Roman" w:hAnsi="Arial" w:cs="Arial"/>
            <w:b/>
            <w:bCs/>
            <w:color w:val="000000"/>
            <w:sz w:val="21"/>
            <w:szCs w:val="21"/>
          </w:rPr>
          <w:t>onerror</w:t>
        </w:r>
        <w:proofErr w:type="spellEnd"/>
        <w:r w:rsidRPr="003A5149">
          <w:rPr>
            <w:rFonts w:ascii="Arial" w:eastAsia="Times New Roman" w:hAnsi="Arial" w:cs="Arial"/>
            <w:color w:val="000000"/>
            <w:sz w:val="21"/>
            <w:szCs w:val="21"/>
          </w:rPr>
          <w:t> with many HTML tags to display appropriate messages in case of errors.</w:t>
        </w:r>
      </w:ins>
    </w:p>
    <w:p w:rsidR="003A5149" w:rsidRPr="003A5149" w:rsidRDefault="003A5149" w:rsidP="003A5149">
      <w:pPr>
        <w:spacing w:before="105" w:after="105" w:line="240" w:lineRule="auto"/>
        <w:rPr>
          <w:ins w:id="510" w:author="Unknown"/>
          <w:rFonts w:ascii="Times New Roman" w:eastAsia="Times New Roman" w:hAnsi="Times New Roman" w:cs="Times New Roman"/>
          <w:sz w:val="24"/>
          <w:szCs w:val="24"/>
        </w:rPr>
      </w:pPr>
      <w:ins w:id="511" w:author="Unknown">
        <w:r w:rsidRPr="003A5149">
          <w:rPr>
            <w:rFonts w:ascii="Times New Roman" w:eastAsia="Times New Roman" w:hAnsi="Times New Roman" w:cs="Times New Roman"/>
            <w:sz w:val="24"/>
            <w:szCs w:val="24"/>
          </w:rPr>
          <w:pict>
            <v:rect id="_x0000_i1028" style="width:0;height:0" o:hralign="center" o:hrstd="t" o:hrnoshade="t" o:hr="t" fillcolor="#313131" stroked="f"/>
          </w:pict>
        </w:r>
      </w:ins>
    </w:p>
    <w:p w:rsidR="003A5149" w:rsidRPr="003A5149" w:rsidRDefault="003A5149" w:rsidP="003A5149">
      <w:pPr>
        <w:spacing w:before="105" w:after="105" w:line="330" w:lineRule="atLeast"/>
        <w:jc w:val="center"/>
        <w:rPr>
          <w:ins w:id="512" w:author="Unknown"/>
          <w:rFonts w:ascii="Arial" w:eastAsia="Times New Roman" w:hAnsi="Arial" w:cs="Arial"/>
          <w:color w:val="313131"/>
          <w:sz w:val="21"/>
          <w:szCs w:val="21"/>
        </w:rPr>
      </w:pPr>
      <w:ins w:id="513" w:author="Unknown">
        <w:r w:rsidRPr="003A5149">
          <w:rPr>
            <w:rFonts w:ascii="Arial" w:eastAsia="Times New Roman" w:hAnsi="Arial" w:cs="Arial"/>
            <w:color w:val="313131"/>
            <w:sz w:val="21"/>
            <w:szCs w:val="21"/>
          </w:rPr>
          <w:fldChar w:fldCharType="begin"/>
        </w:r>
        <w:r w:rsidRPr="003A5149">
          <w:rPr>
            <w:rFonts w:ascii="Arial" w:eastAsia="Times New Roman" w:hAnsi="Arial" w:cs="Arial"/>
            <w:color w:val="313131"/>
            <w:sz w:val="21"/>
            <w:szCs w:val="21"/>
          </w:rPr>
          <w:instrText xml:space="preserve"> HYPERLINK "http://www.tutorialspoint.com/javascript/javascript_html_dom.htm" </w:instrText>
        </w:r>
        <w:r w:rsidRPr="003A5149">
          <w:rPr>
            <w:rFonts w:ascii="Arial" w:eastAsia="Times New Roman" w:hAnsi="Arial" w:cs="Arial"/>
            <w:color w:val="313131"/>
            <w:sz w:val="21"/>
            <w:szCs w:val="21"/>
          </w:rPr>
          <w:fldChar w:fldCharType="separate"/>
        </w:r>
        <w:r w:rsidRPr="003A5149">
          <w:rPr>
            <w:rFonts w:ascii="Arial" w:eastAsia="Times New Roman" w:hAnsi="Arial" w:cs="Arial"/>
            <w:color w:val="000000"/>
            <w:sz w:val="23"/>
            <w:szCs w:val="23"/>
          </w:rPr>
          <w:t> </w:t>
        </w:r>
        <w:r w:rsidRPr="003A5149">
          <w:rPr>
            <w:rFonts w:ascii="Arial" w:eastAsia="Times New Roman" w:hAnsi="Arial" w:cs="Arial"/>
            <w:color w:val="000000"/>
            <w:sz w:val="23"/>
            <w:szCs w:val="23"/>
            <w:u w:val="single"/>
          </w:rPr>
          <w:t>Previous Page</w:t>
        </w:r>
        <w:r w:rsidRPr="003A5149">
          <w:rPr>
            <w:rFonts w:ascii="Arial" w:eastAsia="Times New Roman" w:hAnsi="Arial" w:cs="Arial"/>
            <w:color w:val="313131"/>
            <w:sz w:val="21"/>
            <w:szCs w:val="21"/>
          </w:rPr>
          <w:fldChar w:fldCharType="end"/>
        </w:r>
      </w:ins>
    </w:p>
    <w:p w:rsidR="003A5149" w:rsidRPr="003A5149" w:rsidRDefault="003A5149" w:rsidP="003A5149">
      <w:pPr>
        <w:spacing w:before="105" w:after="105" w:line="330" w:lineRule="atLeast"/>
        <w:jc w:val="center"/>
        <w:rPr>
          <w:ins w:id="514" w:author="Unknown"/>
          <w:rFonts w:ascii="Arial" w:eastAsia="Times New Roman" w:hAnsi="Arial" w:cs="Arial"/>
          <w:color w:val="313131"/>
          <w:sz w:val="21"/>
          <w:szCs w:val="21"/>
        </w:rPr>
      </w:pPr>
      <w:ins w:id="515" w:author="Unknown">
        <w:r w:rsidRPr="003A5149">
          <w:rPr>
            <w:rFonts w:ascii="Arial" w:eastAsia="Times New Roman" w:hAnsi="Arial" w:cs="Arial"/>
            <w:color w:val="313131"/>
            <w:sz w:val="21"/>
            <w:szCs w:val="21"/>
          </w:rPr>
          <w:fldChar w:fldCharType="begin"/>
        </w:r>
        <w:r w:rsidRPr="003A5149">
          <w:rPr>
            <w:rFonts w:ascii="Arial" w:eastAsia="Times New Roman" w:hAnsi="Arial" w:cs="Arial"/>
            <w:color w:val="313131"/>
            <w:sz w:val="21"/>
            <w:szCs w:val="21"/>
          </w:rPr>
          <w:instrText xml:space="preserve"> HYPERLINK "http://www.tutorialspoint.com/cgi-bin/printpage.cgi" \t "_blank" </w:instrText>
        </w:r>
        <w:r w:rsidRPr="003A5149">
          <w:rPr>
            <w:rFonts w:ascii="Arial" w:eastAsia="Times New Roman" w:hAnsi="Arial" w:cs="Arial"/>
            <w:color w:val="313131"/>
            <w:sz w:val="21"/>
            <w:szCs w:val="21"/>
          </w:rPr>
          <w:fldChar w:fldCharType="separate"/>
        </w:r>
        <w:r w:rsidRPr="003A5149">
          <w:rPr>
            <w:rFonts w:ascii="Arial" w:eastAsia="Times New Roman" w:hAnsi="Arial" w:cs="Arial"/>
            <w:color w:val="000000"/>
            <w:sz w:val="23"/>
            <w:szCs w:val="23"/>
          </w:rPr>
          <w:t> </w:t>
        </w:r>
        <w:r w:rsidRPr="003A5149">
          <w:rPr>
            <w:rFonts w:ascii="Arial" w:eastAsia="Times New Roman" w:hAnsi="Arial" w:cs="Arial"/>
            <w:color w:val="000000"/>
            <w:sz w:val="23"/>
            <w:szCs w:val="23"/>
            <w:u w:val="single"/>
          </w:rPr>
          <w:t>Print</w:t>
        </w:r>
        <w:r w:rsidRPr="003A5149">
          <w:rPr>
            <w:rFonts w:ascii="Arial" w:eastAsia="Times New Roman" w:hAnsi="Arial" w:cs="Arial"/>
            <w:color w:val="313131"/>
            <w:sz w:val="21"/>
            <w:szCs w:val="21"/>
          </w:rPr>
          <w:fldChar w:fldCharType="end"/>
        </w:r>
      </w:ins>
    </w:p>
    <w:p w:rsidR="003A5149" w:rsidRPr="003A5149" w:rsidRDefault="003A5149" w:rsidP="003A5149">
      <w:pPr>
        <w:spacing w:before="105" w:after="105" w:line="330" w:lineRule="atLeast"/>
        <w:jc w:val="center"/>
        <w:rPr>
          <w:ins w:id="516" w:author="Unknown"/>
          <w:rFonts w:ascii="Arial" w:eastAsia="Times New Roman" w:hAnsi="Arial" w:cs="Arial"/>
          <w:color w:val="313131"/>
          <w:sz w:val="21"/>
          <w:szCs w:val="21"/>
        </w:rPr>
      </w:pPr>
      <w:ins w:id="517" w:author="Unknown">
        <w:r w:rsidRPr="003A5149">
          <w:rPr>
            <w:rFonts w:ascii="Arial" w:eastAsia="Times New Roman" w:hAnsi="Arial" w:cs="Arial"/>
            <w:color w:val="313131"/>
            <w:sz w:val="21"/>
            <w:szCs w:val="21"/>
          </w:rPr>
          <w:fldChar w:fldCharType="begin"/>
        </w:r>
        <w:r w:rsidRPr="003A5149">
          <w:rPr>
            <w:rFonts w:ascii="Arial" w:eastAsia="Times New Roman" w:hAnsi="Arial" w:cs="Arial"/>
            <w:color w:val="313131"/>
            <w:sz w:val="21"/>
            <w:szCs w:val="21"/>
          </w:rPr>
          <w:instrText xml:space="preserve"> HYPERLINK "http://www.tutorialspoint.com/javascript/pdf/javascript_error_handling.pdf" \o "JavaScript Errors &amp; Exceptions Handling" \t "_blank" </w:instrText>
        </w:r>
        <w:r w:rsidRPr="003A5149">
          <w:rPr>
            <w:rFonts w:ascii="Arial" w:eastAsia="Times New Roman" w:hAnsi="Arial" w:cs="Arial"/>
            <w:color w:val="313131"/>
            <w:sz w:val="21"/>
            <w:szCs w:val="21"/>
          </w:rPr>
          <w:fldChar w:fldCharType="separate"/>
        </w:r>
        <w:r w:rsidRPr="003A5149">
          <w:rPr>
            <w:rFonts w:ascii="Arial" w:eastAsia="Times New Roman" w:hAnsi="Arial" w:cs="Arial"/>
            <w:color w:val="000000"/>
            <w:sz w:val="23"/>
            <w:szCs w:val="23"/>
          </w:rPr>
          <w:t> </w:t>
        </w:r>
        <w:r w:rsidRPr="003A5149">
          <w:rPr>
            <w:rFonts w:ascii="Arial" w:eastAsia="Times New Roman" w:hAnsi="Arial" w:cs="Arial"/>
            <w:color w:val="000000"/>
            <w:sz w:val="23"/>
            <w:szCs w:val="23"/>
            <w:u w:val="single"/>
          </w:rPr>
          <w:t>PDF</w:t>
        </w:r>
        <w:r w:rsidRPr="003A5149">
          <w:rPr>
            <w:rFonts w:ascii="Arial" w:eastAsia="Times New Roman" w:hAnsi="Arial" w:cs="Arial"/>
            <w:color w:val="313131"/>
            <w:sz w:val="21"/>
            <w:szCs w:val="21"/>
          </w:rPr>
          <w:fldChar w:fldCharType="end"/>
        </w:r>
      </w:ins>
    </w:p>
    <w:p w:rsidR="003A5149" w:rsidRPr="003A5149" w:rsidRDefault="003A5149" w:rsidP="003A5149">
      <w:pPr>
        <w:spacing w:before="105" w:after="105" w:line="330" w:lineRule="atLeast"/>
        <w:jc w:val="center"/>
        <w:rPr>
          <w:ins w:id="518" w:author="Unknown"/>
          <w:rFonts w:ascii="Arial" w:eastAsia="Times New Roman" w:hAnsi="Arial" w:cs="Arial"/>
          <w:color w:val="313131"/>
          <w:sz w:val="21"/>
          <w:szCs w:val="21"/>
        </w:rPr>
      </w:pPr>
      <w:ins w:id="519" w:author="Unknown">
        <w:r w:rsidRPr="003A5149">
          <w:rPr>
            <w:rFonts w:ascii="Arial" w:eastAsia="Times New Roman" w:hAnsi="Arial" w:cs="Arial"/>
            <w:color w:val="313131"/>
            <w:sz w:val="21"/>
            <w:szCs w:val="21"/>
          </w:rPr>
          <w:fldChar w:fldCharType="begin"/>
        </w:r>
        <w:r w:rsidRPr="003A5149">
          <w:rPr>
            <w:rFonts w:ascii="Arial" w:eastAsia="Times New Roman" w:hAnsi="Arial" w:cs="Arial"/>
            <w:color w:val="313131"/>
            <w:sz w:val="21"/>
            <w:szCs w:val="21"/>
          </w:rPr>
          <w:instrText xml:space="preserve"> HYPERLINK "http://www.tutorialspoint.com/javascript/javascript_form_validations.htm" </w:instrText>
        </w:r>
        <w:r w:rsidRPr="003A5149">
          <w:rPr>
            <w:rFonts w:ascii="Arial" w:eastAsia="Times New Roman" w:hAnsi="Arial" w:cs="Arial"/>
            <w:color w:val="313131"/>
            <w:sz w:val="21"/>
            <w:szCs w:val="21"/>
          </w:rPr>
          <w:fldChar w:fldCharType="separate"/>
        </w:r>
        <w:r w:rsidRPr="003A5149">
          <w:rPr>
            <w:rFonts w:ascii="Arial" w:eastAsia="Times New Roman" w:hAnsi="Arial" w:cs="Arial"/>
            <w:color w:val="000000"/>
            <w:sz w:val="23"/>
            <w:szCs w:val="23"/>
            <w:u w:val="single"/>
            <w:shd w:val="clear" w:color="auto" w:fill="EEEEEE"/>
          </w:rPr>
          <w:t>Next Pa</w:t>
        </w:r>
        <w:r w:rsidRPr="003A5149">
          <w:rPr>
            <w:rFonts w:ascii="Arial" w:eastAsia="Times New Roman" w:hAnsi="Arial" w:cs="Arial"/>
            <w:color w:val="313131"/>
            <w:sz w:val="21"/>
            <w:szCs w:val="21"/>
          </w:rPr>
          <w:fldChar w:fldCharType="end"/>
        </w:r>
      </w:ins>
    </w:p>
    <w:p w:rsidR="00525669" w:rsidRDefault="003A5149">
      <w:bookmarkStart w:id="520" w:name="_GoBack"/>
      <w:bookmarkEnd w:id="520"/>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7374"/>
    <w:multiLevelType w:val="multilevel"/>
    <w:tmpl w:val="132C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149"/>
    <w:rsid w:val="001870DD"/>
    <w:rsid w:val="003A5149"/>
    <w:rsid w:val="0096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5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51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51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1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51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51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5149"/>
    <w:rPr>
      <w:color w:val="0000FF"/>
      <w:u w:val="single"/>
    </w:rPr>
  </w:style>
  <w:style w:type="character" w:styleId="FollowedHyperlink">
    <w:name w:val="FollowedHyperlink"/>
    <w:basedOn w:val="DefaultParagraphFont"/>
    <w:uiPriority w:val="99"/>
    <w:semiHidden/>
    <w:unhideWhenUsed/>
    <w:rsid w:val="003A5149"/>
    <w:rPr>
      <w:color w:val="800080"/>
      <w:u w:val="single"/>
    </w:rPr>
  </w:style>
  <w:style w:type="character" w:customStyle="1" w:styleId="apple-converted-space">
    <w:name w:val="apple-converted-space"/>
    <w:basedOn w:val="DefaultParagraphFont"/>
    <w:rsid w:val="003A5149"/>
  </w:style>
  <w:style w:type="paragraph" w:styleId="NormalWeb">
    <w:name w:val="Normal (Web)"/>
    <w:basedOn w:val="Normal"/>
    <w:uiPriority w:val="99"/>
    <w:semiHidden/>
    <w:unhideWhenUsed/>
    <w:rsid w:val="003A51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149"/>
    <w:rPr>
      <w:rFonts w:ascii="Courier New" w:eastAsia="Times New Roman" w:hAnsi="Courier New" w:cs="Courier New"/>
      <w:sz w:val="20"/>
      <w:szCs w:val="20"/>
    </w:rPr>
  </w:style>
  <w:style w:type="character" w:customStyle="1" w:styleId="tag">
    <w:name w:val="tag"/>
    <w:basedOn w:val="DefaultParagraphFont"/>
    <w:rsid w:val="003A5149"/>
  </w:style>
  <w:style w:type="character" w:customStyle="1" w:styleId="pln">
    <w:name w:val="pln"/>
    <w:basedOn w:val="DefaultParagraphFont"/>
    <w:rsid w:val="003A5149"/>
  </w:style>
  <w:style w:type="character" w:customStyle="1" w:styleId="atn">
    <w:name w:val="atn"/>
    <w:basedOn w:val="DefaultParagraphFont"/>
    <w:rsid w:val="003A5149"/>
  </w:style>
  <w:style w:type="character" w:customStyle="1" w:styleId="pun">
    <w:name w:val="pun"/>
    <w:basedOn w:val="DefaultParagraphFont"/>
    <w:rsid w:val="003A5149"/>
  </w:style>
  <w:style w:type="character" w:customStyle="1" w:styleId="atv">
    <w:name w:val="atv"/>
    <w:basedOn w:val="DefaultParagraphFont"/>
    <w:rsid w:val="003A5149"/>
  </w:style>
  <w:style w:type="character" w:customStyle="1" w:styleId="com">
    <w:name w:val="com"/>
    <w:basedOn w:val="DefaultParagraphFont"/>
    <w:rsid w:val="003A5149"/>
  </w:style>
  <w:style w:type="character" w:customStyle="1" w:styleId="kwd">
    <w:name w:val="kwd"/>
    <w:basedOn w:val="DefaultParagraphFont"/>
    <w:rsid w:val="003A5149"/>
  </w:style>
  <w:style w:type="character" w:customStyle="1" w:styleId="lit">
    <w:name w:val="lit"/>
    <w:basedOn w:val="DefaultParagraphFont"/>
    <w:rsid w:val="003A5149"/>
  </w:style>
  <w:style w:type="character" w:customStyle="1" w:styleId="str">
    <w:name w:val="str"/>
    <w:basedOn w:val="DefaultParagraphFont"/>
    <w:rsid w:val="003A51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5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51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51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1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51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51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5149"/>
    <w:rPr>
      <w:color w:val="0000FF"/>
      <w:u w:val="single"/>
    </w:rPr>
  </w:style>
  <w:style w:type="character" w:styleId="FollowedHyperlink">
    <w:name w:val="FollowedHyperlink"/>
    <w:basedOn w:val="DefaultParagraphFont"/>
    <w:uiPriority w:val="99"/>
    <w:semiHidden/>
    <w:unhideWhenUsed/>
    <w:rsid w:val="003A5149"/>
    <w:rPr>
      <w:color w:val="800080"/>
      <w:u w:val="single"/>
    </w:rPr>
  </w:style>
  <w:style w:type="character" w:customStyle="1" w:styleId="apple-converted-space">
    <w:name w:val="apple-converted-space"/>
    <w:basedOn w:val="DefaultParagraphFont"/>
    <w:rsid w:val="003A5149"/>
  </w:style>
  <w:style w:type="paragraph" w:styleId="NormalWeb">
    <w:name w:val="Normal (Web)"/>
    <w:basedOn w:val="Normal"/>
    <w:uiPriority w:val="99"/>
    <w:semiHidden/>
    <w:unhideWhenUsed/>
    <w:rsid w:val="003A51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149"/>
    <w:rPr>
      <w:rFonts w:ascii="Courier New" w:eastAsia="Times New Roman" w:hAnsi="Courier New" w:cs="Courier New"/>
      <w:sz w:val="20"/>
      <w:szCs w:val="20"/>
    </w:rPr>
  </w:style>
  <w:style w:type="character" w:customStyle="1" w:styleId="tag">
    <w:name w:val="tag"/>
    <w:basedOn w:val="DefaultParagraphFont"/>
    <w:rsid w:val="003A5149"/>
  </w:style>
  <w:style w:type="character" w:customStyle="1" w:styleId="pln">
    <w:name w:val="pln"/>
    <w:basedOn w:val="DefaultParagraphFont"/>
    <w:rsid w:val="003A5149"/>
  </w:style>
  <w:style w:type="character" w:customStyle="1" w:styleId="atn">
    <w:name w:val="atn"/>
    <w:basedOn w:val="DefaultParagraphFont"/>
    <w:rsid w:val="003A5149"/>
  </w:style>
  <w:style w:type="character" w:customStyle="1" w:styleId="pun">
    <w:name w:val="pun"/>
    <w:basedOn w:val="DefaultParagraphFont"/>
    <w:rsid w:val="003A5149"/>
  </w:style>
  <w:style w:type="character" w:customStyle="1" w:styleId="atv">
    <w:name w:val="atv"/>
    <w:basedOn w:val="DefaultParagraphFont"/>
    <w:rsid w:val="003A5149"/>
  </w:style>
  <w:style w:type="character" w:customStyle="1" w:styleId="com">
    <w:name w:val="com"/>
    <w:basedOn w:val="DefaultParagraphFont"/>
    <w:rsid w:val="003A5149"/>
  </w:style>
  <w:style w:type="character" w:customStyle="1" w:styleId="kwd">
    <w:name w:val="kwd"/>
    <w:basedOn w:val="DefaultParagraphFont"/>
    <w:rsid w:val="003A5149"/>
  </w:style>
  <w:style w:type="character" w:customStyle="1" w:styleId="lit">
    <w:name w:val="lit"/>
    <w:basedOn w:val="DefaultParagraphFont"/>
    <w:rsid w:val="003A5149"/>
  </w:style>
  <w:style w:type="character" w:customStyle="1" w:styleId="str">
    <w:name w:val="str"/>
    <w:basedOn w:val="DefaultParagraphFont"/>
    <w:rsid w:val="003A5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32150">
      <w:bodyDiv w:val="1"/>
      <w:marLeft w:val="0"/>
      <w:marRight w:val="0"/>
      <w:marTop w:val="0"/>
      <w:marBottom w:val="0"/>
      <w:divBdr>
        <w:top w:val="none" w:sz="0" w:space="0" w:color="auto"/>
        <w:left w:val="none" w:sz="0" w:space="0" w:color="auto"/>
        <w:bottom w:val="none" w:sz="0" w:space="0" w:color="auto"/>
        <w:right w:val="none" w:sz="0" w:space="0" w:color="auto"/>
      </w:divBdr>
      <w:divsChild>
        <w:div w:id="200828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1314</Words>
  <Characters>7490</Characters>
  <Application>Microsoft Office Word</Application>
  <DocSecurity>0</DocSecurity>
  <Lines>62</Lines>
  <Paragraphs>17</Paragraphs>
  <ScaleCrop>false</ScaleCrop>
  <Company>home</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2015-08-30T07:49:00Z</dcterms:created>
  <dcterms:modified xsi:type="dcterms:W3CDTF">2015-08-30T08:11:00Z</dcterms:modified>
</cp:coreProperties>
</file>