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8CD" w:rsidRPr="008268CD" w:rsidRDefault="008268CD" w:rsidP="008268CD">
      <w:pPr>
        <w:spacing w:after="0" w:line="450" w:lineRule="atLeast"/>
        <w:jc w:val="center"/>
        <w:textAlignment w:val="center"/>
        <w:outlineLvl w:val="0"/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color w:val="000000"/>
          <w:spacing w:val="-15"/>
          <w:kern w:val="36"/>
          <w:sz w:val="48"/>
          <w:szCs w:val="48"/>
        </w:rPr>
        <w:drawing>
          <wp:inline distT="0" distB="0" distL="0" distR="0">
            <wp:extent cx="2962275" cy="866775"/>
            <wp:effectExtent l="0" t="0" r="9525" b="9525"/>
            <wp:docPr id="9" name="Picture 9" descr="tutorialspoint">
              <a:hlinkClick xmlns:a="http://schemas.openxmlformats.org/drawingml/2006/main" r:id="rId6" tooltip="&quot;tutorialspoi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torialspoint">
                      <a:hlinkClick r:id="rId6" tooltip="&quot;tutorialspoi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8CD" w:rsidRPr="008268CD" w:rsidRDefault="008268CD" w:rsidP="008268C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268C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268CD" w:rsidRPr="008268CD" w:rsidRDefault="008268CD" w:rsidP="00826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8C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49.5pt;height:18pt" o:ole="">
            <v:imagedata r:id="rId8" o:title=""/>
          </v:shape>
          <w:control r:id="rId9" w:name="DefaultOcxName" w:shapeid="_x0000_i1058"/>
        </w:object>
      </w:r>
    </w:p>
    <w:p w:rsidR="008268CD" w:rsidRPr="008268CD" w:rsidRDefault="008268CD" w:rsidP="008268C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268C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268CD" w:rsidRPr="008268CD" w:rsidRDefault="008268CD" w:rsidP="008268CD">
      <w:pPr>
        <w:numPr>
          <w:ilvl w:val="0"/>
          <w:numId w:val="1"/>
        </w:numPr>
        <w:spacing w:beforeAutospacing="1" w:after="0" w:afterAutospacing="1" w:line="36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8268CD">
          <w:rPr>
            <w:rFonts w:ascii="Times New Roman" w:eastAsia="Times New Roman" w:hAnsi="Times New Roman" w:cs="Times New Roman"/>
            <w:color w:val="999999"/>
          </w:rPr>
          <w:t> </w:t>
        </w:r>
        <w:r w:rsidRPr="008268CD">
          <w:rPr>
            <w:rFonts w:ascii="Times New Roman" w:eastAsia="Times New Roman" w:hAnsi="Times New Roman" w:cs="Times New Roman"/>
            <w:color w:val="999999"/>
            <w:u w:val="single"/>
          </w:rPr>
          <w:t> Whiteboard</w:t>
        </w:r>
      </w:hyperlink>
    </w:p>
    <w:p w:rsidR="008268CD" w:rsidRPr="008268CD" w:rsidRDefault="008268CD" w:rsidP="008268CD">
      <w:pPr>
        <w:numPr>
          <w:ilvl w:val="0"/>
          <w:numId w:val="1"/>
        </w:numPr>
        <w:spacing w:beforeAutospacing="1" w:after="0" w:afterAutospacing="1" w:line="360" w:lineRule="atLeast"/>
        <w:ind w:left="30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8268CD">
          <w:rPr>
            <w:rFonts w:ascii="Times New Roman" w:eastAsia="Times New Roman" w:hAnsi="Times New Roman" w:cs="Times New Roman"/>
            <w:color w:val="999999"/>
          </w:rPr>
          <w:t> </w:t>
        </w:r>
        <w:r w:rsidRPr="008268CD">
          <w:rPr>
            <w:rFonts w:ascii="Times New Roman" w:eastAsia="Times New Roman" w:hAnsi="Times New Roman" w:cs="Times New Roman"/>
            <w:color w:val="999999"/>
            <w:u w:val="single"/>
          </w:rPr>
          <w:t> Quizzes</w:t>
        </w:r>
      </w:hyperlink>
    </w:p>
    <w:p w:rsidR="008268CD" w:rsidRPr="008268CD" w:rsidRDefault="008268CD" w:rsidP="008268CD">
      <w:pPr>
        <w:numPr>
          <w:ilvl w:val="0"/>
          <w:numId w:val="1"/>
        </w:numPr>
        <w:spacing w:beforeAutospacing="1" w:after="0" w:afterAutospacing="1" w:line="360" w:lineRule="atLeast"/>
        <w:ind w:left="3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8268CD">
          <w:rPr>
            <w:rFonts w:ascii="Times New Roman" w:eastAsia="Times New Roman" w:hAnsi="Times New Roman" w:cs="Times New Roman"/>
            <w:color w:val="999999"/>
          </w:rPr>
          <w:t> </w:t>
        </w:r>
        <w:r w:rsidRPr="008268CD">
          <w:rPr>
            <w:rFonts w:ascii="Times New Roman" w:eastAsia="Times New Roman" w:hAnsi="Times New Roman" w:cs="Times New Roman"/>
            <w:color w:val="999999"/>
            <w:u w:val="single"/>
          </w:rPr>
          <w:t> Shared</w:t>
        </w:r>
      </w:hyperlink>
    </w:p>
    <w:p w:rsidR="008268CD" w:rsidRPr="008268CD" w:rsidRDefault="008268CD" w:rsidP="008268CD">
      <w:pPr>
        <w:numPr>
          <w:ilvl w:val="0"/>
          <w:numId w:val="1"/>
        </w:numPr>
        <w:spacing w:beforeAutospacing="1" w:after="0" w:afterAutospacing="1" w:line="360" w:lineRule="atLeast"/>
        <w:ind w:left="30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8268CD">
          <w:rPr>
            <w:rFonts w:ascii="Times New Roman" w:eastAsia="Times New Roman" w:hAnsi="Times New Roman" w:cs="Times New Roman"/>
            <w:color w:val="999999"/>
          </w:rPr>
          <w:t> </w:t>
        </w:r>
        <w:r w:rsidRPr="008268CD">
          <w:rPr>
            <w:rFonts w:ascii="Times New Roman" w:eastAsia="Times New Roman" w:hAnsi="Times New Roman" w:cs="Times New Roman"/>
            <w:color w:val="999999"/>
            <w:u w:val="single"/>
          </w:rPr>
          <w:t> Articles</w:t>
        </w:r>
      </w:hyperlink>
    </w:p>
    <w:p w:rsidR="008268CD" w:rsidRPr="008268CD" w:rsidRDefault="008268CD" w:rsidP="008268CD">
      <w:pPr>
        <w:numPr>
          <w:ilvl w:val="0"/>
          <w:numId w:val="2"/>
        </w:numPr>
        <w:spacing w:before="100" w:beforeAutospacing="1" w:after="100" w:afterAutospacing="1" w:line="360" w:lineRule="atLeast"/>
        <w:ind w:left="0" w:right="-75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8268CD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</w:rPr>
          <w:t> </w:t>
        </w:r>
        <w:r w:rsidRPr="008268CD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  <w:u w:val="single"/>
          </w:rPr>
          <w:t>HOME</w:t>
        </w:r>
      </w:hyperlink>
    </w:p>
    <w:p w:rsidR="008268CD" w:rsidRPr="008268CD" w:rsidRDefault="008268CD" w:rsidP="008268CD">
      <w:pPr>
        <w:numPr>
          <w:ilvl w:val="0"/>
          <w:numId w:val="2"/>
        </w:numPr>
        <w:spacing w:before="100" w:beforeAutospacing="1" w:after="100" w:afterAutospacing="1" w:line="360" w:lineRule="atLeast"/>
        <w:ind w:left="30" w:right="-75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8268CD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  <w:u w:val="single"/>
          </w:rPr>
          <w:t>TUTORIALS LIBRARY</w:t>
        </w:r>
        <w:r w:rsidRPr="008268CD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</w:rPr>
          <w:t> </w:t>
        </w:r>
      </w:hyperlink>
    </w:p>
    <w:p w:rsidR="008268CD" w:rsidRPr="008268CD" w:rsidRDefault="008268CD" w:rsidP="008268CD">
      <w:pPr>
        <w:numPr>
          <w:ilvl w:val="0"/>
          <w:numId w:val="2"/>
        </w:numPr>
        <w:spacing w:before="100" w:beforeAutospacing="1" w:after="100" w:afterAutospacing="1" w:line="360" w:lineRule="atLeast"/>
        <w:ind w:left="30" w:right="-75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8268CD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</w:rPr>
          <w:t> </w:t>
        </w:r>
        <w:r w:rsidRPr="008268CD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  <w:u w:val="single"/>
          </w:rPr>
          <w:t>CODING GROUND</w:t>
        </w:r>
        <w:r w:rsidRPr="008268CD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</w:rPr>
          <w:t> </w:t>
        </w:r>
      </w:hyperlink>
    </w:p>
    <w:p w:rsidR="008268CD" w:rsidRPr="008268CD" w:rsidRDefault="008268CD" w:rsidP="008268CD">
      <w:pPr>
        <w:numPr>
          <w:ilvl w:val="0"/>
          <w:numId w:val="2"/>
        </w:numPr>
        <w:spacing w:before="100" w:beforeAutospacing="1" w:after="100" w:afterAutospacing="1" w:line="360" w:lineRule="atLeast"/>
        <w:ind w:left="30" w:right="-75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8268CD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  <w:u w:val="single"/>
          </w:rPr>
          <w:t>ABSOLUTE CLASSES</w:t>
        </w:r>
      </w:hyperlink>
    </w:p>
    <w:p w:rsidR="008268CD" w:rsidRPr="008268CD" w:rsidRDefault="008268CD" w:rsidP="008268CD">
      <w:pPr>
        <w:spacing w:after="0" w:line="330" w:lineRule="atLeast"/>
        <w:rPr>
          <w:rFonts w:ascii="Arial" w:eastAsia="Times New Roman" w:hAnsi="Arial" w:cs="Arial"/>
          <w:color w:val="313131"/>
          <w:sz w:val="21"/>
          <w:szCs w:val="21"/>
        </w:rPr>
      </w:pPr>
      <w:r>
        <w:rPr>
          <w:rFonts w:ascii="Arial" w:eastAsia="Times New Roman" w:hAnsi="Arial" w:cs="Arial"/>
          <w:noProof/>
          <w:color w:val="313131"/>
          <w:sz w:val="21"/>
          <w:szCs w:val="21"/>
        </w:rPr>
        <w:drawing>
          <wp:inline distT="0" distB="0" distL="0" distR="0">
            <wp:extent cx="2428875" cy="1847850"/>
            <wp:effectExtent l="0" t="0" r="9525" b="0"/>
            <wp:docPr id="8" name="Picture 8" descr="Javascript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script Tutoria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8CD" w:rsidRPr="008268CD" w:rsidRDefault="008268CD" w:rsidP="008268CD">
      <w:pPr>
        <w:numPr>
          <w:ilvl w:val="0"/>
          <w:numId w:val="3"/>
        </w:numPr>
        <w:pBdr>
          <w:top w:val="single" w:sz="6" w:space="0" w:color="797777"/>
          <w:left w:val="single" w:sz="6" w:space="0" w:color="797777"/>
          <w:bottom w:val="single" w:sz="6" w:space="0" w:color="797777"/>
          <w:right w:val="single" w:sz="6" w:space="0" w:color="797777"/>
        </w:pBdr>
        <w:spacing w:after="0" w:line="210" w:lineRule="atLeast"/>
        <w:ind w:left="495"/>
        <w:rPr>
          <w:rFonts w:ascii="Arial" w:eastAsia="Times New Roman" w:hAnsi="Arial" w:cs="Arial"/>
          <w:color w:val="FFFFFF"/>
          <w:sz w:val="21"/>
          <w:szCs w:val="21"/>
        </w:rPr>
      </w:pPr>
      <w:r w:rsidRPr="008268CD">
        <w:rPr>
          <w:rFonts w:ascii="Arial" w:eastAsia="Times New Roman" w:hAnsi="Arial" w:cs="Arial"/>
          <w:color w:val="FFFFFF"/>
          <w:sz w:val="21"/>
          <w:szCs w:val="21"/>
        </w:rPr>
        <w:t>Javascript Basics Tutorial</w:t>
      </w:r>
    </w:p>
    <w:p w:rsidR="008268CD" w:rsidRPr="008268CD" w:rsidRDefault="008268CD" w:rsidP="008268CD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19" w:history="1">
        <w:r w:rsidRPr="008268CD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Home</w:t>
        </w:r>
      </w:hyperlink>
    </w:p>
    <w:p w:rsidR="008268CD" w:rsidRPr="008268CD" w:rsidRDefault="008268CD" w:rsidP="008268CD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0" w:history="1">
        <w:r w:rsidRPr="008268CD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Overview</w:t>
        </w:r>
      </w:hyperlink>
    </w:p>
    <w:p w:rsidR="008268CD" w:rsidRPr="008268CD" w:rsidRDefault="008268CD" w:rsidP="008268CD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1" w:history="1">
        <w:r w:rsidRPr="008268CD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Syntax</w:t>
        </w:r>
      </w:hyperlink>
    </w:p>
    <w:p w:rsidR="008268CD" w:rsidRPr="008268CD" w:rsidRDefault="008268CD" w:rsidP="008268CD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2" w:history="1">
        <w:r w:rsidRPr="008268CD">
          <w:rPr>
            <w:rFonts w:ascii="Arial" w:eastAsia="Times New Roman" w:hAnsi="Arial" w:cs="Arial"/>
            <w:color w:val="000000"/>
            <w:sz w:val="19"/>
            <w:szCs w:val="19"/>
            <w:u w:val="single"/>
            <w:shd w:val="clear" w:color="auto" w:fill="D6D6D6"/>
          </w:rPr>
          <w:t>Javascript - Enabling</w:t>
        </w:r>
      </w:hyperlink>
    </w:p>
    <w:p w:rsidR="008268CD" w:rsidRPr="008268CD" w:rsidRDefault="008268CD" w:rsidP="008268CD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3" w:history="1">
        <w:r w:rsidRPr="008268CD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Placement</w:t>
        </w:r>
      </w:hyperlink>
    </w:p>
    <w:p w:rsidR="008268CD" w:rsidRPr="008268CD" w:rsidRDefault="008268CD" w:rsidP="008268CD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4" w:history="1">
        <w:r w:rsidRPr="008268CD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Variables</w:t>
        </w:r>
      </w:hyperlink>
    </w:p>
    <w:p w:rsidR="008268CD" w:rsidRPr="008268CD" w:rsidRDefault="008268CD" w:rsidP="008268CD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5" w:history="1">
        <w:r w:rsidRPr="008268CD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Operators</w:t>
        </w:r>
      </w:hyperlink>
    </w:p>
    <w:p w:rsidR="008268CD" w:rsidRPr="008268CD" w:rsidRDefault="008268CD" w:rsidP="008268CD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6" w:history="1">
        <w:r w:rsidRPr="008268CD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If...Else</w:t>
        </w:r>
      </w:hyperlink>
    </w:p>
    <w:p w:rsidR="008268CD" w:rsidRPr="008268CD" w:rsidRDefault="008268CD" w:rsidP="008268CD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7" w:history="1">
        <w:r w:rsidRPr="008268CD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Switch Case</w:t>
        </w:r>
      </w:hyperlink>
    </w:p>
    <w:p w:rsidR="008268CD" w:rsidRPr="008268CD" w:rsidRDefault="008268CD" w:rsidP="008268CD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8" w:history="1">
        <w:r w:rsidRPr="008268CD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While Loop</w:t>
        </w:r>
      </w:hyperlink>
    </w:p>
    <w:p w:rsidR="008268CD" w:rsidRPr="008268CD" w:rsidRDefault="008268CD" w:rsidP="008268CD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9" w:history="1">
        <w:r w:rsidRPr="008268CD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For Loop</w:t>
        </w:r>
      </w:hyperlink>
    </w:p>
    <w:p w:rsidR="008268CD" w:rsidRPr="008268CD" w:rsidRDefault="008268CD" w:rsidP="008268CD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0" w:history="1">
        <w:r w:rsidRPr="008268CD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For...in</w:t>
        </w:r>
      </w:hyperlink>
    </w:p>
    <w:p w:rsidR="008268CD" w:rsidRPr="008268CD" w:rsidRDefault="008268CD" w:rsidP="008268CD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1" w:history="1">
        <w:r w:rsidRPr="008268CD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Loop Control</w:t>
        </w:r>
      </w:hyperlink>
    </w:p>
    <w:p w:rsidR="008268CD" w:rsidRPr="008268CD" w:rsidRDefault="008268CD" w:rsidP="008268CD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2" w:history="1">
        <w:r w:rsidRPr="008268CD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Functions</w:t>
        </w:r>
      </w:hyperlink>
    </w:p>
    <w:p w:rsidR="008268CD" w:rsidRPr="008268CD" w:rsidRDefault="008268CD" w:rsidP="008268CD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3" w:history="1">
        <w:r w:rsidRPr="008268CD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Events</w:t>
        </w:r>
      </w:hyperlink>
    </w:p>
    <w:p w:rsidR="008268CD" w:rsidRPr="008268CD" w:rsidRDefault="008268CD" w:rsidP="008268CD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4" w:history="1">
        <w:r w:rsidRPr="008268CD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Cookies</w:t>
        </w:r>
      </w:hyperlink>
    </w:p>
    <w:p w:rsidR="008268CD" w:rsidRPr="008268CD" w:rsidRDefault="008268CD" w:rsidP="008268CD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5" w:history="1">
        <w:r w:rsidRPr="008268CD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Page Redirect</w:t>
        </w:r>
      </w:hyperlink>
    </w:p>
    <w:p w:rsidR="008268CD" w:rsidRPr="008268CD" w:rsidRDefault="008268CD" w:rsidP="008268CD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6" w:history="1">
        <w:r w:rsidRPr="008268CD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Dialog Boxes</w:t>
        </w:r>
      </w:hyperlink>
    </w:p>
    <w:p w:rsidR="008268CD" w:rsidRPr="008268CD" w:rsidRDefault="008268CD" w:rsidP="008268CD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7" w:history="1">
        <w:r w:rsidRPr="008268CD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Void Keyword</w:t>
        </w:r>
      </w:hyperlink>
    </w:p>
    <w:p w:rsidR="008268CD" w:rsidRPr="008268CD" w:rsidRDefault="008268CD" w:rsidP="008268CD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8" w:history="1">
        <w:r w:rsidRPr="008268CD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Page Printing</w:t>
        </w:r>
      </w:hyperlink>
    </w:p>
    <w:p w:rsidR="008268CD" w:rsidRPr="008268CD" w:rsidRDefault="008268CD" w:rsidP="008268CD">
      <w:pPr>
        <w:numPr>
          <w:ilvl w:val="0"/>
          <w:numId w:val="4"/>
        </w:numPr>
        <w:pBdr>
          <w:top w:val="single" w:sz="6" w:space="0" w:color="797777"/>
          <w:left w:val="single" w:sz="6" w:space="0" w:color="797777"/>
          <w:bottom w:val="single" w:sz="6" w:space="0" w:color="797777"/>
          <w:right w:val="single" w:sz="6" w:space="0" w:color="797777"/>
        </w:pBdr>
        <w:spacing w:after="0" w:line="210" w:lineRule="atLeast"/>
        <w:ind w:left="495"/>
        <w:rPr>
          <w:rFonts w:ascii="Arial" w:eastAsia="Times New Roman" w:hAnsi="Arial" w:cs="Arial"/>
          <w:color w:val="FFFFFF"/>
          <w:sz w:val="21"/>
          <w:szCs w:val="21"/>
        </w:rPr>
      </w:pPr>
      <w:r w:rsidRPr="008268CD">
        <w:rPr>
          <w:rFonts w:ascii="Arial" w:eastAsia="Times New Roman" w:hAnsi="Arial" w:cs="Arial"/>
          <w:color w:val="FFFFFF"/>
          <w:sz w:val="21"/>
          <w:szCs w:val="21"/>
        </w:rPr>
        <w:t>JavaScript Objects</w:t>
      </w:r>
    </w:p>
    <w:p w:rsidR="008268CD" w:rsidRPr="008268CD" w:rsidRDefault="008268CD" w:rsidP="008268CD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9" w:history="1">
        <w:r w:rsidRPr="008268CD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Objects</w:t>
        </w:r>
      </w:hyperlink>
    </w:p>
    <w:p w:rsidR="008268CD" w:rsidRPr="008268CD" w:rsidRDefault="008268CD" w:rsidP="008268CD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0" w:history="1">
        <w:r w:rsidRPr="008268CD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Number</w:t>
        </w:r>
      </w:hyperlink>
    </w:p>
    <w:p w:rsidR="008268CD" w:rsidRPr="008268CD" w:rsidRDefault="008268CD" w:rsidP="008268CD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1" w:history="1">
        <w:r w:rsidRPr="008268CD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Boolean</w:t>
        </w:r>
      </w:hyperlink>
    </w:p>
    <w:p w:rsidR="008268CD" w:rsidRPr="008268CD" w:rsidRDefault="008268CD" w:rsidP="008268CD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2" w:history="1">
        <w:r w:rsidRPr="008268CD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Strings</w:t>
        </w:r>
      </w:hyperlink>
    </w:p>
    <w:p w:rsidR="008268CD" w:rsidRPr="008268CD" w:rsidRDefault="008268CD" w:rsidP="008268CD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3" w:history="1">
        <w:r w:rsidRPr="008268CD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Arrays</w:t>
        </w:r>
      </w:hyperlink>
    </w:p>
    <w:p w:rsidR="008268CD" w:rsidRPr="008268CD" w:rsidRDefault="008268CD" w:rsidP="008268CD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4" w:history="1">
        <w:r w:rsidRPr="008268CD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Date</w:t>
        </w:r>
      </w:hyperlink>
    </w:p>
    <w:p w:rsidR="008268CD" w:rsidRPr="008268CD" w:rsidRDefault="008268CD" w:rsidP="008268CD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5" w:history="1">
        <w:r w:rsidRPr="008268CD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Math</w:t>
        </w:r>
      </w:hyperlink>
    </w:p>
    <w:p w:rsidR="008268CD" w:rsidRPr="008268CD" w:rsidRDefault="008268CD" w:rsidP="008268CD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6" w:history="1">
        <w:r w:rsidRPr="008268CD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RegExp</w:t>
        </w:r>
      </w:hyperlink>
    </w:p>
    <w:p w:rsidR="008268CD" w:rsidRPr="008268CD" w:rsidRDefault="008268CD" w:rsidP="008268CD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7" w:history="1">
        <w:r w:rsidRPr="008268CD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HTML DOM</w:t>
        </w:r>
      </w:hyperlink>
    </w:p>
    <w:p w:rsidR="008268CD" w:rsidRPr="008268CD" w:rsidRDefault="008268CD" w:rsidP="008268CD">
      <w:pPr>
        <w:numPr>
          <w:ilvl w:val="0"/>
          <w:numId w:val="5"/>
        </w:numPr>
        <w:pBdr>
          <w:top w:val="single" w:sz="6" w:space="0" w:color="797777"/>
          <w:left w:val="single" w:sz="6" w:space="0" w:color="797777"/>
          <w:bottom w:val="single" w:sz="6" w:space="0" w:color="797777"/>
          <w:right w:val="single" w:sz="6" w:space="0" w:color="797777"/>
        </w:pBdr>
        <w:spacing w:after="0" w:line="210" w:lineRule="atLeast"/>
        <w:ind w:left="495"/>
        <w:rPr>
          <w:rFonts w:ascii="Arial" w:eastAsia="Times New Roman" w:hAnsi="Arial" w:cs="Arial"/>
          <w:color w:val="FFFFFF"/>
          <w:sz w:val="21"/>
          <w:szCs w:val="21"/>
        </w:rPr>
      </w:pPr>
      <w:r w:rsidRPr="008268CD">
        <w:rPr>
          <w:rFonts w:ascii="Arial" w:eastAsia="Times New Roman" w:hAnsi="Arial" w:cs="Arial"/>
          <w:color w:val="FFFFFF"/>
          <w:sz w:val="21"/>
          <w:szCs w:val="21"/>
        </w:rPr>
        <w:t>JavaScript Advanced</w:t>
      </w:r>
    </w:p>
    <w:p w:rsidR="008268CD" w:rsidRPr="008268CD" w:rsidRDefault="008268CD" w:rsidP="008268CD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8" w:history="1">
        <w:r w:rsidRPr="008268CD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Error Handling</w:t>
        </w:r>
      </w:hyperlink>
    </w:p>
    <w:p w:rsidR="008268CD" w:rsidRPr="008268CD" w:rsidRDefault="008268CD" w:rsidP="008268CD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9" w:history="1">
        <w:r w:rsidRPr="008268CD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Validations</w:t>
        </w:r>
      </w:hyperlink>
    </w:p>
    <w:p w:rsidR="008268CD" w:rsidRPr="008268CD" w:rsidRDefault="008268CD" w:rsidP="008268CD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0" w:history="1">
        <w:r w:rsidRPr="008268CD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Animation</w:t>
        </w:r>
      </w:hyperlink>
    </w:p>
    <w:p w:rsidR="008268CD" w:rsidRPr="008268CD" w:rsidRDefault="008268CD" w:rsidP="008268CD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1" w:history="1">
        <w:r w:rsidRPr="008268CD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Multimedia</w:t>
        </w:r>
      </w:hyperlink>
    </w:p>
    <w:p w:rsidR="008268CD" w:rsidRPr="008268CD" w:rsidRDefault="008268CD" w:rsidP="008268CD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2" w:history="1">
        <w:r w:rsidRPr="008268CD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Debugging</w:t>
        </w:r>
      </w:hyperlink>
    </w:p>
    <w:p w:rsidR="008268CD" w:rsidRPr="008268CD" w:rsidRDefault="008268CD" w:rsidP="008268CD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3" w:history="1">
        <w:r w:rsidRPr="008268CD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Image Map</w:t>
        </w:r>
      </w:hyperlink>
    </w:p>
    <w:p w:rsidR="008268CD" w:rsidRPr="008268CD" w:rsidRDefault="008268CD" w:rsidP="008268CD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4" w:history="1">
        <w:r w:rsidRPr="008268CD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Browsers</w:t>
        </w:r>
      </w:hyperlink>
    </w:p>
    <w:p w:rsidR="008268CD" w:rsidRPr="008268CD" w:rsidRDefault="008268CD" w:rsidP="008268CD">
      <w:pPr>
        <w:numPr>
          <w:ilvl w:val="0"/>
          <w:numId w:val="6"/>
        </w:numPr>
        <w:pBdr>
          <w:top w:val="single" w:sz="6" w:space="0" w:color="797777"/>
          <w:left w:val="single" w:sz="6" w:space="0" w:color="797777"/>
          <w:bottom w:val="single" w:sz="6" w:space="0" w:color="797777"/>
          <w:right w:val="single" w:sz="6" w:space="0" w:color="797777"/>
        </w:pBdr>
        <w:spacing w:after="0" w:line="210" w:lineRule="atLeast"/>
        <w:ind w:left="495"/>
        <w:rPr>
          <w:rFonts w:ascii="Arial" w:eastAsia="Times New Roman" w:hAnsi="Arial" w:cs="Arial"/>
          <w:color w:val="FFFFFF"/>
          <w:sz w:val="21"/>
          <w:szCs w:val="21"/>
        </w:rPr>
      </w:pPr>
      <w:r w:rsidRPr="008268CD">
        <w:rPr>
          <w:rFonts w:ascii="Arial" w:eastAsia="Times New Roman" w:hAnsi="Arial" w:cs="Arial"/>
          <w:color w:val="FFFFFF"/>
          <w:sz w:val="21"/>
          <w:szCs w:val="21"/>
        </w:rPr>
        <w:t>IMS DB Resources</w:t>
      </w:r>
    </w:p>
    <w:p w:rsidR="008268CD" w:rsidRPr="008268CD" w:rsidRDefault="008268CD" w:rsidP="008268CD">
      <w:pPr>
        <w:numPr>
          <w:ilvl w:val="0"/>
          <w:numId w:val="6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5" w:history="1">
        <w:r w:rsidRPr="008268CD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Questions And Answers</w:t>
        </w:r>
      </w:hyperlink>
    </w:p>
    <w:p w:rsidR="008268CD" w:rsidRPr="008268CD" w:rsidRDefault="008268CD" w:rsidP="008268CD">
      <w:pPr>
        <w:numPr>
          <w:ilvl w:val="0"/>
          <w:numId w:val="6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6" w:history="1">
        <w:r w:rsidRPr="008268CD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Quick Guide</w:t>
        </w:r>
      </w:hyperlink>
    </w:p>
    <w:p w:rsidR="008268CD" w:rsidRPr="008268CD" w:rsidRDefault="008268CD" w:rsidP="008268CD">
      <w:pPr>
        <w:numPr>
          <w:ilvl w:val="0"/>
          <w:numId w:val="6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7" w:history="1">
        <w:r w:rsidRPr="008268CD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Functions</w:t>
        </w:r>
      </w:hyperlink>
    </w:p>
    <w:p w:rsidR="008268CD" w:rsidRPr="008268CD" w:rsidRDefault="008268CD" w:rsidP="008268CD">
      <w:pPr>
        <w:numPr>
          <w:ilvl w:val="0"/>
          <w:numId w:val="6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8" w:history="1">
        <w:r w:rsidRPr="008268CD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Resources</w:t>
        </w:r>
      </w:hyperlink>
    </w:p>
    <w:p w:rsidR="008268CD" w:rsidRPr="008268CD" w:rsidRDefault="008268CD" w:rsidP="008268CD">
      <w:pPr>
        <w:numPr>
          <w:ilvl w:val="0"/>
          <w:numId w:val="7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C1C1C1"/>
        <w:spacing w:after="0" w:line="210" w:lineRule="atLeast"/>
        <w:ind w:left="495"/>
        <w:rPr>
          <w:rFonts w:ascii="Arial" w:eastAsia="Times New Roman" w:hAnsi="Arial" w:cs="Arial"/>
          <w:color w:val="000000"/>
          <w:sz w:val="21"/>
          <w:szCs w:val="21"/>
        </w:rPr>
      </w:pPr>
      <w:r w:rsidRPr="008268CD">
        <w:rPr>
          <w:rFonts w:ascii="Arial" w:eastAsia="Times New Roman" w:hAnsi="Arial" w:cs="Arial"/>
          <w:color w:val="000000"/>
          <w:sz w:val="21"/>
          <w:szCs w:val="21"/>
        </w:rPr>
        <w:t>Selected Reading</w:t>
      </w:r>
    </w:p>
    <w:p w:rsidR="008268CD" w:rsidRPr="008268CD" w:rsidRDefault="008268CD" w:rsidP="008268CD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9" w:tgtFrame="_top" w:history="1">
        <w:r w:rsidRPr="008268CD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Developer's Best Practices</w:t>
        </w:r>
      </w:hyperlink>
    </w:p>
    <w:p w:rsidR="008268CD" w:rsidRPr="008268CD" w:rsidRDefault="008268CD" w:rsidP="008268CD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60" w:tgtFrame="_top" w:history="1">
        <w:r w:rsidRPr="008268CD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Questions and Answers</w:t>
        </w:r>
      </w:hyperlink>
    </w:p>
    <w:p w:rsidR="008268CD" w:rsidRPr="008268CD" w:rsidRDefault="008268CD" w:rsidP="008268CD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61" w:tgtFrame="_top" w:history="1">
        <w:r w:rsidRPr="008268CD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Effective Resume Writing</w:t>
        </w:r>
      </w:hyperlink>
    </w:p>
    <w:p w:rsidR="008268CD" w:rsidRPr="008268CD" w:rsidRDefault="008268CD" w:rsidP="008268CD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62" w:tgtFrame="_top" w:history="1">
        <w:r w:rsidRPr="008268CD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HR Interview Questions</w:t>
        </w:r>
      </w:hyperlink>
    </w:p>
    <w:p w:rsidR="008268CD" w:rsidRPr="008268CD" w:rsidRDefault="008268CD" w:rsidP="008268CD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63" w:tgtFrame="_top" w:history="1">
        <w:r w:rsidRPr="008268CD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Computer Glossary</w:t>
        </w:r>
      </w:hyperlink>
    </w:p>
    <w:p w:rsidR="008268CD" w:rsidRPr="008268CD" w:rsidRDefault="008268CD" w:rsidP="008268CD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64" w:tgtFrame="_top" w:history="1">
        <w:r w:rsidRPr="008268CD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Who is Who</w:t>
        </w:r>
      </w:hyperlink>
    </w:p>
    <w:p w:rsidR="008268CD" w:rsidRPr="008268CD" w:rsidRDefault="008268CD" w:rsidP="008268CD">
      <w:pPr>
        <w:shd w:val="clear" w:color="auto" w:fill="FFFFFF"/>
        <w:spacing w:before="48" w:after="48" w:line="450" w:lineRule="atLeast"/>
        <w:ind w:left="-450" w:right="-402"/>
        <w:jc w:val="center"/>
        <w:outlineLvl w:val="0"/>
        <w:rPr>
          <w:rFonts w:ascii="Arial" w:eastAsia="Times New Roman" w:hAnsi="Arial" w:cs="Arial"/>
          <w:color w:val="121214"/>
          <w:spacing w:val="-15"/>
          <w:kern w:val="36"/>
          <w:sz w:val="42"/>
          <w:szCs w:val="42"/>
        </w:rPr>
      </w:pPr>
      <w:r w:rsidRPr="008268CD">
        <w:rPr>
          <w:rFonts w:ascii="Arial" w:eastAsia="Times New Roman" w:hAnsi="Arial" w:cs="Arial"/>
          <w:color w:val="121214"/>
          <w:spacing w:val="-15"/>
          <w:kern w:val="36"/>
          <w:sz w:val="42"/>
          <w:szCs w:val="42"/>
        </w:rPr>
        <w:t>Enabling JavaScript in Browsers</w:t>
      </w:r>
    </w:p>
    <w:p w:rsidR="008268CD" w:rsidRPr="008268CD" w:rsidRDefault="008268CD" w:rsidP="008268CD">
      <w:pPr>
        <w:shd w:val="clear" w:color="auto" w:fill="FFFFFF"/>
        <w:spacing w:before="105" w:after="105" w:line="330" w:lineRule="atLeast"/>
        <w:ind w:left="-450" w:right="-450"/>
        <w:jc w:val="center"/>
        <w:rPr>
          <w:rFonts w:ascii="Arial" w:eastAsia="Times New Roman" w:hAnsi="Arial" w:cs="Arial"/>
          <w:color w:val="313131"/>
          <w:sz w:val="21"/>
          <w:szCs w:val="21"/>
        </w:rPr>
      </w:pPr>
      <w:r w:rsidRPr="008268CD">
        <w:rPr>
          <w:rFonts w:ascii="Arial" w:eastAsia="Times New Roman" w:hAnsi="Arial" w:cs="Arial"/>
          <w:color w:val="313131"/>
          <w:sz w:val="21"/>
          <w:szCs w:val="21"/>
        </w:rPr>
        <w:pict>
          <v:rect id="_x0000_i1027" style="width:0;height:0" o:hralign="center" o:hrstd="t" o:hr="t" fillcolor="#a0a0a0" stroked="f"/>
        </w:pict>
      </w:r>
    </w:p>
    <w:p w:rsidR="008268CD" w:rsidRPr="008268CD" w:rsidRDefault="008268CD" w:rsidP="008268CD">
      <w:pPr>
        <w:shd w:val="clear" w:color="auto" w:fill="FFFFFF"/>
        <w:spacing w:before="105" w:after="105" w:line="330" w:lineRule="atLeast"/>
        <w:ind w:left="-450" w:right="-450"/>
        <w:jc w:val="center"/>
        <w:rPr>
          <w:rFonts w:ascii="Arial" w:eastAsia="Times New Roman" w:hAnsi="Arial" w:cs="Arial"/>
          <w:color w:val="313131"/>
          <w:sz w:val="21"/>
          <w:szCs w:val="21"/>
        </w:rPr>
      </w:pPr>
      <w:r w:rsidRPr="008268CD">
        <w:rPr>
          <w:rFonts w:ascii="Arial" w:eastAsia="Times New Roman" w:hAnsi="Arial" w:cs="Arial"/>
          <w:color w:val="313131"/>
          <w:sz w:val="21"/>
          <w:szCs w:val="21"/>
        </w:rPr>
        <w:t>Advertisements</w:t>
      </w:r>
    </w:p>
    <w:p w:rsidR="008268CD" w:rsidRPr="008268CD" w:rsidRDefault="008268CD" w:rsidP="008268CD">
      <w:pPr>
        <w:shd w:val="clear" w:color="auto" w:fill="FFFFFF"/>
        <w:spacing w:before="105" w:after="105" w:line="330" w:lineRule="atLeast"/>
        <w:ind w:left="-450" w:right="-450"/>
        <w:rPr>
          <w:ins w:id="0" w:author="Unknown"/>
          <w:rFonts w:ascii="Arial" w:eastAsia="Times New Roman" w:hAnsi="Arial" w:cs="Arial"/>
          <w:color w:val="313131"/>
          <w:sz w:val="21"/>
          <w:szCs w:val="21"/>
        </w:rPr>
      </w:pPr>
      <w:ins w:id="1" w:author="Unknown"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pict>
            <v:rect id="_x0000_i1028" style="width:0;height:0" o:hralign="center" o:hrstd="t" o:hr="t" fillcolor="#a0a0a0" stroked="f"/>
          </w:pict>
        </w:r>
      </w:ins>
    </w:p>
    <w:p w:rsidR="008268CD" w:rsidRPr="008268CD" w:rsidRDefault="008268CD" w:rsidP="008268CD">
      <w:pPr>
        <w:shd w:val="clear" w:color="auto" w:fill="FFFFFF"/>
        <w:spacing w:before="105" w:after="105" w:line="330" w:lineRule="atLeast"/>
        <w:ind w:left="-450" w:right="-450"/>
        <w:jc w:val="center"/>
        <w:rPr>
          <w:ins w:id="2" w:author="Unknown"/>
          <w:rFonts w:ascii="Arial" w:eastAsia="Times New Roman" w:hAnsi="Arial" w:cs="Arial"/>
          <w:color w:val="313131"/>
          <w:sz w:val="21"/>
          <w:szCs w:val="21"/>
        </w:rPr>
      </w:pPr>
      <w:ins w:id="3" w:author="Unknown"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"http://www.tutorialspoint.com/javascript/javascript_syntax.htm" </w:instrText>
        </w:r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8268CD">
          <w:rPr>
            <w:rFonts w:ascii="Arial" w:eastAsia="Times New Roman" w:hAnsi="Arial" w:cs="Arial"/>
            <w:color w:val="000000"/>
            <w:sz w:val="23"/>
            <w:szCs w:val="23"/>
          </w:rPr>
          <w:t> </w:t>
        </w:r>
        <w:r w:rsidRPr="008268CD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Previous Page</w:t>
        </w:r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8268CD" w:rsidRPr="008268CD" w:rsidRDefault="008268CD" w:rsidP="008268CD">
      <w:pPr>
        <w:shd w:val="clear" w:color="auto" w:fill="FFFFFF"/>
        <w:spacing w:before="105" w:after="105" w:line="330" w:lineRule="atLeast"/>
        <w:ind w:left="-450" w:right="-450"/>
        <w:jc w:val="center"/>
        <w:rPr>
          <w:ins w:id="4" w:author="Unknown"/>
          <w:rFonts w:ascii="Arial" w:eastAsia="Times New Roman" w:hAnsi="Arial" w:cs="Arial"/>
          <w:color w:val="313131"/>
          <w:sz w:val="21"/>
          <w:szCs w:val="21"/>
        </w:rPr>
      </w:pPr>
      <w:ins w:id="5" w:author="Unknown"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"http://www.tutorialspoint.com/javascript/javascript_placement.htm" </w:instrText>
        </w:r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8268CD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Next Page</w:t>
        </w:r>
        <w:r w:rsidRPr="008268CD">
          <w:rPr>
            <w:rFonts w:ascii="Arial" w:eastAsia="Times New Roman" w:hAnsi="Arial" w:cs="Arial"/>
            <w:color w:val="000000"/>
            <w:sz w:val="23"/>
            <w:szCs w:val="23"/>
          </w:rPr>
          <w:t> </w:t>
        </w:r>
        <w:r w:rsidRPr="008268CD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 </w:t>
        </w:r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8268CD" w:rsidRPr="008268CD" w:rsidRDefault="008268CD" w:rsidP="008268CD">
      <w:pPr>
        <w:shd w:val="clear" w:color="auto" w:fill="FFFFFF"/>
        <w:spacing w:before="105" w:after="105" w:line="330" w:lineRule="atLeast"/>
        <w:ind w:left="-450" w:right="-450"/>
        <w:rPr>
          <w:ins w:id="6" w:author="Unknown"/>
          <w:rFonts w:ascii="Arial" w:eastAsia="Times New Roman" w:hAnsi="Arial" w:cs="Arial"/>
          <w:color w:val="313131"/>
          <w:sz w:val="21"/>
          <w:szCs w:val="21"/>
        </w:rPr>
      </w:pPr>
      <w:ins w:id="7" w:author="Unknown"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pict>
            <v:rect id="_x0000_i1029" style="width:0;height:0" o:hralign="center" o:hrstd="t" o:hr="t" fillcolor="#a0a0a0" stroked="f"/>
          </w:pict>
        </w:r>
      </w:ins>
    </w:p>
    <w:p w:rsidR="008268CD" w:rsidRPr="008268CD" w:rsidRDefault="008268CD" w:rsidP="008268CD">
      <w:pPr>
        <w:shd w:val="clear" w:color="auto" w:fill="FFFFFF"/>
        <w:spacing w:after="240" w:line="360" w:lineRule="atLeast"/>
        <w:ind w:left="-402" w:right="-402"/>
        <w:jc w:val="both"/>
        <w:rPr>
          <w:ins w:id="8" w:author="Unknown"/>
          <w:rFonts w:ascii="Arial" w:eastAsia="Times New Roman" w:hAnsi="Arial" w:cs="Arial"/>
          <w:color w:val="000000"/>
          <w:sz w:val="21"/>
          <w:szCs w:val="21"/>
        </w:rPr>
      </w:pPr>
      <w:ins w:id="9" w:author="Unknown"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All the modern browsers come with built-in support for JavaScript. Frequently, you may need to enable or disable this support manually. This chapter explains the procedure of enabling and disabling JavaScript support in your browsers: Internet Explorer, Firefox, chrome, and Opera.</w:t>
        </w:r>
      </w:ins>
    </w:p>
    <w:p w:rsidR="008268CD" w:rsidRPr="008268CD" w:rsidRDefault="008268CD" w:rsidP="008268CD">
      <w:pPr>
        <w:shd w:val="clear" w:color="auto" w:fill="FFFFFF"/>
        <w:spacing w:before="48" w:after="48" w:line="360" w:lineRule="atLeast"/>
        <w:ind w:left="-450" w:right="-402"/>
        <w:outlineLvl w:val="1"/>
        <w:rPr>
          <w:ins w:id="10" w:author="Unknown"/>
          <w:rFonts w:ascii="Arial" w:eastAsia="Times New Roman" w:hAnsi="Arial" w:cs="Arial"/>
          <w:color w:val="121214"/>
          <w:spacing w:val="-15"/>
          <w:sz w:val="36"/>
          <w:szCs w:val="36"/>
        </w:rPr>
      </w:pPr>
      <w:ins w:id="11" w:author="Unknown">
        <w:r w:rsidRPr="008268CD">
          <w:rPr>
            <w:rFonts w:ascii="Arial" w:eastAsia="Times New Roman" w:hAnsi="Arial" w:cs="Arial"/>
            <w:color w:val="121214"/>
            <w:spacing w:val="-15"/>
            <w:sz w:val="36"/>
            <w:szCs w:val="36"/>
          </w:rPr>
          <w:t>JavaScript in Internet Explorer</w:t>
        </w:r>
      </w:ins>
    </w:p>
    <w:p w:rsidR="008268CD" w:rsidRPr="008268CD" w:rsidRDefault="008268CD" w:rsidP="008268CD">
      <w:pPr>
        <w:shd w:val="clear" w:color="auto" w:fill="FFFFFF"/>
        <w:spacing w:after="240" w:line="360" w:lineRule="atLeast"/>
        <w:ind w:left="-402" w:right="-402"/>
        <w:jc w:val="both"/>
        <w:rPr>
          <w:ins w:id="12" w:author="Unknown"/>
          <w:rFonts w:ascii="Arial" w:eastAsia="Times New Roman" w:hAnsi="Arial" w:cs="Arial"/>
          <w:color w:val="000000"/>
          <w:sz w:val="21"/>
          <w:szCs w:val="21"/>
        </w:rPr>
      </w:pPr>
      <w:ins w:id="13" w:author="Unknown"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Here are simple steps to turn on or turn off JavaScript in your Internet Explorer −</w:t>
        </w:r>
      </w:ins>
    </w:p>
    <w:p w:rsidR="008268CD" w:rsidRPr="008268CD" w:rsidRDefault="008268CD" w:rsidP="008268CD">
      <w:pPr>
        <w:numPr>
          <w:ilvl w:val="0"/>
          <w:numId w:val="8"/>
        </w:numPr>
        <w:shd w:val="clear" w:color="auto" w:fill="FFFFFF"/>
        <w:spacing w:after="240" w:line="360" w:lineRule="atLeast"/>
        <w:ind w:left="318" w:right="-402"/>
        <w:jc w:val="both"/>
        <w:rPr>
          <w:ins w:id="14" w:author="Unknown"/>
          <w:rFonts w:ascii="Arial" w:eastAsia="Times New Roman" w:hAnsi="Arial" w:cs="Arial"/>
          <w:color w:val="000000"/>
          <w:sz w:val="21"/>
          <w:szCs w:val="21"/>
        </w:rPr>
      </w:pPr>
      <w:ins w:id="15" w:author="Unknown"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Follow </w:t>
        </w:r>
        <w:r w:rsidRPr="008268CD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Tools → Internet Options</w:t>
        </w:r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 from the menu.</w:t>
        </w:r>
      </w:ins>
    </w:p>
    <w:p w:rsidR="008268CD" w:rsidRPr="008268CD" w:rsidRDefault="008268CD" w:rsidP="008268CD">
      <w:pPr>
        <w:numPr>
          <w:ilvl w:val="0"/>
          <w:numId w:val="8"/>
        </w:numPr>
        <w:shd w:val="clear" w:color="auto" w:fill="FFFFFF"/>
        <w:spacing w:after="240" w:line="360" w:lineRule="atLeast"/>
        <w:ind w:left="318" w:right="-402"/>
        <w:jc w:val="both"/>
        <w:rPr>
          <w:ins w:id="16" w:author="Unknown"/>
          <w:rFonts w:ascii="Arial" w:eastAsia="Times New Roman" w:hAnsi="Arial" w:cs="Arial"/>
          <w:color w:val="000000"/>
          <w:sz w:val="21"/>
          <w:szCs w:val="21"/>
        </w:rPr>
      </w:pPr>
      <w:ins w:id="17" w:author="Unknown"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Select </w:t>
        </w:r>
        <w:r w:rsidRPr="008268CD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Security</w:t>
        </w:r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 tab from the dialog box.</w:t>
        </w:r>
      </w:ins>
    </w:p>
    <w:p w:rsidR="008268CD" w:rsidRPr="008268CD" w:rsidRDefault="008268CD" w:rsidP="008268CD">
      <w:pPr>
        <w:numPr>
          <w:ilvl w:val="0"/>
          <w:numId w:val="8"/>
        </w:numPr>
        <w:shd w:val="clear" w:color="auto" w:fill="FFFFFF"/>
        <w:spacing w:after="240" w:line="360" w:lineRule="atLeast"/>
        <w:ind w:left="318" w:right="-402"/>
        <w:jc w:val="both"/>
        <w:rPr>
          <w:ins w:id="18" w:author="Unknown"/>
          <w:rFonts w:ascii="Arial" w:eastAsia="Times New Roman" w:hAnsi="Arial" w:cs="Arial"/>
          <w:color w:val="000000"/>
          <w:sz w:val="21"/>
          <w:szCs w:val="21"/>
        </w:rPr>
      </w:pPr>
      <w:ins w:id="19" w:author="Unknown"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Click the </w:t>
        </w:r>
        <w:r w:rsidRPr="008268CD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Custom Level</w:t>
        </w:r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 button.</w:t>
        </w:r>
      </w:ins>
    </w:p>
    <w:p w:rsidR="008268CD" w:rsidRPr="008268CD" w:rsidRDefault="008268CD" w:rsidP="008268CD">
      <w:pPr>
        <w:numPr>
          <w:ilvl w:val="0"/>
          <w:numId w:val="8"/>
        </w:numPr>
        <w:shd w:val="clear" w:color="auto" w:fill="FFFFFF"/>
        <w:spacing w:after="240" w:line="360" w:lineRule="atLeast"/>
        <w:ind w:left="318" w:right="-402"/>
        <w:jc w:val="both"/>
        <w:rPr>
          <w:ins w:id="20" w:author="Unknown"/>
          <w:rFonts w:ascii="Arial" w:eastAsia="Times New Roman" w:hAnsi="Arial" w:cs="Arial"/>
          <w:color w:val="000000"/>
          <w:sz w:val="21"/>
          <w:szCs w:val="21"/>
        </w:rPr>
      </w:pPr>
      <w:ins w:id="21" w:author="Unknown"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Scroll down till you find </w:t>
        </w:r>
        <w:r w:rsidRPr="008268CD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Scripting option.</w:t>
        </w:r>
      </w:ins>
    </w:p>
    <w:p w:rsidR="008268CD" w:rsidRPr="008268CD" w:rsidRDefault="008268CD" w:rsidP="008268CD">
      <w:pPr>
        <w:numPr>
          <w:ilvl w:val="0"/>
          <w:numId w:val="8"/>
        </w:numPr>
        <w:shd w:val="clear" w:color="auto" w:fill="FFFFFF"/>
        <w:spacing w:after="240" w:line="360" w:lineRule="atLeast"/>
        <w:ind w:left="318" w:right="-402"/>
        <w:jc w:val="both"/>
        <w:rPr>
          <w:ins w:id="22" w:author="Unknown"/>
          <w:rFonts w:ascii="Arial" w:eastAsia="Times New Roman" w:hAnsi="Arial" w:cs="Arial"/>
          <w:color w:val="000000"/>
          <w:sz w:val="21"/>
          <w:szCs w:val="21"/>
        </w:rPr>
      </w:pPr>
      <w:ins w:id="23" w:author="Unknown"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Select </w:t>
        </w:r>
        <w:r w:rsidRPr="008268CD">
          <w:rPr>
            <w:rFonts w:ascii="Arial" w:eastAsia="Times New Roman" w:hAnsi="Arial" w:cs="Arial"/>
            <w:i/>
            <w:iCs/>
            <w:color w:val="000000"/>
            <w:sz w:val="21"/>
            <w:szCs w:val="21"/>
          </w:rPr>
          <w:t>Enable</w:t>
        </w:r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 radio button under </w:t>
        </w:r>
        <w:r w:rsidRPr="008268CD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Active scripting</w:t>
        </w:r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.</w:t>
        </w:r>
      </w:ins>
    </w:p>
    <w:p w:rsidR="008268CD" w:rsidRPr="008268CD" w:rsidRDefault="008268CD" w:rsidP="008268CD">
      <w:pPr>
        <w:numPr>
          <w:ilvl w:val="0"/>
          <w:numId w:val="8"/>
        </w:numPr>
        <w:shd w:val="clear" w:color="auto" w:fill="FFFFFF"/>
        <w:spacing w:after="240" w:line="360" w:lineRule="atLeast"/>
        <w:ind w:left="318" w:right="-402"/>
        <w:jc w:val="both"/>
        <w:rPr>
          <w:ins w:id="24" w:author="Unknown"/>
          <w:rFonts w:ascii="Arial" w:eastAsia="Times New Roman" w:hAnsi="Arial" w:cs="Arial"/>
          <w:color w:val="000000"/>
          <w:sz w:val="21"/>
          <w:szCs w:val="21"/>
        </w:rPr>
      </w:pPr>
      <w:ins w:id="25" w:author="Unknown"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Finally click OK and come out</w:t>
        </w:r>
      </w:ins>
    </w:p>
    <w:p w:rsidR="008268CD" w:rsidRPr="008268CD" w:rsidRDefault="008268CD" w:rsidP="008268CD">
      <w:pPr>
        <w:shd w:val="clear" w:color="auto" w:fill="FFFFFF"/>
        <w:spacing w:after="240" w:line="360" w:lineRule="atLeast"/>
        <w:ind w:left="-402" w:right="-402"/>
        <w:jc w:val="both"/>
        <w:rPr>
          <w:ins w:id="26" w:author="Unknown"/>
          <w:rFonts w:ascii="Arial" w:eastAsia="Times New Roman" w:hAnsi="Arial" w:cs="Arial"/>
          <w:color w:val="000000"/>
          <w:sz w:val="21"/>
          <w:szCs w:val="21"/>
        </w:rPr>
      </w:pPr>
      <w:ins w:id="27" w:author="Unknown"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To disable JavaScript support in your Internet Explorer, you need to select </w:t>
        </w:r>
        <w:r w:rsidRPr="008268CD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Disable</w:t>
        </w:r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 radio button under </w:t>
        </w:r>
        <w:r w:rsidRPr="008268CD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Active scripting</w:t>
        </w:r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.</w:t>
        </w:r>
      </w:ins>
    </w:p>
    <w:p w:rsidR="008268CD" w:rsidRPr="008268CD" w:rsidRDefault="008268CD" w:rsidP="008268CD">
      <w:pPr>
        <w:shd w:val="clear" w:color="auto" w:fill="FFFFFF"/>
        <w:spacing w:before="48" w:after="48" w:line="360" w:lineRule="atLeast"/>
        <w:ind w:left="-450" w:right="-402"/>
        <w:outlineLvl w:val="1"/>
        <w:rPr>
          <w:ins w:id="28" w:author="Unknown"/>
          <w:rFonts w:ascii="Arial" w:eastAsia="Times New Roman" w:hAnsi="Arial" w:cs="Arial"/>
          <w:color w:val="121214"/>
          <w:spacing w:val="-15"/>
          <w:sz w:val="36"/>
          <w:szCs w:val="36"/>
        </w:rPr>
      </w:pPr>
      <w:ins w:id="29" w:author="Unknown">
        <w:r w:rsidRPr="008268CD">
          <w:rPr>
            <w:rFonts w:ascii="Arial" w:eastAsia="Times New Roman" w:hAnsi="Arial" w:cs="Arial"/>
            <w:color w:val="121214"/>
            <w:spacing w:val="-15"/>
            <w:sz w:val="36"/>
            <w:szCs w:val="36"/>
          </w:rPr>
          <w:t>JavaScript in Firefox</w:t>
        </w:r>
      </w:ins>
    </w:p>
    <w:p w:rsidR="008268CD" w:rsidRPr="008268CD" w:rsidRDefault="008268CD" w:rsidP="008268CD">
      <w:pPr>
        <w:shd w:val="clear" w:color="auto" w:fill="FFFFFF"/>
        <w:spacing w:after="240" w:line="360" w:lineRule="atLeast"/>
        <w:ind w:left="-402" w:right="-402"/>
        <w:jc w:val="both"/>
        <w:rPr>
          <w:ins w:id="30" w:author="Unknown"/>
          <w:rFonts w:ascii="Arial" w:eastAsia="Times New Roman" w:hAnsi="Arial" w:cs="Arial"/>
          <w:color w:val="000000"/>
          <w:sz w:val="21"/>
          <w:szCs w:val="21"/>
        </w:rPr>
      </w:pPr>
      <w:ins w:id="31" w:author="Unknown"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Here are the steps to turn on or turn off JavaScript in Firefox −</w:t>
        </w:r>
      </w:ins>
    </w:p>
    <w:p w:rsidR="008268CD" w:rsidRPr="008268CD" w:rsidRDefault="008268CD" w:rsidP="008268CD">
      <w:pPr>
        <w:numPr>
          <w:ilvl w:val="0"/>
          <w:numId w:val="9"/>
        </w:numPr>
        <w:shd w:val="clear" w:color="auto" w:fill="FFFFFF"/>
        <w:spacing w:after="240" w:line="360" w:lineRule="atLeast"/>
        <w:ind w:left="318" w:right="-402"/>
        <w:jc w:val="both"/>
        <w:rPr>
          <w:ins w:id="32" w:author="Unknown"/>
          <w:rFonts w:ascii="Arial" w:eastAsia="Times New Roman" w:hAnsi="Arial" w:cs="Arial"/>
          <w:color w:val="000000"/>
          <w:sz w:val="21"/>
          <w:szCs w:val="21"/>
        </w:rPr>
      </w:pPr>
      <w:ins w:id="33" w:author="Unknown"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Open a new tab → type </w:t>
        </w:r>
        <w:r w:rsidRPr="008268CD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about: config</w:t>
        </w:r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 in the address bar.</w:t>
        </w:r>
      </w:ins>
    </w:p>
    <w:p w:rsidR="008268CD" w:rsidRPr="008268CD" w:rsidRDefault="008268CD" w:rsidP="008268CD">
      <w:pPr>
        <w:numPr>
          <w:ilvl w:val="0"/>
          <w:numId w:val="9"/>
        </w:numPr>
        <w:shd w:val="clear" w:color="auto" w:fill="FFFFFF"/>
        <w:spacing w:after="240" w:line="360" w:lineRule="atLeast"/>
        <w:ind w:left="318" w:right="-402"/>
        <w:jc w:val="both"/>
        <w:rPr>
          <w:ins w:id="34" w:author="Unknown"/>
          <w:rFonts w:ascii="Arial" w:eastAsia="Times New Roman" w:hAnsi="Arial" w:cs="Arial"/>
          <w:color w:val="000000"/>
          <w:sz w:val="21"/>
          <w:szCs w:val="21"/>
        </w:rPr>
      </w:pPr>
      <w:ins w:id="35" w:author="Unknown"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Then you will find the warning dialog. Select </w:t>
        </w:r>
        <w:r w:rsidRPr="008268CD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I’ll be careful, I promise!</w:t>
        </w:r>
      </w:ins>
    </w:p>
    <w:p w:rsidR="008268CD" w:rsidRPr="008268CD" w:rsidRDefault="008268CD" w:rsidP="008268CD">
      <w:pPr>
        <w:numPr>
          <w:ilvl w:val="0"/>
          <w:numId w:val="9"/>
        </w:numPr>
        <w:shd w:val="clear" w:color="auto" w:fill="FFFFFF"/>
        <w:spacing w:after="240" w:line="360" w:lineRule="atLeast"/>
        <w:ind w:left="318" w:right="-402"/>
        <w:jc w:val="both"/>
        <w:rPr>
          <w:ins w:id="36" w:author="Unknown"/>
          <w:rFonts w:ascii="Arial" w:eastAsia="Times New Roman" w:hAnsi="Arial" w:cs="Arial"/>
          <w:color w:val="000000"/>
          <w:sz w:val="21"/>
          <w:szCs w:val="21"/>
        </w:rPr>
      </w:pPr>
      <w:ins w:id="37" w:author="Unknown"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Then you will find the list of </w:t>
        </w:r>
        <w:r w:rsidRPr="008268CD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configure options</w:t>
        </w:r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 in the browser.</w:t>
        </w:r>
      </w:ins>
    </w:p>
    <w:p w:rsidR="008268CD" w:rsidRPr="008268CD" w:rsidRDefault="008268CD" w:rsidP="008268CD">
      <w:pPr>
        <w:numPr>
          <w:ilvl w:val="0"/>
          <w:numId w:val="9"/>
        </w:numPr>
        <w:shd w:val="clear" w:color="auto" w:fill="FFFFFF"/>
        <w:spacing w:after="240" w:line="360" w:lineRule="atLeast"/>
        <w:ind w:left="318" w:right="-402"/>
        <w:jc w:val="both"/>
        <w:rPr>
          <w:ins w:id="38" w:author="Unknown"/>
          <w:rFonts w:ascii="Arial" w:eastAsia="Times New Roman" w:hAnsi="Arial" w:cs="Arial"/>
          <w:color w:val="000000"/>
          <w:sz w:val="21"/>
          <w:szCs w:val="21"/>
        </w:rPr>
      </w:pPr>
      <w:ins w:id="39" w:author="Unknown"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In the search bar, type </w:t>
        </w:r>
        <w:r w:rsidRPr="008268CD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javascript.enabled</w:t>
        </w:r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.</w:t>
        </w:r>
      </w:ins>
    </w:p>
    <w:p w:rsidR="008268CD" w:rsidRPr="008268CD" w:rsidRDefault="008268CD" w:rsidP="008268CD">
      <w:pPr>
        <w:numPr>
          <w:ilvl w:val="0"/>
          <w:numId w:val="9"/>
        </w:numPr>
        <w:shd w:val="clear" w:color="auto" w:fill="FFFFFF"/>
        <w:spacing w:after="240" w:line="360" w:lineRule="atLeast"/>
        <w:ind w:left="318" w:right="-402"/>
        <w:jc w:val="both"/>
        <w:rPr>
          <w:ins w:id="40" w:author="Unknown"/>
          <w:rFonts w:ascii="Arial" w:eastAsia="Times New Roman" w:hAnsi="Arial" w:cs="Arial"/>
          <w:color w:val="000000"/>
          <w:sz w:val="21"/>
          <w:szCs w:val="21"/>
        </w:rPr>
      </w:pPr>
      <w:ins w:id="41" w:author="Unknown"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There you will find the option to enable or disable javascript by right-clicking on the value of that option → </w:t>
        </w:r>
        <w:r w:rsidRPr="008268CD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select toggle</w:t>
        </w:r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.</w:t>
        </w:r>
      </w:ins>
    </w:p>
    <w:p w:rsidR="008268CD" w:rsidRPr="008268CD" w:rsidRDefault="008268CD" w:rsidP="008268CD">
      <w:pPr>
        <w:shd w:val="clear" w:color="auto" w:fill="FFFFFF"/>
        <w:spacing w:after="240" w:line="360" w:lineRule="atLeast"/>
        <w:ind w:left="-402" w:right="-402"/>
        <w:jc w:val="both"/>
        <w:rPr>
          <w:ins w:id="42" w:author="Unknown"/>
          <w:rFonts w:ascii="Arial" w:eastAsia="Times New Roman" w:hAnsi="Arial" w:cs="Arial"/>
          <w:color w:val="000000"/>
          <w:sz w:val="21"/>
          <w:szCs w:val="21"/>
        </w:rPr>
      </w:pPr>
      <w:ins w:id="43" w:author="Unknown"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If javascript.enabled is true; it converts to false upon clicking </w:t>
        </w:r>
        <w:r w:rsidRPr="008268CD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toogle</w:t>
        </w:r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. If javascript is disabled; it gets enabled upon clicking toggle.</w:t>
        </w:r>
      </w:ins>
    </w:p>
    <w:p w:rsidR="008268CD" w:rsidRPr="008268CD" w:rsidRDefault="008268CD" w:rsidP="008268CD">
      <w:pPr>
        <w:shd w:val="clear" w:color="auto" w:fill="FFFFFF"/>
        <w:spacing w:before="48" w:after="48" w:line="360" w:lineRule="atLeast"/>
        <w:ind w:left="-450" w:right="-402"/>
        <w:outlineLvl w:val="1"/>
        <w:rPr>
          <w:ins w:id="44" w:author="Unknown"/>
          <w:rFonts w:ascii="Arial" w:eastAsia="Times New Roman" w:hAnsi="Arial" w:cs="Arial"/>
          <w:color w:val="121214"/>
          <w:spacing w:val="-15"/>
          <w:sz w:val="36"/>
          <w:szCs w:val="36"/>
        </w:rPr>
      </w:pPr>
      <w:ins w:id="45" w:author="Unknown">
        <w:r w:rsidRPr="008268CD">
          <w:rPr>
            <w:rFonts w:ascii="Arial" w:eastAsia="Times New Roman" w:hAnsi="Arial" w:cs="Arial"/>
            <w:color w:val="121214"/>
            <w:spacing w:val="-15"/>
            <w:sz w:val="36"/>
            <w:szCs w:val="36"/>
          </w:rPr>
          <w:t>JavaScript in Chrome</w:t>
        </w:r>
      </w:ins>
    </w:p>
    <w:p w:rsidR="008268CD" w:rsidRPr="008268CD" w:rsidRDefault="008268CD" w:rsidP="008268CD">
      <w:pPr>
        <w:shd w:val="clear" w:color="auto" w:fill="FFFFFF"/>
        <w:spacing w:after="240" w:line="360" w:lineRule="atLeast"/>
        <w:ind w:left="-402" w:right="-402"/>
        <w:jc w:val="both"/>
        <w:rPr>
          <w:ins w:id="46" w:author="Unknown"/>
          <w:rFonts w:ascii="Arial" w:eastAsia="Times New Roman" w:hAnsi="Arial" w:cs="Arial"/>
          <w:color w:val="000000"/>
          <w:sz w:val="21"/>
          <w:szCs w:val="21"/>
        </w:rPr>
      </w:pPr>
      <w:ins w:id="47" w:author="Unknown"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Here are the steps to turn on or turn off JavaScript in Chrome −</w:t>
        </w:r>
      </w:ins>
    </w:p>
    <w:p w:rsidR="008268CD" w:rsidRPr="008268CD" w:rsidRDefault="008268CD" w:rsidP="008268CD">
      <w:pPr>
        <w:numPr>
          <w:ilvl w:val="0"/>
          <w:numId w:val="10"/>
        </w:numPr>
        <w:shd w:val="clear" w:color="auto" w:fill="FFFFFF"/>
        <w:spacing w:after="240" w:line="360" w:lineRule="atLeast"/>
        <w:ind w:left="318" w:right="-402"/>
        <w:jc w:val="both"/>
        <w:rPr>
          <w:ins w:id="48" w:author="Unknown"/>
          <w:rFonts w:ascii="Arial" w:eastAsia="Times New Roman" w:hAnsi="Arial" w:cs="Arial"/>
          <w:color w:val="000000"/>
          <w:sz w:val="21"/>
          <w:szCs w:val="21"/>
        </w:rPr>
      </w:pPr>
      <w:ins w:id="49" w:author="Unknown"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Click the Chrome menu at the top right hand corner of your browser.</w:t>
        </w:r>
      </w:ins>
    </w:p>
    <w:p w:rsidR="008268CD" w:rsidRPr="008268CD" w:rsidRDefault="008268CD" w:rsidP="008268CD">
      <w:pPr>
        <w:numPr>
          <w:ilvl w:val="0"/>
          <w:numId w:val="10"/>
        </w:numPr>
        <w:shd w:val="clear" w:color="auto" w:fill="FFFFFF"/>
        <w:spacing w:after="240" w:line="360" w:lineRule="atLeast"/>
        <w:ind w:left="318" w:right="-402"/>
        <w:jc w:val="both"/>
        <w:rPr>
          <w:ins w:id="50" w:author="Unknown"/>
          <w:rFonts w:ascii="Arial" w:eastAsia="Times New Roman" w:hAnsi="Arial" w:cs="Arial"/>
          <w:color w:val="000000"/>
          <w:sz w:val="21"/>
          <w:szCs w:val="21"/>
        </w:rPr>
      </w:pPr>
      <w:ins w:id="51" w:author="Unknown"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Select </w:t>
        </w:r>
        <w:r w:rsidRPr="008268CD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Settings</w:t>
        </w:r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.</w:t>
        </w:r>
      </w:ins>
    </w:p>
    <w:p w:rsidR="008268CD" w:rsidRPr="008268CD" w:rsidRDefault="008268CD" w:rsidP="008268CD">
      <w:pPr>
        <w:numPr>
          <w:ilvl w:val="0"/>
          <w:numId w:val="10"/>
        </w:numPr>
        <w:shd w:val="clear" w:color="auto" w:fill="FFFFFF"/>
        <w:spacing w:after="240" w:line="360" w:lineRule="atLeast"/>
        <w:ind w:left="318" w:right="-402"/>
        <w:jc w:val="both"/>
        <w:rPr>
          <w:ins w:id="52" w:author="Unknown"/>
          <w:rFonts w:ascii="Arial" w:eastAsia="Times New Roman" w:hAnsi="Arial" w:cs="Arial"/>
          <w:color w:val="000000"/>
          <w:sz w:val="21"/>
          <w:szCs w:val="21"/>
        </w:rPr>
      </w:pPr>
      <w:ins w:id="53" w:author="Unknown"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Click </w:t>
        </w:r>
        <w:r w:rsidRPr="008268CD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Show advanced settings</w:t>
        </w:r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 at the end of the page.</w:t>
        </w:r>
      </w:ins>
    </w:p>
    <w:p w:rsidR="008268CD" w:rsidRPr="008268CD" w:rsidRDefault="008268CD" w:rsidP="008268CD">
      <w:pPr>
        <w:numPr>
          <w:ilvl w:val="0"/>
          <w:numId w:val="10"/>
        </w:numPr>
        <w:shd w:val="clear" w:color="auto" w:fill="FFFFFF"/>
        <w:spacing w:after="240" w:line="360" w:lineRule="atLeast"/>
        <w:ind w:left="318" w:right="-402"/>
        <w:jc w:val="both"/>
        <w:rPr>
          <w:ins w:id="54" w:author="Unknown"/>
          <w:rFonts w:ascii="Arial" w:eastAsia="Times New Roman" w:hAnsi="Arial" w:cs="Arial"/>
          <w:color w:val="000000"/>
          <w:sz w:val="21"/>
          <w:szCs w:val="21"/>
        </w:rPr>
      </w:pPr>
      <w:ins w:id="55" w:author="Unknown"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Under the </w:t>
        </w:r>
        <w:r w:rsidRPr="008268CD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Privacy</w:t>
        </w:r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 section, click the Content settings button.</w:t>
        </w:r>
      </w:ins>
    </w:p>
    <w:p w:rsidR="008268CD" w:rsidRPr="008268CD" w:rsidRDefault="008268CD" w:rsidP="008268CD">
      <w:pPr>
        <w:numPr>
          <w:ilvl w:val="0"/>
          <w:numId w:val="10"/>
        </w:numPr>
        <w:shd w:val="clear" w:color="auto" w:fill="FFFFFF"/>
        <w:spacing w:after="240" w:line="360" w:lineRule="atLeast"/>
        <w:ind w:left="318" w:right="-402"/>
        <w:jc w:val="both"/>
        <w:rPr>
          <w:ins w:id="56" w:author="Unknown"/>
          <w:rFonts w:ascii="Arial" w:eastAsia="Times New Roman" w:hAnsi="Arial" w:cs="Arial"/>
          <w:color w:val="000000"/>
          <w:sz w:val="21"/>
          <w:szCs w:val="21"/>
        </w:rPr>
      </w:pPr>
      <w:ins w:id="57" w:author="Unknown"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In the "Javascript" section, select "Do not allow any site to run JavaScript" or "Allow all sites to run JavaScript (recommended)".</w:t>
        </w:r>
      </w:ins>
    </w:p>
    <w:p w:rsidR="008268CD" w:rsidRPr="008268CD" w:rsidRDefault="008268CD" w:rsidP="008268CD">
      <w:pPr>
        <w:shd w:val="clear" w:color="auto" w:fill="FFFFFF"/>
        <w:spacing w:before="48" w:after="48" w:line="360" w:lineRule="atLeast"/>
        <w:ind w:left="-450" w:right="-402"/>
        <w:outlineLvl w:val="1"/>
        <w:rPr>
          <w:ins w:id="58" w:author="Unknown"/>
          <w:rFonts w:ascii="Arial" w:eastAsia="Times New Roman" w:hAnsi="Arial" w:cs="Arial"/>
          <w:color w:val="121214"/>
          <w:spacing w:val="-15"/>
          <w:sz w:val="36"/>
          <w:szCs w:val="36"/>
        </w:rPr>
      </w:pPr>
      <w:ins w:id="59" w:author="Unknown">
        <w:r w:rsidRPr="008268CD">
          <w:rPr>
            <w:rFonts w:ascii="Arial" w:eastAsia="Times New Roman" w:hAnsi="Arial" w:cs="Arial"/>
            <w:color w:val="121214"/>
            <w:spacing w:val="-15"/>
            <w:sz w:val="36"/>
            <w:szCs w:val="36"/>
          </w:rPr>
          <w:t>JavaScript in Opera</w:t>
        </w:r>
      </w:ins>
    </w:p>
    <w:p w:rsidR="008268CD" w:rsidRPr="008268CD" w:rsidRDefault="008268CD" w:rsidP="008268CD">
      <w:pPr>
        <w:shd w:val="clear" w:color="auto" w:fill="FFFFFF"/>
        <w:spacing w:after="240" w:line="360" w:lineRule="atLeast"/>
        <w:ind w:left="-402" w:right="-402"/>
        <w:jc w:val="both"/>
        <w:rPr>
          <w:ins w:id="60" w:author="Unknown"/>
          <w:rFonts w:ascii="Arial" w:eastAsia="Times New Roman" w:hAnsi="Arial" w:cs="Arial"/>
          <w:color w:val="000000"/>
          <w:sz w:val="21"/>
          <w:szCs w:val="21"/>
        </w:rPr>
      </w:pPr>
      <w:ins w:id="61" w:author="Unknown"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Here are the steps to turn on or turn off JavaScript in Opera −</w:t>
        </w:r>
      </w:ins>
    </w:p>
    <w:p w:rsidR="008268CD" w:rsidRPr="008268CD" w:rsidRDefault="008268CD" w:rsidP="008268CD">
      <w:pPr>
        <w:numPr>
          <w:ilvl w:val="0"/>
          <w:numId w:val="11"/>
        </w:numPr>
        <w:shd w:val="clear" w:color="auto" w:fill="FFFFFF"/>
        <w:spacing w:after="240" w:line="360" w:lineRule="atLeast"/>
        <w:ind w:left="318" w:right="-402"/>
        <w:jc w:val="both"/>
        <w:rPr>
          <w:ins w:id="62" w:author="Unknown"/>
          <w:rFonts w:ascii="Arial" w:eastAsia="Times New Roman" w:hAnsi="Arial" w:cs="Arial"/>
          <w:color w:val="000000"/>
          <w:sz w:val="21"/>
          <w:szCs w:val="21"/>
        </w:rPr>
      </w:pPr>
      <w:ins w:id="63" w:author="Unknown"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Follow </w:t>
        </w:r>
        <w:r w:rsidRPr="008268CD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Tools → Preferences</w:t>
        </w:r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 from the menu.</w:t>
        </w:r>
      </w:ins>
    </w:p>
    <w:p w:rsidR="008268CD" w:rsidRPr="008268CD" w:rsidRDefault="008268CD" w:rsidP="008268CD">
      <w:pPr>
        <w:numPr>
          <w:ilvl w:val="0"/>
          <w:numId w:val="11"/>
        </w:numPr>
        <w:shd w:val="clear" w:color="auto" w:fill="FFFFFF"/>
        <w:spacing w:after="240" w:line="360" w:lineRule="atLeast"/>
        <w:ind w:left="318" w:right="-402"/>
        <w:jc w:val="both"/>
        <w:rPr>
          <w:ins w:id="64" w:author="Unknown"/>
          <w:rFonts w:ascii="Arial" w:eastAsia="Times New Roman" w:hAnsi="Arial" w:cs="Arial"/>
          <w:color w:val="000000"/>
          <w:sz w:val="21"/>
          <w:szCs w:val="21"/>
        </w:rPr>
      </w:pPr>
      <w:ins w:id="65" w:author="Unknown"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Select </w:t>
        </w:r>
        <w:r w:rsidRPr="008268CD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Advanced</w:t>
        </w:r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 option from the dialog box.</w:t>
        </w:r>
      </w:ins>
    </w:p>
    <w:p w:rsidR="008268CD" w:rsidRPr="008268CD" w:rsidRDefault="008268CD" w:rsidP="008268CD">
      <w:pPr>
        <w:numPr>
          <w:ilvl w:val="0"/>
          <w:numId w:val="11"/>
        </w:numPr>
        <w:shd w:val="clear" w:color="auto" w:fill="FFFFFF"/>
        <w:spacing w:after="240" w:line="360" w:lineRule="atLeast"/>
        <w:ind w:left="318" w:right="-402"/>
        <w:jc w:val="both"/>
        <w:rPr>
          <w:ins w:id="66" w:author="Unknown"/>
          <w:rFonts w:ascii="Arial" w:eastAsia="Times New Roman" w:hAnsi="Arial" w:cs="Arial"/>
          <w:color w:val="000000"/>
          <w:sz w:val="21"/>
          <w:szCs w:val="21"/>
        </w:rPr>
      </w:pPr>
      <w:ins w:id="67" w:author="Unknown"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Select </w:t>
        </w:r>
        <w:r w:rsidRPr="008268CD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Content </w:t>
        </w:r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from the listed items.</w:t>
        </w:r>
      </w:ins>
    </w:p>
    <w:p w:rsidR="008268CD" w:rsidRPr="008268CD" w:rsidRDefault="008268CD" w:rsidP="008268CD">
      <w:pPr>
        <w:numPr>
          <w:ilvl w:val="0"/>
          <w:numId w:val="11"/>
        </w:numPr>
        <w:shd w:val="clear" w:color="auto" w:fill="FFFFFF"/>
        <w:spacing w:after="240" w:line="360" w:lineRule="atLeast"/>
        <w:ind w:left="318" w:right="-402"/>
        <w:jc w:val="both"/>
        <w:rPr>
          <w:ins w:id="68" w:author="Unknown"/>
          <w:rFonts w:ascii="Arial" w:eastAsia="Times New Roman" w:hAnsi="Arial" w:cs="Arial"/>
          <w:color w:val="000000"/>
          <w:sz w:val="21"/>
          <w:szCs w:val="21"/>
        </w:rPr>
      </w:pPr>
      <w:ins w:id="69" w:author="Unknown"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Select </w:t>
        </w:r>
        <w:r w:rsidRPr="008268CD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Enable JavaScript</w:t>
        </w:r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 checkbox.</w:t>
        </w:r>
      </w:ins>
    </w:p>
    <w:p w:rsidR="008268CD" w:rsidRPr="008268CD" w:rsidRDefault="008268CD" w:rsidP="008268CD">
      <w:pPr>
        <w:numPr>
          <w:ilvl w:val="0"/>
          <w:numId w:val="11"/>
        </w:numPr>
        <w:shd w:val="clear" w:color="auto" w:fill="FFFFFF"/>
        <w:spacing w:after="240" w:line="360" w:lineRule="atLeast"/>
        <w:ind w:left="318" w:right="-402"/>
        <w:jc w:val="both"/>
        <w:rPr>
          <w:ins w:id="70" w:author="Unknown"/>
          <w:rFonts w:ascii="Arial" w:eastAsia="Times New Roman" w:hAnsi="Arial" w:cs="Arial"/>
          <w:color w:val="000000"/>
          <w:sz w:val="21"/>
          <w:szCs w:val="21"/>
        </w:rPr>
      </w:pPr>
      <w:ins w:id="71" w:author="Unknown"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Finally click OK and come out.</w:t>
        </w:r>
      </w:ins>
    </w:p>
    <w:p w:rsidR="008268CD" w:rsidRPr="008268CD" w:rsidRDefault="008268CD" w:rsidP="008268CD">
      <w:pPr>
        <w:shd w:val="clear" w:color="auto" w:fill="FFFFFF"/>
        <w:spacing w:after="240" w:line="360" w:lineRule="atLeast"/>
        <w:ind w:left="-402" w:right="-402"/>
        <w:jc w:val="both"/>
        <w:rPr>
          <w:ins w:id="72" w:author="Unknown"/>
          <w:rFonts w:ascii="Arial" w:eastAsia="Times New Roman" w:hAnsi="Arial" w:cs="Arial"/>
          <w:color w:val="000000"/>
          <w:sz w:val="21"/>
          <w:szCs w:val="21"/>
        </w:rPr>
      </w:pPr>
      <w:ins w:id="73" w:author="Unknown"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To disable JavaScript support in your Opera, you should not select the </w:t>
        </w:r>
        <w:r w:rsidRPr="008268CD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Enable JavaScript checkbox</w:t>
        </w:r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.</w:t>
        </w:r>
      </w:ins>
    </w:p>
    <w:p w:rsidR="008268CD" w:rsidRPr="008268CD" w:rsidRDefault="008268CD" w:rsidP="008268CD">
      <w:pPr>
        <w:shd w:val="clear" w:color="auto" w:fill="FFFFFF"/>
        <w:spacing w:before="48" w:after="48" w:line="360" w:lineRule="atLeast"/>
        <w:ind w:left="-450" w:right="-402"/>
        <w:outlineLvl w:val="1"/>
        <w:rPr>
          <w:ins w:id="74" w:author="Unknown"/>
          <w:rFonts w:ascii="Arial" w:eastAsia="Times New Roman" w:hAnsi="Arial" w:cs="Arial"/>
          <w:color w:val="121214"/>
          <w:spacing w:val="-15"/>
          <w:sz w:val="36"/>
          <w:szCs w:val="36"/>
        </w:rPr>
      </w:pPr>
      <w:ins w:id="75" w:author="Unknown">
        <w:r w:rsidRPr="008268CD">
          <w:rPr>
            <w:rFonts w:ascii="Arial" w:eastAsia="Times New Roman" w:hAnsi="Arial" w:cs="Arial"/>
            <w:color w:val="121214"/>
            <w:spacing w:val="-15"/>
            <w:sz w:val="36"/>
            <w:szCs w:val="36"/>
          </w:rPr>
          <w:t>Warning for Non-JavaScript Browsers</w:t>
        </w:r>
      </w:ins>
    </w:p>
    <w:p w:rsidR="008268CD" w:rsidRPr="008268CD" w:rsidRDefault="008268CD" w:rsidP="008268CD">
      <w:pPr>
        <w:shd w:val="clear" w:color="auto" w:fill="FFFFFF"/>
        <w:spacing w:after="240" w:line="360" w:lineRule="atLeast"/>
        <w:ind w:left="-402" w:right="-402"/>
        <w:jc w:val="both"/>
        <w:rPr>
          <w:ins w:id="76" w:author="Unknown"/>
          <w:rFonts w:ascii="Arial" w:eastAsia="Times New Roman" w:hAnsi="Arial" w:cs="Arial"/>
          <w:color w:val="000000"/>
          <w:sz w:val="21"/>
          <w:szCs w:val="21"/>
        </w:rPr>
      </w:pPr>
      <w:ins w:id="77" w:author="Unknown"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If you have to do something important using JavaScript, then you can display a warning message to the user using </w:t>
        </w:r>
        <w:r w:rsidRPr="008268CD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&lt;noscript&gt;</w:t>
        </w:r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 tags.</w:t>
        </w:r>
      </w:ins>
    </w:p>
    <w:p w:rsidR="008268CD" w:rsidRPr="008268CD" w:rsidRDefault="008268CD" w:rsidP="008268CD">
      <w:pPr>
        <w:shd w:val="clear" w:color="auto" w:fill="FFFFFF"/>
        <w:spacing w:after="240" w:line="360" w:lineRule="atLeast"/>
        <w:ind w:left="-402" w:right="-402"/>
        <w:jc w:val="both"/>
        <w:rPr>
          <w:ins w:id="78" w:author="Unknown"/>
          <w:rFonts w:ascii="Arial" w:eastAsia="Times New Roman" w:hAnsi="Arial" w:cs="Arial"/>
          <w:color w:val="000000"/>
          <w:sz w:val="21"/>
          <w:szCs w:val="21"/>
        </w:rPr>
      </w:pPr>
      <w:ins w:id="79" w:author="Unknown"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You can add a </w:t>
        </w:r>
        <w:r w:rsidRPr="008268CD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noscript</w:t>
        </w:r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 block immediately after the script block as follows −</w:t>
        </w:r>
      </w:ins>
    </w:p>
    <w:p w:rsidR="008268CD" w:rsidRPr="008268CD" w:rsidRDefault="008268CD" w:rsidP="00826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80" w:author="Unknown"/>
          <w:rFonts w:ascii="Consolas" w:eastAsia="Times New Roman" w:hAnsi="Consolas" w:cs="Consolas"/>
          <w:color w:val="313131"/>
          <w:sz w:val="18"/>
          <w:szCs w:val="18"/>
        </w:rPr>
      </w:pPr>
      <w:ins w:id="81" w:author="Unknown">
        <w:r w:rsidRPr="008268CD">
          <w:rPr>
            <w:rFonts w:ascii="Consolas" w:eastAsia="Times New Roman" w:hAnsi="Consolas" w:cs="Consolas"/>
            <w:color w:val="000088"/>
            <w:sz w:val="18"/>
            <w:szCs w:val="18"/>
          </w:rPr>
          <w:t>&lt;html&gt;</w:t>
        </w:r>
      </w:ins>
    </w:p>
    <w:p w:rsidR="008268CD" w:rsidRPr="008268CD" w:rsidRDefault="008268CD" w:rsidP="00826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82" w:author="Unknown"/>
          <w:rFonts w:ascii="Consolas" w:eastAsia="Times New Roman" w:hAnsi="Consolas" w:cs="Consolas"/>
          <w:color w:val="313131"/>
          <w:sz w:val="18"/>
          <w:szCs w:val="18"/>
        </w:rPr>
      </w:pPr>
      <w:ins w:id="83" w:author="Unknown">
        <w:r w:rsidRPr="008268CD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  <w:r w:rsidRPr="008268CD">
          <w:rPr>
            <w:rFonts w:ascii="Consolas" w:eastAsia="Times New Roman" w:hAnsi="Consolas" w:cs="Consolas"/>
            <w:color w:val="000088"/>
            <w:sz w:val="18"/>
            <w:szCs w:val="18"/>
          </w:rPr>
          <w:t>&lt;body&gt;</w:t>
        </w:r>
      </w:ins>
    </w:p>
    <w:p w:rsidR="008268CD" w:rsidRPr="008268CD" w:rsidRDefault="008268CD" w:rsidP="00826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84" w:author="Unknown"/>
          <w:rFonts w:ascii="Consolas" w:eastAsia="Times New Roman" w:hAnsi="Consolas" w:cs="Consolas"/>
          <w:color w:val="313131"/>
          <w:sz w:val="18"/>
          <w:szCs w:val="18"/>
        </w:rPr>
      </w:pPr>
      <w:ins w:id="85" w:author="Unknown">
        <w:r w:rsidRPr="008268CD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</w:ins>
    </w:p>
    <w:p w:rsidR="008268CD" w:rsidRPr="008268CD" w:rsidRDefault="008268CD" w:rsidP="00826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86" w:author="Unknown"/>
          <w:rFonts w:ascii="Consolas" w:eastAsia="Times New Roman" w:hAnsi="Consolas" w:cs="Consolas"/>
          <w:color w:val="313131"/>
          <w:sz w:val="18"/>
          <w:szCs w:val="18"/>
        </w:rPr>
      </w:pPr>
      <w:ins w:id="87" w:author="Unknown">
        <w:r w:rsidRPr="008268CD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  <w:r w:rsidRPr="008268CD">
          <w:rPr>
            <w:rFonts w:ascii="Consolas" w:eastAsia="Times New Roman" w:hAnsi="Consolas" w:cs="Consolas"/>
            <w:color w:val="000088"/>
            <w:sz w:val="18"/>
            <w:szCs w:val="18"/>
          </w:rPr>
          <w:t>&lt;script</w:t>
        </w:r>
        <w:r w:rsidRPr="008268CD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8268CD">
          <w:rPr>
            <w:rFonts w:ascii="Consolas" w:eastAsia="Times New Roman" w:hAnsi="Consolas" w:cs="Consolas"/>
            <w:color w:val="7F0055"/>
            <w:sz w:val="18"/>
            <w:szCs w:val="18"/>
          </w:rPr>
          <w:t>language</w:t>
        </w:r>
        <w:r w:rsidRPr="008268CD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8268CD">
          <w:rPr>
            <w:rFonts w:ascii="Consolas" w:eastAsia="Times New Roman" w:hAnsi="Consolas" w:cs="Consolas"/>
            <w:color w:val="008800"/>
            <w:sz w:val="18"/>
            <w:szCs w:val="18"/>
          </w:rPr>
          <w:t>"javascript"</w:t>
        </w:r>
        <w:r w:rsidRPr="008268CD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8268CD">
          <w:rPr>
            <w:rFonts w:ascii="Consolas" w:eastAsia="Times New Roman" w:hAnsi="Consolas" w:cs="Consolas"/>
            <w:color w:val="7F0055"/>
            <w:sz w:val="18"/>
            <w:szCs w:val="18"/>
          </w:rPr>
          <w:t>type</w:t>
        </w:r>
        <w:r w:rsidRPr="008268CD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8268CD">
          <w:rPr>
            <w:rFonts w:ascii="Consolas" w:eastAsia="Times New Roman" w:hAnsi="Consolas" w:cs="Consolas"/>
            <w:color w:val="008800"/>
            <w:sz w:val="18"/>
            <w:szCs w:val="18"/>
          </w:rPr>
          <w:t>"text/javascript"</w:t>
        </w:r>
        <w:r w:rsidRPr="008268CD">
          <w:rPr>
            <w:rFonts w:ascii="Consolas" w:eastAsia="Times New Roman" w:hAnsi="Consolas" w:cs="Consolas"/>
            <w:color w:val="000088"/>
            <w:sz w:val="18"/>
            <w:szCs w:val="18"/>
          </w:rPr>
          <w:t>&gt;</w:t>
        </w:r>
      </w:ins>
    </w:p>
    <w:p w:rsidR="008268CD" w:rsidRPr="008268CD" w:rsidRDefault="008268CD" w:rsidP="00826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88" w:author="Unknown"/>
          <w:rFonts w:ascii="Consolas" w:eastAsia="Times New Roman" w:hAnsi="Consolas" w:cs="Consolas"/>
          <w:color w:val="313131"/>
          <w:sz w:val="18"/>
          <w:szCs w:val="18"/>
        </w:rPr>
      </w:pPr>
      <w:ins w:id="89" w:author="Unknown">
        <w:r w:rsidRPr="008268CD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  <w:r w:rsidRPr="008268CD">
          <w:rPr>
            <w:rFonts w:ascii="Consolas" w:eastAsia="Times New Roman" w:hAnsi="Consolas" w:cs="Consolas"/>
            <w:color w:val="666600"/>
            <w:sz w:val="18"/>
            <w:szCs w:val="18"/>
          </w:rPr>
          <w:t>&lt;!--</w:t>
        </w:r>
      </w:ins>
    </w:p>
    <w:p w:rsidR="008268CD" w:rsidRPr="008268CD" w:rsidRDefault="008268CD" w:rsidP="00826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90" w:author="Unknown"/>
          <w:rFonts w:ascii="Consolas" w:eastAsia="Times New Roman" w:hAnsi="Consolas" w:cs="Consolas"/>
          <w:color w:val="313131"/>
          <w:sz w:val="18"/>
          <w:szCs w:val="18"/>
        </w:rPr>
      </w:pPr>
      <w:ins w:id="91" w:author="Unknown">
        <w:r w:rsidRPr="008268CD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8268CD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8268CD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8268CD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8268CD">
          <w:rPr>
            <w:rFonts w:ascii="Consolas" w:eastAsia="Times New Roman" w:hAnsi="Consolas" w:cs="Consolas"/>
            <w:color w:val="008800"/>
            <w:sz w:val="18"/>
            <w:szCs w:val="18"/>
          </w:rPr>
          <w:t>"Hello World!"</w:t>
        </w:r>
        <w:r w:rsidRPr="008268CD">
          <w:rPr>
            <w:rFonts w:ascii="Consolas" w:eastAsia="Times New Roman" w:hAnsi="Consolas" w:cs="Consolas"/>
            <w:color w:val="666600"/>
            <w:sz w:val="18"/>
            <w:szCs w:val="18"/>
          </w:rPr>
          <w:t>)</w:t>
        </w:r>
      </w:ins>
    </w:p>
    <w:p w:rsidR="008268CD" w:rsidRPr="008268CD" w:rsidRDefault="008268CD" w:rsidP="00826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92" w:author="Unknown"/>
          <w:rFonts w:ascii="Consolas" w:eastAsia="Times New Roman" w:hAnsi="Consolas" w:cs="Consolas"/>
          <w:color w:val="313131"/>
          <w:sz w:val="18"/>
          <w:szCs w:val="18"/>
        </w:rPr>
      </w:pPr>
      <w:ins w:id="93" w:author="Unknown">
        <w:r w:rsidRPr="008268CD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  <w:r w:rsidRPr="008268CD">
          <w:rPr>
            <w:rFonts w:ascii="Consolas" w:eastAsia="Times New Roman" w:hAnsi="Consolas" w:cs="Consolas"/>
            <w:color w:val="880000"/>
            <w:sz w:val="18"/>
            <w:szCs w:val="18"/>
          </w:rPr>
          <w:t>//--&gt;</w:t>
        </w:r>
      </w:ins>
    </w:p>
    <w:p w:rsidR="008268CD" w:rsidRPr="008268CD" w:rsidRDefault="008268CD" w:rsidP="00826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94" w:author="Unknown"/>
          <w:rFonts w:ascii="Consolas" w:eastAsia="Times New Roman" w:hAnsi="Consolas" w:cs="Consolas"/>
          <w:color w:val="313131"/>
          <w:sz w:val="18"/>
          <w:szCs w:val="18"/>
        </w:rPr>
      </w:pPr>
      <w:ins w:id="95" w:author="Unknown">
        <w:r w:rsidRPr="008268CD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  <w:r w:rsidRPr="008268CD">
          <w:rPr>
            <w:rFonts w:ascii="Consolas" w:eastAsia="Times New Roman" w:hAnsi="Consolas" w:cs="Consolas"/>
            <w:color w:val="000088"/>
            <w:sz w:val="18"/>
            <w:szCs w:val="18"/>
          </w:rPr>
          <w:t>&lt;/script&gt;</w:t>
        </w:r>
      </w:ins>
    </w:p>
    <w:p w:rsidR="008268CD" w:rsidRPr="008268CD" w:rsidRDefault="008268CD" w:rsidP="00826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96" w:author="Unknown"/>
          <w:rFonts w:ascii="Consolas" w:eastAsia="Times New Roman" w:hAnsi="Consolas" w:cs="Consolas"/>
          <w:color w:val="313131"/>
          <w:sz w:val="18"/>
          <w:szCs w:val="18"/>
        </w:rPr>
      </w:pPr>
      <w:ins w:id="97" w:author="Unknown">
        <w:r w:rsidRPr="008268CD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</w:ins>
    </w:p>
    <w:p w:rsidR="008268CD" w:rsidRPr="008268CD" w:rsidRDefault="008268CD" w:rsidP="00826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98" w:author="Unknown"/>
          <w:rFonts w:ascii="Consolas" w:eastAsia="Times New Roman" w:hAnsi="Consolas" w:cs="Consolas"/>
          <w:color w:val="313131"/>
          <w:sz w:val="18"/>
          <w:szCs w:val="18"/>
        </w:rPr>
      </w:pPr>
      <w:ins w:id="99" w:author="Unknown">
        <w:r w:rsidRPr="008268CD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  <w:r w:rsidRPr="008268CD">
          <w:rPr>
            <w:rFonts w:ascii="Consolas" w:eastAsia="Times New Roman" w:hAnsi="Consolas" w:cs="Consolas"/>
            <w:color w:val="000088"/>
            <w:sz w:val="18"/>
            <w:szCs w:val="18"/>
          </w:rPr>
          <w:t>&lt;noscript&gt;</w:t>
        </w:r>
      </w:ins>
    </w:p>
    <w:p w:rsidR="008268CD" w:rsidRPr="008268CD" w:rsidRDefault="008268CD" w:rsidP="00826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00" w:author="Unknown"/>
          <w:rFonts w:ascii="Consolas" w:eastAsia="Times New Roman" w:hAnsi="Consolas" w:cs="Consolas"/>
          <w:color w:val="313131"/>
          <w:sz w:val="18"/>
          <w:szCs w:val="18"/>
        </w:rPr>
      </w:pPr>
      <w:ins w:id="101" w:author="Unknown">
        <w:r w:rsidRPr="008268CD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Sorry...JavaScript is needed to go ahead.</w:t>
        </w:r>
      </w:ins>
    </w:p>
    <w:p w:rsidR="008268CD" w:rsidRPr="008268CD" w:rsidRDefault="008268CD" w:rsidP="00826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02" w:author="Unknown"/>
          <w:rFonts w:ascii="Consolas" w:eastAsia="Times New Roman" w:hAnsi="Consolas" w:cs="Consolas"/>
          <w:color w:val="313131"/>
          <w:sz w:val="18"/>
          <w:szCs w:val="18"/>
        </w:rPr>
      </w:pPr>
      <w:ins w:id="103" w:author="Unknown">
        <w:r w:rsidRPr="008268CD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  <w:r w:rsidRPr="008268CD">
          <w:rPr>
            <w:rFonts w:ascii="Consolas" w:eastAsia="Times New Roman" w:hAnsi="Consolas" w:cs="Consolas"/>
            <w:color w:val="000088"/>
            <w:sz w:val="18"/>
            <w:szCs w:val="18"/>
          </w:rPr>
          <w:t>&lt;/noscript&gt;</w:t>
        </w:r>
      </w:ins>
    </w:p>
    <w:p w:rsidR="008268CD" w:rsidRPr="008268CD" w:rsidRDefault="008268CD" w:rsidP="00826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04" w:author="Unknown"/>
          <w:rFonts w:ascii="Consolas" w:eastAsia="Times New Roman" w:hAnsi="Consolas" w:cs="Consolas"/>
          <w:color w:val="313131"/>
          <w:sz w:val="18"/>
          <w:szCs w:val="18"/>
        </w:rPr>
      </w:pPr>
      <w:ins w:id="105" w:author="Unknown">
        <w:r w:rsidRPr="008268CD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</w:ins>
    </w:p>
    <w:p w:rsidR="008268CD" w:rsidRPr="008268CD" w:rsidRDefault="008268CD" w:rsidP="00826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06" w:author="Unknown"/>
          <w:rFonts w:ascii="Consolas" w:eastAsia="Times New Roman" w:hAnsi="Consolas" w:cs="Consolas"/>
          <w:color w:val="313131"/>
          <w:sz w:val="18"/>
          <w:szCs w:val="18"/>
        </w:rPr>
      </w:pPr>
      <w:ins w:id="107" w:author="Unknown">
        <w:r w:rsidRPr="008268CD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  <w:r w:rsidRPr="008268CD">
          <w:rPr>
            <w:rFonts w:ascii="Consolas" w:eastAsia="Times New Roman" w:hAnsi="Consolas" w:cs="Consolas"/>
            <w:color w:val="000088"/>
            <w:sz w:val="18"/>
            <w:szCs w:val="18"/>
          </w:rPr>
          <w:t>&lt;/body&gt;</w:t>
        </w:r>
      </w:ins>
    </w:p>
    <w:p w:rsidR="008268CD" w:rsidRPr="008268CD" w:rsidRDefault="008268CD" w:rsidP="008268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08" w:author="Unknown"/>
          <w:rFonts w:ascii="Consolas" w:eastAsia="Times New Roman" w:hAnsi="Consolas" w:cs="Consolas"/>
          <w:color w:val="313131"/>
          <w:sz w:val="18"/>
          <w:szCs w:val="18"/>
        </w:rPr>
      </w:pPr>
      <w:ins w:id="109" w:author="Unknown">
        <w:r w:rsidRPr="008268CD">
          <w:rPr>
            <w:rFonts w:ascii="Consolas" w:eastAsia="Times New Roman" w:hAnsi="Consolas" w:cs="Consolas"/>
            <w:color w:val="000088"/>
            <w:sz w:val="18"/>
            <w:szCs w:val="18"/>
          </w:rPr>
          <w:t>&lt;/html&gt;</w:t>
        </w:r>
      </w:ins>
    </w:p>
    <w:p w:rsidR="008268CD" w:rsidRPr="008268CD" w:rsidRDefault="008268CD" w:rsidP="008268CD">
      <w:pPr>
        <w:shd w:val="clear" w:color="auto" w:fill="FFFFFF"/>
        <w:spacing w:after="240" w:line="360" w:lineRule="atLeast"/>
        <w:ind w:left="-402" w:right="-402"/>
        <w:jc w:val="both"/>
        <w:rPr>
          <w:ins w:id="110" w:author="Unknown"/>
          <w:rFonts w:ascii="Arial" w:eastAsia="Times New Roman" w:hAnsi="Arial" w:cs="Arial"/>
          <w:color w:val="000000"/>
          <w:sz w:val="21"/>
          <w:szCs w:val="21"/>
        </w:rPr>
      </w:pPr>
      <w:ins w:id="111" w:author="Unknown">
        <w:r w:rsidRPr="008268CD">
          <w:rPr>
            <w:rFonts w:ascii="Arial" w:eastAsia="Times New Roman" w:hAnsi="Arial" w:cs="Arial"/>
            <w:color w:val="000000"/>
            <w:sz w:val="21"/>
            <w:szCs w:val="21"/>
          </w:rPr>
          <w:t>Now, if the user's browser does not support JavaScript or JavaScript is not enabled, then the message from &lt;/noscript&gt; will be displayed on the screen.</w:t>
        </w:r>
      </w:ins>
    </w:p>
    <w:p w:rsidR="008268CD" w:rsidRPr="008268CD" w:rsidRDefault="008268CD" w:rsidP="008268CD">
      <w:pPr>
        <w:shd w:val="clear" w:color="auto" w:fill="FFFFFF"/>
        <w:spacing w:before="105" w:after="105" w:line="330" w:lineRule="atLeast"/>
        <w:ind w:left="-450" w:right="-450"/>
        <w:rPr>
          <w:ins w:id="112" w:author="Unknown"/>
          <w:rFonts w:ascii="Arial" w:eastAsia="Times New Roman" w:hAnsi="Arial" w:cs="Arial"/>
          <w:color w:val="313131"/>
          <w:sz w:val="21"/>
          <w:szCs w:val="21"/>
        </w:rPr>
      </w:pPr>
      <w:ins w:id="113" w:author="Unknown"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pict>
            <v:rect id="_x0000_i1030" style="width:0;height:0" o:hralign="center" o:hrstd="t" o:hr="t" fillcolor="#a0a0a0" stroked="f"/>
          </w:pict>
        </w:r>
      </w:ins>
    </w:p>
    <w:p w:rsidR="008268CD" w:rsidRPr="008268CD" w:rsidRDefault="008268CD" w:rsidP="008268CD">
      <w:pPr>
        <w:shd w:val="clear" w:color="auto" w:fill="FFFFFF"/>
        <w:spacing w:before="105" w:after="105" w:line="330" w:lineRule="atLeast"/>
        <w:ind w:left="-450" w:right="-450"/>
        <w:jc w:val="center"/>
        <w:rPr>
          <w:ins w:id="114" w:author="Unknown"/>
          <w:rFonts w:ascii="Arial" w:eastAsia="Times New Roman" w:hAnsi="Arial" w:cs="Arial"/>
          <w:color w:val="313131"/>
          <w:sz w:val="21"/>
          <w:szCs w:val="21"/>
        </w:rPr>
      </w:pPr>
      <w:ins w:id="115" w:author="Unknown"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"http://www.tutorialspoint.com/javascript/javascript_syntax.htm" </w:instrText>
        </w:r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8268CD">
          <w:rPr>
            <w:rFonts w:ascii="Arial" w:eastAsia="Times New Roman" w:hAnsi="Arial" w:cs="Arial"/>
            <w:color w:val="000000"/>
            <w:sz w:val="23"/>
            <w:szCs w:val="23"/>
          </w:rPr>
          <w:t> </w:t>
        </w:r>
        <w:r w:rsidRPr="008268CD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Previous Page</w:t>
        </w:r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8268CD" w:rsidRPr="008268CD" w:rsidRDefault="008268CD" w:rsidP="008268CD">
      <w:pPr>
        <w:spacing w:before="105" w:after="105" w:line="330" w:lineRule="atLeast"/>
        <w:ind w:left="-450" w:right="-450"/>
        <w:jc w:val="center"/>
        <w:rPr>
          <w:ins w:id="116" w:author="Unknown"/>
          <w:rFonts w:ascii="Arial" w:eastAsia="Times New Roman" w:hAnsi="Arial" w:cs="Arial"/>
          <w:color w:val="313131"/>
          <w:sz w:val="21"/>
          <w:szCs w:val="21"/>
        </w:rPr>
      </w:pPr>
      <w:ins w:id="117" w:author="Unknown"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"http://www.tutorialspoint.com/cgi-bin/printpage.cgi" \t "_blank" </w:instrText>
        </w:r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8268CD">
          <w:rPr>
            <w:rFonts w:ascii="Arial" w:eastAsia="Times New Roman" w:hAnsi="Arial" w:cs="Arial"/>
            <w:color w:val="000000"/>
            <w:sz w:val="23"/>
            <w:szCs w:val="23"/>
          </w:rPr>
          <w:t> </w:t>
        </w:r>
        <w:r w:rsidRPr="008268CD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Print</w:t>
        </w:r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8268CD" w:rsidRPr="008268CD" w:rsidRDefault="008268CD" w:rsidP="008268CD">
      <w:pPr>
        <w:spacing w:before="105" w:after="105" w:line="330" w:lineRule="atLeast"/>
        <w:ind w:left="-450" w:right="-450"/>
        <w:jc w:val="center"/>
        <w:rPr>
          <w:ins w:id="118" w:author="Unknown"/>
          <w:rFonts w:ascii="Arial" w:eastAsia="Times New Roman" w:hAnsi="Arial" w:cs="Arial"/>
          <w:color w:val="313131"/>
          <w:sz w:val="21"/>
          <w:szCs w:val="21"/>
        </w:rPr>
      </w:pPr>
      <w:ins w:id="119" w:author="Unknown"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"http://www.tutorialspoint.com/javascript/pdf/javascript_enabling.pdf" \o "Enabling JavaScript in Browsers" \t "_blank" </w:instrText>
        </w:r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8268CD">
          <w:rPr>
            <w:rFonts w:ascii="Arial" w:eastAsia="Times New Roman" w:hAnsi="Arial" w:cs="Arial"/>
            <w:color w:val="000000"/>
            <w:sz w:val="23"/>
            <w:szCs w:val="23"/>
          </w:rPr>
          <w:t> </w:t>
        </w:r>
        <w:r w:rsidRPr="008268CD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PDF</w:t>
        </w:r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8268CD" w:rsidRPr="008268CD" w:rsidRDefault="008268CD" w:rsidP="008268CD">
      <w:pPr>
        <w:shd w:val="clear" w:color="auto" w:fill="FFFFFF"/>
        <w:spacing w:before="105" w:after="105" w:line="330" w:lineRule="atLeast"/>
        <w:ind w:left="-450" w:right="-450"/>
        <w:jc w:val="center"/>
        <w:rPr>
          <w:ins w:id="120" w:author="Unknown"/>
          <w:rFonts w:ascii="Arial" w:eastAsia="Times New Roman" w:hAnsi="Arial" w:cs="Arial"/>
          <w:color w:val="313131"/>
          <w:sz w:val="21"/>
          <w:szCs w:val="21"/>
        </w:rPr>
      </w:pPr>
      <w:ins w:id="121" w:author="Unknown"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"http://www.tutorialspoint.com/javascript/javascript_placement.htm" </w:instrText>
        </w:r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8268CD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Next Page</w:t>
        </w:r>
        <w:r w:rsidRPr="008268CD">
          <w:rPr>
            <w:rFonts w:ascii="Arial" w:eastAsia="Times New Roman" w:hAnsi="Arial" w:cs="Arial"/>
            <w:color w:val="000000"/>
            <w:sz w:val="23"/>
            <w:szCs w:val="23"/>
          </w:rPr>
          <w:t> </w:t>
        </w:r>
        <w:r w:rsidRPr="008268CD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 </w:t>
        </w:r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8268CD" w:rsidRPr="008268CD" w:rsidRDefault="008268CD" w:rsidP="008268CD">
      <w:pPr>
        <w:shd w:val="clear" w:color="auto" w:fill="FFFFFF"/>
        <w:spacing w:before="105" w:after="105" w:line="330" w:lineRule="atLeast"/>
        <w:ind w:left="-450" w:right="-450"/>
        <w:rPr>
          <w:ins w:id="122" w:author="Unknown"/>
          <w:rFonts w:ascii="Arial" w:eastAsia="Times New Roman" w:hAnsi="Arial" w:cs="Arial"/>
          <w:color w:val="313131"/>
          <w:sz w:val="21"/>
          <w:szCs w:val="21"/>
        </w:rPr>
      </w:pPr>
      <w:ins w:id="123" w:author="Unknown"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pict>
            <v:rect id="_x0000_i1031" style="width:0;height:0" o:hralign="center" o:hrstd="t" o:hr="t" fillcolor="#a0a0a0" stroked="f"/>
          </w:pict>
        </w:r>
      </w:ins>
    </w:p>
    <w:p w:rsidR="008268CD" w:rsidRPr="008268CD" w:rsidRDefault="008268CD" w:rsidP="008268CD">
      <w:pPr>
        <w:shd w:val="clear" w:color="auto" w:fill="FFFFFF"/>
        <w:spacing w:before="105" w:after="105" w:line="330" w:lineRule="atLeast"/>
        <w:ind w:left="-450" w:right="-450"/>
        <w:jc w:val="center"/>
        <w:rPr>
          <w:ins w:id="124" w:author="Unknown"/>
          <w:rFonts w:ascii="Arial" w:eastAsia="Times New Roman" w:hAnsi="Arial" w:cs="Arial"/>
          <w:color w:val="313131"/>
          <w:sz w:val="21"/>
          <w:szCs w:val="21"/>
        </w:rPr>
      </w:pPr>
      <w:ins w:id="125" w:author="Unknown"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t>Advertisements</w:t>
        </w:r>
      </w:ins>
    </w:p>
    <w:p w:rsidR="008268CD" w:rsidRPr="008268CD" w:rsidRDefault="008268CD" w:rsidP="008268CD">
      <w:pPr>
        <w:spacing w:after="75" w:line="330" w:lineRule="atLeast"/>
        <w:ind w:left="-675" w:right="-675"/>
        <w:rPr>
          <w:ins w:id="126" w:author="Unknown"/>
          <w:rFonts w:ascii="Arial" w:eastAsia="Times New Roman" w:hAnsi="Arial" w:cs="Arial"/>
          <w:color w:val="313131"/>
          <w:sz w:val="20"/>
          <w:szCs w:val="20"/>
        </w:rPr>
      </w:pPr>
      <w:ins w:id="127" w:author="Unknown">
        <w:r w:rsidRPr="008268CD">
          <w:rPr>
            <w:rFonts w:ascii="Arial" w:eastAsia="Times New Roman" w:hAnsi="Arial" w:cs="Arial"/>
            <w:color w:val="313131"/>
            <w:sz w:val="20"/>
            <w:szCs w:val="20"/>
          </w:rPr>
          <w:fldChar w:fldCharType="begin"/>
        </w:r>
        <w:r w:rsidRPr="008268CD">
          <w:rPr>
            <w:rFonts w:ascii="Arial" w:eastAsia="Times New Roman" w:hAnsi="Arial" w:cs="Arial"/>
            <w:color w:val="313131"/>
            <w:sz w:val="20"/>
            <w:szCs w:val="20"/>
          </w:rPr>
          <w:instrText xml:space="preserve"> HYPERLINK "javascript:void(0)" </w:instrText>
        </w:r>
        <w:r w:rsidRPr="008268CD">
          <w:rPr>
            <w:rFonts w:ascii="Arial" w:eastAsia="Times New Roman" w:hAnsi="Arial" w:cs="Arial"/>
            <w:color w:val="313131"/>
            <w:sz w:val="20"/>
            <w:szCs w:val="20"/>
          </w:rPr>
          <w:fldChar w:fldCharType="separate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7" name="Picture 7" descr="img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28" w:author="Unknown">
        <w:r w:rsidRPr="008268CD">
          <w:rPr>
            <w:rFonts w:ascii="Arial" w:eastAsia="Times New Roman" w:hAnsi="Arial" w:cs="Arial"/>
            <w:color w:val="000000"/>
            <w:sz w:val="20"/>
            <w:szCs w:val="20"/>
          </w:rPr>
          <w:t> </w:t>
        </w:r>
        <w:r w:rsidRPr="008268CD">
          <w:rPr>
            <w:rFonts w:ascii="Arial" w:eastAsia="Times New Roman" w:hAnsi="Arial" w:cs="Arial"/>
            <w:color w:val="313131"/>
            <w:sz w:val="20"/>
            <w:szCs w:val="20"/>
          </w:rPr>
          <w:fldChar w:fldCharType="end"/>
        </w:r>
        <w:r w:rsidRPr="008268CD">
          <w:rPr>
            <w:rFonts w:ascii="Arial" w:eastAsia="Times New Roman" w:hAnsi="Arial" w:cs="Arial"/>
            <w:color w:val="313131"/>
            <w:sz w:val="20"/>
            <w:szCs w:val="20"/>
          </w:rPr>
          <w:fldChar w:fldCharType="begin"/>
        </w:r>
        <w:r w:rsidRPr="008268CD">
          <w:rPr>
            <w:rFonts w:ascii="Arial" w:eastAsia="Times New Roman" w:hAnsi="Arial" w:cs="Arial"/>
            <w:color w:val="313131"/>
            <w:sz w:val="20"/>
            <w:szCs w:val="20"/>
          </w:rPr>
          <w:instrText xml:space="preserve"> HYPERLINK "javascript:void(0)" </w:instrText>
        </w:r>
        <w:r w:rsidRPr="008268CD">
          <w:rPr>
            <w:rFonts w:ascii="Arial" w:eastAsia="Times New Roman" w:hAnsi="Arial" w:cs="Arial"/>
            <w:color w:val="313131"/>
            <w:sz w:val="20"/>
            <w:szCs w:val="20"/>
          </w:rPr>
          <w:fldChar w:fldCharType="separate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6" name="Picture 6" descr="img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29" w:author="Unknown">
        <w:r w:rsidRPr="008268CD">
          <w:rPr>
            <w:rFonts w:ascii="Arial" w:eastAsia="Times New Roman" w:hAnsi="Arial" w:cs="Arial"/>
            <w:color w:val="000000"/>
            <w:sz w:val="20"/>
            <w:szCs w:val="20"/>
          </w:rPr>
          <w:t> </w:t>
        </w:r>
        <w:r w:rsidRPr="008268CD">
          <w:rPr>
            <w:rFonts w:ascii="Arial" w:eastAsia="Times New Roman" w:hAnsi="Arial" w:cs="Arial"/>
            <w:color w:val="313131"/>
            <w:sz w:val="20"/>
            <w:szCs w:val="20"/>
          </w:rPr>
          <w:fldChar w:fldCharType="end"/>
        </w:r>
        <w:r w:rsidRPr="008268CD">
          <w:rPr>
            <w:rFonts w:ascii="Arial" w:eastAsia="Times New Roman" w:hAnsi="Arial" w:cs="Arial"/>
            <w:color w:val="313131"/>
            <w:sz w:val="20"/>
            <w:szCs w:val="20"/>
          </w:rPr>
          <w:fldChar w:fldCharType="begin"/>
        </w:r>
        <w:r w:rsidRPr="008268CD">
          <w:rPr>
            <w:rFonts w:ascii="Arial" w:eastAsia="Times New Roman" w:hAnsi="Arial" w:cs="Arial"/>
            <w:color w:val="313131"/>
            <w:sz w:val="20"/>
            <w:szCs w:val="20"/>
          </w:rPr>
          <w:instrText xml:space="preserve"> HYPERLINK "javascript:void(0)" </w:instrText>
        </w:r>
        <w:r w:rsidRPr="008268CD">
          <w:rPr>
            <w:rFonts w:ascii="Arial" w:eastAsia="Times New Roman" w:hAnsi="Arial" w:cs="Arial"/>
            <w:color w:val="313131"/>
            <w:sz w:val="20"/>
            <w:szCs w:val="20"/>
          </w:rPr>
          <w:fldChar w:fldCharType="separate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5" name="Picture 5" descr="img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30" w:author="Unknown">
        <w:r w:rsidRPr="008268CD">
          <w:rPr>
            <w:rFonts w:ascii="Arial" w:eastAsia="Times New Roman" w:hAnsi="Arial" w:cs="Arial"/>
            <w:color w:val="000000"/>
            <w:sz w:val="20"/>
            <w:szCs w:val="20"/>
          </w:rPr>
          <w:t> </w:t>
        </w:r>
        <w:r w:rsidRPr="008268CD">
          <w:rPr>
            <w:rFonts w:ascii="Arial" w:eastAsia="Times New Roman" w:hAnsi="Arial" w:cs="Arial"/>
            <w:color w:val="313131"/>
            <w:sz w:val="20"/>
            <w:szCs w:val="20"/>
          </w:rPr>
          <w:fldChar w:fldCharType="end"/>
        </w:r>
        <w:r w:rsidRPr="008268CD">
          <w:rPr>
            <w:rFonts w:ascii="Arial" w:eastAsia="Times New Roman" w:hAnsi="Arial" w:cs="Arial"/>
            <w:color w:val="313131"/>
            <w:sz w:val="20"/>
            <w:szCs w:val="20"/>
          </w:rPr>
          <w:fldChar w:fldCharType="begin"/>
        </w:r>
        <w:r w:rsidRPr="008268CD">
          <w:rPr>
            <w:rFonts w:ascii="Arial" w:eastAsia="Times New Roman" w:hAnsi="Arial" w:cs="Arial"/>
            <w:color w:val="313131"/>
            <w:sz w:val="20"/>
            <w:szCs w:val="20"/>
          </w:rPr>
          <w:instrText xml:space="preserve"> HYPERLINK "javascript:void(0)" </w:instrText>
        </w:r>
        <w:r w:rsidRPr="008268CD">
          <w:rPr>
            <w:rFonts w:ascii="Arial" w:eastAsia="Times New Roman" w:hAnsi="Arial" w:cs="Arial"/>
            <w:color w:val="313131"/>
            <w:sz w:val="20"/>
            <w:szCs w:val="20"/>
          </w:rPr>
          <w:fldChar w:fldCharType="separate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4" name="Picture 4" descr="img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31" w:author="Unknown">
        <w:r w:rsidRPr="008268CD">
          <w:rPr>
            <w:rFonts w:ascii="Arial" w:eastAsia="Times New Roman" w:hAnsi="Arial" w:cs="Arial"/>
            <w:color w:val="000000"/>
            <w:sz w:val="20"/>
            <w:szCs w:val="20"/>
          </w:rPr>
          <w:t> </w:t>
        </w:r>
        <w:r w:rsidRPr="008268CD">
          <w:rPr>
            <w:rFonts w:ascii="Arial" w:eastAsia="Times New Roman" w:hAnsi="Arial" w:cs="Arial"/>
            <w:color w:val="313131"/>
            <w:sz w:val="20"/>
            <w:szCs w:val="20"/>
          </w:rPr>
          <w:fldChar w:fldCharType="end"/>
        </w:r>
        <w:r w:rsidRPr="008268CD">
          <w:rPr>
            <w:rFonts w:ascii="Arial" w:eastAsia="Times New Roman" w:hAnsi="Arial" w:cs="Arial"/>
            <w:color w:val="313131"/>
            <w:sz w:val="20"/>
            <w:szCs w:val="20"/>
          </w:rPr>
          <w:fldChar w:fldCharType="begin"/>
        </w:r>
        <w:r w:rsidRPr="008268CD">
          <w:rPr>
            <w:rFonts w:ascii="Arial" w:eastAsia="Times New Roman" w:hAnsi="Arial" w:cs="Arial"/>
            <w:color w:val="313131"/>
            <w:sz w:val="20"/>
            <w:szCs w:val="20"/>
          </w:rPr>
          <w:instrText xml:space="preserve"> HYPERLINK "javascript:void(0)" </w:instrText>
        </w:r>
        <w:r w:rsidRPr="008268CD">
          <w:rPr>
            <w:rFonts w:ascii="Arial" w:eastAsia="Times New Roman" w:hAnsi="Arial" w:cs="Arial"/>
            <w:color w:val="313131"/>
            <w:sz w:val="20"/>
            <w:szCs w:val="20"/>
          </w:rPr>
          <w:fldChar w:fldCharType="separate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3" name="Picture 3" descr="img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32" w:author="Unknown">
        <w:r w:rsidRPr="008268CD">
          <w:rPr>
            <w:rFonts w:ascii="Arial" w:eastAsia="Times New Roman" w:hAnsi="Arial" w:cs="Arial"/>
            <w:color w:val="000000"/>
            <w:sz w:val="20"/>
            <w:szCs w:val="20"/>
          </w:rPr>
          <w:t> </w:t>
        </w:r>
        <w:r w:rsidRPr="008268CD">
          <w:rPr>
            <w:rFonts w:ascii="Arial" w:eastAsia="Times New Roman" w:hAnsi="Arial" w:cs="Arial"/>
            <w:color w:val="313131"/>
            <w:sz w:val="20"/>
            <w:szCs w:val="20"/>
          </w:rPr>
          <w:fldChar w:fldCharType="end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2" name="Picture 2" descr="img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8CD" w:rsidRPr="008268CD" w:rsidRDefault="008268CD" w:rsidP="008268CD">
      <w:pPr>
        <w:spacing w:after="0" w:line="330" w:lineRule="atLeast"/>
        <w:rPr>
          <w:ins w:id="133" w:author="Unknown"/>
          <w:rFonts w:ascii="Arial" w:eastAsia="Times New Roman" w:hAnsi="Arial" w:cs="Arial"/>
          <w:color w:val="313131"/>
          <w:sz w:val="29"/>
          <w:szCs w:val="29"/>
        </w:rPr>
      </w:pPr>
      <w:r>
        <w:rPr>
          <w:rFonts w:ascii="Arial" w:eastAsia="Times New Roman" w:hAnsi="Arial" w:cs="Arial"/>
          <w:noProof/>
          <w:color w:val="0000FF"/>
          <w:sz w:val="27"/>
          <w:szCs w:val="27"/>
        </w:rPr>
        <w:drawing>
          <wp:inline distT="0" distB="0" distL="0" distR="0">
            <wp:extent cx="952500" cy="914400"/>
            <wp:effectExtent l="0" t="0" r="0" b="0"/>
            <wp:docPr id="1" name="Picture 1" descr="Tutorials Point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utorials Point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8CD" w:rsidRPr="008268CD" w:rsidRDefault="008268CD" w:rsidP="008268CD">
      <w:pPr>
        <w:numPr>
          <w:ilvl w:val="0"/>
          <w:numId w:val="12"/>
        </w:numPr>
        <w:spacing w:after="0" w:line="180" w:lineRule="atLeast"/>
        <w:ind w:left="-225"/>
        <w:rPr>
          <w:ins w:id="134" w:author="Unknown"/>
          <w:rFonts w:ascii="Arial" w:eastAsia="Times New Roman" w:hAnsi="Arial" w:cs="Arial"/>
          <w:color w:val="313131"/>
          <w:sz w:val="21"/>
          <w:szCs w:val="21"/>
        </w:rPr>
      </w:pPr>
      <w:ins w:id="135" w:author="Unknown"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"http://www.tutorialspoint.com/about/tutorials_writing.htm" </w:instrText>
        </w:r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8268CD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Write for us</w:t>
        </w:r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8268CD" w:rsidRPr="008268CD" w:rsidRDefault="008268CD" w:rsidP="008268CD">
      <w:pPr>
        <w:spacing w:after="0" w:line="330" w:lineRule="atLeast"/>
        <w:rPr>
          <w:ins w:id="136" w:author="Unknown"/>
          <w:rFonts w:ascii="Arial" w:eastAsia="Times New Roman" w:hAnsi="Arial" w:cs="Arial"/>
          <w:color w:val="313131"/>
          <w:sz w:val="21"/>
          <w:szCs w:val="21"/>
        </w:rPr>
      </w:pPr>
      <w:ins w:id="137" w:author="Unknown"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t> </w:t>
        </w:r>
      </w:ins>
    </w:p>
    <w:p w:rsidR="008268CD" w:rsidRPr="008268CD" w:rsidRDefault="008268CD" w:rsidP="008268CD">
      <w:pPr>
        <w:numPr>
          <w:ilvl w:val="0"/>
          <w:numId w:val="12"/>
        </w:numPr>
        <w:pBdr>
          <w:left w:val="dotted" w:sz="6" w:space="6" w:color="FFFFFF"/>
        </w:pBdr>
        <w:spacing w:after="0" w:line="180" w:lineRule="atLeast"/>
        <w:ind w:left="-225"/>
        <w:rPr>
          <w:ins w:id="138" w:author="Unknown"/>
          <w:rFonts w:ascii="Arial" w:eastAsia="Times New Roman" w:hAnsi="Arial" w:cs="Arial"/>
          <w:color w:val="313131"/>
          <w:sz w:val="21"/>
          <w:szCs w:val="21"/>
        </w:rPr>
      </w:pPr>
      <w:ins w:id="139" w:author="Unknown"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"http://www.tutorialspoint.com/about/faq.htm" </w:instrText>
        </w:r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8268CD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FAQ's</w:t>
        </w:r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8268CD" w:rsidRPr="008268CD" w:rsidRDefault="008268CD" w:rsidP="008268CD">
      <w:pPr>
        <w:spacing w:after="0" w:line="330" w:lineRule="atLeast"/>
        <w:rPr>
          <w:ins w:id="140" w:author="Unknown"/>
          <w:rFonts w:ascii="Arial" w:eastAsia="Times New Roman" w:hAnsi="Arial" w:cs="Arial"/>
          <w:color w:val="313131"/>
          <w:sz w:val="21"/>
          <w:szCs w:val="21"/>
        </w:rPr>
      </w:pPr>
      <w:ins w:id="141" w:author="Unknown"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t> </w:t>
        </w:r>
      </w:ins>
    </w:p>
    <w:p w:rsidR="008268CD" w:rsidRPr="008268CD" w:rsidRDefault="008268CD" w:rsidP="008268CD">
      <w:pPr>
        <w:numPr>
          <w:ilvl w:val="0"/>
          <w:numId w:val="12"/>
        </w:numPr>
        <w:pBdr>
          <w:left w:val="dotted" w:sz="6" w:space="6" w:color="FFFFFF"/>
        </w:pBdr>
        <w:spacing w:after="0" w:line="180" w:lineRule="atLeast"/>
        <w:ind w:left="-225"/>
        <w:rPr>
          <w:ins w:id="142" w:author="Unknown"/>
          <w:rFonts w:ascii="Arial" w:eastAsia="Times New Roman" w:hAnsi="Arial" w:cs="Arial"/>
          <w:color w:val="313131"/>
          <w:sz w:val="21"/>
          <w:szCs w:val="21"/>
        </w:rPr>
      </w:pPr>
      <w:ins w:id="143" w:author="Unknown"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"http://www.tutorialspoint.com/about/about_helping.htm" </w:instrText>
        </w:r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8268CD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Helping</w:t>
        </w:r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8268CD" w:rsidRPr="008268CD" w:rsidRDefault="008268CD" w:rsidP="008268CD">
      <w:pPr>
        <w:spacing w:after="0" w:line="330" w:lineRule="atLeast"/>
        <w:rPr>
          <w:ins w:id="144" w:author="Unknown"/>
          <w:rFonts w:ascii="Arial" w:eastAsia="Times New Roman" w:hAnsi="Arial" w:cs="Arial"/>
          <w:color w:val="313131"/>
          <w:sz w:val="21"/>
          <w:szCs w:val="21"/>
        </w:rPr>
      </w:pPr>
      <w:ins w:id="145" w:author="Unknown"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t> </w:t>
        </w:r>
      </w:ins>
    </w:p>
    <w:p w:rsidR="008268CD" w:rsidRPr="008268CD" w:rsidRDefault="008268CD" w:rsidP="008268CD">
      <w:pPr>
        <w:numPr>
          <w:ilvl w:val="0"/>
          <w:numId w:val="12"/>
        </w:numPr>
        <w:pBdr>
          <w:left w:val="dotted" w:sz="6" w:space="6" w:color="FFFFFF"/>
        </w:pBdr>
        <w:spacing w:after="0" w:line="180" w:lineRule="atLeast"/>
        <w:ind w:left="-225"/>
        <w:rPr>
          <w:ins w:id="146" w:author="Unknown"/>
          <w:rFonts w:ascii="Arial" w:eastAsia="Times New Roman" w:hAnsi="Arial" w:cs="Arial"/>
          <w:color w:val="313131"/>
          <w:sz w:val="21"/>
          <w:szCs w:val="21"/>
        </w:rPr>
      </w:pPr>
      <w:ins w:id="147" w:author="Unknown"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"http://www.tutorialspoint.com/about/contact_us.htm" </w:instrText>
        </w:r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8268CD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Contact</w:t>
        </w:r>
        <w:r w:rsidRPr="008268CD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8268CD" w:rsidRPr="008268CD" w:rsidRDefault="008268CD" w:rsidP="008268CD">
      <w:pPr>
        <w:spacing w:after="0" w:line="360" w:lineRule="atLeast"/>
        <w:rPr>
          <w:ins w:id="148" w:author="Unknown"/>
          <w:rFonts w:ascii="Arial" w:eastAsia="Times New Roman" w:hAnsi="Arial" w:cs="Arial"/>
          <w:color w:val="FFFFFF"/>
          <w:sz w:val="21"/>
          <w:szCs w:val="21"/>
        </w:rPr>
      </w:pPr>
      <w:ins w:id="149" w:author="Unknown">
        <w:r w:rsidRPr="008268CD">
          <w:rPr>
            <w:rFonts w:ascii="Arial" w:eastAsia="Times New Roman" w:hAnsi="Arial" w:cs="Arial"/>
            <w:color w:val="FFFFFF"/>
            <w:sz w:val="21"/>
            <w:szCs w:val="21"/>
          </w:rPr>
          <w:t>© Copyright 2015. All Rights Reserved.</w:t>
        </w:r>
      </w:ins>
    </w:p>
    <w:p w:rsidR="008268CD" w:rsidRPr="008268CD" w:rsidRDefault="008268CD" w:rsidP="008268CD">
      <w:pPr>
        <w:spacing w:after="0" w:line="330" w:lineRule="atLeast"/>
        <w:jc w:val="center"/>
        <w:rPr>
          <w:ins w:id="150" w:author="Unknown"/>
          <w:rFonts w:ascii="Arial" w:eastAsia="Times New Roman" w:hAnsi="Arial" w:cs="Arial"/>
          <w:color w:val="313131"/>
          <w:sz w:val="29"/>
          <w:szCs w:val="29"/>
        </w:rPr>
      </w:pPr>
      <w:ins w:id="151" w:author="Unknown">
        <w:r w:rsidRPr="008268CD">
          <w:rPr>
            <w:rFonts w:ascii="Arial" w:eastAsia="Times New Roman" w:hAnsi="Arial" w:cs="Arial"/>
            <w:color w:val="313131"/>
            <w:sz w:val="29"/>
            <w:szCs w:val="29"/>
          </w:rPr>
          <w:object w:dxaOrig="1440" w:dyaOrig="1440">
            <v:shape id="_x0000_i1057" type="#_x0000_t75" style="width:49.5pt;height:18pt" o:ole="">
              <v:imagedata r:id="rId8" o:title=""/>
            </v:shape>
            <w:control r:id="rId73" w:name="DefaultOcxName1" w:shapeid="_x0000_i1057"/>
          </w:object>
        </w:r>
        <w:r w:rsidRPr="008268CD">
          <w:rPr>
            <w:rFonts w:ascii="Arial" w:eastAsia="Times New Roman" w:hAnsi="Arial" w:cs="Arial"/>
            <w:color w:val="313131"/>
            <w:sz w:val="29"/>
            <w:szCs w:val="29"/>
          </w:rPr>
          <w:t> go</w:t>
        </w:r>
      </w:ins>
    </w:p>
    <w:p w:rsidR="00525669" w:rsidRDefault="008268CD">
      <w:bookmarkStart w:id="152" w:name="_GoBack"/>
      <w:bookmarkEnd w:id="152"/>
    </w:p>
    <w:sectPr w:rsidR="00525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D46F8"/>
    <w:multiLevelType w:val="multilevel"/>
    <w:tmpl w:val="C432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6D62D6"/>
    <w:multiLevelType w:val="multilevel"/>
    <w:tmpl w:val="E78C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AD74E1"/>
    <w:multiLevelType w:val="multilevel"/>
    <w:tmpl w:val="7880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7B7D5B"/>
    <w:multiLevelType w:val="multilevel"/>
    <w:tmpl w:val="AFB0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0349D1"/>
    <w:multiLevelType w:val="multilevel"/>
    <w:tmpl w:val="57D0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CB2AA8"/>
    <w:multiLevelType w:val="multilevel"/>
    <w:tmpl w:val="5FE6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90614F"/>
    <w:multiLevelType w:val="multilevel"/>
    <w:tmpl w:val="D00E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D97C48"/>
    <w:multiLevelType w:val="multilevel"/>
    <w:tmpl w:val="671A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052ADD"/>
    <w:multiLevelType w:val="multilevel"/>
    <w:tmpl w:val="19B8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1C03A8"/>
    <w:multiLevelType w:val="multilevel"/>
    <w:tmpl w:val="E666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BA68B6"/>
    <w:multiLevelType w:val="multilevel"/>
    <w:tmpl w:val="A3BC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E3002F"/>
    <w:multiLevelType w:val="multilevel"/>
    <w:tmpl w:val="6802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8CD"/>
    <w:rsid w:val="001870DD"/>
    <w:rsid w:val="008268CD"/>
    <w:rsid w:val="0096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68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268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8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268C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268CD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268C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268CD"/>
    <w:rPr>
      <w:rFonts w:ascii="Arial" w:eastAsia="Times New Roman" w:hAnsi="Arial" w:cs="Arial"/>
      <w:vanish/>
      <w:sz w:val="16"/>
      <w:szCs w:val="16"/>
    </w:rPr>
  </w:style>
  <w:style w:type="character" w:customStyle="1" w:styleId="input-group-btn">
    <w:name w:val="input-group-btn"/>
    <w:basedOn w:val="DefaultParagraphFont"/>
    <w:rsid w:val="008268C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268C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268CD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8268CD"/>
  </w:style>
  <w:style w:type="paragraph" w:styleId="NormalWeb">
    <w:name w:val="Normal (Web)"/>
    <w:basedOn w:val="Normal"/>
    <w:uiPriority w:val="99"/>
    <w:semiHidden/>
    <w:unhideWhenUsed/>
    <w:rsid w:val="0082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8C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8268CD"/>
  </w:style>
  <w:style w:type="character" w:customStyle="1" w:styleId="pln">
    <w:name w:val="pln"/>
    <w:basedOn w:val="DefaultParagraphFont"/>
    <w:rsid w:val="008268CD"/>
  </w:style>
  <w:style w:type="character" w:customStyle="1" w:styleId="atn">
    <w:name w:val="atn"/>
    <w:basedOn w:val="DefaultParagraphFont"/>
    <w:rsid w:val="008268CD"/>
  </w:style>
  <w:style w:type="character" w:customStyle="1" w:styleId="pun">
    <w:name w:val="pun"/>
    <w:basedOn w:val="DefaultParagraphFont"/>
    <w:rsid w:val="008268CD"/>
  </w:style>
  <w:style w:type="character" w:customStyle="1" w:styleId="atv">
    <w:name w:val="atv"/>
    <w:basedOn w:val="DefaultParagraphFont"/>
    <w:rsid w:val="008268CD"/>
  </w:style>
  <w:style w:type="character" w:customStyle="1" w:styleId="str">
    <w:name w:val="str"/>
    <w:basedOn w:val="DefaultParagraphFont"/>
    <w:rsid w:val="008268CD"/>
  </w:style>
  <w:style w:type="character" w:customStyle="1" w:styleId="com">
    <w:name w:val="com"/>
    <w:basedOn w:val="DefaultParagraphFont"/>
    <w:rsid w:val="008268CD"/>
  </w:style>
  <w:style w:type="paragraph" w:styleId="BalloonText">
    <w:name w:val="Balloon Text"/>
    <w:basedOn w:val="Normal"/>
    <w:link w:val="BalloonTextChar"/>
    <w:uiPriority w:val="99"/>
    <w:semiHidden/>
    <w:unhideWhenUsed/>
    <w:rsid w:val="00826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8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68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268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8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268C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268CD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268C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268CD"/>
    <w:rPr>
      <w:rFonts w:ascii="Arial" w:eastAsia="Times New Roman" w:hAnsi="Arial" w:cs="Arial"/>
      <w:vanish/>
      <w:sz w:val="16"/>
      <w:szCs w:val="16"/>
    </w:rPr>
  </w:style>
  <w:style w:type="character" w:customStyle="1" w:styleId="input-group-btn">
    <w:name w:val="input-group-btn"/>
    <w:basedOn w:val="DefaultParagraphFont"/>
    <w:rsid w:val="008268C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268C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268CD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8268CD"/>
  </w:style>
  <w:style w:type="paragraph" w:styleId="NormalWeb">
    <w:name w:val="Normal (Web)"/>
    <w:basedOn w:val="Normal"/>
    <w:uiPriority w:val="99"/>
    <w:semiHidden/>
    <w:unhideWhenUsed/>
    <w:rsid w:val="0082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8C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8268CD"/>
  </w:style>
  <w:style w:type="character" w:customStyle="1" w:styleId="pln">
    <w:name w:val="pln"/>
    <w:basedOn w:val="DefaultParagraphFont"/>
    <w:rsid w:val="008268CD"/>
  </w:style>
  <w:style w:type="character" w:customStyle="1" w:styleId="atn">
    <w:name w:val="atn"/>
    <w:basedOn w:val="DefaultParagraphFont"/>
    <w:rsid w:val="008268CD"/>
  </w:style>
  <w:style w:type="character" w:customStyle="1" w:styleId="pun">
    <w:name w:val="pun"/>
    <w:basedOn w:val="DefaultParagraphFont"/>
    <w:rsid w:val="008268CD"/>
  </w:style>
  <w:style w:type="character" w:customStyle="1" w:styleId="atv">
    <w:name w:val="atv"/>
    <w:basedOn w:val="DefaultParagraphFont"/>
    <w:rsid w:val="008268CD"/>
  </w:style>
  <w:style w:type="character" w:customStyle="1" w:styleId="str">
    <w:name w:val="str"/>
    <w:basedOn w:val="DefaultParagraphFont"/>
    <w:rsid w:val="008268CD"/>
  </w:style>
  <w:style w:type="character" w:customStyle="1" w:styleId="com">
    <w:name w:val="com"/>
    <w:basedOn w:val="DefaultParagraphFont"/>
    <w:rsid w:val="008268CD"/>
  </w:style>
  <w:style w:type="paragraph" w:styleId="BalloonText">
    <w:name w:val="Balloon Text"/>
    <w:basedOn w:val="Normal"/>
    <w:link w:val="BalloonTextChar"/>
    <w:uiPriority w:val="99"/>
    <w:semiHidden/>
    <w:unhideWhenUsed/>
    <w:rsid w:val="00826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8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2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31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7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8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22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72705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45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56561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34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4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6D6D6"/>
                                <w:left w:val="single" w:sz="6" w:space="4" w:color="D6D6D6"/>
                                <w:bottom w:val="single" w:sz="6" w:space="0" w:color="D6D6D6"/>
                                <w:right w:val="single" w:sz="6" w:space="4" w:color="D6D6D6"/>
                              </w:divBdr>
                              <w:divsChild>
                                <w:div w:id="168200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7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57010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79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19756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2" w:color="D6D6D6"/>
                                    <w:left w:val="single" w:sz="6" w:space="2" w:color="D6D6D6"/>
                                    <w:bottom w:val="single" w:sz="6" w:space="2" w:color="D6D6D6"/>
                                    <w:right w:val="single" w:sz="6" w:space="2" w:color="D6D6D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3099243">
              <w:marLeft w:val="0"/>
              <w:marRight w:val="0"/>
              <w:marTop w:val="0"/>
              <w:marBottom w:val="0"/>
              <w:divBdr>
                <w:top w:val="single" w:sz="24" w:space="31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1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7686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35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07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70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75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78716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utorialspoint.com/articles/index.php" TargetMode="External"/><Relationship Id="rId18" Type="http://schemas.openxmlformats.org/officeDocument/2006/relationships/image" Target="media/image3.jpeg"/><Relationship Id="rId26" Type="http://schemas.openxmlformats.org/officeDocument/2006/relationships/hyperlink" Target="http://www.tutorialspoint.com/javascript/javascript_ifelse.htm" TargetMode="External"/><Relationship Id="rId39" Type="http://schemas.openxmlformats.org/officeDocument/2006/relationships/hyperlink" Target="http://www.tutorialspoint.com/javascript/javascript_objects.htm" TargetMode="External"/><Relationship Id="rId21" Type="http://schemas.openxmlformats.org/officeDocument/2006/relationships/hyperlink" Target="http://www.tutorialspoint.com/javascript/javascript_syntax.htm" TargetMode="External"/><Relationship Id="rId34" Type="http://schemas.openxmlformats.org/officeDocument/2006/relationships/hyperlink" Target="http://www.tutorialspoint.com/javascript/javascript_cookies.htm" TargetMode="External"/><Relationship Id="rId42" Type="http://schemas.openxmlformats.org/officeDocument/2006/relationships/hyperlink" Target="http://www.tutorialspoint.com/javascript/javascript_strings_object.htm" TargetMode="External"/><Relationship Id="rId47" Type="http://schemas.openxmlformats.org/officeDocument/2006/relationships/hyperlink" Target="http://www.tutorialspoint.com/javascript/javascript_html_dom.htm" TargetMode="External"/><Relationship Id="rId50" Type="http://schemas.openxmlformats.org/officeDocument/2006/relationships/hyperlink" Target="http://www.tutorialspoint.com/javascript/javascript_animation.htm" TargetMode="External"/><Relationship Id="rId55" Type="http://schemas.openxmlformats.org/officeDocument/2006/relationships/hyperlink" Target="http://www.tutorialspoint.com/javascript/javascript_questions_answers.htm" TargetMode="External"/><Relationship Id="rId63" Type="http://schemas.openxmlformats.org/officeDocument/2006/relationships/hyperlink" Target="http://www.tutorialspoint.com/computer_glossary.htm" TargetMode="External"/><Relationship Id="rId68" Type="http://schemas.openxmlformats.org/officeDocument/2006/relationships/image" Target="media/image6.jpeg"/><Relationship Id="rId7" Type="http://schemas.openxmlformats.org/officeDocument/2006/relationships/image" Target="media/image1.png"/><Relationship Id="rId71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9" Type="http://schemas.openxmlformats.org/officeDocument/2006/relationships/hyperlink" Target="http://www.tutorialspoint.com/javascript/javascript_for_loop.htm" TargetMode="External"/><Relationship Id="rId11" Type="http://schemas.openxmlformats.org/officeDocument/2006/relationships/hyperlink" Target="http://www.tutorialspoint.com/questions_and_answers.htm" TargetMode="External"/><Relationship Id="rId24" Type="http://schemas.openxmlformats.org/officeDocument/2006/relationships/hyperlink" Target="http://www.tutorialspoint.com/javascript/javascript_variables.htm" TargetMode="External"/><Relationship Id="rId32" Type="http://schemas.openxmlformats.org/officeDocument/2006/relationships/hyperlink" Target="http://www.tutorialspoint.com/javascript/javascript_functions.htm" TargetMode="External"/><Relationship Id="rId37" Type="http://schemas.openxmlformats.org/officeDocument/2006/relationships/hyperlink" Target="http://www.tutorialspoint.com/javascript/javascript_void_keyword.htm" TargetMode="External"/><Relationship Id="rId40" Type="http://schemas.openxmlformats.org/officeDocument/2006/relationships/hyperlink" Target="http://www.tutorialspoint.com/javascript/javascript_number_object.htm" TargetMode="External"/><Relationship Id="rId45" Type="http://schemas.openxmlformats.org/officeDocument/2006/relationships/hyperlink" Target="http://www.tutorialspoint.com/javascript/javascript_math_object.htm" TargetMode="External"/><Relationship Id="rId53" Type="http://schemas.openxmlformats.org/officeDocument/2006/relationships/hyperlink" Target="http://www.tutorialspoint.com/javascript/javascript_image_map.htm" TargetMode="External"/><Relationship Id="rId58" Type="http://schemas.openxmlformats.org/officeDocument/2006/relationships/hyperlink" Target="http://www.tutorialspoint.com/javascript/javascript_resources.htm" TargetMode="External"/><Relationship Id="rId66" Type="http://schemas.openxmlformats.org/officeDocument/2006/relationships/image" Target="media/image4.jpeg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http://www.tutorialspoint.com/javascript/javascript_placement.htm" TargetMode="External"/><Relationship Id="rId28" Type="http://schemas.openxmlformats.org/officeDocument/2006/relationships/hyperlink" Target="http://www.tutorialspoint.com/javascript/javascript_while_loop.htm" TargetMode="External"/><Relationship Id="rId36" Type="http://schemas.openxmlformats.org/officeDocument/2006/relationships/hyperlink" Target="http://www.tutorialspoint.com/javascript/javascript_dialog_boxes.htm" TargetMode="External"/><Relationship Id="rId49" Type="http://schemas.openxmlformats.org/officeDocument/2006/relationships/hyperlink" Target="http://www.tutorialspoint.com/javascript/javascript_form_validations.htm" TargetMode="External"/><Relationship Id="rId57" Type="http://schemas.openxmlformats.org/officeDocument/2006/relationships/hyperlink" Target="http://www.tutorialspoint.com/javascript/javascript_builtin_functions.htm" TargetMode="External"/><Relationship Id="rId61" Type="http://schemas.openxmlformats.org/officeDocument/2006/relationships/hyperlink" Target="http://www.tutorialspoint.com/effective_resume_writing.htm" TargetMode="External"/><Relationship Id="rId10" Type="http://schemas.openxmlformats.org/officeDocument/2006/relationships/hyperlink" Target="http://www.tutorialspoint.com/free_online_whiteboard.htm" TargetMode="External"/><Relationship Id="rId19" Type="http://schemas.openxmlformats.org/officeDocument/2006/relationships/hyperlink" Target="http://www.tutorialspoint.com/javascript/index.htm" TargetMode="External"/><Relationship Id="rId31" Type="http://schemas.openxmlformats.org/officeDocument/2006/relationships/hyperlink" Target="http://www.tutorialspoint.com/javascript/javascript_loop_control.htm" TargetMode="External"/><Relationship Id="rId44" Type="http://schemas.openxmlformats.org/officeDocument/2006/relationships/hyperlink" Target="http://www.tutorialspoint.com/javascript/javascript_date_object.htm" TargetMode="External"/><Relationship Id="rId52" Type="http://schemas.openxmlformats.org/officeDocument/2006/relationships/hyperlink" Target="http://www.tutorialspoint.com/javascript/javascript_debugging.htm" TargetMode="External"/><Relationship Id="rId60" Type="http://schemas.openxmlformats.org/officeDocument/2006/relationships/hyperlink" Target="http://www.tutorialspoint.com/questions_and_answers.htm" TargetMode="External"/><Relationship Id="rId65" Type="http://schemas.openxmlformats.org/officeDocument/2006/relationships/hyperlink" Target="javascript:void(0)" TargetMode="External"/><Relationship Id="rId73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hyperlink" Target="http://www.tutorialspoint.com/index.htm" TargetMode="External"/><Relationship Id="rId22" Type="http://schemas.openxmlformats.org/officeDocument/2006/relationships/hyperlink" Target="http://www.tutorialspoint.com/javascript/javascript_enabling.htm" TargetMode="External"/><Relationship Id="rId27" Type="http://schemas.openxmlformats.org/officeDocument/2006/relationships/hyperlink" Target="http://www.tutorialspoint.com/javascript/javascript_switch_case.htm" TargetMode="External"/><Relationship Id="rId30" Type="http://schemas.openxmlformats.org/officeDocument/2006/relationships/hyperlink" Target="http://www.tutorialspoint.com/javascript/javascript_forin_loop.htm" TargetMode="External"/><Relationship Id="rId35" Type="http://schemas.openxmlformats.org/officeDocument/2006/relationships/hyperlink" Target="http://www.tutorialspoint.com/javascript/javascript_page_redirect.htm" TargetMode="External"/><Relationship Id="rId43" Type="http://schemas.openxmlformats.org/officeDocument/2006/relationships/hyperlink" Target="http://www.tutorialspoint.com/javascript/javascript_arrays_object.htm" TargetMode="External"/><Relationship Id="rId48" Type="http://schemas.openxmlformats.org/officeDocument/2006/relationships/hyperlink" Target="http://www.tutorialspoint.com/javascript/javascript_error_handling.htm" TargetMode="External"/><Relationship Id="rId56" Type="http://schemas.openxmlformats.org/officeDocument/2006/relationships/hyperlink" Target="http://www.tutorialspoint.com/javascript/javascript_quick_guide.htm" TargetMode="External"/><Relationship Id="rId64" Type="http://schemas.openxmlformats.org/officeDocument/2006/relationships/hyperlink" Target="http://www.tutorialspoint.com/computer_whoiswho.htm" TargetMode="External"/><Relationship Id="rId69" Type="http://schemas.openxmlformats.org/officeDocument/2006/relationships/image" Target="media/image7.jpeg"/><Relationship Id="rId8" Type="http://schemas.openxmlformats.org/officeDocument/2006/relationships/image" Target="media/image2.wmf"/><Relationship Id="rId51" Type="http://schemas.openxmlformats.org/officeDocument/2006/relationships/hyperlink" Target="http://www.tutorialspoint.com/javascript/javascript_multimedia.htm" TargetMode="External"/><Relationship Id="rId72" Type="http://schemas.openxmlformats.org/officeDocument/2006/relationships/image" Target="media/image10.png"/><Relationship Id="rId3" Type="http://schemas.microsoft.com/office/2007/relationships/stylesWithEffects" Target="stylesWithEffects.xml"/><Relationship Id="rId12" Type="http://schemas.openxmlformats.org/officeDocument/2006/relationships/hyperlink" Target="http://www.tutorialspoint.com/shared-tutorials.php" TargetMode="External"/><Relationship Id="rId17" Type="http://schemas.openxmlformats.org/officeDocument/2006/relationships/hyperlink" Target="http://www.tutorialspoint.com/absoluteclasses/upcomingclasses.htm" TargetMode="External"/><Relationship Id="rId25" Type="http://schemas.openxmlformats.org/officeDocument/2006/relationships/hyperlink" Target="http://www.tutorialspoint.com/javascript/javascript_operators.htm" TargetMode="External"/><Relationship Id="rId33" Type="http://schemas.openxmlformats.org/officeDocument/2006/relationships/hyperlink" Target="http://www.tutorialspoint.com/javascript/javascript_events.htm" TargetMode="External"/><Relationship Id="rId38" Type="http://schemas.openxmlformats.org/officeDocument/2006/relationships/hyperlink" Target="http://www.tutorialspoint.com/javascript/javascript_page_printing.htm" TargetMode="External"/><Relationship Id="rId46" Type="http://schemas.openxmlformats.org/officeDocument/2006/relationships/hyperlink" Target="http://www.tutorialspoint.com/javascript/javascript_regexp_object.htm" TargetMode="External"/><Relationship Id="rId59" Type="http://schemas.openxmlformats.org/officeDocument/2006/relationships/hyperlink" Target="http://www.tutorialspoint.com/developers_best_practices/index.htm" TargetMode="External"/><Relationship Id="rId67" Type="http://schemas.openxmlformats.org/officeDocument/2006/relationships/image" Target="media/image5.jpeg"/><Relationship Id="rId20" Type="http://schemas.openxmlformats.org/officeDocument/2006/relationships/hyperlink" Target="http://www.tutorialspoint.com/javascript/javascript_overview.htm" TargetMode="External"/><Relationship Id="rId41" Type="http://schemas.openxmlformats.org/officeDocument/2006/relationships/hyperlink" Target="http://www.tutorialspoint.com/javascript/javascript_boolean_object.htm" TargetMode="External"/><Relationship Id="rId54" Type="http://schemas.openxmlformats.org/officeDocument/2006/relationships/hyperlink" Target="http://www.tutorialspoint.com/javascript/javascript_browsers_handling.htm" TargetMode="External"/><Relationship Id="rId62" Type="http://schemas.openxmlformats.org/officeDocument/2006/relationships/hyperlink" Target="http://www.tutorialspoint.com/hr_interview_questions/index.htm" TargetMode="External"/><Relationship Id="rId70" Type="http://schemas.openxmlformats.org/officeDocument/2006/relationships/image" Target="media/image8.jpeg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index.h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1451</Words>
  <Characters>8272</Characters>
  <Application>Microsoft Office Word</Application>
  <DocSecurity>0</DocSecurity>
  <Lines>68</Lines>
  <Paragraphs>19</Paragraphs>
  <ScaleCrop>false</ScaleCrop>
  <Company>home</Company>
  <LinksUpToDate>false</LinksUpToDate>
  <CharactersWithSpaces>9704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GITANJALI</dc:creator>
  <cp:lastModifiedBy>GITANJALI</cp:lastModifiedBy>
  <cp:revision>1</cp:revision>
  <dcterms:created xsi:type="dcterms:W3CDTF">2015-08-30T05:08:00Z</dcterms:created>
  <dcterms:modified xsi:type="dcterms:W3CDTF">2015-08-30T05:09:00Z</dcterms:modified>
</cp:coreProperties>
</file>