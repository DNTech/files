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18" w:rsidRPr="007E2518" w:rsidRDefault="007E2518" w:rsidP="007E2518">
      <w:pPr>
        <w:spacing w:before="48" w:after="48" w:line="450" w:lineRule="atLeast"/>
        <w:ind w:right="48"/>
        <w:jc w:val="center"/>
        <w:outlineLvl w:val="0"/>
        <w:rPr>
          <w:rFonts w:ascii="Arial" w:eastAsia="Times New Roman" w:hAnsi="Arial" w:cs="Arial"/>
          <w:color w:val="121214"/>
          <w:spacing w:val="-15"/>
          <w:kern w:val="36"/>
          <w:sz w:val="48"/>
          <w:szCs w:val="48"/>
        </w:rPr>
      </w:pPr>
      <w:r w:rsidRPr="007E2518">
        <w:rPr>
          <w:rFonts w:ascii="Arial" w:eastAsia="Times New Roman" w:hAnsi="Arial" w:cs="Arial"/>
          <w:color w:val="121214"/>
          <w:spacing w:val="-15"/>
          <w:kern w:val="36"/>
          <w:sz w:val="48"/>
          <w:szCs w:val="48"/>
        </w:rPr>
        <w:t xml:space="preserve">Regular Expressions and </w:t>
      </w:r>
      <w:proofErr w:type="spellStart"/>
      <w:r w:rsidRPr="007E2518">
        <w:rPr>
          <w:rFonts w:ascii="Arial" w:eastAsia="Times New Roman" w:hAnsi="Arial" w:cs="Arial"/>
          <w:color w:val="121214"/>
          <w:spacing w:val="-15"/>
          <w:kern w:val="36"/>
          <w:sz w:val="48"/>
          <w:szCs w:val="48"/>
        </w:rPr>
        <w:t>RegExp</w:t>
      </w:r>
      <w:proofErr w:type="spellEnd"/>
      <w:r w:rsidRPr="007E2518">
        <w:rPr>
          <w:rFonts w:ascii="Arial" w:eastAsia="Times New Roman" w:hAnsi="Arial" w:cs="Arial"/>
          <w:color w:val="121214"/>
          <w:spacing w:val="-15"/>
          <w:kern w:val="36"/>
          <w:sz w:val="48"/>
          <w:szCs w:val="48"/>
        </w:rPr>
        <w:t xml:space="preserve"> Object</w:t>
      </w:r>
    </w:p>
    <w:p w:rsidR="007E2518" w:rsidRPr="007E2518" w:rsidRDefault="00EF393D" w:rsidP="007E2518">
      <w:pPr>
        <w:spacing w:before="105" w:after="105" w:line="330" w:lineRule="atLeast"/>
        <w:jc w:val="center"/>
        <w:rPr>
          <w:rFonts w:ascii="Arial" w:eastAsia="Times New Roman" w:hAnsi="Arial" w:cs="Arial"/>
          <w:color w:val="313131"/>
          <w:sz w:val="21"/>
          <w:szCs w:val="21"/>
        </w:rPr>
      </w:pPr>
      <w:r>
        <w:rPr>
          <w:rFonts w:ascii="Arial" w:eastAsia="Times New Roman" w:hAnsi="Arial" w:cs="Arial"/>
          <w:color w:val="313131"/>
          <w:sz w:val="21"/>
          <w:szCs w:val="21"/>
        </w:rPr>
        <w:pict>
          <v:rect id="_x0000_i1025" style="width:0;height:0" o:hralign="center" o:hrstd="t" o:hr="t" fillcolor="#a0a0a0" stroked="f"/>
        </w:pict>
      </w:r>
    </w:p>
    <w:p w:rsidR="007E2518" w:rsidRPr="007E2518" w:rsidRDefault="007E2518" w:rsidP="007E2518">
      <w:pPr>
        <w:spacing w:before="105" w:after="105" w:line="330" w:lineRule="atLeast"/>
        <w:jc w:val="center"/>
        <w:rPr>
          <w:rFonts w:ascii="Arial" w:eastAsia="Times New Roman" w:hAnsi="Arial" w:cs="Arial"/>
          <w:color w:val="313131"/>
          <w:sz w:val="21"/>
          <w:szCs w:val="21"/>
        </w:rPr>
      </w:pPr>
      <w:r w:rsidRPr="007E2518">
        <w:rPr>
          <w:rFonts w:ascii="Arial" w:eastAsia="Times New Roman" w:hAnsi="Arial" w:cs="Arial"/>
          <w:color w:val="313131"/>
          <w:sz w:val="21"/>
          <w:szCs w:val="21"/>
        </w:rPr>
        <w:t>Advertisements</w:t>
      </w:r>
    </w:p>
    <w:p w:rsidR="007E2518" w:rsidRPr="007E2518" w:rsidRDefault="00EF393D" w:rsidP="007E2518">
      <w:pPr>
        <w:spacing w:before="105" w:after="105" w:line="240" w:lineRule="auto"/>
        <w:rPr>
          <w:ins w:id="0" w:author="Unknown"/>
          <w:rFonts w:ascii="Times New Roman" w:eastAsia="Times New Roman" w:hAnsi="Times New Roman" w:cs="Times New Roman"/>
          <w:sz w:val="24"/>
          <w:szCs w:val="24"/>
        </w:rPr>
      </w:pPr>
      <w:ins w:id="1" w:author="Unknown">
        <w:r>
          <w:rPr>
            <w:rFonts w:ascii="Times New Roman" w:eastAsia="Times New Roman" w:hAnsi="Times New Roman" w:cs="Times New Roman"/>
            <w:sz w:val="24"/>
            <w:szCs w:val="24"/>
          </w:rPr>
          <w:pict>
            <v:rect id="_x0000_i1026" style="width:0;height:0" o:hralign="center" o:hrstd="t" o:hrnoshade="t" o:hr="t" fillcolor="#313131" stroked="f"/>
          </w:pict>
        </w:r>
      </w:ins>
    </w:p>
    <w:p w:rsidR="007E2518" w:rsidRPr="007E2518" w:rsidRDefault="007E2518" w:rsidP="007E2518">
      <w:pPr>
        <w:spacing w:before="105" w:after="105" w:line="330" w:lineRule="atLeast"/>
        <w:jc w:val="center"/>
        <w:rPr>
          <w:ins w:id="2" w:author="Unknown"/>
          <w:rFonts w:ascii="Arial" w:eastAsia="Times New Roman" w:hAnsi="Arial" w:cs="Arial"/>
          <w:color w:val="313131"/>
          <w:sz w:val="21"/>
          <w:szCs w:val="21"/>
        </w:rPr>
      </w:pPr>
      <w:ins w:id="3" w:author="Unknown">
        <w:r w:rsidRPr="007E2518">
          <w:rPr>
            <w:rFonts w:ascii="Arial" w:eastAsia="Times New Roman" w:hAnsi="Arial" w:cs="Arial"/>
            <w:color w:val="313131"/>
            <w:sz w:val="21"/>
            <w:szCs w:val="21"/>
          </w:rPr>
          <w:fldChar w:fldCharType="begin"/>
        </w:r>
        <w:r w:rsidRPr="007E2518">
          <w:rPr>
            <w:rFonts w:ascii="Arial" w:eastAsia="Times New Roman" w:hAnsi="Arial" w:cs="Arial"/>
            <w:color w:val="313131"/>
            <w:sz w:val="21"/>
            <w:szCs w:val="21"/>
          </w:rPr>
          <w:instrText xml:space="preserve"> HYPERLINK "http://www.tutorialspoint.com/javascript/javascript_math_object.htm" </w:instrText>
        </w:r>
        <w:r w:rsidRPr="007E2518">
          <w:rPr>
            <w:rFonts w:ascii="Arial" w:eastAsia="Times New Roman" w:hAnsi="Arial" w:cs="Arial"/>
            <w:color w:val="313131"/>
            <w:sz w:val="21"/>
            <w:szCs w:val="21"/>
          </w:rPr>
          <w:fldChar w:fldCharType="separate"/>
        </w:r>
        <w:r w:rsidRPr="007E2518">
          <w:rPr>
            <w:rFonts w:ascii="Arial" w:eastAsia="Times New Roman" w:hAnsi="Arial" w:cs="Arial"/>
            <w:color w:val="000000"/>
            <w:sz w:val="23"/>
            <w:szCs w:val="23"/>
          </w:rPr>
          <w:t> </w:t>
        </w:r>
        <w:r w:rsidRPr="007E2518">
          <w:rPr>
            <w:rFonts w:ascii="Arial" w:eastAsia="Times New Roman" w:hAnsi="Arial" w:cs="Arial"/>
            <w:color w:val="000000"/>
            <w:sz w:val="23"/>
            <w:szCs w:val="23"/>
            <w:u w:val="single"/>
          </w:rPr>
          <w:t>Previous Page</w:t>
        </w:r>
        <w:r w:rsidRPr="007E2518">
          <w:rPr>
            <w:rFonts w:ascii="Arial" w:eastAsia="Times New Roman" w:hAnsi="Arial" w:cs="Arial"/>
            <w:color w:val="313131"/>
            <w:sz w:val="21"/>
            <w:szCs w:val="21"/>
          </w:rPr>
          <w:fldChar w:fldCharType="end"/>
        </w:r>
      </w:ins>
    </w:p>
    <w:p w:rsidR="007E2518" w:rsidRPr="007E2518" w:rsidRDefault="007E2518" w:rsidP="007E2518">
      <w:pPr>
        <w:spacing w:before="105" w:after="105" w:line="330" w:lineRule="atLeast"/>
        <w:jc w:val="center"/>
        <w:rPr>
          <w:ins w:id="4" w:author="Unknown"/>
          <w:rFonts w:ascii="Arial" w:eastAsia="Times New Roman" w:hAnsi="Arial" w:cs="Arial"/>
          <w:color w:val="313131"/>
          <w:sz w:val="21"/>
          <w:szCs w:val="21"/>
        </w:rPr>
      </w:pPr>
      <w:ins w:id="5" w:author="Unknown">
        <w:r w:rsidRPr="007E2518">
          <w:rPr>
            <w:rFonts w:ascii="Arial" w:eastAsia="Times New Roman" w:hAnsi="Arial" w:cs="Arial"/>
            <w:color w:val="313131"/>
            <w:sz w:val="21"/>
            <w:szCs w:val="21"/>
          </w:rPr>
          <w:fldChar w:fldCharType="begin"/>
        </w:r>
        <w:r w:rsidRPr="007E2518">
          <w:rPr>
            <w:rFonts w:ascii="Arial" w:eastAsia="Times New Roman" w:hAnsi="Arial" w:cs="Arial"/>
            <w:color w:val="313131"/>
            <w:sz w:val="21"/>
            <w:szCs w:val="21"/>
          </w:rPr>
          <w:instrText xml:space="preserve"> HYPERLINK "http://www.tutorialspoint.com/javascript/javascript_html_dom.htm" </w:instrText>
        </w:r>
        <w:r w:rsidRPr="007E2518">
          <w:rPr>
            <w:rFonts w:ascii="Arial" w:eastAsia="Times New Roman" w:hAnsi="Arial" w:cs="Arial"/>
            <w:color w:val="313131"/>
            <w:sz w:val="21"/>
            <w:szCs w:val="21"/>
          </w:rPr>
          <w:fldChar w:fldCharType="separate"/>
        </w:r>
        <w:r w:rsidRPr="007E2518">
          <w:rPr>
            <w:rFonts w:ascii="Arial" w:eastAsia="Times New Roman" w:hAnsi="Arial" w:cs="Arial"/>
            <w:color w:val="000000"/>
            <w:sz w:val="23"/>
            <w:szCs w:val="23"/>
            <w:u w:val="single"/>
          </w:rPr>
          <w:t>Next Page</w:t>
        </w:r>
        <w:r w:rsidRPr="007E2518">
          <w:rPr>
            <w:rFonts w:ascii="Arial" w:eastAsia="Times New Roman" w:hAnsi="Arial" w:cs="Arial"/>
            <w:color w:val="000000"/>
            <w:sz w:val="23"/>
            <w:szCs w:val="23"/>
          </w:rPr>
          <w:t> </w:t>
        </w:r>
        <w:r w:rsidRPr="007E2518">
          <w:rPr>
            <w:rFonts w:ascii="Arial" w:eastAsia="Times New Roman" w:hAnsi="Arial" w:cs="Arial"/>
            <w:color w:val="000000"/>
            <w:sz w:val="23"/>
            <w:szCs w:val="23"/>
            <w:u w:val="single"/>
          </w:rPr>
          <w:t> </w:t>
        </w:r>
        <w:r w:rsidRPr="007E2518">
          <w:rPr>
            <w:rFonts w:ascii="Arial" w:eastAsia="Times New Roman" w:hAnsi="Arial" w:cs="Arial"/>
            <w:color w:val="313131"/>
            <w:sz w:val="21"/>
            <w:szCs w:val="21"/>
          </w:rPr>
          <w:fldChar w:fldCharType="end"/>
        </w:r>
      </w:ins>
    </w:p>
    <w:p w:rsidR="007E2518" w:rsidRPr="007E2518" w:rsidRDefault="00EF393D" w:rsidP="007E2518">
      <w:pPr>
        <w:spacing w:before="105" w:after="105" w:line="240" w:lineRule="auto"/>
        <w:rPr>
          <w:ins w:id="6" w:author="Unknown"/>
          <w:rFonts w:ascii="Times New Roman" w:eastAsia="Times New Roman" w:hAnsi="Times New Roman" w:cs="Times New Roman"/>
          <w:sz w:val="24"/>
          <w:szCs w:val="24"/>
        </w:rPr>
      </w:pPr>
      <w:ins w:id="7" w:author="Unknown">
        <w:r>
          <w:rPr>
            <w:rFonts w:ascii="Times New Roman" w:eastAsia="Times New Roman" w:hAnsi="Times New Roman" w:cs="Times New Roman"/>
            <w:sz w:val="24"/>
            <w:szCs w:val="24"/>
          </w:rPr>
          <w:pict>
            <v:rect id="_x0000_i1027" style="width:0;height:0" o:hralign="center" o:hrstd="t" o:hrnoshade="t" o:hr="t" fillcolor="#313131" stroked="f"/>
          </w:pict>
        </w:r>
      </w:ins>
    </w:p>
    <w:p w:rsidR="007E2518" w:rsidRPr="007E2518" w:rsidRDefault="007E2518" w:rsidP="007E2518">
      <w:pPr>
        <w:spacing w:after="240" w:line="360" w:lineRule="atLeast"/>
        <w:ind w:left="48" w:right="48"/>
        <w:jc w:val="both"/>
        <w:rPr>
          <w:ins w:id="8" w:author="Unknown"/>
          <w:rFonts w:ascii="Arial" w:eastAsia="Times New Roman" w:hAnsi="Arial" w:cs="Arial"/>
          <w:color w:val="000000"/>
          <w:sz w:val="21"/>
          <w:szCs w:val="21"/>
        </w:rPr>
      </w:pPr>
      <w:ins w:id="9" w:author="Unknown">
        <w:r w:rsidRPr="007E2518">
          <w:rPr>
            <w:rFonts w:ascii="Arial" w:eastAsia="Times New Roman" w:hAnsi="Arial" w:cs="Arial"/>
            <w:color w:val="000000"/>
            <w:sz w:val="21"/>
            <w:szCs w:val="21"/>
          </w:rPr>
          <w:t>A regular expression is an object that describes a pattern of characters.</w:t>
        </w:r>
      </w:ins>
    </w:p>
    <w:p w:rsidR="007E2518" w:rsidRPr="007E2518" w:rsidRDefault="007E2518" w:rsidP="007E2518">
      <w:pPr>
        <w:spacing w:after="240" w:line="360" w:lineRule="atLeast"/>
        <w:ind w:left="48" w:right="48"/>
        <w:jc w:val="both"/>
        <w:rPr>
          <w:ins w:id="10" w:author="Unknown"/>
          <w:rFonts w:ascii="Arial" w:eastAsia="Times New Roman" w:hAnsi="Arial" w:cs="Arial"/>
          <w:color w:val="000000"/>
          <w:sz w:val="21"/>
          <w:szCs w:val="21"/>
        </w:rPr>
      </w:pPr>
      <w:ins w:id="11" w:author="Unknown">
        <w:r w:rsidRPr="007E2518">
          <w:rPr>
            <w:rFonts w:ascii="Arial" w:eastAsia="Times New Roman" w:hAnsi="Arial" w:cs="Arial"/>
            <w:color w:val="000000"/>
            <w:sz w:val="21"/>
            <w:szCs w:val="21"/>
          </w:rPr>
          <w:t>The JavaScript </w:t>
        </w:r>
        <w:proofErr w:type="spellStart"/>
        <w:r w:rsidRPr="007E2518">
          <w:rPr>
            <w:rFonts w:ascii="Arial" w:eastAsia="Times New Roman" w:hAnsi="Arial" w:cs="Arial"/>
            <w:b/>
            <w:bCs/>
            <w:color w:val="000000"/>
            <w:sz w:val="21"/>
            <w:szCs w:val="21"/>
          </w:rPr>
          <w:t>RegExp</w:t>
        </w:r>
        <w:proofErr w:type="spellEnd"/>
        <w:r w:rsidRPr="007E2518">
          <w:rPr>
            <w:rFonts w:ascii="Arial" w:eastAsia="Times New Roman" w:hAnsi="Arial" w:cs="Arial"/>
            <w:color w:val="000000"/>
            <w:sz w:val="21"/>
            <w:szCs w:val="21"/>
          </w:rPr>
          <w:t> class represents regular expressions, and both String and </w:t>
        </w:r>
        <w:proofErr w:type="spellStart"/>
        <w:r w:rsidRPr="007E2518">
          <w:rPr>
            <w:rFonts w:ascii="Arial" w:eastAsia="Times New Roman" w:hAnsi="Arial" w:cs="Arial"/>
            <w:b/>
            <w:bCs/>
            <w:color w:val="000000"/>
            <w:sz w:val="21"/>
            <w:szCs w:val="21"/>
          </w:rPr>
          <w:t>RegExp</w:t>
        </w:r>
        <w:r w:rsidRPr="007E2518">
          <w:rPr>
            <w:rFonts w:ascii="Arial" w:eastAsia="Times New Roman" w:hAnsi="Arial" w:cs="Arial"/>
            <w:color w:val="000000"/>
            <w:sz w:val="21"/>
            <w:szCs w:val="21"/>
          </w:rPr>
          <w:t>define</w:t>
        </w:r>
        <w:proofErr w:type="spellEnd"/>
        <w:r w:rsidRPr="007E2518">
          <w:rPr>
            <w:rFonts w:ascii="Arial" w:eastAsia="Times New Roman" w:hAnsi="Arial" w:cs="Arial"/>
            <w:color w:val="000000"/>
            <w:sz w:val="21"/>
            <w:szCs w:val="21"/>
          </w:rPr>
          <w:t xml:space="preserve"> methods that use regular expressions to perform powerful pattern-matching and search-and-replace functions on text.</w:t>
        </w:r>
      </w:ins>
    </w:p>
    <w:p w:rsidR="007E2518" w:rsidRPr="007E2518" w:rsidRDefault="007E2518" w:rsidP="007E2518">
      <w:pPr>
        <w:spacing w:before="48" w:after="48" w:line="360" w:lineRule="atLeast"/>
        <w:ind w:right="48"/>
        <w:outlineLvl w:val="2"/>
        <w:rPr>
          <w:ins w:id="12" w:author="Unknown"/>
          <w:rFonts w:ascii="Arial" w:eastAsia="Times New Roman" w:hAnsi="Arial" w:cs="Arial"/>
          <w:color w:val="000000"/>
          <w:sz w:val="31"/>
          <w:szCs w:val="31"/>
        </w:rPr>
      </w:pPr>
      <w:ins w:id="13" w:author="Unknown">
        <w:r w:rsidRPr="007E2518">
          <w:rPr>
            <w:rFonts w:ascii="Arial" w:eastAsia="Times New Roman" w:hAnsi="Arial" w:cs="Arial"/>
            <w:color w:val="000000"/>
            <w:sz w:val="31"/>
            <w:szCs w:val="31"/>
          </w:rPr>
          <w:t>Syntax</w:t>
        </w:r>
      </w:ins>
    </w:p>
    <w:p w:rsidR="007E2518" w:rsidRPr="007E2518" w:rsidRDefault="007E2518" w:rsidP="007E2518">
      <w:pPr>
        <w:spacing w:after="240" w:line="360" w:lineRule="atLeast"/>
        <w:ind w:left="48" w:right="48"/>
        <w:jc w:val="both"/>
        <w:rPr>
          <w:ins w:id="14" w:author="Unknown"/>
          <w:rFonts w:ascii="Arial" w:eastAsia="Times New Roman" w:hAnsi="Arial" w:cs="Arial"/>
          <w:color w:val="000000"/>
          <w:sz w:val="21"/>
          <w:szCs w:val="21"/>
        </w:rPr>
      </w:pPr>
      <w:ins w:id="15" w:author="Unknown">
        <w:r w:rsidRPr="007E2518">
          <w:rPr>
            <w:rFonts w:ascii="Arial" w:eastAsia="Times New Roman" w:hAnsi="Arial" w:cs="Arial"/>
            <w:color w:val="000000"/>
            <w:sz w:val="21"/>
            <w:szCs w:val="21"/>
          </w:rPr>
          <w:t>A regular expression could be defined with the </w:t>
        </w:r>
        <w:proofErr w:type="spellStart"/>
        <w:r w:rsidRPr="007E2518">
          <w:rPr>
            <w:rFonts w:ascii="Arial" w:eastAsia="Times New Roman" w:hAnsi="Arial" w:cs="Arial"/>
            <w:b/>
            <w:bCs/>
            <w:color w:val="000000"/>
            <w:sz w:val="21"/>
            <w:szCs w:val="21"/>
          </w:rPr>
          <w:t>RegExp</w:t>
        </w:r>
        <w:proofErr w:type="spellEnd"/>
        <w:r w:rsidRPr="007E2518">
          <w:rPr>
            <w:rFonts w:ascii="Arial" w:eastAsia="Times New Roman" w:hAnsi="Arial" w:cs="Arial"/>
            <w:b/>
            <w:bCs/>
            <w:color w:val="000000"/>
            <w:sz w:val="21"/>
            <w:szCs w:val="21"/>
          </w:rPr>
          <w:t xml:space="preserve"> ()</w:t>
        </w:r>
        <w:r w:rsidRPr="007E2518">
          <w:rPr>
            <w:rFonts w:ascii="Arial" w:eastAsia="Times New Roman" w:hAnsi="Arial" w:cs="Arial"/>
            <w:color w:val="000000"/>
            <w:sz w:val="21"/>
            <w:szCs w:val="21"/>
          </w:rPr>
          <w:t> constructor, as follows −</w:t>
        </w:r>
      </w:ins>
    </w:p>
    <w:p w:rsidR="007E2518" w:rsidRPr="007E2518" w:rsidRDefault="007E2518" w:rsidP="007E25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 w:author="Unknown"/>
          <w:rFonts w:ascii="Consolas" w:eastAsia="Times New Roman" w:hAnsi="Consolas" w:cs="Consolas"/>
          <w:color w:val="313131"/>
          <w:sz w:val="18"/>
          <w:szCs w:val="18"/>
        </w:rPr>
      </w:pPr>
      <w:proofErr w:type="spellStart"/>
      <w:proofErr w:type="gramStart"/>
      <w:ins w:id="17" w:author="Unknown">
        <w:r w:rsidRPr="007E2518">
          <w:rPr>
            <w:rFonts w:ascii="Consolas" w:eastAsia="Times New Roman" w:hAnsi="Consolas" w:cs="Consolas"/>
            <w:color w:val="000088"/>
            <w:sz w:val="18"/>
            <w:szCs w:val="18"/>
          </w:rPr>
          <w:t>var</w:t>
        </w:r>
        <w:proofErr w:type="spellEnd"/>
        <w:proofErr w:type="gramEnd"/>
        <w:r w:rsidRPr="007E2518">
          <w:rPr>
            <w:rFonts w:ascii="Consolas" w:eastAsia="Times New Roman" w:hAnsi="Consolas" w:cs="Consolas"/>
            <w:color w:val="313131"/>
            <w:sz w:val="18"/>
            <w:szCs w:val="18"/>
          </w:rPr>
          <w:t xml:space="preserve"> pattern </w:t>
        </w:r>
        <w:r w:rsidRPr="007E2518">
          <w:rPr>
            <w:rFonts w:ascii="Consolas" w:eastAsia="Times New Roman" w:hAnsi="Consolas" w:cs="Consolas"/>
            <w:color w:val="666600"/>
            <w:sz w:val="18"/>
            <w:szCs w:val="18"/>
          </w:rPr>
          <w:t>=</w:t>
        </w:r>
        <w:r w:rsidRPr="007E2518">
          <w:rPr>
            <w:rFonts w:ascii="Consolas" w:eastAsia="Times New Roman" w:hAnsi="Consolas" w:cs="Consolas"/>
            <w:color w:val="313131"/>
            <w:sz w:val="18"/>
            <w:szCs w:val="18"/>
          </w:rPr>
          <w:t xml:space="preserve"> </w:t>
        </w:r>
        <w:r w:rsidRPr="007E2518">
          <w:rPr>
            <w:rFonts w:ascii="Consolas" w:eastAsia="Times New Roman" w:hAnsi="Consolas" w:cs="Consolas"/>
            <w:color w:val="000088"/>
            <w:sz w:val="18"/>
            <w:szCs w:val="18"/>
          </w:rPr>
          <w:t>new</w:t>
        </w:r>
        <w:r w:rsidRPr="007E2518">
          <w:rPr>
            <w:rFonts w:ascii="Consolas" w:eastAsia="Times New Roman" w:hAnsi="Consolas" w:cs="Consolas"/>
            <w:color w:val="313131"/>
            <w:sz w:val="18"/>
            <w:szCs w:val="18"/>
          </w:rPr>
          <w:t xml:space="preserve"> </w:t>
        </w:r>
        <w:proofErr w:type="spellStart"/>
        <w:r w:rsidRPr="007E2518">
          <w:rPr>
            <w:rFonts w:ascii="Consolas" w:eastAsia="Times New Roman" w:hAnsi="Consolas" w:cs="Consolas"/>
            <w:color w:val="7F0055"/>
            <w:sz w:val="18"/>
            <w:szCs w:val="18"/>
          </w:rPr>
          <w:t>RegExp</w:t>
        </w:r>
        <w:proofErr w:type="spellEnd"/>
        <w:r w:rsidRPr="007E2518">
          <w:rPr>
            <w:rFonts w:ascii="Consolas" w:eastAsia="Times New Roman" w:hAnsi="Consolas" w:cs="Consolas"/>
            <w:color w:val="666600"/>
            <w:sz w:val="18"/>
            <w:szCs w:val="18"/>
          </w:rPr>
          <w:t>(</w:t>
        </w:r>
        <w:r w:rsidRPr="007E2518">
          <w:rPr>
            <w:rFonts w:ascii="Consolas" w:eastAsia="Times New Roman" w:hAnsi="Consolas" w:cs="Consolas"/>
            <w:color w:val="313131"/>
            <w:sz w:val="18"/>
            <w:szCs w:val="18"/>
          </w:rPr>
          <w:t>pattern</w:t>
        </w:r>
        <w:r w:rsidRPr="007E2518">
          <w:rPr>
            <w:rFonts w:ascii="Consolas" w:eastAsia="Times New Roman" w:hAnsi="Consolas" w:cs="Consolas"/>
            <w:color w:val="666600"/>
            <w:sz w:val="18"/>
            <w:szCs w:val="18"/>
          </w:rPr>
          <w:t>,</w:t>
        </w:r>
        <w:r w:rsidRPr="007E2518">
          <w:rPr>
            <w:rFonts w:ascii="Consolas" w:eastAsia="Times New Roman" w:hAnsi="Consolas" w:cs="Consolas"/>
            <w:color w:val="313131"/>
            <w:sz w:val="18"/>
            <w:szCs w:val="18"/>
          </w:rPr>
          <w:t xml:space="preserve"> attributes</w:t>
        </w:r>
        <w:r w:rsidRPr="007E2518">
          <w:rPr>
            <w:rFonts w:ascii="Consolas" w:eastAsia="Times New Roman" w:hAnsi="Consolas" w:cs="Consolas"/>
            <w:color w:val="666600"/>
            <w:sz w:val="18"/>
            <w:szCs w:val="18"/>
          </w:rPr>
          <w:t>);</w:t>
        </w:r>
      </w:ins>
    </w:p>
    <w:p w:rsidR="007E2518" w:rsidRPr="007E2518" w:rsidRDefault="007E2518" w:rsidP="007E25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 w:author="Unknown"/>
          <w:rFonts w:ascii="Consolas" w:eastAsia="Times New Roman" w:hAnsi="Consolas" w:cs="Consolas"/>
          <w:color w:val="313131"/>
          <w:sz w:val="18"/>
          <w:szCs w:val="18"/>
        </w:rPr>
      </w:pPr>
    </w:p>
    <w:p w:rsidR="007E2518" w:rsidRPr="007E2518" w:rsidRDefault="007E2518" w:rsidP="007E25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 w:author="Unknown"/>
          <w:rFonts w:ascii="Consolas" w:eastAsia="Times New Roman" w:hAnsi="Consolas" w:cs="Consolas"/>
          <w:color w:val="313131"/>
          <w:sz w:val="18"/>
          <w:szCs w:val="18"/>
        </w:rPr>
      </w:pPr>
      <w:proofErr w:type="gramStart"/>
      <w:ins w:id="20" w:author="Unknown">
        <w:r w:rsidRPr="007E2518">
          <w:rPr>
            <w:rFonts w:ascii="Consolas" w:eastAsia="Times New Roman" w:hAnsi="Consolas" w:cs="Consolas"/>
            <w:color w:val="000088"/>
            <w:sz w:val="18"/>
            <w:szCs w:val="18"/>
          </w:rPr>
          <w:t>or</w:t>
        </w:r>
        <w:proofErr w:type="gramEnd"/>
        <w:r w:rsidRPr="007E2518">
          <w:rPr>
            <w:rFonts w:ascii="Consolas" w:eastAsia="Times New Roman" w:hAnsi="Consolas" w:cs="Consolas"/>
            <w:color w:val="313131"/>
            <w:sz w:val="18"/>
            <w:szCs w:val="18"/>
          </w:rPr>
          <w:t xml:space="preserve"> simply</w:t>
        </w:r>
      </w:ins>
    </w:p>
    <w:p w:rsidR="007E2518" w:rsidRPr="007E2518" w:rsidRDefault="007E2518" w:rsidP="007E25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 w:author="Unknown"/>
          <w:rFonts w:ascii="Consolas" w:eastAsia="Times New Roman" w:hAnsi="Consolas" w:cs="Consolas"/>
          <w:color w:val="313131"/>
          <w:sz w:val="18"/>
          <w:szCs w:val="18"/>
        </w:rPr>
      </w:pPr>
    </w:p>
    <w:p w:rsidR="007E2518" w:rsidRPr="007E2518" w:rsidRDefault="007E2518" w:rsidP="007E25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 w:author="Unknown"/>
          <w:rFonts w:ascii="Consolas" w:eastAsia="Times New Roman" w:hAnsi="Consolas" w:cs="Consolas"/>
          <w:color w:val="313131"/>
          <w:sz w:val="18"/>
          <w:szCs w:val="18"/>
        </w:rPr>
      </w:pPr>
      <w:proofErr w:type="spellStart"/>
      <w:proofErr w:type="gramStart"/>
      <w:ins w:id="23" w:author="Unknown">
        <w:r w:rsidRPr="007E2518">
          <w:rPr>
            <w:rFonts w:ascii="Consolas" w:eastAsia="Times New Roman" w:hAnsi="Consolas" w:cs="Consolas"/>
            <w:color w:val="000088"/>
            <w:sz w:val="18"/>
            <w:szCs w:val="18"/>
          </w:rPr>
          <w:t>var</w:t>
        </w:r>
        <w:proofErr w:type="spellEnd"/>
        <w:proofErr w:type="gramEnd"/>
        <w:r w:rsidRPr="007E2518">
          <w:rPr>
            <w:rFonts w:ascii="Consolas" w:eastAsia="Times New Roman" w:hAnsi="Consolas" w:cs="Consolas"/>
            <w:color w:val="313131"/>
            <w:sz w:val="18"/>
            <w:szCs w:val="18"/>
          </w:rPr>
          <w:t xml:space="preserve"> pattern </w:t>
        </w:r>
        <w:r w:rsidRPr="007E2518">
          <w:rPr>
            <w:rFonts w:ascii="Consolas" w:eastAsia="Times New Roman" w:hAnsi="Consolas" w:cs="Consolas"/>
            <w:color w:val="666600"/>
            <w:sz w:val="18"/>
            <w:szCs w:val="18"/>
          </w:rPr>
          <w:t>=</w:t>
        </w:r>
        <w:r w:rsidRPr="007E2518">
          <w:rPr>
            <w:rFonts w:ascii="Consolas" w:eastAsia="Times New Roman" w:hAnsi="Consolas" w:cs="Consolas"/>
            <w:color w:val="313131"/>
            <w:sz w:val="18"/>
            <w:szCs w:val="18"/>
          </w:rPr>
          <w:t xml:space="preserve"> </w:t>
        </w:r>
        <w:r w:rsidRPr="007E2518">
          <w:rPr>
            <w:rFonts w:ascii="Consolas" w:eastAsia="Times New Roman" w:hAnsi="Consolas" w:cs="Consolas"/>
            <w:color w:val="008800"/>
            <w:sz w:val="18"/>
            <w:szCs w:val="18"/>
          </w:rPr>
          <w:t>/pattern/</w:t>
        </w:r>
        <w:r w:rsidRPr="007E2518">
          <w:rPr>
            <w:rFonts w:ascii="Consolas" w:eastAsia="Times New Roman" w:hAnsi="Consolas" w:cs="Consolas"/>
            <w:color w:val="313131"/>
            <w:sz w:val="18"/>
            <w:szCs w:val="18"/>
          </w:rPr>
          <w:t>attributes</w:t>
        </w:r>
        <w:r w:rsidRPr="007E2518">
          <w:rPr>
            <w:rFonts w:ascii="Consolas" w:eastAsia="Times New Roman" w:hAnsi="Consolas" w:cs="Consolas"/>
            <w:color w:val="666600"/>
            <w:sz w:val="18"/>
            <w:szCs w:val="18"/>
          </w:rPr>
          <w:t>;</w:t>
        </w:r>
      </w:ins>
    </w:p>
    <w:p w:rsidR="007E2518" w:rsidRPr="007E2518" w:rsidRDefault="007E2518" w:rsidP="007E2518">
      <w:pPr>
        <w:spacing w:after="240" w:line="360" w:lineRule="atLeast"/>
        <w:ind w:left="48" w:right="48"/>
        <w:jc w:val="both"/>
        <w:rPr>
          <w:ins w:id="24" w:author="Unknown"/>
          <w:rFonts w:ascii="Arial" w:eastAsia="Times New Roman" w:hAnsi="Arial" w:cs="Arial"/>
          <w:color w:val="000000"/>
          <w:sz w:val="21"/>
          <w:szCs w:val="21"/>
        </w:rPr>
      </w:pPr>
      <w:ins w:id="25" w:author="Unknown">
        <w:r w:rsidRPr="007E2518">
          <w:rPr>
            <w:rFonts w:ascii="Arial" w:eastAsia="Times New Roman" w:hAnsi="Arial" w:cs="Arial"/>
            <w:color w:val="000000"/>
            <w:sz w:val="21"/>
            <w:szCs w:val="21"/>
          </w:rPr>
          <w:t>Here is the description of the parameters −</w:t>
        </w:r>
      </w:ins>
    </w:p>
    <w:p w:rsidR="007E2518" w:rsidRPr="007E2518" w:rsidRDefault="007E2518" w:rsidP="007E2518">
      <w:pPr>
        <w:numPr>
          <w:ilvl w:val="0"/>
          <w:numId w:val="1"/>
        </w:numPr>
        <w:spacing w:after="240" w:line="360" w:lineRule="atLeast"/>
        <w:ind w:left="768" w:right="48"/>
        <w:jc w:val="both"/>
        <w:rPr>
          <w:ins w:id="26" w:author="Unknown"/>
          <w:rFonts w:ascii="Arial" w:eastAsia="Times New Roman" w:hAnsi="Arial" w:cs="Arial"/>
          <w:color w:val="000000"/>
          <w:sz w:val="21"/>
          <w:szCs w:val="21"/>
        </w:rPr>
      </w:pPr>
      <w:proofErr w:type="gramStart"/>
      <w:ins w:id="27" w:author="Unknown">
        <w:r w:rsidRPr="007E2518">
          <w:rPr>
            <w:rFonts w:ascii="Arial" w:eastAsia="Times New Roman" w:hAnsi="Arial" w:cs="Arial"/>
            <w:b/>
            <w:bCs/>
            <w:color w:val="000000"/>
            <w:sz w:val="21"/>
            <w:szCs w:val="21"/>
          </w:rPr>
          <w:t>pattern</w:t>
        </w:r>
        <w:proofErr w:type="gramEnd"/>
        <w:r w:rsidRPr="007E2518">
          <w:rPr>
            <w:rFonts w:ascii="Arial" w:eastAsia="Times New Roman" w:hAnsi="Arial" w:cs="Arial"/>
            <w:color w:val="000000"/>
            <w:sz w:val="21"/>
            <w:szCs w:val="21"/>
          </w:rPr>
          <w:t> − A string that specifies the pattern of the regular expression or another regular expression.</w:t>
        </w:r>
      </w:ins>
    </w:p>
    <w:p w:rsidR="007E2518" w:rsidRPr="007E2518" w:rsidRDefault="007E2518" w:rsidP="007E2518">
      <w:pPr>
        <w:numPr>
          <w:ilvl w:val="0"/>
          <w:numId w:val="1"/>
        </w:numPr>
        <w:spacing w:after="240" w:line="360" w:lineRule="atLeast"/>
        <w:ind w:left="768" w:right="48"/>
        <w:jc w:val="both"/>
        <w:rPr>
          <w:ins w:id="28" w:author="Unknown"/>
          <w:rFonts w:ascii="Arial" w:eastAsia="Times New Roman" w:hAnsi="Arial" w:cs="Arial"/>
          <w:color w:val="000000"/>
          <w:sz w:val="21"/>
          <w:szCs w:val="21"/>
        </w:rPr>
      </w:pPr>
      <w:proofErr w:type="gramStart"/>
      <w:ins w:id="29" w:author="Unknown">
        <w:r w:rsidRPr="007E2518">
          <w:rPr>
            <w:rFonts w:ascii="Arial" w:eastAsia="Times New Roman" w:hAnsi="Arial" w:cs="Arial"/>
            <w:b/>
            <w:bCs/>
            <w:color w:val="000000"/>
            <w:sz w:val="21"/>
            <w:szCs w:val="21"/>
          </w:rPr>
          <w:t>attributes</w:t>
        </w:r>
        <w:proofErr w:type="gramEnd"/>
        <w:r w:rsidRPr="007E2518">
          <w:rPr>
            <w:rFonts w:ascii="Arial" w:eastAsia="Times New Roman" w:hAnsi="Arial" w:cs="Arial"/>
            <w:color w:val="000000"/>
            <w:sz w:val="21"/>
            <w:szCs w:val="21"/>
          </w:rPr>
          <w:t> − An optional string containing any of the "g", "i", and "m" attributes that specify global, case-insensitive, and multiline matches, respectively.</w:t>
        </w:r>
      </w:ins>
    </w:p>
    <w:p w:rsidR="007E2518" w:rsidRPr="007E2518" w:rsidRDefault="007E2518" w:rsidP="007E2518">
      <w:pPr>
        <w:spacing w:before="48" w:after="48" w:line="360" w:lineRule="atLeast"/>
        <w:ind w:right="48"/>
        <w:outlineLvl w:val="1"/>
        <w:rPr>
          <w:ins w:id="30" w:author="Unknown"/>
          <w:rFonts w:ascii="Arial" w:eastAsia="Times New Roman" w:hAnsi="Arial" w:cs="Arial"/>
          <w:color w:val="121214"/>
          <w:spacing w:val="-15"/>
          <w:sz w:val="41"/>
          <w:szCs w:val="41"/>
        </w:rPr>
      </w:pPr>
      <w:ins w:id="31" w:author="Unknown">
        <w:r w:rsidRPr="007E2518">
          <w:rPr>
            <w:rFonts w:ascii="Arial" w:eastAsia="Times New Roman" w:hAnsi="Arial" w:cs="Arial"/>
            <w:color w:val="121214"/>
            <w:spacing w:val="-15"/>
            <w:sz w:val="41"/>
            <w:szCs w:val="41"/>
          </w:rPr>
          <w:t>Brackets</w:t>
        </w:r>
      </w:ins>
    </w:p>
    <w:p w:rsidR="007E2518" w:rsidRPr="007E2518" w:rsidRDefault="007E2518" w:rsidP="007E2518">
      <w:pPr>
        <w:spacing w:after="240" w:line="360" w:lineRule="atLeast"/>
        <w:ind w:left="48" w:right="48"/>
        <w:jc w:val="both"/>
        <w:rPr>
          <w:ins w:id="32" w:author="Unknown"/>
          <w:rFonts w:ascii="Arial" w:eastAsia="Times New Roman" w:hAnsi="Arial" w:cs="Arial"/>
          <w:color w:val="000000"/>
          <w:sz w:val="21"/>
          <w:szCs w:val="21"/>
        </w:rPr>
      </w:pPr>
      <w:ins w:id="33" w:author="Unknown">
        <w:r w:rsidRPr="007E2518">
          <w:rPr>
            <w:rFonts w:ascii="Arial" w:eastAsia="Times New Roman" w:hAnsi="Arial" w:cs="Arial"/>
            <w:color w:val="000000"/>
            <w:sz w:val="21"/>
            <w:szCs w:val="21"/>
          </w:rPr>
          <w:t>Brackets ([]) have a special meaning when used in the context of regular expressions. They are used to find a range of characters.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3"/>
        <w:gridCol w:w="7687"/>
      </w:tblGrid>
      <w:tr w:rsidR="007E2518" w:rsidRPr="007E2518" w:rsidTr="007E251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Any one character between the brackets.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Any one character not between the brackets.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decimal digit from 0 through 9.</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character from lowercase a through lowercase z.</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character from uppercase A through uppercase Z.</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character from lowercase a through uppercase Z.</w:t>
            </w:r>
          </w:p>
        </w:tc>
      </w:tr>
    </w:tbl>
    <w:p w:rsidR="007E2518" w:rsidRPr="007E2518" w:rsidRDefault="007E2518" w:rsidP="007E2518">
      <w:pPr>
        <w:spacing w:after="240" w:line="360" w:lineRule="atLeast"/>
        <w:ind w:left="48" w:right="48"/>
        <w:jc w:val="both"/>
        <w:rPr>
          <w:ins w:id="34" w:author="Unknown"/>
          <w:rFonts w:ascii="Arial" w:eastAsia="Times New Roman" w:hAnsi="Arial" w:cs="Arial"/>
          <w:color w:val="000000"/>
          <w:sz w:val="21"/>
          <w:szCs w:val="21"/>
        </w:rPr>
      </w:pPr>
      <w:ins w:id="35" w:author="Unknown">
        <w:r w:rsidRPr="007E2518">
          <w:rPr>
            <w:rFonts w:ascii="Arial" w:eastAsia="Times New Roman" w:hAnsi="Arial" w:cs="Arial"/>
            <w:color w:val="000000"/>
            <w:sz w:val="21"/>
            <w:szCs w:val="21"/>
          </w:rPr>
          <w:t>The ranges shown above are general; you could also use the range [0-3] to match any decimal digit ranging from 0 through 3, or the range [b-v] to match any lowercase character ranging from </w:t>
        </w:r>
        <w:r w:rsidRPr="007E2518">
          <w:rPr>
            <w:rFonts w:ascii="Arial" w:eastAsia="Times New Roman" w:hAnsi="Arial" w:cs="Arial"/>
            <w:b/>
            <w:bCs/>
            <w:color w:val="000000"/>
            <w:sz w:val="21"/>
            <w:szCs w:val="21"/>
          </w:rPr>
          <w:t>b</w:t>
        </w:r>
        <w:r w:rsidRPr="007E2518">
          <w:rPr>
            <w:rFonts w:ascii="Arial" w:eastAsia="Times New Roman" w:hAnsi="Arial" w:cs="Arial"/>
            <w:color w:val="000000"/>
            <w:sz w:val="21"/>
            <w:szCs w:val="21"/>
          </w:rPr>
          <w:t> through </w:t>
        </w:r>
        <w:r w:rsidRPr="007E2518">
          <w:rPr>
            <w:rFonts w:ascii="Arial" w:eastAsia="Times New Roman" w:hAnsi="Arial" w:cs="Arial"/>
            <w:b/>
            <w:bCs/>
            <w:color w:val="000000"/>
            <w:sz w:val="21"/>
            <w:szCs w:val="21"/>
          </w:rPr>
          <w:t>v</w:t>
        </w:r>
        <w:r w:rsidRPr="007E2518">
          <w:rPr>
            <w:rFonts w:ascii="Arial" w:eastAsia="Times New Roman" w:hAnsi="Arial" w:cs="Arial"/>
            <w:color w:val="000000"/>
            <w:sz w:val="21"/>
            <w:szCs w:val="21"/>
          </w:rPr>
          <w:t>.</w:t>
        </w:r>
      </w:ins>
    </w:p>
    <w:p w:rsidR="007E2518" w:rsidRPr="007E2518" w:rsidRDefault="007E2518" w:rsidP="007E2518">
      <w:pPr>
        <w:spacing w:before="48" w:after="48" w:line="360" w:lineRule="atLeast"/>
        <w:ind w:right="48"/>
        <w:outlineLvl w:val="1"/>
        <w:rPr>
          <w:ins w:id="36" w:author="Unknown"/>
          <w:rFonts w:ascii="Arial" w:eastAsia="Times New Roman" w:hAnsi="Arial" w:cs="Arial"/>
          <w:color w:val="121214"/>
          <w:spacing w:val="-15"/>
          <w:sz w:val="41"/>
          <w:szCs w:val="41"/>
        </w:rPr>
      </w:pPr>
      <w:ins w:id="37" w:author="Unknown">
        <w:r w:rsidRPr="007E2518">
          <w:rPr>
            <w:rFonts w:ascii="Arial" w:eastAsia="Times New Roman" w:hAnsi="Arial" w:cs="Arial"/>
            <w:color w:val="121214"/>
            <w:spacing w:val="-15"/>
            <w:sz w:val="41"/>
            <w:szCs w:val="41"/>
          </w:rPr>
          <w:t>Quantifiers</w:t>
        </w:r>
      </w:ins>
    </w:p>
    <w:p w:rsidR="007E2518" w:rsidRPr="007E2518" w:rsidRDefault="007E2518" w:rsidP="007E2518">
      <w:pPr>
        <w:spacing w:after="240" w:line="360" w:lineRule="atLeast"/>
        <w:ind w:left="48" w:right="48"/>
        <w:jc w:val="both"/>
        <w:rPr>
          <w:ins w:id="38" w:author="Unknown"/>
          <w:rFonts w:ascii="Arial" w:eastAsia="Times New Roman" w:hAnsi="Arial" w:cs="Arial"/>
          <w:color w:val="000000"/>
          <w:sz w:val="21"/>
          <w:szCs w:val="21"/>
        </w:rPr>
      </w:pPr>
      <w:ins w:id="39" w:author="Unknown">
        <w:r w:rsidRPr="007E2518">
          <w:rPr>
            <w:rFonts w:ascii="Arial" w:eastAsia="Times New Roman" w:hAnsi="Arial" w:cs="Arial"/>
            <w:color w:val="000000"/>
            <w:sz w:val="21"/>
            <w:szCs w:val="21"/>
          </w:rPr>
          <w:t>The frequency or position of bracketed character sequences and single characters can be denoted by a special character. Each special character has a specific connotation. The +, *</w:t>
        </w:r>
        <w:proofErr w:type="gramStart"/>
        <w:r w:rsidRPr="007E2518">
          <w:rPr>
            <w:rFonts w:ascii="Arial" w:eastAsia="Times New Roman" w:hAnsi="Arial" w:cs="Arial"/>
            <w:color w:val="000000"/>
            <w:sz w:val="21"/>
            <w:szCs w:val="21"/>
          </w:rPr>
          <w:t>, ?</w:t>
        </w:r>
        <w:proofErr w:type="gramEnd"/>
        <w:r w:rsidRPr="007E2518">
          <w:rPr>
            <w:rFonts w:ascii="Arial" w:eastAsia="Times New Roman" w:hAnsi="Arial" w:cs="Arial"/>
            <w:color w:val="000000"/>
            <w:sz w:val="21"/>
            <w:szCs w:val="21"/>
          </w:rPr>
          <w:t>, and $ flags all follow a character sequence.</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3"/>
        <w:gridCol w:w="7687"/>
      </w:tblGrid>
      <w:tr w:rsidR="007E2518" w:rsidRPr="007E2518" w:rsidTr="007E251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at least one p.</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zero or more p's.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proofErr w:type="gramStart"/>
            <w:r w:rsidRPr="007E2518">
              <w:rPr>
                <w:rFonts w:ascii="Arial" w:eastAsia="Times New Roman" w:hAnsi="Arial" w:cs="Arial"/>
                <w:color w:val="313131"/>
                <w:sz w:val="21"/>
                <w:szCs w:val="21"/>
              </w:rPr>
              <w:t>p</w:t>
            </w:r>
            <w:proofErr w:type="gramEnd"/>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one or more p's.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w:t>
            </w:r>
            <w:r w:rsidRPr="007E2518">
              <w:rPr>
                <w:rFonts w:ascii="Arial" w:eastAsia="Times New Roman" w:hAnsi="Arial" w:cs="Arial"/>
                <w:b/>
                <w:bCs/>
                <w:color w:val="313131"/>
                <w:sz w:val="21"/>
                <w:szCs w:val="21"/>
              </w:rPr>
              <w:t>N</w:t>
            </w:r>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a sequence of </w:t>
            </w:r>
            <w:r w:rsidRPr="007E2518">
              <w:rPr>
                <w:rFonts w:ascii="Arial" w:eastAsia="Times New Roman" w:hAnsi="Arial" w:cs="Arial"/>
                <w:b/>
                <w:bCs/>
                <w:color w:val="313131"/>
                <w:sz w:val="21"/>
                <w:szCs w:val="21"/>
              </w:rPr>
              <w:t>N</w:t>
            </w:r>
            <w:r w:rsidRPr="007E2518">
              <w:rPr>
                <w:rFonts w:ascii="Arial" w:eastAsia="Times New Roman" w:hAnsi="Arial" w:cs="Arial"/>
                <w:color w:val="313131"/>
                <w:sz w:val="21"/>
                <w:szCs w:val="21"/>
              </w:rPr>
              <w:t> p's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a sequence of two or three p's.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a sequence of at least two p's.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with p at the end of it.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b/>
                <w:bCs/>
                <w:color w:val="313131"/>
                <w:sz w:val="21"/>
                <w:szCs w:val="21"/>
              </w:rPr>
              <w:t>^</w:t>
            </w:r>
            <w:r w:rsidRPr="007E2518">
              <w:rPr>
                <w:rFonts w:ascii="Arial" w:eastAsia="Times New Roman" w:hAnsi="Arial" w:cs="Arial"/>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with p at the beginning of it.</w:t>
            </w:r>
          </w:p>
        </w:tc>
      </w:tr>
    </w:tbl>
    <w:p w:rsidR="007E2518" w:rsidRPr="007E2518" w:rsidRDefault="007E2518" w:rsidP="007E2518">
      <w:pPr>
        <w:spacing w:before="48" w:after="48" w:line="360" w:lineRule="atLeast"/>
        <w:ind w:right="48"/>
        <w:outlineLvl w:val="2"/>
        <w:rPr>
          <w:ins w:id="40" w:author="Unknown"/>
          <w:rFonts w:ascii="Arial" w:eastAsia="Times New Roman" w:hAnsi="Arial" w:cs="Arial"/>
          <w:color w:val="000000"/>
          <w:sz w:val="31"/>
          <w:szCs w:val="31"/>
        </w:rPr>
      </w:pPr>
      <w:ins w:id="41" w:author="Unknown">
        <w:r w:rsidRPr="007E2518">
          <w:rPr>
            <w:rFonts w:ascii="Arial" w:eastAsia="Times New Roman" w:hAnsi="Arial" w:cs="Arial"/>
            <w:color w:val="000000"/>
            <w:sz w:val="31"/>
            <w:szCs w:val="31"/>
          </w:rPr>
          <w:t>Examples</w:t>
        </w:r>
      </w:ins>
    </w:p>
    <w:p w:rsidR="007E2518" w:rsidRPr="007E2518" w:rsidRDefault="007E2518" w:rsidP="007E2518">
      <w:pPr>
        <w:spacing w:after="240" w:line="360" w:lineRule="atLeast"/>
        <w:ind w:left="48" w:right="48"/>
        <w:jc w:val="both"/>
        <w:rPr>
          <w:ins w:id="42" w:author="Unknown"/>
          <w:rFonts w:ascii="Arial" w:eastAsia="Times New Roman" w:hAnsi="Arial" w:cs="Arial"/>
          <w:color w:val="000000"/>
          <w:sz w:val="21"/>
          <w:szCs w:val="21"/>
        </w:rPr>
      </w:pPr>
      <w:ins w:id="43" w:author="Unknown">
        <w:r w:rsidRPr="007E2518">
          <w:rPr>
            <w:rFonts w:ascii="Arial" w:eastAsia="Times New Roman" w:hAnsi="Arial" w:cs="Arial"/>
            <w:color w:val="000000"/>
            <w:sz w:val="21"/>
            <w:szCs w:val="21"/>
          </w:rPr>
          <w:t>Following examples explain more about matching characters.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3"/>
        <w:gridCol w:w="7687"/>
      </w:tblGrid>
      <w:tr w:rsidR="007E2518" w:rsidRPr="007E2518" w:rsidTr="007E251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w:t>
            </w:r>
            <w:proofErr w:type="spellStart"/>
            <w:r w:rsidRPr="007E2518">
              <w:rPr>
                <w:rFonts w:ascii="Arial" w:eastAsia="Times New Roman" w:hAnsi="Arial" w:cs="Arial"/>
                <w:color w:val="313131"/>
                <w:sz w:val="21"/>
                <w:szCs w:val="21"/>
              </w:rPr>
              <w:t>zA</w:t>
            </w:r>
            <w:proofErr w:type="spellEnd"/>
            <w:r w:rsidRPr="007E2518">
              <w:rPr>
                <w:rFonts w:ascii="Arial" w:eastAsia="Times New Roman" w:hAnsi="Arial" w:cs="Arial"/>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not containing any of the characters ranging from </w:t>
            </w:r>
            <w:proofErr w:type="spellStart"/>
            <w:r w:rsidRPr="007E2518">
              <w:rPr>
                <w:rFonts w:ascii="Arial" w:eastAsia="Times New Roman" w:hAnsi="Arial" w:cs="Arial"/>
                <w:b/>
                <w:bCs/>
                <w:color w:val="313131"/>
                <w:sz w:val="21"/>
                <w:szCs w:val="21"/>
              </w:rPr>
              <w:t>a</w:t>
            </w:r>
            <w:r w:rsidRPr="007E2518">
              <w:rPr>
                <w:rFonts w:ascii="Arial" w:eastAsia="Times New Roman" w:hAnsi="Arial" w:cs="Arial"/>
                <w:color w:val="313131"/>
                <w:sz w:val="21"/>
                <w:szCs w:val="21"/>
              </w:rPr>
              <w:t>through</w:t>
            </w:r>
            <w:proofErr w:type="spellEnd"/>
            <w:r w:rsidRPr="007E2518">
              <w:rPr>
                <w:rFonts w:ascii="Arial" w:eastAsia="Times New Roman" w:hAnsi="Arial" w:cs="Arial"/>
                <w:color w:val="313131"/>
                <w:sz w:val="21"/>
                <w:szCs w:val="21"/>
              </w:rPr>
              <w:t> </w:t>
            </w:r>
            <w:r w:rsidRPr="007E2518">
              <w:rPr>
                <w:rFonts w:ascii="Arial" w:eastAsia="Times New Roman" w:hAnsi="Arial" w:cs="Arial"/>
                <w:b/>
                <w:bCs/>
                <w:color w:val="313131"/>
                <w:sz w:val="21"/>
                <w:szCs w:val="21"/>
              </w:rPr>
              <w:t>z</w:t>
            </w:r>
            <w:r w:rsidRPr="007E2518">
              <w:rPr>
                <w:rFonts w:ascii="Arial" w:eastAsia="Times New Roman" w:hAnsi="Arial" w:cs="Arial"/>
                <w:color w:val="313131"/>
                <w:sz w:val="21"/>
                <w:szCs w:val="21"/>
              </w:rPr>
              <w:t> and </w:t>
            </w:r>
            <w:r w:rsidRPr="007E2518">
              <w:rPr>
                <w:rFonts w:ascii="Arial" w:eastAsia="Times New Roman" w:hAnsi="Arial" w:cs="Arial"/>
                <w:b/>
                <w:bCs/>
                <w:color w:val="313131"/>
                <w:sz w:val="21"/>
                <w:szCs w:val="21"/>
              </w:rPr>
              <w:t>A</w:t>
            </w:r>
            <w:r w:rsidRPr="007E2518">
              <w:rPr>
                <w:rFonts w:ascii="Arial" w:eastAsia="Times New Roman" w:hAnsi="Arial" w:cs="Arial"/>
                <w:color w:val="313131"/>
                <w:sz w:val="21"/>
                <w:szCs w:val="21"/>
              </w:rPr>
              <w:t> through Z.</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proofErr w:type="spellStart"/>
            <w:r w:rsidRPr="007E2518">
              <w:rPr>
                <w:rFonts w:ascii="Arial" w:eastAsia="Times New Roman" w:hAnsi="Arial" w:cs="Arial"/>
                <w:color w:val="313131"/>
                <w:sz w:val="21"/>
                <w:szCs w:val="21"/>
              </w:rPr>
              <w:t>p.p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w:t>
            </w:r>
            <w:r w:rsidRPr="007E2518">
              <w:rPr>
                <w:rFonts w:ascii="Arial" w:eastAsia="Times New Roman" w:hAnsi="Arial" w:cs="Arial"/>
                <w:b/>
                <w:bCs/>
                <w:color w:val="313131"/>
                <w:sz w:val="21"/>
                <w:szCs w:val="21"/>
              </w:rPr>
              <w:t>p,</w:t>
            </w:r>
            <w:r w:rsidRPr="007E2518">
              <w:rPr>
                <w:rFonts w:ascii="Arial" w:eastAsia="Times New Roman" w:hAnsi="Arial" w:cs="Arial"/>
                <w:color w:val="313131"/>
                <w:sz w:val="21"/>
                <w:szCs w:val="21"/>
              </w:rPr>
              <w:t> followed by any character, in turn followed by another </w:t>
            </w:r>
            <w:r w:rsidRPr="007E2518">
              <w:rPr>
                <w:rFonts w:ascii="Arial" w:eastAsia="Times New Roman" w:hAnsi="Arial" w:cs="Arial"/>
                <w:b/>
                <w:bCs/>
                <w:color w:val="313131"/>
                <w:sz w:val="21"/>
                <w:szCs w:val="21"/>
              </w:rPr>
              <w:t>p</w:t>
            </w:r>
            <w:r w:rsidRPr="007E2518">
              <w:rPr>
                <w:rFonts w:ascii="Arial" w:eastAsia="Times New Roman" w:hAnsi="Arial" w:cs="Arial"/>
                <w:color w:val="313131"/>
                <w:sz w:val="21"/>
                <w:szCs w:val="21"/>
              </w:rPr>
              <w: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exactly two characters.</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&lt;b&gt;(.*)&lt;/b&gt;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enclosed within &lt;b&gt; and &lt;/b&gt;.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w:t>
            </w:r>
            <w:proofErr w:type="spellStart"/>
            <w:r w:rsidRPr="007E2518">
              <w:rPr>
                <w:rFonts w:ascii="Arial" w:eastAsia="Times New Roman" w:hAnsi="Arial" w:cs="Arial"/>
                <w:color w:val="313131"/>
                <w:sz w:val="21"/>
                <w:szCs w:val="21"/>
              </w:rPr>
              <w:t>hp</w:t>
            </w:r>
            <w:proofErr w:type="spellEnd"/>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 matches any string containing a </w:t>
            </w:r>
            <w:r w:rsidRPr="007E2518">
              <w:rPr>
                <w:rFonts w:ascii="Arial" w:eastAsia="Times New Roman" w:hAnsi="Arial" w:cs="Arial"/>
                <w:b/>
                <w:bCs/>
                <w:color w:val="313131"/>
                <w:sz w:val="21"/>
                <w:szCs w:val="21"/>
              </w:rPr>
              <w:t>p</w:t>
            </w:r>
            <w:r w:rsidRPr="007E2518">
              <w:rPr>
                <w:rFonts w:ascii="Arial" w:eastAsia="Times New Roman" w:hAnsi="Arial" w:cs="Arial"/>
                <w:color w:val="313131"/>
                <w:sz w:val="21"/>
                <w:szCs w:val="21"/>
              </w:rPr>
              <w:t> followed by zero or more instances of the sequence </w:t>
            </w:r>
            <w:r w:rsidRPr="007E2518">
              <w:rPr>
                <w:rFonts w:ascii="Arial" w:eastAsia="Times New Roman" w:hAnsi="Arial" w:cs="Arial"/>
                <w:b/>
                <w:bCs/>
                <w:color w:val="313131"/>
                <w:sz w:val="21"/>
                <w:szCs w:val="21"/>
              </w:rPr>
              <w:t>hp</w:t>
            </w:r>
            <w:r w:rsidRPr="007E2518">
              <w:rPr>
                <w:rFonts w:ascii="Arial" w:eastAsia="Times New Roman" w:hAnsi="Arial" w:cs="Arial"/>
                <w:color w:val="313131"/>
                <w:sz w:val="21"/>
                <w:szCs w:val="21"/>
              </w:rPr>
              <w:t>.</w:t>
            </w:r>
          </w:p>
        </w:tc>
      </w:tr>
    </w:tbl>
    <w:p w:rsidR="007E2518" w:rsidRPr="007E2518" w:rsidRDefault="007E2518" w:rsidP="007E2518">
      <w:pPr>
        <w:spacing w:before="48" w:after="48" w:line="360" w:lineRule="atLeast"/>
        <w:ind w:right="48"/>
        <w:outlineLvl w:val="1"/>
        <w:rPr>
          <w:ins w:id="44" w:author="Unknown"/>
          <w:rFonts w:ascii="Arial" w:eastAsia="Times New Roman" w:hAnsi="Arial" w:cs="Arial"/>
          <w:color w:val="121214"/>
          <w:spacing w:val="-15"/>
          <w:sz w:val="41"/>
          <w:szCs w:val="41"/>
        </w:rPr>
      </w:pPr>
      <w:ins w:id="45" w:author="Unknown">
        <w:r w:rsidRPr="007E2518">
          <w:rPr>
            <w:rFonts w:ascii="Arial" w:eastAsia="Times New Roman" w:hAnsi="Arial" w:cs="Arial"/>
            <w:color w:val="121214"/>
            <w:spacing w:val="-15"/>
            <w:sz w:val="41"/>
            <w:szCs w:val="41"/>
          </w:rPr>
          <w:t>Literal characters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4"/>
        <w:gridCol w:w="7536"/>
      </w:tblGrid>
      <w:tr w:rsidR="007E2518" w:rsidRPr="007E2518" w:rsidTr="007E251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Character</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Alphanumeric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Itself</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The NUL character (\u0000)</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Tab (\u0009)</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Newline (\u000A)</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Vertical tab (\u000B)</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Form feed (\u000C)</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Carriage return (\u000D)</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roofErr w:type="spellStart"/>
            <w:r w:rsidRPr="007E2518">
              <w:rPr>
                <w:rFonts w:ascii="Arial" w:eastAsia="Times New Roman" w:hAnsi="Arial" w:cs="Arial"/>
                <w:color w:val="313131"/>
                <w:sz w:val="21"/>
                <w:szCs w:val="21"/>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 xml:space="preserve">The Latin character specified by the hexadecimal number </w:t>
            </w:r>
            <w:proofErr w:type="spellStart"/>
            <w:r w:rsidRPr="007E2518">
              <w:rPr>
                <w:rFonts w:ascii="Arial" w:eastAsia="Times New Roman" w:hAnsi="Arial" w:cs="Arial"/>
                <w:color w:val="313131"/>
                <w:sz w:val="21"/>
                <w:szCs w:val="21"/>
              </w:rPr>
              <w:t>nn</w:t>
            </w:r>
            <w:proofErr w:type="spellEnd"/>
            <w:r w:rsidRPr="007E2518">
              <w:rPr>
                <w:rFonts w:ascii="Arial" w:eastAsia="Times New Roman" w:hAnsi="Arial" w:cs="Arial"/>
                <w:color w:val="313131"/>
                <w:sz w:val="21"/>
                <w:szCs w:val="21"/>
              </w:rPr>
              <w:t>; for example, \x0A is the same as \n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roofErr w:type="spellStart"/>
            <w:r w:rsidRPr="007E2518">
              <w:rPr>
                <w:rFonts w:ascii="Arial" w:eastAsia="Times New Roman" w:hAnsi="Arial" w:cs="Arial"/>
                <w:color w:val="313131"/>
                <w:sz w:val="21"/>
                <w:szCs w:val="21"/>
              </w:rPr>
              <w:t>uxxxx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 xml:space="preserve">The Unicode character specified by the hexadecimal number </w:t>
            </w:r>
            <w:proofErr w:type="spellStart"/>
            <w:r w:rsidRPr="007E2518">
              <w:rPr>
                <w:rFonts w:ascii="Arial" w:eastAsia="Times New Roman" w:hAnsi="Arial" w:cs="Arial"/>
                <w:color w:val="313131"/>
                <w:sz w:val="21"/>
                <w:szCs w:val="21"/>
              </w:rPr>
              <w:t>xxxx</w:t>
            </w:r>
            <w:proofErr w:type="spellEnd"/>
            <w:r w:rsidRPr="007E2518">
              <w:rPr>
                <w:rFonts w:ascii="Arial" w:eastAsia="Times New Roman" w:hAnsi="Arial" w:cs="Arial"/>
                <w:color w:val="313131"/>
                <w:sz w:val="21"/>
                <w:szCs w:val="21"/>
              </w:rPr>
              <w:t>; for example, \u0009 is the same as \t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roofErr w:type="spellStart"/>
            <w:r w:rsidRPr="007E2518">
              <w:rPr>
                <w:rFonts w:ascii="Arial" w:eastAsia="Times New Roman" w:hAnsi="Arial" w:cs="Arial"/>
                <w:color w:val="313131"/>
                <w:sz w:val="21"/>
                <w:szCs w:val="21"/>
              </w:rPr>
              <w:t>cX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The control character ^X; for example, \</w:t>
            </w:r>
            <w:proofErr w:type="spellStart"/>
            <w:r w:rsidRPr="007E2518">
              <w:rPr>
                <w:rFonts w:ascii="Arial" w:eastAsia="Times New Roman" w:hAnsi="Arial" w:cs="Arial"/>
                <w:color w:val="313131"/>
                <w:sz w:val="21"/>
                <w:szCs w:val="21"/>
              </w:rPr>
              <w:t>cJ</w:t>
            </w:r>
            <w:proofErr w:type="spellEnd"/>
            <w:r w:rsidRPr="007E2518">
              <w:rPr>
                <w:rFonts w:ascii="Arial" w:eastAsia="Times New Roman" w:hAnsi="Arial" w:cs="Arial"/>
                <w:color w:val="313131"/>
                <w:sz w:val="21"/>
                <w:szCs w:val="21"/>
              </w:rPr>
              <w:t xml:space="preserve"> is equivalent to the newline character \n</w:t>
            </w:r>
          </w:p>
        </w:tc>
      </w:tr>
    </w:tbl>
    <w:p w:rsidR="007E2518" w:rsidRPr="007E2518" w:rsidRDefault="007E2518" w:rsidP="007E2518">
      <w:pPr>
        <w:spacing w:before="48" w:after="48" w:line="360" w:lineRule="atLeast"/>
        <w:ind w:right="48"/>
        <w:outlineLvl w:val="1"/>
        <w:rPr>
          <w:ins w:id="46" w:author="Unknown"/>
          <w:rFonts w:ascii="Arial" w:eastAsia="Times New Roman" w:hAnsi="Arial" w:cs="Arial"/>
          <w:color w:val="121214"/>
          <w:spacing w:val="-15"/>
          <w:sz w:val="41"/>
          <w:szCs w:val="41"/>
        </w:rPr>
      </w:pPr>
      <w:proofErr w:type="spellStart"/>
      <w:ins w:id="47" w:author="Unknown">
        <w:r w:rsidRPr="007E2518">
          <w:rPr>
            <w:rFonts w:ascii="Arial" w:eastAsia="Times New Roman" w:hAnsi="Arial" w:cs="Arial"/>
            <w:color w:val="121214"/>
            <w:spacing w:val="-15"/>
            <w:sz w:val="41"/>
            <w:szCs w:val="41"/>
          </w:rPr>
          <w:t>Metacharacters</w:t>
        </w:r>
        <w:proofErr w:type="spellEnd"/>
      </w:ins>
    </w:p>
    <w:p w:rsidR="007E2518" w:rsidRPr="007E2518" w:rsidRDefault="007E2518" w:rsidP="007E2518">
      <w:pPr>
        <w:spacing w:after="240" w:line="360" w:lineRule="atLeast"/>
        <w:ind w:left="48" w:right="48"/>
        <w:jc w:val="both"/>
        <w:rPr>
          <w:ins w:id="48" w:author="Unknown"/>
          <w:rFonts w:ascii="Arial" w:eastAsia="Times New Roman" w:hAnsi="Arial" w:cs="Arial"/>
          <w:color w:val="000000"/>
          <w:sz w:val="21"/>
          <w:szCs w:val="21"/>
        </w:rPr>
      </w:pPr>
      <w:ins w:id="49" w:author="Unknown">
        <w:r w:rsidRPr="007E2518">
          <w:rPr>
            <w:rFonts w:ascii="Arial" w:eastAsia="Times New Roman" w:hAnsi="Arial" w:cs="Arial"/>
            <w:color w:val="000000"/>
            <w:sz w:val="21"/>
            <w:szCs w:val="21"/>
          </w:rPr>
          <w:t xml:space="preserve">A </w:t>
        </w:r>
        <w:proofErr w:type="spellStart"/>
        <w:r w:rsidRPr="007E2518">
          <w:rPr>
            <w:rFonts w:ascii="Arial" w:eastAsia="Times New Roman" w:hAnsi="Arial" w:cs="Arial"/>
            <w:color w:val="000000"/>
            <w:sz w:val="21"/>
            <w:szCs w:val="21"/>
          </w:rPr>
          <w:t>metacharacter</w:t>
        </w:r>
        <w:proofErr w:type="spellEnd"/>
        <w:r w:rsidRPr="007E2518">
          <w:rPr>
            <w:rFonts w:ascii="Arial" w:eastAsia="Times New Roman" w:hAnsi="Arial" w:cs="Arial"/>
            <w:color w:val="000000"/>
            <w:sz w:val="21"/>
            <w:szCs w:val="21"/>
          </w:rPr>
          <w:t xml:space="preserve"> is simply an alphabetical character preceded by a backslash that acts to give the combination a special meaning.</w:t>
        </w:r>
      </w:ins>
    </w:p>
    <w:p w:rsidR="007E2518" w:rsidRPr="007E2518" w:rsidRDefault="007E2518" w:rsidP="007E2518">
      <w:pPr>
        <w:spacing w:after="240" w:line="360" w:lineRule="atLeast"/>
        <w:ind w:left="48" w:right="48"/>
        <w:jc w:val="both"/>
        <w:rPr>
          <w:ins w:id="50" w:author="Unknown"/>
          <w:rFonts w:ascii="Arial" w:eastAsia="Times New Roman" w:hAnsi="Arial" w:cs="Arial"/>
          <w:color w:val="000000"/>
          <w:sz w:val="21"/>
          <w:szCs w:val="21"/>
        </w:rPr>
      </w:pPr>
      <w:ins w:id="51" w:author="Unknown">
        <w:r w:rsidRPr="007E2518">
          <w:rPr>
            <w:rFonts w:ascii="Arial" w:eastAsia="Times New Roman" w:hAnsi="Arial" w:cs="Arial"/>
            <w:color w:val="000000"/>
            <w:sz w:val="21"/>
            <w:szCs w:val="21"/>
          </w:rPr>
          <w:t xml:space="preserve">For instance, you can search for a large sum of money using the '\d' </w:t>
        </w:r>
        <w:proofErr w:type="spellStart"/>
        <w:proofErr w:type="gramStart"/>
        <w:r w:rsidRPr="007E2518">
          <w:rPr>
            <w:rFonts w:ascii="Arial" w:eastAsia="Times New Roman" w:hAnsi="Arial" w:cs="Arial"/>
            <w:color w:val="000000"/>
            <w:sz w:val="21"/>
            <w:szCs w:val="21"/>
          </w:rPr>
          <w:t>metacharacter</w:t>
        </w:r>
        <w:proofErr w:type="spellEnd"/>
        <w:r w:rsidRPr="007E2518">
          <w:rPr>
            <w:rFonts w:ascii="Arial" w:eastAsia="Times New Roman" w:hAnsi="Arial" w:cs="Arial"/>
            <w:color w:val="000000"/>
            <w:sz w:val="21"/>
            <w:szCs w:val="21"/>
          </w:rPr>
          <w:t>:</w:t>
        </w:r>
        <w:proofErr w:type="gramEnd"/>
        <w:r w:rsidRPr="007E2518">
          <w:rPr>
            <w:rFonts w:ascii="Arial" w:eastAsia="Times New Roman" w:hAnsi="Arial" w:cs="Arial"/>
            <w:b/>
            <w:bCs/>
            <w:color w:val="000000"/>
            <w:sz w:val="21"/>
            <w:szCs w:val="21"/>
          </w:rPr>
          <w:t>/([\d]+)000/</w:t>
        </w:r>
        <w:r w:rsidRPr="007E2518">
          <w:rPr>
            <w:rFonts w:ascii="Arial" w:eastAsia="Times New Roman" w:hAnsi="Arial" w:cs="Arial"/>
            <w:color w:val="000000"/>
            <w:sz w:val="21"/>
            <w:szCs w:val="21"/>
          </w:rPr>
          <w:t>, Here </w:t>
        </w:r>
        <w:r w:rsidRPr="007E2518">
          <w:rPr>
            <w:rFonts w:ascii="Arial" w:eastAsia="Times New Roman" w:hAnsi="Arial" w:cs="Arial"/>
            <w:b/>
            <w:bCs/>
            <w:color w:val="000000"/>
            <w:sz w:val="21"/>
            <w:szCs w:val="21"/>
          </w:rPr>
          <w:t>\d</w:t>
        </w:r>
        <w:r w:rsidRPr="007E2518">
          <w:rPr>
            <w:rFonts w:ascii="Arial" w:eastAsia="Times New Roman" w:hAnsi="Arial" w:cs="Arial"/>
            <w:color w:val="000000"/>
            <w:sz w:val="21"/>
            <w:szCs w:val="21"/>
          </w:rPr>
          <w:t> will search for any string of numerical character.</w:t>
        </w:r>
      </w:ins>
    </w:p>
    <w:p w:rsidR="007E2518" w:rsidRPr="007E2518" w:rsidRDefault="007E2518" w:rsidP="007E2518">
      <w:pPr>
        <w:spacing w:after="240" w:line="360" w:lineRule="atLeast"/>
        <w:ind w:left="48" w:right="48"/>
        <w:jc w:val="both"/>
        <w:rPr>
          <w:ins w:id="52" w:author="Unknown"/>
          <w:rFonts w:ascii="Arial" w:eastAsia="Times New Roman" w:hAnsi="Arial" w:cs="Arial"/>
          <w:color w:val="000000"/>
          <w:sz w:val="21"/>
          <w:szCs w:val="21"/>
        </w:rPr>
      </w:pPr>
      <w:ins w:id="53" w:author="Unknown">
        <w:r w:rsidRPr="007E2518">
          <w:rPr>
            <w:rFonts w:ascii="Arial" w:eastAsia="Times New Roman" w:hAnsi="Arial" w:cs="Arial"/>
            <w:color w:val="000000"/>
            <w:sz w:val="21"/>
            <w:szCs w:val="21"/>
          </w:rPr>
          <w:t xml:space="preserve">The following table lists a set of </w:t>
        </w:r>
        <w:proofErr w:type="spellStart"/>
        <w:r w:rsidRPr="007E2518">
          <w:rPr>
            <w:rFonts w:ascii="Arial" w:eastAsia="Times New Roman" w:hAnsi="Arial" w:cs="Arial"/>
            <w:color w:val="000000"/>
            <w:sz w:val="21"/>
            <w:szCs w:val="21"/>
          </w:rPr>
          <w:t>metacharacters</w:t>
        </w:r>
        <w:proofErr w:type="spellEnd"/>
        <w:r w:rsidRPr="007E2518">
          <w:rPr>
            <w:rFonts w:ascii="Arial" w:eastAsia="Times New Roman" w:hAnsi="Arial" w:cs="Arial"/>
            <w:color w:val="000000"/>
            <w:sz w:val="21"/>
            <w:szCs w:val="21"/>
          </w:rPr>
          <w:t xml:space="preserve"> which can be used in PERL Style Regular Expressions.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4"/>
        <w:gridCol w:w="6966"/>
      </w:tblGrid>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 single character</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 whitespace character (space, tab, newline)</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non-whitespace character</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 digit (0-9)</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 non-digit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 word character (a-z, A-Z, 0-9, _)</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a non-word character</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proofErr w:type="gramStart"/>
            <w:r w:rsidRPr="007E2518">
              <w:rPr>
                <w:rFonts w:ascii="Arial" w:eastAsia="Times New Roman" w:hAnsi="Arial" w:cs="Arial"/>
                <w:color w:val="313131"/>
                <w:sz w:val="21"/>
                <w:szCs w:val="21"/>
              </w:rPr>
              <w:t>a</w:t>
            </w:r>
            <w:proofErr w:type="gramEnd"/>
            <w:r w:rsidRPr="007E2518">
              <w:rPr>
                <w:rFonts w:ascii="Arial" w:eastAsia="Times New Roman" w:hAnsi="Arial" w:cs="Arial"/>
                <w:color w:val="313131"/>
                <w:sz w:val="21"/>
                <w:szCs w:val="21"/>
              </w:rPr>
              <w:t xml:space="preserve"> literal backspace (special case).</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roofErr w:type="spellStart"/>
            <w:r w:rsidRPr="007E2518">
              <w:rPr>
                <w:rFonts w:ascii="Arial" w:eastAsia="Times New Roman" w:hAnsi="Arial" w:cs="Arial"/>
                <w:color w:val="313131"/>
                <w:sz w:val="21"/>
                <w:szCs w:val="21"/>
              </w:rPr>
              <w:t>aeiou</w:t>
            </w:r>
            <w:proofErr w:type="spellEnd"/>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matches a single character in the given set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roofErr w:type="spellStart"/>
            <w:r w:rsidRPr="007E2518">
              <w:rPr>
                <w:rFonts w:ascii="Arial" w:eastAsia="Times New Roman" w:hAnsi="Arial" w:cs="Arial"/>
                <w:color w:val="313131"/>
                <w:sz w:val="21"/>
                <w:szCs w:val="21"/>
              </w:rPr>
              <w:t>aeiou</w:t>
            </w:r>
            <w:proofErr w:type="spellEnd"/>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matches a single character outside the given set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w:t>
            </w:r>
            <w:proofErr w:type="spellStart"/>
            <w:r w:rsidRPr="007E2518">
              <w:rPr>
                <w:rFonts w:ascii="Arial" w:eastAsia="Times New Roman" w:hAnsi="Arial" w:cs="Arial"/>
                <w:color w:val="313131"/>
                <w:sz w:val="21"/>
                <w:szCs w:val="21"/>
              </w:rPr>
              <w:t>foo|bar|baz</w:t>
            </w:r>
            <w:proofErr w:type="spellEnd"/>
            <w:r w:rsidRPr="007E2518">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matches any of the alternatives specified</w:t>
            </w:r>
          </w:p>
        </w:tc>
      </w:tr>
    </w:tbl>
    <w:p w:rsidR="007E2518" w:rsidRPr="007E2518" w:rsidRDefault="007E2518" w:rsidP="007E2518">
      <w:pPr>
        <w:spacing w:before="48" w:after="48" w:line="360" w:lineRule="atLeast"/>
        <w:ind w:right="48"/>
        <w:outlineLvl w:val="1"/>
        <w:rPr>
          <w:ins w:id="54" w:author="Unknown"/>
          <w:rFonts w:ascii="Arial" w:eastAsia="Times New Roman" w:hAnsi="Arial" w:cs="Arial"/>
          <w:color w:val="121214"/>
          <w:spacing w:val="-15"/>
          <w:sz w:val="41"/>
          <w:szCs w:val="41"/>
        </w:rPr>
      </w:pPr>
      <w:ins w:id="55" w:author="Unknown">
        <w:r w:rsidRPr="007E2518">
          <w:rPr>
            <w:rFonts w:ascii="Arial" w:eastAsia="Times New Roman" w:hAnsi="Arial" w:cs="Arial"/>
            <w:color w:val="121214"/>
            <w:spacing w:val="-15"/>
            <w:sz w:val="41"/>
            <w:szCs w:val="41"/>
          </w:rPr>
          <w:t>Modifiers</w:t>
        </w:r>
      </w:ins>
    </w:p>
    <w:p w:rsidR="007E2518" w:rsidRPr="007E2518" w:rsidRDefault="007E2518" w:rsidP="007E2518">
      <w:pPr>
        <w:spacing w:after="240" w:line="360" w:lineRule="atLeast"/>
        <w:ind w:left="48" w:right="48"/>
        <w:jc w:val="both"/>
        <w:rPr>
          <w:ins w:id="56" w:author="Unknown"/>
          <w:rFonts w:ascii="Arial" w:eastAsia="Times New Roman" w:hAnsi="Arial" w:cs="Arial"/>
          <w:color w:val="000000"/>
          <w:sz w:val="21"/>
          <w:szCs w:val="21"/>
        </w:rPr>
      </w:pPr>
      <w:ins w:id="57" w:author="Unknown">
        <w:r w:rsidRPr="007E2518">
          <w:rPr>
            <w:rFonts w:ascii="Arial" w:eastAsia="Times New Roman" w:hAnsi="Arial" w:cs="Arial"/>
            <w:color w:val="000000"/>
            <w:sz w:val="21"/>
            <w:szCs w:val="21"/>
          </w:rPr>
          <w:t>Several modifiers are available that can simplify the way you work with </w:t>
        </w:r>
        <w:proofErr w:type="spellStart"/>
        <w:r w:rsidRPr="007E2518">
          <w:rPr>
            <w:rFonts w:ascii="Arial" w:eastAsia="Times New Roman" w:hAnsi="Arial" w:cs="Arial"/>
            <w:b/>
            <w:bCs/>
            <w:color w:val="000000"/>
            <w:sz w:val="21"/>
            <w:szCs w:val="21"/>
          </w:rPr>
          <w:t>regexps</w:t>
        </w:r>
        <w:proofErr w:type="spellEnd"/>
        <w:r w:rsidRPr="007E2518">
          <w:rPr>
            <w:rFonts w:ascii="Arial" w:eastAsia="Times New Roman" w:hAnsi="Arial" w:cs="Arial"/>
            <w:b/>
            <w:bCs/>
            <w:color w:val="000000"/>
            <w:sz w:val="21"/>
            <w:szCs w:val="21"/>
          </w:rPr>
          <w:t>,</w:t>
        </w:r>
        <w:r w:rsidRPr="007E2518">
          <w:rPr>
            <w:rFonts w:ascii="Arial" w:eastAsia="Times New Roman" w:hAnsi="Arial" w:cs="Arial"/>
            <w:color w:val="000000"/>
            <w:sz w:val="21"/>
            <w:szCs w:val="21"/>
          </w:rPr>
          <w:t> like case sensitivity, searching in multiple lines, etc.</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7"/>
        <w:gridCol w:w="8003"/>
      </w:tblGrid>
      <w:tr w:rsidR="007E2518" w:rsidRPr="007E2518" w:rsidTr="007E251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Modifier</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Perform case-insensitive matching.</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Specifies that if the string has newline or carriage return characters, the ^ and $ operators will now match against a newline boundary, instead of a string boundary</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 xml:space="preserve">Performs a global </w:t>
            </w:r>
            <w:proofErr w:type="spellStart"/>
            <w:r w:rsidRPr="007E2518">
              <w:rPr>
                <w:rFonts w:ascii="Arial" w:eastAsia="Times New Roman" w:hAnsi="Arial" w:cs="Arial"/>
                <w:color w:val="313131"/>
                <w:sz w:val="21"/>
                <w:szCs w:val="21"/>
              </w:rPr>
              <w:t>matchthat</w:t>
            </w:r>
            <w:proofErr w:type="spellEnd"/>
            <w:r w:rsidRPr="007E2518">
              <w:rPr>
                <w:rFonts w:ascii="Arial" w:eastAsia="Times New Roman" w:hAnsi="Arial" w:cs="Arial"/>
                <w:color w:val="313131"/>
                <w:sz w:val="21"/>
                <w:szCs w:val="21"/>
              </w:rPr>
              <w:t xml:space="preserve"> is, find all matches rather than stopping after the first match.</w:t>
            </w:r>
          </w:p>
        </w:tc>
      </w:tr>
    </w:tbl>
    <w:p w:rsidR="007E2518" w:rsidRPr="007E2518" w:rsidRDefault="007E2518" w:rsidP="007E2518">
      <w:pPr>
        <w:spacing w:before="48" w:after="48" w:line="360" w:lineRule="atLeast"/>
        <w:ind w:right="48"/>
        <w:outlineLvl w:val="1"/>
        <w:rPr>
          <w:ins w:id="58" w:author="Unknown"/>
          <w:rFonts w:ascii="Arial" w:eastAsia="Times New Roman" w:hAnsi="Arial" w:cs="Arial"/>
          <w:color w:val="121214"/>
          <w:spacing w:val="-15"/>
          <w:sz w:val="41"/>
          <w:szCs w:val="41"/>
        </w:rPr>
      </w:pPr>
      <w:proofErr w:type="spellStart"/>
      <w:ins w:id="59" w:author="Unknown">
        <w:r w:rsidRPr="007E2518">
          <w:rPr>
            <w:rFonts w:ascii="Arial" w:eastAsia="Times New Roman" w:hAnsi="Arial" w:cs="Arial"/>
            <w:color w:val="121214"/>
            <w:spacing w:val="-15"/>
            <w:sz w:val="41"/>
            <w:szCs w:val="41"/>
          </w:rPr>
          <w:t>RegExp</w:t>
        </w:r>
        <w:proofErr w:type="spellEnd"/>
        <w:r w:rsidRPr="007E2518">
          <w:rPr>
            <w:rFonts w:ascii="Arial" w:eastAsia="Times New Roman" w:hAnsi="Arial" w:cs="Arial"/>
            <w:color w:val="121214"/>
            <w:spacing w:val="-15"/>
            <w:sz w:val="41"/>
            <w:szCs w:val="41"/>
          </w:rPr>
          <w:t xml:space="preserve"> Properties</w:t>
        </w:r>
      </w:ins>
    </w:p>
    <w:p w:rsidR="007E2518" w:rsidRPr="007E2518" w:rsidRDefault="007E2518" w:rsidP="007E2518">
      <w:pPr>
        <w:spacing w:after="240" w:line="360" w:lineRule="atLeast"/>
        <w:ind w:left="48" w:right="48"/>
        <w:jc w:val="both"/>
        <w:rPr>
          <w:ins w:id="60" w:author="Unknown"/>
          <w:rFonts w:ascii="Arial" w:eastAsia="Times New Roman" w:hAnsi="Arial" w:cs="Arial"/>
          <w:color w:val="000000"/>
          <w:sz w:val="21"/>
          <w:szCs w:val="21"/>
        </w:rPr>
      </w:pPr>
      <w:ins w:id="61" w:author="Unknown">
        <w:r w:rsidRPr="007E2518">
          <w:rPr>
            <w:rFonts w:ascii="Arial" w:eastAsia="Times New Roman" w:hAnsi="Arial" w:cs="Arial"/>
            <w:color w:val="000000"/>
            <w:sz w:val="21"/>
            <w:szCs w:val="21"/>
          </w:rPr>
          <w:t xml:space="preserve">Here is a list of the properties associated with </w:t>
        </w:r>
        <w:proofErr w:type="spellStart"/>
        <w:r w:rsidRPr="007E2518">
          <w:rPr>
            <w:rFonts w:ascii="Arial" w:eastAsia="Times New Roman" w:hAnsi="Arial" w:cs="Arial"/>
            <w:color w:val="000000"/>
            <w:sz w:val="21"/>
            <w:szCs w:val="21"/>
          </w:rPr>
          <w:t>RegExp</w:t>
        </w:r>
        <w:proofErr w:type="spellEnd"/>
        <w:r w:rsidRPr="007E2518">
          <w:rPr>
            <w:rFonts w:ascii="Arial" w:eastAsia="Times New Roman" w:hAnsi="Arial" w:cs="Arial"/>
            <w:color w:val="000000"/>
            <w:sz w:val="21"/>
            <w:szCs w:val="21"/>
          </w:rPr>
          <w:t xml:space="preserve"> and their description.</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7E2518" w:rsidRPr="007E2518" w:rsidTr="007E2518">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6" w:history="1">
              <w:r w:rsidR="007E2518" w:rsidRPr="007E2518">
                <w:rPr>
                  <w:rFonts w:ascii="Arial" w:eastAsia="Times New Roman" w:hAnsi="Arial" w:cs="Arial"/>
                  <w:b/>
                  <w:bCs/>
                  <w:color w:val="313131"/>
                  <w:sz w:val="21"/>
                  <w:szCs w:val="21"/>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Specifies the function that creates an object's prototype.</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7" w:history="1">
              <w:r w:rsidR="007E2518" w:rsidRPr="007E2518">
                <w:rPr>
                  <w:rFonts w:ascii="Arial" w:eastAsia="Times New Roman" w:hAnsi="Arial" w:cs="Arial"/>
                  <w:b/>
                  <w:bCs/>
                  <w:color w:val="313131"/>
                  <w:sz w:val="21"/>
                  <w:szCs w:val="21"/>
                  <w:u w:val="single"/>
                </w:rPr>
                <w:t>global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Specifies if the "g" modifier is set.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8" w:history="1">
              <w:proofErr w:type="spellStart"/>
              <w:r w:rsidR="007E2518" w:rsidRPr="007E2518">
                <w:rPr>
                  <w:rFonts w:ascii="Arial" w:eastAsia="Times New Roman" w:hAnsi="Arial" w:cs="Arial"/>
                  <w:b/>
                  <w:bCs/>
                  <w:color w:val="313131"/>
                  <w:sz w:val="21"/>
                  <w:szCs w:val="21"/>
                  <w:u w:val="single"/>
                </w:rPr>
                <w:t>ignoreCase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Specifies if the "i" modifier is set.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9" w:history="1">
              <w:proofErr w:type="spellStart"/>
              <w:r w:rsidR="007E2518" w:rsidRPr="007E2518">
                <w:rPr>
                  <w:rFonts w:ascii="Arial" w:eastAsia="Times New Roman" w:hAnsi="Arial" w:cs="Arial"/>
                  <w:b/>
                  <w:bCs/>
                  <w:color w:val="313131"/>
                  <w:sz w:val="21"/>
                  <w:szCs w:val="21"/>
                  <w:u w:val="single"/>
                </w:rPr>
                <w:t>lastIndex</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The index at which to start the next match.</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10" w:history="1">
              <w:r w:rsidR="007E2518" w:rsidRPr="007E2518">
                <w:rPr>
                  <w:rFonts w:ascii="Arial" w:eastAsia="Times New Roman" w:hAnsi="Arial" w:cs="Arial"/>
                  <w:b/>
                  <w:bCs/>
                  <w:color w:val="313131"/>
                  <w:sz w:val="21"/>
                  <w:szCs w:val="21"/>
                  <w:u w:val="single"/>
                </w:rPr>
                <w:t>multiline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Specifies if the "m" modifier is set.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11" w:history="1">
              <w:r w:rsidR="007E2518" w:rsidRPr="007E2518">
                <w:rPr>
                  <w:rFonts w:ascii="Arial" w:eastAsia="Times New Roman" w:hAnsi="Arial" w:cs="Arial"/>
                  <w:b/>
                  <w:bCs/>
                  <w:color w:val="313131"/>
                  <w:sz w:val="21"/>
                  <w:szCs w:val="21"/>
                  <w:u w:val="single"/>
                </w:rPr>
                <w:t>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The text of the pattern.</w:t>
            </w:r>
          </w:p>
        </w:tc>
      </w:tr>
    </w:tbl>
    <w:p w:rsidR="007E2518" w:rsidRPr="007E2518" w:rsidRDefault="007E2518" w:rsidP="007E2518">
      <w:pPr>
        <w:spacing w:after="240" w:line="360" w:lineRule="atLeast"/>
        <w:ind w:left="48" w:right="48"/>
        <w:jc w:val="both"/>
        <w:rPr>
          <w:ins w:id="62" w:author="Unknown"/>
          <w:rFonts w:ascii="Arial" w:eastAsia="Times New Roman" w:hAnsi="Arial" w:cs="Arial"/>
          <w:color w:val="000000"/>
          <w:sz w:val="21"/>
          <w:szCs w:val="21"/>
        </w:rPr>
      </w:pPr>
      <w:ins w:id="63" w:author="Unknown">
        <w:r w:rsidRPr="007E2518">
          <w:rPr>
            <w:rFonts w:ascii="Arial" w:eastAsia="Times New Roman" w:hAnsi="Arial" w:cs="Arial"/>
            <w:color w:val="000000"/>
            <w:sz w:val="21"/>
            <w:szCs w:val="21"/>
          </w:rPr>
          <w:t xml:space="preserve">In the following sections, we will have a few examples to demonstrate the usage of </w:t>
        </w:r>
        <w:proofErr w:type="spellStart"/>
        <w:r w:rsidRPr="007E2518">
          <w:rPr>
            <w:rFonts w:ascii="Arial" w:eastAsia="Times New Roman" w:hAnsi="Arial" w:cs="Arial"/>
            <w:color w:val="000000"/>
            <w:sz w:val="21"/>
            <w:szCs w:val="21"/>
          </w:rPr>
          <w:t>RegExp</w:t>
        </w:r>
        <w:proofErr w:type="spellEnd"/>
        <w:r w:rsidRPr="007E2518">
          <w:rPr>
            <w:rFonts w:ascii="Arial" w:eastAsia="Times New Roman" w:hAnsi="Arial" w:cs="Arial"/>
            <w:color w:val="000000"/>
            <w:sz w:val="21"/>
            <w:szCs w:val="21"/>
          </w:rPr>
          <w:t xml:space="preserve"> properties.</w:t>
        </w:r>
      </w:ins>
    </w:p>
    <w:p w:rsidR="007E2518" w:rsidRPr="007E2518" w:rsidRDefault="007E2518" w:rsidP="007E2518">
      <w:pPr>
        <w:spacing w:before="48" w:after="48" w:line="360" w:lineRule="atLeast"/>
        <w:ind w:right="48"/>
        <w:outlineLvl w:val="1"/>
        <w:rPr>
          <w:ins w:id="64" w:author="Unknown"/>
          <w:rFonts w:ascii="Arial" w:eastAsia="Times New Roman" w:hAnsi="Arial" w:cs="Arial"/>
          <w:color w:val="121214"/>
          <w:spacing w:val="-15"/>
          <w:sz w:val="41"/>
          <w:szCs w:val="41"/>
        </w:rPr>
      </w:pPr>
      <w:proofErr w:type="spellStart"/>
      <w:ins w:id="65" w:author="Unknown">
        <w:r w:rsidRPr="007E2518">
          <w:rPr>
            <w:rFonts w:ascii="Arial" w:eastAsia="Times New Roman" w:hAnsi="Arial" w:cs="Arial"/>
            <w:color w:val="121214"/>
            <w:spacing w:val="-15"/>
            <w:sz w:val="41"/>
            <w:szCs w:val="41"/>
          </w:rPr>
          <w:t>RegExp</w:t>
        </w:r>
        <w:proofErr w:type="spellEnd"/>
        <w:r w:rsidRPr="007E2518">
          <w:rPr>
            <w:rFonts w:ascii="Arial" w:eastAsia="Times New Roman" w:hAnsi="Arial" w:cs="Arial"/>
            <w:color w:val="121214"/>
            <w:spacing w:val="-15"/>
            <w:sz w:val="41"/>
            <w:szCs w:val="41"/>
          </w:rPr>
          <w:t xml:space="preserve"> Methods</w:t>
        </w:r>
      </w:ins>
    </w:p>
    <w:p w:rsidR="007E2518" w:rsidRPr="007E2518" w:rsidRDefault="007E2518" w:rsidP="007E2518">
      <w:pPr>
        <w:spacing w:after="240" w:line="360" w:lineRule="atLeast"/>
        <w:ind w:left="48" w:right="48"/>
        <w:jc w:val="both"/>
        <w:rPr>
          <w:ins w:id="66" w:author="Unknown"/>
          <w:rFonts w:ascii="Arial" w:eastAsia="Times New Roman" w:hAnsi="Arial" w:cs="Arial"/>
          <w:color w:val="000000"/>
          <w:sz w:val="21"/>
          <w:szCs w:val="21"/>
        </w:rPr>
      </w:pPr>
      <w:ins w:id="67" w:author="Unknown">
        <w:r w:rsidRPr="007E2518">
          <w:rPr>
            <w:rFonts w:ascii="Arial" w:eastAsia="Times New Roman" w:hAnsi="Arial" w:cs="Arial"/>
            <w:color w:val="000000"/>
            <w:sz w:val="21"/>
            <w:szCs w:val="21"/>
          </w:rPr>
          <w:t xml:space="preserve">Here is a list of the methods associated with </w:t>
        </w:r>
        <w:proofErr w:type="spellStart"/>
        <w:r w:rsidRPr="007E2518">
          <w:rPr>
            <w:rFonts w:ascii="Arial" w:eastAsia="Times New Roman" w:hAnsi="Arial" w:cs="Arial"/>
            <w:color w:val="000000"/>
            <w:sz w:val="21"/>
            <w:szCs w:val="21"/>
          </w:rPr>
          <w:t>RegExp</w:t>
        </w:r>
        <w:proofErr w:type="spellEnd"/>
        <w:r w:rsidRPr="007E2518">
          <w:rPr>
            <w:rFonts w:ascii="Arial" w:eastAsia="Times New Roman" w:hAnsi="Arial" w:cs="Arial"/>
            <w:color w:val="000000"/>
            <w:sz w:val="21"/>
            <w:szCs w:val="21"/>
          </w:rPr>
          <w:t xml:space="preserve"> along with their description.</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7E2518" w:rsidRPr="007E2518" w:rsidTr="007E2518">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b/>
                <w:bCs/>
                <w:color w:val="313131"/>
                <w:sz w:val="21"/>
                <w:szCs w:val="21"/>
              </w:rPr>
            </w:pPr>
            <w:r w:rsidRPr="007E2518">
              <w:rPr>
                <w:rFonts w:ascii="Arial" w:eastAsia="Times New Roman" w:hAnsi="Arial" w:cs="Arial"/>
                <w:b/>
                <w:bCs/>
                <w:color w:val="313131"/>
                <w:sz w:val="21"/>
                <w:szCs w:val="21"/>
              </w:rPr>
              <w:t>Description</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12" w:history="1">
              <w:r w:rsidR="007E2518" w:rsidRPr="007E2518">
                <w:rPr>
                  <w:rFonts w:ascii="Arial" w:eastAsia="Times New Roman" w:hAnsi="Arial" w:cs="Arial"/>
                  <w:b/>
                  <w:bCs/>
                  <w:color w:val="313131"/>
                  <w:sz w:val="21"/>
                  <w:szCs w:val="21"/>
                  <w:u w:val="single"/>
                </w:rPr>
                <w:t>exec()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Executes a search for a match in its string parameter.</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13" w:history="1">
              <w:r w:rsidR="007E2518" w:rsidRPr="007E2518">
                <w:rPr>
                  <w:rFonts w:ascii="Arial" w:eastAsia="Times New Roman" w:hAnsi="Arial" w:cs="Arial"/>
                  <w:b/>
                  <w:bCs/>
                  <w:color w:val="313131"/>
                  <w:sz w:val="21"/>
                  <w:szCs w:val="21"/>
                  <w:u w:val="single"/>
                </w:rPr>
                <w:t>test()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Tests for a match in its string parameter.</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14" w:history="1">
              <w:proofErr w:type="spellStart"/>
              <w:r w:rsidR="007E2518" w:rsidRPr="007E2518">
                <w:rPr>
                  <w:rFonts w:ascii="Arial" w:eastAsia="Times New Roman" w:hAnsi="Arial" w:cs="Arial"/>
                  <w:b/>
                  <w:bCs/>
                  <w:color w:val="313131"/>
                  <w:sz w:val="21"/>
                  <w:szCs w:val="21"/>
                  <w:u w:val="single"/>
                </w:rPr>
                <w:t>toSource</w:t>
              </w:r>
              <w:proofErr w:type="spellEnd"/>
              <w:r w:rsidR="007E2518" w:rsidRPr="007E2518">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Returns an object literal representing the specified object; you can use this value to create a new object.</w:t>
            </w:r>
          </w:p>
        </w:tc>
      </w:tr>
      <w:tr w:rsidR="007E2518" w:rsidRPr="007E2518" w:rsidTr="007E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EF393D" w:rsidP="007E2518">
            <w:pPr>
              <w:spacing w:after="300" w:line="240" w:lineRule="auto"/>
              <w:rPr>
                <w:rFonts w:ascii="Arial" w:eastAsia="Times New Roman" w:hAnsi="Arial" w:cs="Arial"/>
                <w:color w:val="313131"/>
                <w:sz w:val="21"/>
                <w:szCs w:val="21"/>
              </w:rPr>
            </w:pPr>
            <w:hyperlink r:id="rId15" w:history="1">
              <w:proofErr w:type="spellStart"/>
              <w:r w:rsidR="007E2518" w:rsidRPr="007E2518">
                <w:rPr>
                  <w:rFonts w:ascii="Arial" w:eastAsia="Times New Roman" w:hAnsi="Arial" w:cs="Arial"/>
                  <w:b/>
                  <w:bCs/>
                  <w:color w:val="313131"/>
                  <w:sz w:val="21"/>
                  <w:szCs w:val="21"/>
                  <w:u w:val="single"/>
                </w:rPr>
                <w:t>toString</w:t>
              </w:r>
              <w:proofErr w:type="spellEnd"/>
              <w:r w:rsidR="007E2518" w:rsidRPr="007E2518">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518" w:rsidRPr="007E2518" w:rsidRDefault="007E2518" w:rsidP="007E2518">
            <w:pPr>
              <w:spacing w:after="300" w:line="240" w:lineRule="auto"/>
              <w:rPr>
                <w:rFonts w:ascii="Arial" w:eastAsia="Times New Roman" w:hAnsi="Arial" w:cs="Arial"/>
                <w:color w:val="313131"/>
                <w:sz w:val="21"/>
                <w:szCs w:val="21"/>
              </w:rPr>
            </w:pPr>
            <w:r w:rsidRPr="007E2518">
              <w:rPr>
                <w:rFonts w:ascii="Arial" w:eastAsia="Times New Roman" w:hAnsi="Arial" w:cs="Arial"/>
                <w:color w:val="313131"/>
                <w:sz w:val="21"/>
                <w:szCs w:val="21"/>
              </w:rPr>
              <w:t>Returns a string representing the specified object.</w:t>
            </w:r>
          </w:p>
        </w:tc>
      </w:tr>
    </w:tbl>
    <w:p w:rsidR="007E2518" w:rsidRPr="007E2518" w:rsidRDefault="007E2518" w:rsidP="007E2518">
      <w:pPr>
        <w:spacing w:after="240" w:line="360" w:lineRule="atLeast"/>
        <w:ind w:left="48" w:right="48"/>
        <w:jc w:val="both"/>
        <w:rPr>
          <w:ins w:id="68" w:author="Unknown"/>
          <w:rFonts w:ascii="Arial" w:eastAsia="Times New Roman" w:hAnsi="Arial" w:cs="Arial"/>
          <w:color w:val="000000"/>
          <w:sz w:val="21"/>
          <w:szCs w:val="21"/>
        </w:rPr>
      </w:pPr>
      <w:ins w:id="69" w:author="Unknown">
        <w:r w:rsidRPr="007E2518">
          <w:rPr>
            <w:rFonts w:ascii="Arial" w:eastAsia="Times New Roman" w:hAnsi="Arial" w:cs="Arial"/>
            <w:color w:val="000000"/>
            <w:sz w:val="21"/>
            <w:szCs w:val="21"/>
          </w:rPr>
          <w:t xml:space="preserve">In the following sections, we will have a few examples to demonstrate the usage of </w:t>
        </w:r>
        <w:proofErr w:type="spellStart"/>
        <w:r w:rsidRPr="007E2518">
          <w:rPr>
            <w:rFonts w:ascii="Arial" w:eastAsia="Times New Roman" w:hAnsi="Arial" w:cs="Arial"/>
            <w:color w:val="000000"/>
            <w:sz w:val="21"/>
            <w:szCs w:val="21"/>
          </w:rPr>
          <w:t>RegExp</w:t>
        </w:r>
        <w:proofErr w:type="spellEnd"/>
        <w:r w:rsidRPr="007E2518">
          <w:rPr>
            <w:rFonts w:ascii="Arial" w:eastAsia="Times New Roman" w:hAnsi="Arial" w:cs="Arial"/>
            <w:color w:val="000000"/>
            <w:sz w:val="21"/>
            <w:szCs w:val="21"/>
          </w:rPr>
          <w:t xml:space="preserve"> methods.</w:t>
        </w:r>
      </w:ins>
    </w:p>
    <w:p w:rsidR="007E2518" w:rsidRPr="007E2518" w:rsidRDefault="00EF393D" w:rsidP="007E2518">
      <w:pPr>
        <w:spacing w:before="105" w:after="105" w:line="240" w:lineRule="auto"/>
        <w:rPr>
          <w:ins w:id="70" w:author="Unknown"/>
          <w:rFonts w:ascii="Times New Roman" w:eastAsia="Times New Roman" w:hAnsi="Times New Roman" w:cs="Times New Roman"/>
          <w:sz w:val="24"/>
          <w:szCs w:val="24"/>
        </w:rPr>
      </w:pPr>
      <w:ins w:id="71" w:author="Unknown">
        <w:r>
          <w:rPr>
            <w:rFonts w:ascii="Times New Roman" w:eastAsia="Times New Roman" w:hAnsi="Times New Roman" w:cs="Times New Roman"/>
            <w:sz w:val="24"/>
            <w:szCs w:val="24"/>
          </w:rPr>
          <w:pict>
            <v:rect id="_x0000_i1028" style="width:0;height:0" o:hralign="center" o:hrstd="t" o:hrnoshade="t" o:hr="t" fillcolor="#313131" stroked="f"/>
          </w:pict>
        </w:r>
      </w:ins>
    </w:p>
    <w:p w:rsidR="007E2518" w:rsidRPr="007E2518" w:rsidRDefault="007E2518" w:rsidP="007E2518">
      <w:pPr>
        <w:spacing w:before="105" w:after="105" w:line="330" w:lineRule="atLeast"/>
        <w:jc w:val="center"/>
        <w:rPr>
          <w:ins w:id="72" w:author="Unknown"/>
          <w:rFonts w:ascii="Arial" w:eastAsia="Times New Roman" w:hAnsi="Arial" w:cs="Arial"/>
          <w:color w:val="313131"/>
          <w:sz w:val="21"/>
          <w:szCs w:val="21"/>
        </w:rPr>
      </w:pPr>
      <w:ins w:id="73" w:author="Unknown">
        <w:r w:rsidRPr="007E2518">
          <w:rPr>
            <w:rFonts w:ascii="Arial" w:eastAsia="Times New Roman" w:hAnsi="Arial" w:cs="Arial"/>
            <w:color w:val="313131"/>
            <w:sz w:val="21"/>
            <w:szCs w:val="21"/>
          </w:rPr>
          <w:fldChar w:fldCharType="begin"/>
        </w:r>
        <w:r w:rsidRPr="007E2518">
          <w:rPr>
            <w:rFonts w:ascii="Arial" w:eastAsia="Times New Roman" w:hAnsi="Arial" w:cs="Arial"/>
            <w:color w:val="313131"/>
            <w:sz w:val="21"/>
            <w:szCs w:val="21"/>
          </w:rPr>
          <w:instrText xml:space="preserve"> HYPERLINK "http://www.tutorialspoint.com/javascript/javascript_math_object.htm" </w:instrText>
        </w:r>
        <w:r w:rsidRPr="007E2518">
          <w:rPr>
            <w:rFonts w:ascii="Arial" w:eastAsia="Times New Roman" w:hAnsi="Arial" w:cs="Arial"/>
            <w:color w:val="313131"/>
            <w:sz w:val="21"/>
            <w:szCs w:val="21"/>
          </w:rPr>
          <w:fldChar w:fldCharType="separate"/>
        </w:r>
        <w:r w:rsidRPr="007E2518">
          <w:rPr>
            <w:rFonts w:ascii="Arial" w:eastAsia="Times New Roman" w:hAnsi="Arial" w:cs="Arial"/>
            <w:color w:val="000000"/>
            <w:sz w:val="23"/>
            <w:szCs w:val="23"/>
          </w:rPr>
          <w:t> </w:t>
        </w:r>
        <w:r w:rsidRPr="007E2518">
          <w:rPr>
            <w:rFonts w:ascii="Arial" w:eastAsia="Times New Roman" w:hAnsi="Arial" w:cs="Arial"/>
            <w:color w:val="000000"/>
            <w:sz w:val="23"/>
            <w:szCs w:val="23"/>
            <w:u w:val="single"/>
          </w:rPr>
          <w:t>Previous Page</w:t>
        </w:r>
        <w:r w:rsidRPr="007E2518">
          <w:rPr>
            <w:rFonts w:ascii="Arial" w:eastAsia="Times New Roman" w:hAnsi="Arial" w:cs="Arial"/>
            <w:color w:val="313131"/>
            <w:sz w:val="21"/>
            <w:szCs w:val="21"/>
          </w:rPr>
          <w:fldChar w:fldCharType="end"/>
        </w:r>
      </w:ins>
    </w:p>
    <w:p w:rsidR="007E2518" w:rsidRPr="007E2518" w:rsidRDefault="007E2518" w:rsidP="007E2518">
      <w:pPr>
        <w:spacing w:before="105" w:after="105" w:line="330" w:lineRule="atLeast"/>
        <w:jc w:val="center"/>
        <w:rPr>
          <w:ins w:id="74" w:author="Unknown"/>
          <w:rFonts w:ascii="Arial" w:eastAsia="Times New Roman" w:hAnsi="Arial" w:cs="Arial"/>
          <w:color w:val="313131"/>
          <w:sz w:val="21"/>
          <w:szCs w:val="21"/>
        </w:rPr>
      </w:pPr>
      <w:ins w:id="75" w:author="Unknown">
        <w:r w:rsidRPr="007E2518">
          <w:rPr>
            <w:rFonts w:ascii="Arial" w:eastAsia="Times New Roman" w:hAnsi="Arial" w:cs="Arial"/>
            <w:color w:val="313131"/>
            <w:sz w:val="21"/>
            <w:szCs w:val="21"/>
          </w:rPr>
          <w:fldChar w:fldCharType="begin"/>
        </w:r>
        <w:r w:rsidRPr="007E2518">
          <w:rPr>
            <w:rFonts w:ascii="Arial" w:eastAsia="Times New Roman" w:hAnsi="Arial" w:cs="Arial"/>
            <w:color w:val="313131"/>
            <w:sz w:val="21"/>
            <w:szCs w:val="21"/>
          </w:rPr>
          <w:instrText xml:space="preserve"> HYPERLINK "http://www.tutorialspoint.com/cgi-bin/printpage.cgi" \t "_blank" </w:instrText>
        </w:r>
        <w:r w:rsidRPr="007E2518">
          <w:rPr>
            <w:rFonts w:ascii="Arial" w:eastAsia="Times New Roman" w:hAnsi="Arial" w:cs="Arial"/>
            <w:color w:val="313131"/>
            <w:sz w:val="21"/>
            <w:szCs w:val="21"/>
          </w:rPr>
          <w:fldChar w:fldCharType="separate"/>
        </w:r>
        <w:r w:rsidRPr="007E2518">
          <w:rPr>
            <w:rFonts w:ascii="Arial" w:eastAsia="Times New Roman" w:hAnsi="Arial" w:cs="Arial"/>
            <w:color w:val="000000"/>
            <w:sz w:val="23"/>
            <w:szCs w:val="23"/>
          </w:rPr>
          <w:t> </w:t>
        </w:r>
        <w:r w:rsidRPr="007E2518">
          <w:rPr>
            <w:rFonts w:ascii="Arial" w:eastAsia="Times New Roman" w:hAnsi="Arial" w:cs="Arial"/>
            <w:color w:val="000000"/>
            <w:sz w:val="23"/>
            <w:szCs w:val="23"/>
            <w:u w:val="single"/>
          </w:rPr>
          <w:t>Print</w:t>
        </w:r>
        <w:r w:rsidRPr="007E2518">
          <w:rPr>
            <w:rFonts w:ascii="Arial" w:eastAsia="Times New Roman" w:hAnsi="Arial" w:cs="Arial"/>
            <w:color w:val="313131"/>
            <w:sz w:val="21"/>
            <w:szCs w:val="21"/>
          </w:rPr>
          <w:fldChar w:fldCharType="end"/>
        </w:r>
      </w:ins>
    </w:p>
    <w:p w:rsidR="007E2518" w:rsidRPr="007E2518" w:rsidRDefault="007E2518" w:rsidP="007E2518">
      <w:pPr>
        <w:spacing w:before="105" w:after="105" w:line="330" w:lineRule="atLeast"/>
        <w:jc w:val="center"/>
        <w:rPr>
          <w:ins w:id="76" w:author="Unknown"/>
          <w:rFonts w:ascii="Arial" w:eastAsia="Times New Roman" w:hAnsi="Arial" w:cs="Arial"/>
          <w:color w:val="313131"/>
          <w:sz w:val="21"/>
          <w:szCs w:val="21"/>
        </w:rPr>
      </w:pPr>
      <w:ins w:id="77" w:author="Unknown">
        <w:r w:rsidRPr="007E2518">
          <w:rPr>
            <w:rFonts w:ascii="Arial" w:eastAsia="Times New Roman" w:hAnsi="Arial" w:cs="Arial"/>
            <w:color w:val="313131"/>
            <w:sz w:val="21"/>
            <w:szCs w:val="21"/>
          </w:rPr>
          <w:fldChar w:fldCharType="begin"/>
        </w:r>
        <w:r w:rsidRPr="007E2518">
          <w:rPr>
            <w:rFonts w:ascii="Arial" w:eastAsia="Times New Roman" w:hAnsi="Arial" w:cs="Arial"/>
            <w:color w:val="313131"/>
            <w:sz w:val="21"/>
            <w:szCs w:val="21"/>
          </w:rPr>
          <w:instrText xml:space="preserve"> HYPERLINK "http://www.tutorialspoint.com/javascript/pdf/javascript_regexp_object.pdf" \o "JavaScript The Regular Expressions and RegExp Object" \t "_blank" </w:instrText>
        </w:r>
        <w:r w:rsidRPr="007E2518">
          <w:rPr>
            <w:rFonts w:ascii="Arial" w:eastAsia="Times New Roman" w:hAnsi="Arial" w:cs="Arial"/>
            <w:color w:val="313131"/>
            <w:sz w:val="21"/>
            <w:szCs w:val="21"/>
          </w:rPr>
          <w:fldChar w:fldCharType="separate"/>
        </w:r>
        <w:r w:rsidRPr="007E2518">
          <w:rPr>
            <w:rFonts w:ascii="Arial" w:eastAsia="Times New Roman" w:hAnsi="Arial" w:cs="Arial"/>
            <w:color w:val="000000"/>
            <w:sz w:val="23"/>
            <w:szCs w:val="23"/>
          </w:rPr>
          <w:t> </w:t>
        </w:r>
        <w:r w:rsidRPr="007E2518">
          <w:rPr>
            <w:rFonts w:ascii="Arial" w:eastAsia="Times New Roman" w:hAnsi="Arial" w:cs="Arial"/>
            <w:color w:val="000000"/>
            <w:sz w:val="23"/>
            <w:szCs w:val="23"/>
            <w:u w:val="single"/>
          </w:rPr>
          <w:t>PDF</w:t>
        </w:r>
        <w:r w:rsidRPr="007E2518">
          <w:rPr>
            <w:rFonts w:ascii="Arial" w:eastAsia="Times New Roman" w:hAnsi="Arial" w:cs="Arial"/>
            <w:color w:val="313131"/>
            <w:sz w:val="21"/>
            <w:szCs w:val="21"/>
          </w:rPr>
          <w:fldChar w:fldCharType="end"/>
        </w:r>
      </w:ins>
    </w:p>
    <w:p w:rsidR="007E2518" w:rsidRPr="007E2518" w:rsidRDefault="007E2518" w:rsidP="007E2518">
      <w:pPr>
        <w:spacing w:before="105" w:after="105" w:line="330" w:lineRule="atLeast"/>
        <w:jc w:val="center"/>
        <w:rPr>
          <w:ins w:id="78" w:author="Unknown"/>
          <w:rFonts w:ascii="Arial" w:eastAsia="Times New Roman" w:hAnsi="Arial" w:cs="Arial"/>
          <w:color w:val="313131"/>
          <w:sz w:val="21"/>
          <w:szCs w:val="21"/>
        </w:rPr>
      </w:pPr>
      <w:ins w:id="79" w:author="Unknown">
        <w:r w:rsidRPr="007E2518">
          <w:rPr>
            <w:rFonts w:ascii="Arial" w:eastAsia="Times New Roman" w:hAnsi="Arial" w:cs="Arial"/>
            <w:color w:val="313131"/>
            <w:sz w:val="21"/>
            <w:szCs w:val="21"/>
          </w:rPr>
          <w:fldChar w:fldCharType="begin"/>
        </w:r>
        <w:r w:rsidRPr="007E2518">
          <w:rPr>
            <w:rFonts w:ascii="Arial" w:eastAsia="Times New Roman" w:hAnsi="Arial" w:cs="Arial"/>
            <w:color w:val="313131"/>
            <w:sz w:val="21"/>
            <w:szCs w:val="21"/>
          </w:rPr>
          <w:instrText xml:space="preserve"> HYPERLINK "http://www.tutorialspoint.com/javascript/javascript_html_dom.htm" </w:instrText>
        </w:r>
        <w:r w:rsidRPr="007E2518">
          <w:rPr>
            <w:rFonts w:ascii="Arial" w:eastAsia="Times New Roman" w:hAnsi="Arial" w:cs="Arial"/>
            <w:color w:val="313131"/>
            <w:sz w:val="21"/>
            <w:szCs w:val="21"/>
          </w:rPr>
          <w:fldChar w:fldCharType="separate"/>
        </w:r>
        <w:r w:rsidRPr="007E2518">
          <w:rPr>
            <w:rFonts w:ascii="Arial" w:eastAsia="Times New Roman" w:hAnsi="Arial" w:cs="Arial"/>
            <w:color w:val="000000"/>
            <w:sz w:val="23"/>
            <w:szCs w:val="23"/>
            <w:u w:val="single"/>
          </w:rPr>
          <w:t>Next Page</w:t>
        </w:r>
        <w:r w:rsidRPr="007E2518">
          <w:rPr>
            <w:rFonts w:ascii="Arial" w:eastAsia="Times New Roman" w:hAnsi="Arial" w:cs="Arial"/>
            <w:color w:val="000000"/>
            <w:sz w:val="23"/>
            <w:szCs w:val="23"/>
          </w:rPr>
          <w:t> </w:t>
        </w:r>
        <w:r w:rsidRPr="007E2518">
          <w:rPr>
            <w:rFonts w:ascii="Arial" w:eastAsia="Times New Roman" w:hAnsi="Arial" w:cs="Arial"/>
            <w:color w:val="000000"/>
            <w:sz w:val="23"/>
            <w:szCs w:val="23"/>
            <w:u w:val="single"/>
          </w:rPr>
          <w:t> </w:t>
        </w:r>
        <w:r w:rsidRPr="007E2518">
          <w:rPr>
            <w:rFonts w:ascii="Arial" w:eastAsia="Times New Roman" w:hAnsi="Arial" w:cs="Arial"/>
            <w:color w:val="313131"/>
            <w:sz w:val="21"/>
            <w:szCs w:val="21"/>
          </w:rPr>
          <w:fldChar w:fldCharType="end"/>
        </w:r>
      </w:ins>
    </w:p>
    <w:p w:rsidR="007E2518" w:rsidRPr="007E2518" w:rsidRDefault="00EF393D" w:rsidP="007E2518">
      <w:pPr>
        <w:spacing w:before="105" w:after="105" w:line="240" w:lineRule="auto"/>
        <w:rPr>
          <w:ins w:id="80" w:author="Unknown"/>
          <w:rFonts w:ascii="Times New Roman" w:eastAsia="Times New Roman" w:hAnsi="Times New Roman" w:cs="Times New Roman"/>
          <w:sz w:val="24"/>
          <w:szCs w:val="24"/>
        </w:rPr>
      </w:pPr>
      <w:ins w:id="81" w:author="Unknown">
        <w:r>
          <w:rPr>
            <w:rFonts w:ascii="Times New Roman" w:eastAsia="Times New Roman" w:hAnsi="Times New Roman" w:cs="Times New Roman"/>
            <w:sz w:val="24"/>
            <w:szCs w:val="24"/>
          </w:rPr>
          <w:pict>
            <v:rect id="_x0000_i1029" style="width:0;height:0" o:hralign="center" o:hrstd="t" o:hrnoshade="t" o:hr="t" fillcolor="#313131" stroked="f"/>
          </w:pict>
        </w:r>
      </w:ins>
    </w:p>
    <w:p w:rsidR="007E2518" w:rsidRPr="007E2518" w:rsidRDefault="007E2518" w:rsidP="007E2518">
      <w:pPr>
        <w:spacing w:before="105" w:after="105" w:line="330" w:lineRule="atLeast"/>
        <w:jc w:val="center"/>
        <w:rPr>
          <w:ins w:id="82" w:author="Unknown"/>
          <w:rFonts w:ascii="Arial" w:eastAsia="Times New Roman" w:hAnsi="Arial" w:cs="Arial"/>
          <w:color w:val="313131"/>
          <w:sz w:val="21"/>
          <w:szCs w:val="21"/>
        </w:rPr>
      </w:pPr>
      <w:ins w:id="83" w:author="Unknown">
        <w:r w:rsidRPr="007E2518">
          <w:rPr>
            <w:rFonts w:ascii="Arial" w:eastAsia="Times New Roman" w:hAnsi="Arial" w:cs="Arial"/>
            <w:color w:val="313131"/>
            <w:sz w:val="21"/>
            <w:szCs w:val="21"/>
          </w:rPr>
          <w:t>Advertisements</w:t>
        </w:r>
      </w:ins>
    </w:p>
    <w:p w:rsidR="00525669" w:rsidRDefault="00EF393D"/>
    <w:p w:rsidR="00EF393D" w:rsidRDefault="00EF393D" w:rsidP="00EF393D">
      <w:pPr>
        <w:pStyle w:val="Heading1"/>
        <w:spacing w:before="48" w:beforeAutospacing="0" w:after="48" w:afterAutospacing="0" w:line="450" w:lineRule="atLeast"/>
        <w:ind w:right="48"/>
        <w:jc w:val="center"/>
        <w:rPr>
          <w:rFonts w:ascii="Arial" w:hAnsi="Arial" w:cs="Arial"/>
          <w:b w:val="0"/>
          <w:bCs w:val="0"/>
          <w:color w:val="121214"/>
          <w:spacing w:val="-15"/>
        </w:rPr>
      </w:pPr>
      <w:r>
        <w:rPr>
          <w:rFonts w:ascii="Arial" w:hAnsi="Arial" w:cs="Arial"/>
          <w:b w:val="0"/>
          <w:bCs w:val="0"/>
          <w:color w:val="121214"/>
          <w:spacing w:val="-15"/>
        </w:rPr>
        <w:t>JavaScript - Document Object Model or DOM</w:t>
      </w:r>
    </w:p>
    <w:p w:rsidR="00EF393D" w:rsidRDefault="00EF393D" w:rsidP="00EF393D">
      <w:pPr>
        <w:spacing w:before="105" w:after="105" w:line="330" w:lineRule="atLeast"/>
        <w:jc w:val="center"/>
        <w:rPr>
          <w:rFonts w:ascii="Arial" w:hAnsi="Arial" w:cs="Arial"/>
          <w:color w:val="313131"/>
          <w:sz w:val="21"/>
          <w:szCs w:val="21"/>
        </w:rPr>
      </w:pPr>
      <w:r>
        <w:rPr>
          <w:rFonts w:ascii="Arial" w:hAnsi="Arial" w:cs="Arial"/>
          <w:color w:val="313131"/>
          <w:sz w:val="21"/>
          <w:szCs w:val="21"/>
        </w:rPr>
        <w:pict>
          <v:rect id="_x0000_i1030" style="width:0;height:0" o:hralign="center" o:hrstd="t" o:hr="t" fillcolor="#a0a0a0" stroked="f"/>
        </w:pict>
      </w:r>
    </w:p>
    <w:p w:rsidR="00EF393D" w:rsidRDefault="00EF393D" w:rsidP="00EF393D">
      <w:pPr>
        <w:spacing w:before="105" w:after="105" w:line="330" w:lineRule="atLeast"/>
        <w:jc w:val="center"/>
        <w:rPr>
          <w:rFonts w:ascii="Arial" w:hAnsi="Arial" w:cs="Arial"/>
          <w:color w:val="313131"/>
          <w:sz w:val="21"/>
          <w:szCs w:val="21"/>
        </w:rPr>
      </w:pPr>
      <w:r>
        <w:rPr>
          <w:rFonts w:ascii="Arial" w:hAnsi="Arial" w:cs="Arial"/>
          <w:color w:val="313131"/>
          <w:sz w:val="21"/>
          <w:szCs w:val="21"/>
        </w:rPr>
        <w:t>Advertisements</w:t>
      </w:r>
    </w:p>
    <w:p w:rsidR="00EF393D" w:rsidRDefault="00EF393D" w:rsidP="00EF393D">
      <w:pPr>
        <w:spacing w:before="105" w:after="105" w:line="240" w:lineRule="auto"/>
        <w:rPr>
          <w:ins w:id="84" w:author="Unknown"/>
          <w:rFonts w:ascii="Times New Roman" w:hAnsi="Times New Roman" w:cs="Times New Roman"/>
          <w:sz w:val="24"/>
          <w:szCs w:val="24"/>
        </w:rPr>
      </w:pPr>
      <w:ins w:id="85" w:author="Unknown">
        <w:r>
          <w:pict>
            <v:rect id="_x0000_i1031" style="width:0;height:0" o:hralign="center" o:hrstd="t" o:hrnoshade="t" o:hr="t" fillcolor="#313131" stroked="f"/>
          </w:pict>
        </w:r>
      </w:ins>
    </w:p>
    <w:p w:rsidR="00EF393D" w:rsidRDefault="00EF393D" w:rsidP="00EF393D">
      <w:pPr>
        <w:spacing w:before="105" w:after="105" w:line="330" w:lineRule="atLeast"/>
        <w:jc w:val="center"/>
        <w:rPr>
          <w:ins w:id="86" w:author="Unknown"/>
          <w:rFonts w:ascii="Arial" w:hAnsi="Arial" w:cs="Arial"/>
          <w:color w:val="313131"/>
          <w:sz w:val="21"/>
          <w:szCs w:val="21"/>
        </w:rPr>
      </w:pPr>
      <w:ins w:id="87"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"http://www.tutorialspoint.com/javascript/javascript_regexp_object.htm"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Previous Page</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88" w:author="Unknown"/>
          <w:rFonts w:ascii="Arial" w:hAnsi="Arial" w:cs="Arial"/>
          <w:color w:val="313131"/>
          <w:sz w:val="21"/>
          <w:szCs w:val="21"/>
        </w:rPr>
      </w:pPr>
      <w:ins w:id="89"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"http://www.tutorialspoint.com/javascript/javascript_error_handling.htm" </w:instrText>
        </w:r>
        <w:r>
          <w:rPr>
            <w:rFonts w:ascii="Arial" w:hAnsi="Arial" w:cs="Arial"/>
            <w:color w:val="313131"/>
            <w:sz w:val="21"/>
            <w:szCs w:val="21"/>
          </w:rPr>
          <w:fldChar w:fldCharType="separate"/>
        </w:r>
        <w:r>
          <w:rPr>
            <w:rStyle w:val="Hyperlink"/>
            <w:rFonts w:ascii="Arial" w:hAnsi="Arial" w:cs="Arial"/>
            <w:color w:val="000000"/>
            <w:sz w:val="23"/>
            <w:szCs w:val="23"/>
          </w:rPr>
          <w:t>Next Page</w:t>
        </w:r>
        <w:r>
          <w:rPr>
            <w:rStyle w:val="apple-converted-space"/>
            <w:rFonts w:ascii="Arial" w:hAnsi="Arial" w:cs="Arial"/>
            <w:color w:val="000000"/>
            <w:sz w:val="23"/>
            <w:szCs w:val="23"/>
          </w:rPr>
          <w:t> </w:t>
        </w:r>
        <w:r>
          <w:rPr>
            <w:rStyle w:val="Hyperlink"/>
            <w:rFonts w:ascii="Arial" w:hAnsi="Arial" w:cs="Arial"/>
            <w:color w:val="000000"/>
            <w:sz w:val="23"/>
            <w:szCs w:val="23"/>
          </w:rPr>
          <w:t> </w:t>
        </w:r>
        <w:r>
          <w:rPr>
            <w:rFonts w:ascii="Arial" w:hAnsi="Arial" w:cs="Arial"/>
            <w:color w:val="313131"/>
            <w:sz w:val="21"/>
            <w:szCs w:val="21"/>
          </w:rPr>
          <w:fldChar w:fldCharType="end"/>
        </w:r>
      </w:ins>
    </w:p>
    <w:p w:rsidR="00EF393D" w:rsidRDefault="00EF393D" w:rsidP="00EF393D">
      <w:pPr>
        <w:spacing w:before="105" w:after="105" w:line="240" w:lineRule="auto"/>
        <w:rPr>
          <w:ins w:id="90" w:author="Unknown"/>
          <w:rFonts w:ascii="Times New Roman" w:hAnsi="Times New Roman" w:cs="Times New Roman"/>
          <w:sz w:val="24"/>
          <w:szCs w:val="24"/>
        </w:rPr>
      </w:pPr>
      <w:ins w:id="91" w:author="Unknown">
        <w:r>
          <w:pict>
            <v:rect id="_x0000_i1032" style="width:0;height:0" o:hralign="center" o:hrstd="t" o:hrnoshade="t" o:hr="t" fillcolor="#313131" stroked="f"/>
          </w:pict>
        </w:r>
      </w:ins>
    </w:p>
    <w:p w:rsidR="00EF393D" w:rsidRDefault="00EF393D" w:rsidP="00EF393D">
      <w:pPr>
        <w:pStyle w:val="NormalWeb"/>
        <w:spacing w:before="0" w:beforeAutospacing="0" w:after="240" w:afterAutospacing="0" w:line="360" w:lineRule="atLeast"/>
        <w:ind w:left="48" w:right="48"/>
        <w:jc w:val="both"/>
        <w:rPr>
          <w:ins w:id="92" w:author="Unknown"/>
          <w:rFonts w:ascii="Arial" w:hAnsi="Arial" w:cs="Arial"/>
          <w:color w:val="000000"/>
          <w:sz w:val="21"/>
          <w:szCs w:val="21"/>
        </w:rPr>
      </w:pPr>
      <w:ins w:id="93" w:author="Unknown">
        <w:r>
          <w:rPr>
            <w:rFonts w:ascii="Arial" w:hAnsi="Arial" w:cs="Arial"/>
            <w:color w:val="000000"/>
            <w:sz w:val="21"/>
            <w:szCs w:val="21"/>
          </w:rPr>
          <w:t>Every web page resides inside a browser window which can be considered as an object.</w:t>
        </w:r>
      </w:ins>
    </w:p>
    <w:p w:rsidR="00EF393D" w:rsidRDefault="00EF393D" w:rsidP="00EF393D">
      <w:pPr>
        <w:pStyle w:val="NormalWeb"/>
        <w:spacing w:before="0" w:beforeAutospacing="0" w:after="240" w:afterAutospacing="0" w:line="360" w:lineRule="atLeast"/>
        <w:ind w:left="48" w:right="48"/>
        <w:jc w:val="both"/>
        <w:rPr>
          <w:ins w:id="94" w:author="Unknown"/>
          <w:rFonts w:ascii="Arial" w:hAnsi="Arial" w:cs="Arial"/>
          <w:color w:val="000000"/>
          <w:sz w:val="21"/>
          <w:szCs w:val="21"/>
        </w:rPr>
      </w:pPr>
      <w:ins w:id="95" w:author="Unknown">
        <w:r>
          <w:rPr>
            <w:rFonts w:ascii="Arial" w:hAnsi="Arial" w:cs="Arial"/>
            <w:color w:val="000000"/>
            <w:sz w:val="21"/>
            <w:szCs w:val="21"/>
          </w:rPr>
          <w:t>A Document object represents the HTML document that is displayed in that window. The Document object has various properties that refer to other objects which allow access to and modification of document content.</w:t>
        </w:r>
      </w:ins>
    </w:p>
    <w:p w:rsidR="00EF393D" w:rsidRDefault="00EF393D" w:rsidP="00EF393D">
      <w:pPr>
        <w:pStyle w:val="NormalWeb"/>
        <w:spacing w:before="0" w:beforeAutospacing="0" w:after="240" w:afterAutospacing="0" w:line="360" w:lineRule="atLeast"/>
        <w:ind w:left="48" w:right="48"/>
        <w:jc w:val="both"/>
        <w:rPr>
          <w:ins w:id="96" w:author="Unknown"/>
          <w:rFonts w:ascii="Arial" w:hAnsi="Arial" w:cs="Arial"/>
          <w:color w:val="000000"/>
          <w:sz w:val="21"/>
          <w:szCs w:val="21"/>
        </w:rPr>
      </w:pPr>
      <w:ins w:id="97" w:author="Unknown">
        <w:r>
          <w:rPr>
            <w:rFonts w:ascii="Arial" w:hAnsi="Arial" w:cs="Arial"/>
            <w:color w:val="000000"/>
            <w:sz w:val="21"/>
            <w:szCs w:val="21"/>
          </w:rPr>
          <w:t xml:space="preserve">The way </w:t>
        </w:r>
        <w:proofErr w:type="gramStart"/>
        <w:r>
          <w:rPr>
            <w:rFonts w:ascii="Arial" w:hAnsi="Arial" w:cs="Arial"/>
            <w:color w:val="000000"/>
            <w:sz w:val="21"/>
            <w:szCs w:val="21"/>
          </w:rPr>
          <w:t>a document</w:t>
        </w:r>
        <w:proofErr w:type="gramEnd"/>
        <w:r>
          <w:rPr>
            <w:rFonts w:ascii="Arial" w:hAnsi="Arial" w:cs="Arial"/>
            <w:color w:val="000000"/>
            <w:sz w:val="21"/>
            <w:szCs w:val="21"/>
          </w:rPr>
          <w:t xml:space="preserve"> content is accessed and modified is called the</w:t>
        </w:r>
        <w:r>
          <w:rPr>
            <w:rStyle w:val="apple-converted-space"/>
            <w:rFonts w:ascii="Arial" w:hAnsi="Arial" w:cs="Arial"/>
            <w:color w:val="000000"/>
            <w:sz w:val="21"/>
            <w:szCs w:val="21"/>
          </w:rPr>
          <w:t> </w:t>
        </w:r>
        <w:r>
          <w:rPr>
            <w:rFonts w:ascii="Arial" w:hAnsi="Arial" w:cs="Arial"/>
            <w:b/>
            <w:bCs/>
            <w:color w:val="000000"/>
            <w:sz w:val="21"/>
            <w:szCs w:val="21"/>
          </w:rPr>
          <w:t>Document Object Model</w:t>
        </w:r>
        <w:r>
          <w:rPr>
            <w:rFonts w:ascii="Arial" w:hAnsi="Arial" w:cs="Arial"/>
            <w:color w:val="000000"/>
            <w:sz w:val="21"/>
            <w:szCs w:val="21"/>
          </w:rPr>
          <w:t>, or</w:t>
        </w:r>
        <w:r>
          <w:rPr>
            <w:rStyle w:val="apple-converted-space"/>
            <w:rFonts w:ascii="Arial" w:hAnsi="Arial" w:cs="Arial"/>
            <w:color w:val="000000"/>
            <w:sz w:val="21"/>
            <w:szCs w:val="21"/>
          </w:rPr>
          <w:t> </w:t>
        </w:r>
        <w:r>
          <w:rPr>
            <w:rFonts w:ascii="Arial" w:hAnsi="Arial" w:cs="Arial"/>
            <w:b/>
            <w:bCs/>
            <w:color w:val="000000"/>
            <w:sz w:val="21"/>
            <w:szCs w:val="21"/>
          </w:rPr>
          <w:t>DOM</w:t>
        </w:r>
        <w:r>
          <w:rPr>
            <w:rFonts w:ascii="Arial" w:hAnsi="Arial" w:cs="Arial"/>
            <w:color w:val="000000"/>
            <w:sz w:val="21"/>
            <w:szCs w:val="21"/>
          </w:rPr>
          <w:t>. The Objects are organized in a hierarchy. This hierarchical structure applies to the organization of objects in a Web document.</w:t>
        </w:r>
      </w:ins>
    </w:p>
    <w:p w:rsidR="00EF393D" w:rsidRDefault="00EF393D" w:rsidP="00EF393D">
      <w:pPr>
        <w:pStyle w:val="NormalWeb"/>
        <w:numPr>
          <w:ilvl w:val="0"/>
          <w:numId w:val="2"/>
        </w:numPr>
        <w:spacing w:before="0" w:beforeAutospacing="0" w:after="240" w:afterAutospacing="0" w:line="360" w:lineRule="atLeast"/>
        <w:ind w:left="768" w:right="48"/>
        <w:jc w:val="both"/>
        <w:rPr>
          <w:ins w:id="98" w:author="Unknown"/>
          <w:rFonts w:ascii="Arial" w:hAnsi="Arial" w:cs="Arial"/>
          <w:color w:val="000000"/>
          <w:sz w:val="21"/>
          <w:szCs w:val="21"/>
        </w:rPr>
      </w:pPr>
      <w:ins w:id="99" w:author="Unknown">
        <w:r>
          <w:rPr>
            <w:rFonts w:ascii="Arial" w:hAnsi="Arial" w:cs="Arial"/>
            <w:b/>
            <w:bCs/>
            <w:color w:val="000000"/>
            <w:sz w:val="21"/>
            <w:szCs w:val="21"/>
          </w:rPr>
          <w:t>Window object</w:t>
        </w:r>
        <w:r>
          <w:rPr>
            <w:rStyle w:val="apple-converted-space"/>
            <w:rFonts w:ascii="Arial" w:hAnsi="Arial" w:cs="Arial"/>
            <w:color w:val="000000"/>
            <w:sz w:val="21"/>
            <w:szCs w:val="21"/>
          </w:rPr>
          <w:t> </w:t>
        </w:r>
        <w:r>
          <w:rPr>
            <w:rFonts w:ascii="Arial" w:hAnsi="Arial" w:cs="Arial"/>
            <w:color w:val="000000"/>
            <w:sz w:val="21"/>
            <w:szCs w:val="21"/>
          </w:rPr>
          <w:t>− Top of the hierarchy. It is the outmost element of the object hierarchy.</w:t>
        </w:r>
      </w:ins>
    </w:p>
    <w:p w:rsidR="00EF393D" w:rsidRDefault="00EF393D" w:rsidP="00EF393D">
      <w:pPr>
        <w:pStyle w:val="NormalWeb"/>
        <w:numPr>
          <w:ilvl w:val="0"/>
          <w:numId w:val="2"/>
        </w:numPr>
        <w:spacing w:before="0" w:beforeAutospacing="0" w:after="240" w:afterAutospacing="0" w:line="360" w:lineRule="atLeast"/>
        <w:ind w:left="768" w:right="48"/>
        <w:jc w:val="both"/>
        <w:rPr>
          <w:ins w:id="100" w:author="Unknown"/>
          <w:rFonts w:ascii="Arial" w:hAnsi="Arial" w:cs="Arial"/>
          <w:color w:val="000000"/>
          <w:sz w:val="21"/>
          <w:szCs w:val="21"/>
        </w:rPr>
      </w:pPr>
      <w:ins w:id="101" w:author="Unknown">
        <w:r>
          <w:rPr>
            <w:rFonts w:ascii="Arial" w:hAnsi="Arial" w:cs="Arial"/>
            <w:b/>
            <w:bCs/>
            <w:color w:val="000000"/>
            <w:sz w:val="21"/>
            <w:szCs w:val="21"/>
          </w:rPr>
          <w:t>Document object</w:t>
        </w:r>
        <w:r>
          <w:rPr>
            <w:rStyle w:val="apple-converted-space"/>
            <w:rFonts w:ascii="Arial" w:hAnsi="Arial" w:cs="Arial"/>
            <w:color w:val="000000"/>
            <w:sz w:val="21"/>
            <w:szCs w:val="21"/>
          </w:rPr>
          <w:t> </w:t>
        </w:r>
        <w:r>
          <w:rPr>
            <w:rFonts w:ascii="Arial" w:hAnsi="Arial" w:cs="Arial"/>
            <w:color w:val="000000"/>
            <w:sz w:val="21"/>
            <w:szCs w:val="21"/>
          </w:rPr>
          <w:t>− Each HTML document that gets loaded into a window becomes a document object. The document contains the contents of the page.</w:t>
        </w:r>
      </w:ins>
    </w:p>
    <w:p w:rsidR="00EF393D" w:rsidRDefault="00EF393D" w:rsidP="00EF393D">
      <w:pPr>
        <w:pStyle w:val="NormalWeb"/>
        <w:numPr>
          <w:ilvl w:val="0"/>
          <w:numId w:val="2"/>
        </w:numPr>
        <w:spacing w:before="0" w:beforeAutospacing="0" w:after="240" w:afterAutospacing="0" w:line="360" w:lineRule="atLeast"/>
        <w:ind w:left="768" w:right="48"/>
        <w:jc w:val="both"/>
        <w:rPr>
          <w:ins w:id="102" w:author="Unknown"/>
          <w:rFonts w:ascii="Arial" w:hAnsi="Arial" w:cs="Arial"/>
          <w:color w:val="000000"/>
          <w:sz w:val="21"/>
          <w:szCs w:val="21"/>
        </w:rPr>
      </w:pPr>
      <w:ins w:id="103" w:author="Unknown">
        <w:r>
          <w:rPr>
            <w:rFonts w:ascii="Arial" w:hAnsi="Arial" w:cs="Arial"/>
            <w:b/>
            <w:bCs/>
            <w:color w:val="000000"/>
            <w:sz w:val="21"/>
            <w:szCs w:val="21"/>
          </w:rPr>
          <w:t>Form object</w:t>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Everything</w:t>
        </w:r>
        <w:proofErr w:type="gramEnd"/>
        <w:r>
          <w:rPr>
            <w:rFonts w:ascii="Arial" w:hAnsi="Arial" w:cs="Arial"/>
            <w:color w:val="000000"/>
            <w:sz w:val="21"/>
            <w:szCs w:val="21"/>
          </w:rPr>
          <w:t xml:space="preserve"> enclosed in the &lt;form&gt;...&lt;/form&gt; tags sets the form object.</w:t>
        </w:r>
      </w:ins>
    </w:p>
    <w:p w:rsidR="00EF393D" w:rsidRDefault="00EF393D" w:rsidP="00EF393D">
      <w:pPr>
        <w:pStyle w:val="NormalWeb"/>
        <w:numPr>
          <w:ilvl w:val="0"/>
          <w:numId w:val="2"/>
        </w:numPr>
        <w:spacing w:before="0" w:beforeAutospacing="0" w:after="240" w:afterAutospacing="0" w:line="360" w:lineRule="atLeast"/>
        <w:ind w:left="768" w:right="48"/>
        <w:jc w:val="both"/>
        <w:rPr>
          <w:ins w:id="104" w:author="Unknown"/>
          <w:rFonts w:ascii="Arial" w:hAnsi="Arial" w:cs="Arial"/>
          <w:color w:val="000000"/>
          <w:sz w:val="21"/>
          <w:szCs w:val="21"/>
        </w:rPr>
      </w:pPr>
      <w:ins w:id="105" w:author="Unknown">
        <w:r>
          <w:rPr>
            <w:rFonts w:ascii="Arial" w:hAnsi="Arial" w:cs="Arial"/>
            <w:b/>
            <w:bCs/>
            <w:color w:val="000000"/>
            <w:sz w:val="21"/>
            <w:szCs w:val="21"/>
          </w:rPr>
          <w:t>Form control elements</w:t>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The</w:t>
        </w:r>
        <w:proofErr w:type="gramEnd"/>
        <w:r>
          <w:rPr>
            <w:rFonts w:ascii="Arial" w:hAnsi="Arial" w:cs="Arial"/>
            <w:color w:val="000000"/>
            <w:sz w:val="21"/>
            <w:szCs w:val="21"/>
          </w:rPr>
          <w:t xml:space="preserve"> form object contains all the elements defined for that object such as text fields, buttons, radio buttons, and checkboxes.</w:t>
        </w:r>
      </w:ins>
    </w:p>
    <w:p w:rsidR="00EF393D" w:rsidRDefault="00EF393D" w:rsidP="00EF393D">
      <w:pPr>
        <w:pStyle w:val="NormalWeb"/>
        <w:spacing w:before="0" w:beforeAutospacing="0" w:after="240" w:afterAutospacing="0" w:line="360" w:lineRule="atLeast"/>
        <w:ind w:left="48" w:right="48"/>
        <w:jc w:val="both"/>
        <w:rPr>
          <w:ins w:id="106" w:author="Unknown"/>
          <w:rFonts w:ascii="Arial" w:hAnsi="Arial" w:cs="Arial"/>
          <w:color w:val="000000"/>
          <w:sz w:val="21"/>
          <w:szCs w:val="21"/>
        </w:rPr>
      </w:pPr>
      <w:ins w:id="107" w:author="Unknown">
        <w:r>
          <w:rPr>
            <w:rFonts w:ascii="Arial" w:hAnsi="Arial" w:cs="Arial"/>
            <w:color w:val="000000"/>
            <w:sz w:val="21"/>
            <w:szCs w:val="21"/>
          </w:rPr>
          <w:t>Here is a simple hierarchy of a few important objects −</w:t>
        </w:r>
      </w:ins>
    </w:p>
    <w:p w:rsidR="00EF393D" w:rsidRDefault="00EF393D" w:rsidP="00EF393D">
      <w:pPr>
        <w:rPr>
          <w:ins w:id="108" w:author="Unknown"/>
          <w:rFonts w:ascii="Times New Roman" w:hAnsi="Times New Roman" w:cs="Times New Roman"/>
          <w:sz w:val="24"/>
          <w:szCs w:val="24"/>
        </w:rPr>
      </w:pPr>
      <w:r>
        <w:rPr>
          <w:noProof/>
        </w:rPr>
        <w:drawing>
          <wp:inline distT="0" distB="0" distL="0" distR="0">
            <wp:extent cx="4286250" cy="2638425"/>
            <wp:effectExtent l="0" t="0" r="0" b="9525"/>
            <wp:docPr id="1" name="Picture 1"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D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638425"/>
                    </a:xfrm>
                    <a:prstGeom prst="rect">
                      <a:avLst/>
                    </a:prstGeom>
                    <a:noFill/>
                    <a:ln>
                      <a:noFill/>
                    </a:ln>
                  </pic:spPr>
                </pic:pic>
              </a:graphicData>
            </a:graphic>
          </wp:inline>
        </w:drawing>
      </w:r>
    </w:p>
    <w:p w:rsidR="00EF393D" w:rsidRDefault="00EF393D" w:rsidP="00EF393D">
      <w:pPr>
        <w:pStyle w:val="NormalWeb"/>
        <w:spacing w:before="0" w:beforeAutospacing="0" w:after="240" w:afterAutospacing="0" w:line="360" w:lineRule="atLeast"/>
        <w:ind w:left="48" w:right="48"/>
        <w:jc w:val="both"/>
        <w:rPr>
          <w:ins w:id="109" w:author="Unknown"/>
          <w:rFonts w:ascii="Arial" w:hAnsi="Arial" w:cs="Arial"/>
          <w:color w:val="000000"/>
          <w:sz w:val="21"/>
          <w:szCs w:val="21"/>
        </w:rPr>
      </w:pPr>
      <w:ins w:id="110" w:author="Unknown">
        <w:r>
          <w:rPr>
            <w:rFonts w:ascii="Arial" w:hAnsi="Arial" w:cs="Arial"/>
            <w:color w:val="000000"/>
            <w:sz w:val="21"/>
            <w:szCs w:val="21"/>
          </w:rPr>
          <w:t>There are several DOMs in existence. The following sections explain each of these DOMs in detail and describe how you can use them to access and modify document content.</w:t>
        </w:r>
      </w:ins>
    </w:p>
    <w:p w:rsidR="00EF393D" w:rsidRDefault="00EF393D" w:rsidP="00EF393D">
      <w:pPr>
        <w:pStyle w:val="NormalWeb"/>
        <w:numPr>
          <w:ilvl w:val="0"/>
          <w:numId w:val="3"/>
        </w:numPr>
        <w:spacing w:before="0" w:beforeAutospacing="0" w:after="240" w:afterAutospacing="0" w:line="360" w:lineRule="atLeast"/>
        <w:ind w:left="768" w:right="48"/>
        <w:jc w:val="both"/>
        <w:rPr>
          <w:ins w:id="111" w:author="Unknown"/>
          <w:rFonts w:ascii="Arial" w:hAnsi="Arial" w:cs="Arial"/>
          <w:color w:val="000000"/>
          <w:sz w:val="21"/>
          <w:szCs w:val="21"/>
        </w:rPr>
      </w:pPr>
      <w:ins w:id="112" w:author="Unknown">
        <w:r>
          <w:rPr>
            <w:rFonts w:ascii="Arial" w:hAnsi="Arial" w:cs="Arial"/>
            <w:color w:val="000000"/>
            <w:sz w:val="21"/>
            <w:szCs w:val="21"/>
          </w:rPr>
          <w:fldChar w:fldCharType="begin"/>
        </w:r>
        <w:r>
          <w:rPr>
            <w:rFonts w:ascii="Arial" w:hAnsi="Arial" w:cs="Arial"/>
            <w:color w:val="000000"/>
            <w:sz w:val="21"/>
            <w:szCs w:val="21"/>
          </w:rPr>
          <w:instrText xml:space="preserve"> HYPERLINK "http://www.tutorialspoint.com/javascript/javascript_legacy_dom.htm" </w:instrText>
        </w:r>
        <w:r>
          <w:rPr>
            <w:rFonts w:ascii="Arial" w:hAnsi="Arial" w:cs="Arial"/>
            <w:color w:val="000000"/>
            <w:sz w:val="21"/>
            <w:szCs w:val="21"/>
          </w:rPr>
          <w:fldChar w:fldCharType="separate"/>
        </w:r>
        <w:r>
          <w:rPr>
            <w:rStyle w:val="Hyperlink"/>
            <w:rFonts w:ascii="Arial" w:hAnsi="Arial" w:cs="Arial"/>
            <w:color w:val="313131"/>
            <w:sz w:val="21"/>
            <w:szCs w:val="21"/>
          </w:rPr>
          <w:t>The Legacy DOM</w:t>
        </w:r>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This</w:t>
        </w:r>
        <w:proofErr w:type="gramEnd"/>
        <w:r>
          <w:rPr>
            <w:rFonts w:ascii="Arial" w:hAnsi="Arial" w:cs="Arial"/>
            <w:color w:val="000000"/>
            <w:sz w:val="21"/>
            <w:szCs w:val="21"/>
          </w:rPr>
          <w:t xml:space="preserve"> is the model which was introduced in early versions of JavaScript language. It is well supported by all browsers, but allows access only to certain key portions of documents, such as forms, form elements, and images.</w:t>
        </w:r>
      </w:ins>
    </w:p>
    <w:p w:rsidR="00EF393D" w:rsidRDefault="00EF393D" w:rsidP="00EF393D">
      <w:pPr>
        <w:pStyle w:val="NormalWeb"/>
        <w:numPr>
          <w:ilvl w:val="0"/>
          <w:numId w:val="3"/>
        </w:numPr>
        <w:spacing w:before="0" w:beforeAutospacing="0" w:after="240" w:afterAutospacing="0" w:line="360" w:lineRule="atLeast"/>
        <w:ind w:left="768" w:right="48"/>
        <w:jc w:val="both"/>
        <w:rPr>
          <w:ins w:id="113" w:author="Unknown"/>
          <w:rFonts w:ascii="Arial" w:hAnsi="Arial" w:cs="Arial"/>
          <w:color w:val="000000"/>
          <w:sz w:val="21"/>
          <w:szCs w:val="21"/>
        </w:rPr>
      </w:pPr>
      <w:ins w:id="114" w:author="Unknown">
        <w:r>
          <w:rPr>
            <w:rFonts w:ascii="Arial" w:hAnsi="Arial" w:cs="Arial"/>
            <w:color w:val="000000"/>
            <w:sz w:val="21"/>
            <w:szCs w:val="21"/>
          </w:rPr>
          <w:fldChar w:fldCharType="begin"/>
        </w:r>
        <w:r>
          <w:rPr>
            <w:rFonts w:ascii="Arial" w:hAnsi="Arial" w:cs="Arial"/>
            <w:color w:val="000000"/>
            <w:sz w:val="21"/>
            <w:szCs w:val="21"/>
          </w:rPr>
          <w:instrText xml:space="preserve"> HYPERLINK "http://www.tutorialspoint.com/javascript/javascript_w3c_dom.htm" </w:instrText>
        </w:r>
        <w:r>
          <w:rPr>
            <w:rFonts w:ascii="Arial" w:hAnsi="Arial" w:cs="Arial"/>
            <w:color w:val="000000"/>
            <w:sz w:val="21"/>
            <w:szCs w:val="21"/>
          </w:rPr>
          <w:fldChar w:fldCharType="separate"/>
        </w:r>
        <w:r>
          <w:rPr>
            <w:rStyle w:val="Hyperlink"/>
            <w:rFonts w:ascii="Arial" w:hAnsi="Arial" w:cs="Arial"/>
            <w:color w:val="313131"/>
            <w:sz w:val="21"/>
            <w:szCs w:val="21"/>
          </w:rPr>
          <w:t>The W3C DOM</w:t>
        </w:r>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This</w:t>
        </w:r>
        <w:proofErr w:type="gramEnd"/>
        <w:r>
          <w:rPr>
            <w:rFonts w:ascii="Arial" w:hAnsi="Arial" w:cs="Arial"/>
            <w:color w:val="000000"/>
            <w:sz w:val="21"/>
            <w:szCs w:val="21"/>
          </w:rPr>
          <w:t xml:space="preserve"> document object model allows access and modification of all document content and is standardized by the World Wide Web Consortium (W3C). This model is supported by almost all the modern browsers.</w:t>
        </w:r>
      </w:ins>
    </w:p>
    <w:p w:rsidR="00EF393D" w:rsidRDefault="00EF393D" w:rsidP="00EF393D">
      <w:pPr>
        <w:pStyle w:val="NormalWeb"/>
        <w:numPr>
          <w:ilvl w:val="0"/>
          <w:numId w:val="3"/>
        </w:numPr>
        <w:spacing w:before="0" w:beforeAutospacing="0" w:after="240" w:afterAutospacing="0" w:line="360" w:lineRule="atLeast"/>
        <w:ind w:left="768" w:right="48"/>
        <w:jc w:val="both"/>
        <w:rPr>
          <w:ins w:id="115" w:author="Unknown"/>
          <w:rFonts w:ascii="Arial" w:hAnsi="Arial" w:cs="Arial"/>
          <w:color w:val="000000"/>
          <w:sz w:val="21"/>
          <w:szCs w:val="21"/>
        </w:rPr>
      </w:pPr>
      <w:ins w:id="116" w:author="Unknown">
        <w:r>
          <w:rPr>
            <w:rFonts w:ascii="Arial" w:hAnsi="Arial" w:cs="Arial"/>
            <w:color w:val="000000"/>
            <w:sz w:val="21"/>
            <w:szCs w:val="21"/>
          </w:rPr>
          <w:fldChar w:fldCharType="begin"/>
        </w:r>
        <w:r>
          <w:rPr>
            <w:rFonts w:ascii="Arial" w:hAnsi="Arial" w:cs="Arial"/>
            <w:color w:val="000000"/>
            <w:sz w:val="21"/>
            <w:szCs w:val="21"/>
          </w:rPr>
          <w:instrText xml:space="preserve"> HYPERLINK "http://www.tutorialspoint.com/javascript/javascript_ie4_dom.htm" </w:instrText>
        </w:r>
        <w:r>
          <w:rPr>
            <w:rFonts w:ascii="Arial" w:hAnsi="Arial" w:cs="Arial"/>
            <w:color w:val="000000"/>
            <w:sz w:val="21"/>
            <w:szCs w:val="21"/>
          </w:rPr>
          <w:fldChar w:fldCharType="separate"/>
        </w:r>
        <w:r>
          <w:rPr>
            <w:rStyle w:val="Hyperlink"/>
            <w:rFonts w:ascii="Arial" w:hAnsi="Arial" w:cs="Arial"/>
            <w:color w:val="313131"/>
            <w:sz w:val="21"/>
            <w:szCs w:val="21"/>
          </w:rPr>
          <w:t>The IE4 DOM</w:t>
        </w:r>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This</w:t>
        </w:r>
        <w:proofErr w:type="gramEnd"/>
        <w:r>
          <w:rPr>
            <w:rFonts w:ascii="Arial" w:hAnsi="Arial" w:cs="Arial"/>
            <w:color w:val="000000"/>
            <w:sz w:val="21"/>
            <w:szCs w:val="21"/>
          </w:rPr>
          <w:t xml:space="preserve"> document object model was introduced in Version 4 of Microsoft's Internet Explorer browser. IE 5 and later versions include support for most basic W3C DOM features.</w:t>
        </w:r>
      </w:ins>
    </w:p>
    <w:p w:rsidR="00EF393D" w:rsidRDefault="00EF393D" w:rsidP="00EF393D">
      <w:pPr>
        <w:pStyle w:val="Heading2"/>
        <w:spacing w:before="48" w:beforeAutospacing="0" w:after="48" w:afterAutospacing="0" w:line="360" w:lineRule="atLeast"/>
        <w:ind w:right="48"/>
        <w:rPr>
          <w:ins w:id="117" w:author="Unknown"/>
          <w:rFonts w:ascii="Arial" w:hAnsi="Arial" w:cs="Arial"/>
          <w:b w:val="0"/>
          <w:bCs w:val="0"/>
          <w:color w:val="121214"/>
          <w:spacing w:val="-15"/>
          <w:sz w:val="41"/>
          <w:szCs w:val="41"/>
        </w:rPr>
      </w:pPr>
      <w:ins w:id="118" w:author="Unknown">
        <w:r>
          <w:rPr>
            <w:rFonts w:ascii="Arial" w:hAnsi="Arial" w:cs="Arial"/>
            <w:b w:val="0"/>
            <w:bCs w:val="0"/>
            <w:color w:val="121214"/>
            <w:spacing w:val="-15"/>
            <w:sz w:val="41"/>
            <w:szCs w:val="41"/>
          </w:rPr>
          <w:t>DOM compatibility</w:t>
        </w:r>
      </w:ins>
    </w:p>
    <w:p w:rsidR="00EF393D" w:rsidRDefault="00EF393D" w:rsidP="00EF393D">
      <w:pPr>
        <w:pStyle w:val="NormalWeb"/>
        <w:spacing w:before="0" w:beforeAutospacing="0" w:after="240" w:afterAutospacing="0" w:line="360" w:lineRule="atLeast"/>
        <w:ind w:left="48" w:right="48"/>
        <w:jc w:val="both"/>
        <w:rPr>
          <w:ins w:id="119" w:author="Unknown"/>
          <w:rFonts w:ascii="Arial" w:hAnsi="Arial" w:cs="Arial"/>
          <w:color w:val="000000"/>
          <w:sz w:val="21"/>
          <w:szCs w:val="21"/>
        </w:rPr>
      </w:pPr>
      <w:ins w:id="120" w:author="Unknown">
        <w:r>
          <w:rPr>
            <w:rFonts w:ascii="Arial" w:hAnsi="Arial" w:cs="Arial"/>
            <w:color w:val="000000"/>
            <w:sz w:val="21"/>
            <w:szCs w:val="21"/>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21" w:author="Unknown"/>
          <w:rStyle w:val="pln"/>
          <w:rFonts w:ascii="Consolas" w:hAnsi="Consolas" w:cs="Consolas"/>
          <w:color w:val="313131"/>
          <w:sz w:val="18"/>
          <w:szCs w:val="18"/>
        </w:rPr>
      </w:pPr>
      <w:proofErr w:type="gramStart"/>
      <w:ins w:id="122" w:author="Unknown">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getElementById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23" w:author="Unknown"/>
          <w:rStyle w:val="pln"/>
          <w:rFonts w:ascii="Consolas" w:hAnsi="Consolas" w:cs="Consolas"/>
          <w:color w:val="313131"/>
          <w:sz w:val="18"/>
          <w:szCs w:val="18"/>
        </w:rPr>
      </w:pPr>
      <w:ins w:id="124" w:author="Unknown">
        <w:r>
          <w:rPr>
            <w:rStyle w:val="pln"/>
            <w:rFonts w:ascii="Consolas" w:hAnsi="Consolas" w:cs="Consolas"/>
            <w:color w:val="313131"/>
            <w:sz w:val="18"/>
            <w:szCs w:val="18"/>
          </w:rPr>
          <w:t xml:space="preserve">   </w:t>
        </w:r>
        <w:r>
          <w:rPr>
            <w:rStyle w:val="com"/>
            <w:rFonts w:ascii="Consolas" w:hAnsi="Consolas" w:cs="Consolas"/>
            <w:color w:val="880000"/>
            <w:sz w:val="18"/>
            <w:szCs w:val="18"/>
          </w:rPr>
          <w:t>// If the W3C method exists, use it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25" w:author="Unknown"/>
          <w:rStyle w:val="pln"/>
          <w:rFonts w:ascii="Consolas" w:hAnsi="Consolas" w:cs="Consolas"/>
          <w:color w:val="313131"/>
          <w:sz w:val="18"/>
          <w:szCs w:val="18"/>
        </w:rPr>
      </w:pPr>
      <w:ins w:id="126" w:author="Unknown">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27" w:author="Unknown"/>
          <w:rStyle w:val="pln"/>
          <w:rFonts w:ascii="Consolas" w:hAnsi="Consolas" w:cs="Consolas"/>
          <w:color w:val="313131"/>
          <w:sz w:val="18"/>
          <w:szCs w:val="18"/>
        </w:rPr>
      </w:pPr>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28" w:author="Unknown"/>
          <w:rStyle w:val="pln"/>
          <w:rFonts w:ascii="Consolas" w:hAnsi="Consolas" w:cs="Consolas"/>
          <w:color w:val="313131"/>
          <w:sz w:val="18"/>
          <w:szCs w:val="18"/>
        </w:rPr>
      </w:pPr>
      <w:proofErr w:type="gramStart"/>
      <w:ins w:id="129" w:author="Unknown">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all</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30" w:author="Unknown"/>
          <w:rStyle w:val="pln"/>
          <w:rFonts w:ascii="Consolas" w:hAnsi="Consolas" w:cs="Consolas"/>
          <w:color w:val="313131"/>
          <w:sz w:val="18"/>
          <w:szCs w:val="18"/>
        </w:rPr>
      </w:pPr>
      <w:ins w:id="131" w:author="Unknown">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If the </w:t>
        </w:r>
        <w:proofErr w:type="gramStart"/>
        <w:r>
          <w:rPr>
            <w:rStyle w:val="com"/>
            <w:rFonts w:ascii="Consolas" w:hAnsi="Consolas" w:cs="Consolas"/>
            <w:color w:val="880000"/>
            <w:sz w:val="18"/>
            <w:szCs w:val="18"/>
          </w:rPr>
          <w:t>all[</w:t>
        </w:r>
        <w:proofErr w:type="gramEnd"/>
        <w:r>
          <w:rPr>
            <w:rStyle w:val="com"/>
            <w:rFonts w:ascii="Consolas" w:hAnsi="Consolas" w:cs="Consolas"/>
            <w:color w:val="880000"/>
            <w:sz w:val="18"/>
            <w:szCs w:val="18"/>
          </w:rPr>
          <w:t>] array exists, use it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32" w:author="Unknown"/>
          <w:rStyle w:val="pln"/>
          <w:rFonts w:ascii="Consolas" w:hAnsi="Consolas" w:cs="Consolas"/>
          <w:color w:val="313131"/>
          <w:sz w:val="18"/>
          <w:szCs w:val="18"/>
        </w:rPr>
      </w:pPr>
      <w:ins w:id="133" w:author="Unknown">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34" w:author="Unknown"/>
          <w:rStyle w:val="pln"/>
          <w:rFonts w:ascii="Consolas" w:hAnsi="Consolas" w:cs="Consolas"/>
          <w:color w:val="313131"/>
          <w:sz w:val="18"/>
          <w:szCs w:val="18"/>
        </w:rPr>
      </w:pPr>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35" w:author="Unknown"/>
          <w:rStyle w:val="pln"/>
          <w:rFonts w:ascii="Consolas" w:hAnsi="Consolas" w:cs="Consolas"/>
          <w:color w:val="313131"/>
          <w:sz w:val="18"/>
          <w:szCs w:val="18"/>
        </w:rPr>
      </w:pPr>
      <w:proofErr w:type="gramStart"/>
      <w:ins w:id="136" w:author="Unknown">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37" w:author="Unknown"/>
          <w:rStyle w:val="pln"/>
          <w:rFonts w:ascii="Consolas" w:hAnsi="Consolas" w:cs="Consolas"/>
          <w:color w:val="313131"/>
          <w:sz w:val="18"/>
          <w:szCs w:val="18"/>
        </w:rPr>
      </w:pPr>
      <w:ins w:id="138" w:author="Unknown">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Otherwise</w:t>
        </w:r>
        <w:proofErr w:type="gramEnd"/>
        <w:r>
          <w:rPr>
            <w:rStyle w:val="com"/>
            <w:rFonts w:ascii="Consolas" w:hAnsi="Consolas" w:cs="Consolas"/>
            <w:color w:val="880000"/>
            <w:sz w:val="18"/>
            <w:szCs w:val="18"/>
          </w:rPr>
          <w:t xml:space="preserve"> use the legacy DOM</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39" w:author="Unknown"/>
          <w:rFonts w:ascii="Consolas" w:hAnsi="Consolas" w:cs="Consolas"/>
          <w:color w:val="313131"/>
          <w:sz w:val="18"/>
          <w:szCs w:val="18"/>
        </w:rPr>
      </w:pPr>
      <w:ins w:id="140" w:author="Unknown">
        <w:r>
          <w:rPr>
            <w:rStyle w:val="pun"/>
            <w:rFonts w:ascii="Consolas" w:hAnsi="Consolas" w:cs="Consolas"/>
            <w:color w:val="666600"/>
            <w:sz w:val="18"/>
            <w:szCs w:val="18"/>
          </w:rPr>
          <w:t>}</w:t>
        </w:r>
      </w:ins>
    </w:p>
    <w:p w:rsidR="00EF393D" w:rsidRDefault="00EF393D" w:rsidP="00EF393D">
      <w:pPr>
        <w:spacing w:before="105" w:after="105"/>
        <w:rPr>
          <w:ins w:id="141" w:author="Unknown"/>
          <w:rFonts w:ascii="Times New Roman" w:hAnsi="Times New Roman" w:cs="Times New Roman"/>
          <w:sz w:val="24"/>
          <w:szCs w:val="24"/>
        </w:rPr>
      </w:pPr>
      <w:ins w:id="142" w:author="Unknown">
        <w:r>
          <w:pict>
            <v:rect id="_x0000_i1033" style="width:0;height:0" o:hralign="center" o:hrstd="t" o:hrnoshade="t" o:hr="t" fillcolor="#313131" stroked="f"/>
          </w:pict>
        </w:r>
      </w:ins>
    </w:p>
    <w:p w:rsidR="00EF393D" w:rsidRDefault="00EF393D" w:rsidP="00EF393D">
      <w:pPr>
        <w:spacing w:before="105" w:after="105" w:line="330" w:lineRule="atLeast"/>
        <w:jc w:val="center"/>
        <w:rPr>
          <w:ins w:id="143" w:author="Unknown"/>
          <w:rFonts w:ascii="Arial" w:hAnsi="Arial" w:cs="Arial"/>
          <w:color w:val="313131"/>
          <w:sz w:val="21"/>
          <w:szCs w:val="21"/>
        </w:rPr>
      </w:pPr>
      <w:ins w:id="144"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"http://www.tutorialspoint.com/javascript/javascript_regexp_object.htm"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Previous Page</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145" w:author="Unknown"/>
          <w:rFonts w:ascii="Arial" w:hAnsi="Arial" w:cs="Arial"/>
          <w:color w:val="313131"/>
          <w:sz w:val="21"/>
          <w:szCs w:val="21"/>
        </w:rPr>
      </w:pPr>
      <w:ins w:id="146"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"http://www.tutorialspoint.com/cgi-bin/printpage.cgi" \t "_blank"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Print</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147" w:author="Unknown"/>
          <w:rFonts w:ascii="Arial" w:hAnsi="Arial" w:cs="Arial"/>
          <w:color w:val="313131"/>
          <w:sz w:val="21"/>
          <w:szCs w:val="21"/>
        </w:rPr>
      </w:pPr>
      <w:ins w:id="148"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"http://www.tutorialspoint.com/javascript/pdf/javascript_html_dom.pdf" \o "JavaScript Document Object Model or DOM" \t "_blank"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PDF</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149" w:author="Unknown"/>
          <w:rFonts w:ascii="Arial" w:hAnsi="Arial" w:cs="Arial"/>
          <w:color w:val="313131"/>
          <w:sz w:val="21"/>
          <w:szCs w:val="21"/>
        </w:rPr>
      </w:pPr>
      <w:ins w:id="150"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"http://www.tutorialspoint.com/javascript/javascript_error_handling.htm" </w:instrText>
        </w:r>
        <w:r>
          <w:rPr>
            <w:rFonts w:ascii="Arial" w:hAnsi="Arial" w:cs="Arial"/>
            <w:color w:val="313131"/>
            <w:sz w:val="21"/>
            <w:szCs w:val="21"/>
          </w:rPr>
          <w:fldChar w:fldCharType="separate"/>
        </w:r>
        <w:r>
          <w:rPr>
            <w:rStyle w:val="Hyperlink"/>
            <w:rFonts w:ascii="Arial" w:hAnsi="Arial" w:cs="Arial"/>
            <w:color w:val="000000"/>
            <w:sz w:val="23"/>
            <w:szCs w:val="23"/>
          </w:rPr>
          <w:t>Next Page</w:t>
        </w:r>
        <w:r>
          <w:rPr>
            <w:rStyle w:val="apple-converted-space"/>
            <w:rFonts w:ascii="Arial" w:hAnsi="Arial" w:cs="Arial"/>
            <w:color w:val="000000"/>
            <w:sz w:val="23"/>
            <w:szCs w:val="23"/>
          </w:rPr>
          <w:t> </w:t>
        </w:r>
        <w:r>
          <w:rPr>
            <w:rStyle w:val="Hyperlink"/>
            <w:rFonts w:ascii="Arial" w:hAnsi="Arial" w:cs="Arial"/>
            <w:color w:val="000000"/>
            <w:sz w:val="23"/>
            <w:szCs w:val="23"/>
          </w:rPr>
          <w:t> </w:t>
        </w:r>
        <w:r>
          <w:rPr>
            <w:rFonts w:ascii="Arial" w:hAnsi="Arial" w:cs="Arial"/>
            <w:color w:val="313131"/>
            <w:sz w:val="21"/>
            <w:szCs w:val="21"/>
          </w:rPr>
          <w:fldChar w:fldCharType="end"/>
        </w:r>
      </w:ins>
    </w:p>
    <w:p w:rsidR="00EF393D" w:rsidRDefault="00EF393D" w:rsidP="00EF393D">
      <w:pPr>
        <w:pStyle w:val="Heading1"/>
        <w:spacing w:before="48" w:beforeAutospacing="0" w:after="48" w:afterAutospacing="0" w:line="450" w:lineRule="atLeast"/>
        <w:ind w:right="48"/>
        <w:jc w:val="center"/>
        <w:rPr>
          <w:rFonts w:ascii="Arial" w:hAnsi="Arial" w:cs="Arial"/>
          <w:b w:val="0"/>
          <w:bCs w:val="0"/>
          <w:color w:val="121214"/>
          <w:spacing w:val="-15"/>
        </w:rPr>
      </w:pPr>
      <w:r>
        <w:rPr>
          <w:rFonts w:ascii="Arial" w:hAnsi="Arial" w:cs="Arial"/>
          <w:b w:val="0"/>
          <w:bCs w:val="0"/>
          <w:color w:val="121214"/>
          <w:spacing w:val="-15"/>
        </w:rPr>
        <w:t>JavaScript - Document Object Model or DOM</w:t>
      </w:r>
    </w:p>
    <w:p w:rsidR="00EF393D" w:rsidRDefault="00EF393D" w:rsidP="00EF393D">
      <w:pPr>
        <w:spacing w:before="105" w:after="105" w:line="330" w:lineRule="atLeast"/>
        <w:jc w:val="center"/>
        <w:rPr>
          <w:rFonts w:ascii="Arial" w:hAnsi="Arial" w:cs="Arial"/>
          <w:color w:val="313131"/>
          <w:sz w:val="21"/>
          <w:szCs w:val="21"/>
        </w:rPr>
      </w:pPr>
      <w:r>
        <w:rPr>
          <w:rFonts w:ascii="Arial" w:hAnsi="Arial" w:cs="Arial"/>
          <w:color w:val="313131"/>
          <w:sz w:val="21"/>
          <w:szCs w:val="21"/>
        </w:rPr>
        <w:pict>
          <v:rect id="_x0000_i1034" style="width:0;height:0" o:hralign="center" o:hrstd="t" o:hr="t" fillcolor="#a0a0a0" stroked="f"/>
        </w:pict>
      </w:r>
    </w:p>
    <w:p w:rsidR="00EF393D" w:rsidRDefault="00EF393D" w:rsidP="00EF393D">
      <w:pPr>
        <w:spacing w:before="105" w:after="105" w:line="330" w:lineRule="atLeast"/>
        <w:jc w:val="center"/>
        <w:rPr>
          <w:rFonts w:ascii="Arial" w:hAnsi="Arial" w:cs="Arial"/>
          <w:color w:val="313131"/>
          <w:sz w:val="21"/>
          <w:szCs w:val="21"/>
        </w:rPr>
      </w:pPr>
      <w:r>
        <w:rPr>
          <w:rFonts w:ascii="Arial" w:hAnsi="Arial" w:cs="Arial"/>
          <w:color w:val="313131"/>
          <w:sz w:val="21"/>
          <w:szCs w:val="21"/>
        </w:rPr>
        <w:t>Advertisements</w:t>
      </w:r>
    </w:p>
    <w:p w:rsidR="00EF393D" w:rsidRDefault="00EF393D" w:rsidP="00EF393D">
      <w:pPr>
        <w:spacing w:before="105" w:after="105" w:line="240" w:lineRule="auto"/>
        <w:rPr>
          <w:ins w:id="151" w:author="Unknown"/>
          <w:rFonts w:ascii="Times New Roman" w:hAnsi="Times New Roman" w:cs="Times New Roman"/>
          <w:sz w:val="24"/>
          <w:szCs w:val="24"/>
        </w:rPr>
      </w:pPr>
      <w:ins w:id="152" w:author="Unknown">
        <w:r>
          <w:pict>
            <v:rect id="_x0000_i1035" style="width:0;height:0" o:hralign="center" o:hrstd="t" o:hrnoshade="t" o:hr="t" fillcolor="#313131" stroked="f"/>
          </w:pict>
        </w:r>
      </w:ins>
    </w:p>
    <w:p w:rsidR="00EF393D" w:rsidRDefault="00EF393D" w:rsidP="00EF393D">
      <w:pPr>
        <w:spacing w:before="105" w:after="105" w:line="330" w:lineRule="atLeast"/>
        <w:jc w:val="center"/>
        <w:rPr>
          <w:ins w:id="153" w:author="Unknown"/>
          <w:rFonts w:ascii="Arial" w:hAnsi="Arial" w:cs="Arial"/>
          <w:color w:val="313131"/>
          <w:sz w:val="21"/>
          <w:szCs w:val="21"/>
        </w:rPr>
      </w:pPr>
      <w:ins w:id="154"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"http://www.tutorialspoint.com/javascript/javascript_regexp_object.htm"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Previous Page</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155" w:author="Unknown"/>
          <w:rFonts w:ascii="Arial" w:hAnsi="Arial" w:cs="Arial"/>
          <w:color w:val="313131"/>
          <w:sz w:val="21"/>
          <w:szCs w:val="21"/>
        </w:rPr>
      </w:pPr>
      <w:ins w:id="156"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"http://www.tutorialspoint.com/javascript/javascript_error_handling.htm" </w:instrText>
        </w:r>
        <w:r>
          <w:rPr>
            <w:rFonts w:ascii="Arial" w:hAnsi="Arial" w:cs="Arial"/>
            <w:color w:val="313131"/>
            <w:sz w:val="21"/>
            <w:szCs w:val="21"/>
          </w:rPr>
          <w:fldChar w:fldCharType="separate"/>
        </w:r>
        <w:r>
          <w:rPr>
            <w:rStyle w:val="Hyperlink"/>
            <w:rFonts w:ascii="Arial" w:hAnsi="Arial" w:cs="Arial"/>
            <w:color w:val="000000"/>
            <w:sz w:val="23"/>
            <w:szCs w:val="23"/>
          </w:rPr>
          <w:t>Next Page</w:t>
        </w:r>
        <w:r>
          <w:rPr>
            <w:rStyle w:val="apple-converted-space"/>
            <w:rFonts w:ascii="Arial" w:hAnsi="Arial" w:cs="Arial"/>
            <w:color w:val="000000"/>
            <w:sz w:val="23"/>
            <w:szCs w:val="23"/>
          </w:rPr>
          <w:t> </w:t>
        </w:r>
        <w:r>
          <w:rPr>
            <w:rStyle w:val="Hyperlink"/>
            <w:rFonts w:ascii="Arial" w:hAnsi="Arial" w:cs="Arial"/>
            <w:color w:val="000000"/>
            <w:sz w:val="23"/>
            <w:szCs w:val="23"/>
          </w:rPr>
          <w:t> </w:t>
        </w:r>
        <w:r>
          <w:rPr>
            <w:rFonts w:ascii="Arial" w:hAnsi="Arial" w:cs="Arial"/>
            <w:color w:val="313131"/>
            <w:sz w:val="21"/>
            <w:szCs w:val="21"/>
          </w:rPr>
          <w:fldChar w:fldCharType="end"/>
        </w:r>
      </w:ins>
    </w:p>
    <w:p w:rsidR="00EF393D" w:rsidRDefault="00EF393D" w:rsidP="00EF393D">
      <w:pPr>
        <w:spacing w:before="105" w:after="105" w:line="240" w:lineRule="auto"/>
        <w:rPr>
          <w:ins w:id="157" w:author="Unknown"/>
          <w:rFonts w:ascii="Times New Roman" w:hAnsi="Times New Roman" w:cs="Times New Roman"/>
          <w:sz w:val="24"/>
          <w:szCs w:val="24"/>
        </w:rPr>
      </w:pPr>
      <w:ins w:id="158" w:author="Unknown">
        <w:r>
          <w:pict>
            <v:rect id="_x0000_i1036" style="width:0;height:0" o:hralign="center" o:hrstd="t" o:hrnoshade="t" o:hr="t" fillcolor="#313131" stroked="f"/>
          </w:pict>
        </w:r>
      </w:ins>
    </w:p>
    <w:p w:rsidR="00EF393D" w:rsidRDefault="00EF393D" w:rsidP="00EF393D">
      <w:pPr>
        <w:pStyle w:val="NormalWeb"/>
        <w:spacing w:before="0" w:beforeAutospacing="0" w:after="240" w:afterAutospacing="0" w:line="360" w:lineRule="atLeast"/>
        <w:ind w:left="48" w:right="48"/>
        <w:jc w:val="both"/>
        <w:rPr>
          <w:ins w:id="159" w:author="Unknown"/>
          <w:rFonts w:ascii="Arial" w:hAnsi="Arial" w:cs="Arial"/>
          <w:color w:val="000000"/>
          <w:sz w:val="21"/>
          <w:szCs w:val="21"/>
        </w:rPr>
      </w:pPr>
      <w:ins w:id="160" w:author="Unknown">
        <w:r>
          <w:rPr>
            <w:rFonts w:ascii="Arial" w:hAnsi="Arial" w:cs="Arial"/>
            <w:color w:val="000000"/>
            <w:sz w:val="21"/>
            <w:szCs w:val="21"/>
          </w:rPr>
          <w:t>Every web page resides inside a browser window which can be considered as an object.</w:t>
        </w:r>
      </w:ins>
    </w:p>
    <w:p w:rsidR="00EF393D" w:rsidRDefault="00EF393D" w:rsidP="00EF393D">
      <w:pPr>
        <w:pStyle w:val="NormalWeb"/>
        <w:spacing w:before="0" w:beforeAutospacing="0" w:after="240" w:afterAutospacing="0" w:line="360" w:lineRule="atLeast"/>
        <w:ind w:left="48" w:right="48"/>
        <w:jc w:val="both"/>
        <w:rPr>
          <w:ins w:id="161" w:author="Unknown"/>
          <w:rFonts w:ascii="Arial" w:hAnsi="Arial" w:cs="Arial"/>
          <w:color w:val="000000"/>
          <w:sz w:val="21"/>
          <w:szCs w:val="21"/>
        </w:rPr>
      </w:pPr>
      <w:ins w:id="162" w:author="Unknown">
        <w:r>
          <w:rPr>
            <w:rFonts w:ascii="Arial" w:hAnsi="Arial" w:cs="Arial"/>
            <w:color w:val="000000"/>
            <w:sz w:val="21"/>
            <w:szCs w:val="21"/>
          </w:rPr>
          <w:t>A Document object represents the HTML document that is displayed in that window. The Document object has various properties that refer to other objects which allow access to and modification of document content.</w:t>
        </w:r>
      </w:ins>
    </w:p>
    <w:p w:rsidR="00EF393D" w:rsidRDefault="00EF393D" w:rsidP="00EF393D">
      <w:pPr>
        <w:pStyle w:val="NormalWeb"/>
        <w:spacing w:before="0" w:beforeAutospacing="0" w:after="240" w:afterAutospacing="0" w:line="360" w:lineRule="atLeast"/>
        <w:ind w:left="48" w:right="48"/>
        <w:jc w:val="both"/>
        <w:rPr>
          <w:ins w:id="163" w:author="Unknown"/>
          <w:rFonts w:ascii="Arial" w:hAnsi="Arial" w:cs="Arial"/>
          <w:color w:val="000000"/>
          <w:sz w:val="21"/>
          <w:szCs w:val="21"/>
        </w:rPr>
      </w:pPr>
      <w:ins w:id="164" w:author="Unknown">
        <w:r>
          <w:rPr>
            <w:rFonts w:ascii="Arial" w:hAnsi="Arial" w:cs="Arial"/>
            <w:color w:val="000000"/>
            <w:sz w:val="21"/>
            <w:szCs w:val="21"/>
          </w:rPr>
          <w:t xml:space="preserve">The way </w:t>
        </w:r>
        <w:proofErr w:type="gramStart"/>
        <w:r>
          <w:rPr>
            <w:rFonts w:ascii="Arial" w:hAnsi="Arial" w:cs="Arial"/>
            <w:color w:val="000000"/>
            <w:sz w:val="21"/>
            <w:szCs w:val="21"/>
          </w:rPr>
          <w:t>a document</w:t>
        </w:r>
        <w:proofErr w:type="gramEnd"/>
        <w:r>
          <w:rPr>
            <w:rFonts w:ascii="Arial" w:hAnsi="Arial" w:cs="Arial"/>
            <w:color w:val="000000"/>
            <w:sz w:val="21"/>
            <w:szCs w:val="21"/>
          </w:rPr>
          <w:t xml:space="preserve"> content is accessed and modified is called the</w:t>
        </w:r>
        <w:r>
          <w:rPr>
            <w:rStyle w:val="apple-converted-space"/>
            <w:rFonts w:ascii="Arial" w:hAnsi="Arial" w:cs="Arial"/>
            <w:color w:val="000000"/>
            <w:sz w:val="21"/>
            <w:szCs w:val="21"/>
          </w:rPr>
          <w:t> </w:t>
        </w:r>
        <w:r>
          <w:rPr>
            <w:rFonts w:ascii="Arial" w:hAnsi="Arial" w:cs="Arial"/>
            <w:b/>
            <w:bCs/>
            <w:color w:val="000000"/>
            <w:sz w:val="21"/>
            <w:szCs w:val="21"/>
          </w:rPr>
          <w:t>Document Object Model</w:t>
        </w:r>
        <w:r>
          <w:rPr>
            <w:rFonts w:ascii="Arial" w:hAnsi="Arial" w:cs="Arial"/>
            <w:color w:val="000000"/>
            <w:sz w:val="21"/>
            <w:szCs w:val="21"/>
          </w:rPr>
          <w:t>, or</w:t>
        </w:r>
        <w:r>
          <w:rPr>
            <w:rStyle w:val="apple-converted-space"/>
            <w:rFonts w:ascii="Arial" w:hAnsi="Arial" w:cs="Arial"/>
            <w:color w:val="000000"/>
            <w:sz w:val="21"/>
            <w:szCs w:val="21"/>
          </w:rPr>
          <w:t> </w:t>
        </w:r>
        <w:r>
          <w:rPr>
            <w:rFonts w:ascii="Arial" w:hAnsi="Arial" w:cs="Arial"/>
            <w:b/>
            <w:bCs/>
            <w:color w:val="000000"/>
            <w:sz w:val="21"/>
            <w:szCs w:val="21"/>
          </w:rPr>
          <w:t>DOM</w:t>
        </w:r>
        <w:r>
          <w:rPr>
            <w:rFonts w:ascii="Arial" w:hAnsi="Arial" w:cs="Arial"/>
            <w:color w:val="000000"/>
            <w:sz w:val="21"/>
            <w:szCs w:val="21"/>
          </w:rPr>
          <w:t>. The Objects are organized in a hierarchy. This hierarchical structure applies to the organization of objects in a Web document.</w:t>
        </w:r>
      </w:ins>
    </w:p>
    <w:p w:rsidR="00EF393D" w:rsidRDefault="00EF393D" w:rsidP="00EF393D">
      <w:pPr>
        <w:pStyle w:val="NormalWeb"/>
        <w:numPr>
          <w:ilvl w:val="0"/>
          <w:numId w:val="4"/>
        </w:numPr>
        <w:spacing w:before="0" w:beforeAutospacing="0" w:after="240" w:afterAutospacing="0" w:line="360" w:lineRule="atLeast"/>
        <w:ind w:left="768" w:right="48"/>
        <w:jc w:val="both"/>
        <w:rPr>
          <w:ins w:id="165" w:author="Unknown"/>
          <w:rFonts w:ascii="Arial" w:hAnsi="Arial" w:cs="Arial"/>
          <w:color w:val="000000"/>
          <w:sz w:val="21"/>
          <w:szCs w:val="21"/>
        </w:rPr>
      </w:pPr>
      <w:ins w:id="166" w:author="Unknown">
        <w:r>
          <w:rPr>
            <w:rFonts w:ascii="Arial" w:hAnsi="Arial" w:cs="Arial"/>
            <w:b/>
            <w:bCs/>
            <w:color w:val="000000"/>
            <w:sz w:val="21"/>
            <w:szCs w:val="21"/>
          </w:rPr>
          <w:t>Window object</w:t>
        </w:r>
        <w:r>
          <w:rPr>
            <w:rStyle w:val="apple-converted-space"/>
            <w:rFonts w:ascii="Arial" w:hAnsi="Arial" w:cs="Arial"/>
            <w:color w:val="000000"/>
            <w:sz w:val="21"/>
            <w:szCs w:val="21"/>
          </w:rPr>
          <w:t> </w:t>
        </w:r>
        <w:r>
          <w:rPr>
            <w:rFonts w:ascii="Arial" w:hAnsi="Arial" w:cs="Arial"/>
            <w:color w:val="000000"/>
            <w:sz w:val="21"/>
            <w:szCs w:val="21"/>
          </w:rPr>
          <w:t>− Top of the hierarchy. It is the outmost element of the object hierarchy.</w:t>
        </w:r>
      </w:ins>
    </w:p>
    <w:p w:rsidR="00EF393D" w:rsidRDefault="00EF393D" w:rsidP="00EF393D">
      <w:pPr>
        <w:pStyle w:val="NormalWeb"/>
        <w:numPr>
          <w:ilvl w:val="0"/>
          <w:numId w:val="4"/>
        </w:numPr>
        <w:spacing w:before="0" w:beforeAutospacing="0" w:after="240" w:afterAutospacing="0" w:line="360" w:lineRule="atLeast"/>
        <w:ind w:left="768" w:right="48"/>
        <w:jc w:val="both"/>
        <w:rPr>
          <w:ins w:id="167" w:author="Unknown"/>
          <w:rFonts w:ascii="Arial" w:hAnsi="Arial" w:cs="Arial"/>
          <w:color w:val="000000"/>
          <w:sz w:val="21"/>
          <w:szCs w:val="21"/>
        </w:rPr>
      </w:pPr>
      <w:ins w:id="168" w:author="Unknown">
        <w:r>
          <w:rPr>
            <w:rFonts w:ascii="Arial" w:hAnsi="Arial" w:cs="Arial"/>
            <w:b/>
            <w:bCs/>
            <w:color w:val="000000"/>
            <w:sz w:val="21"/>
            <w:szCs w:val="21"/>
          </w:rPr>
          <w:t>Document object</w:t>
        </w:r>
        <w:r>
          <w:rPr>
            <w:rStyle w:val="apple-converted-space"/>
            <w:rFonts w:ascii="Arial" w:hAnsi="Arial" w:cs="Arial"/>
            <w:color w:val="000000"/>
            <w:sz w:val="21"/>
            <w:szCs w:val="21"/>
          </w:rPr>
          <w:t> </w:t>
        </w:r>
        <w:r>
          <w:rPr>
            <w:rFonts w:ascii="Arial" w:hAnsi="Arial" w:cs="Arial"/>
            <w:color w:val="000000"/>
            <w:sz w:val="21"/>
            <w:szCs w:val="21"/>
          </w:rPr>
          <w:t>− Each HTML document that gets loaded into a window becomes a document object. The document contains the contents of the page.</w:t>
        </w:r>
      </w:ins>
    </w:p>
    <w:p w:rsidR="00EF393D" w:rsidRDefault="00EF393D" w:rsidP="00EF393D">
      <w:pPr>
        <w:pStyle w:val="NormalWeb"/>
        <w:numPr>
          <w:ilvl w:val="0"/>
          <w:numId w:val="4"/>
        </w:numPr>
        <w:spacing w:before="0" w:beforeAutospacing="0" w:after="240" w:afterAutospacing="0" w:line="360" w:lineRule="atLeast"/>
        <w:ind w:left="768" w:right="48"/>
        <w:jc w:val="both"/>
        <w:rPr>
          <w:ins w:id="169" w:author="Unknown"/>
          <w:rFonts w:ascii="Arial" w:hAnsi="Arial" w:cs="Arial"/>
          <w:color w:val="000000"/>
          <w:sz w:val="21"/>
          <w:szCs w:val="21"/>
        </w:rPr>
      </w:pPr>
      <w:ins w:id="170" w:author="Unknown">
        <w:r>
          <w:rPr>
            <w:rFonts w:ascii="Arial" w:hAnsi="Arial" w:cs="Arial"/>
            <w:b/>
            <w:bCs/>
            <w:color w:val="000000"/>
            <w:sz w:val="21"/>
            <w:szCs w:val="21"/>
          </w:rPr>
          <w:t>Form object</w:t>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Everything</w:t>
        </w:r>
        <w:proofErr w:type="gramEnd"/>
        <w:r>
          <w:rPr>
            <w:rFonts w:ascii="Arial" w:hAnsi="Arial" w:cs="Arial"/>
            <w:color w:val="000000"/>
            <w:sz w:val="21"/>
            <w:szCs w:val="21"/>
          </w:rPr>
          <w:t xml:space="preserve"> enclosed in the &lt;form&gt;...&lt;/form&gt; tags sets the form object.</w:t>
        </w:r>
      </w:ins>
    </w:p>
    <w:p w:rsidR="00EF393D" w:rsidRDefault="00EF393D" w:rsidP="00EF393D">
      <w:pPr>
        <w:pStyle w:val="NormalWeb"/>
        <w:numPr>
          <w:ilvl w:val="0"/>
          <w:numId w:val="4"/>
        </w:numPr>
        <w:spacing w:before="0" w:beforeAutospacing="0" w:after="240" w:afterAutospacing="0" w:line="360" w:lineRule="atLeast"/>
        <w:ind w:left="768" w:right="48"/>
        <w:jc w:val="both"/>
        <w:rPr>
          <w:ins w:id="171" w:author="Unknown"/>
          <w:rFonts w:ascii="Arial" w:hAnsi="Arial" w:cs="Arial"/>
          <w:color w:val="000000"/>
          <w:sz w:val="21"/>
          <w:szCs w:val="21"/>
        </w:rPr>
      </w:pPr>
      <w:ins w:id="172" w:author="Unknown">
        <w:r>
          <w:rPr>
            <w:rFonts w:ascii="Arial" w:hAnsi="Arial" w:cs="Arial"/>
            <w:b/>
            <w:bCs/>
            <w:color w:val="000000"/>
            <w:sz w:val="21"/>
            <w:szCs w:val="21"/>
          </w:rPr>
          <w:t>Form control elements</w:t>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The</w:t>
        </w:r>
        <w:proofErr w:type="gramEnd"/>
        <w:r>
          <w:rPr>
            <w:rFonts w:ascii="Arial" w:hAnsi="Arial" w:cs="Arial"/>
            <w:color w:val="000000"/>
            <w:sz w:val="21"/>
            <w:szCs w:val="21"/>
          </w:rPr>
          <w:t xml:space="preserve"> form object contains all the elements defined for that object such as text fields, buttons, radio buttons, and checkboxes.</w:t>
        </w:r>
      </w:ins>
    </w:p>
    <w:p w:rsidR="00EF393D" w:rsidRDefault="00EF393D" w:rsidP="00EF393D">
      <w:pPr>
        <w:pStyle w:val="NormalWeb"/>
        <w:spacing w:before="0" w:beforeAutospacing="0" w:after="240" w:afterAutospacing="0" w:line="360" w:lineRule="atLeast"/>
        <w:ind w:left="48" w:right="48"/>
        <w:jc w:val="both"/>
        <w:rPr>
          <w:ins w:id="173" w:author="Unknown"/>
          <w:rFonts w:ascii="Arial" w:hAnsi="Arial" w:cs="Arial"/>
          <w:color w:val="000000"/>
          <w:sz w:val="21"/>
          <w:szCs w:val="21"/>
        </w:rPr>
      </w:pPr>
      <w:ins w:id="174" w:author="Unknown">
        <w:r>
          <w:rPr>
            <w:rFonts w:ascii="Arial" w:hAnsi="Arial" w:cs="Arial"/>
            <w:color w:val="000000"/>
            <w:sz w:val="21"/>
            <w:szCs w:val="21"/>
          </w:rPr>
          <w:t>Here is a simple hierarchy of a few important objects −</w:t>
        </w:r>
      </w:ins>
    </w:p>
    <w:p w:rsidR="00EF393D" w:rsidRDefault="00EF393D" w:rsidP="00EF393D">
      <w:pPr>
        <w:rPr>
          <w:ins w:id="175" w:author="Unknown"/>
          <w:rFonts w:ascii="Times New Roman" w:hAnsi="Times New Roman" w:cs="Times New Roman"/>
          <w:sz w:val="24"/>
          <w:szCs w:val="24"/>
        </w:rPr>
      </w:pPr>
      <w:r>
        <w:rPr>
          <w:noProof/>
        </w:rPr>
        <w:drawing>
          <wp:inline distT="0" distB="0" distL="0" distR="0">
            <wp:extent cx="4286250" cy="2638425"/>
            <wp:effectExtent l="0" t="0" r="0" b="9525"/>
            <wp:docPr id="2" name="Picture 2"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D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638425"/>
                    </a:xfrm>
                    <a:prstGeom prst="rect">
                      <a:avLst/>
                    </a:prstGeom>
                    <a:noFill/>
                    <a:ln>
                      <a:noFill/>
                    </a:ln>
                  </pic:spPr>
                </pic:pic>
              </a:graphicData>
            </a:graphic>
          </wp:inline>
        </w:drawing>
      </w:r>
    </w:p>
    <w:p w:rsidR="00EF393D" w:rsidRDefault="00EF393D" w:rsidP="00EF393D">
      <w:pPr>
        <w:pStyle w:val="NormalWeb"/>
        <w:spacing w:before="0" w:beforeAutospacing="0" w:after="240" w:afterAutospacing="0" w:line="360" w:lineRule="atLeast"/>
        <w:ind w:left="48" w:right="48"/>
        <w:jc w:val="both"/>
        <w:rPr>
          <w:ins w:id="176" w:author="Unknown"/>
          <w:rFonts w:ascii="Arial" w:hAnsi="Arial" w:cs="Arial"/>
          <w:color w:val="000000"/>
          <w:sz w:val="21"/>
          <w:szCs w:val="21"/>
        </w:rPr>
      </w:pPr>
      <w:ins w:id="177" w:author="Unknown">
        <w:r>
          <w:rPr>
            <w:rFonts w:ascii="Arial" w:hAnsi="Arial" w:cs="Arial"/>
            <w:color w:val="000000"/>
            <w:sz w:val="21"/>
            <w:szCs w:val="21"/>
          </w:rPr>
          <w:t>There are several DOMs in existence. The following sections explain each of these DOMs in detail and describe how you can use them to access and modify document content.</w:t>
        </w:r>
      </w:ins>
    </w:p>
    <w:p w:rsidR="00EF393D" w:rsidRDefault="00EF393D" w:rsidP="00EF393D">
      <w:pPr>
        <w:pStyle w:val="NormalWeb"/>
        <w:numPr>
          <w:ilvl w:val="0"/>
          <w:numId w:val="5"/>
        </w:numPr>
        <w:spacing w:before="0" w:beforeAutospacing="0" w:after="240" w:afterAutospacing="0" w:line="360" w:lineRule="atLeast"/>
        <w:ind w:left="768" w:right="48"/>
        <w:jc w:val="both"/>
        <w:rPr>
          <w:ins w:id="178" w:author="Unknown"/>
          <w:rFonts w:ascii="Arial" w:hAnsi="Arial" w:cs="Arial"/>
          <w:color w:val="000000"/>
          <w:sz w:val="21"/>
          <w:szCs w:val="21"/>
        </w:rPr>
      </w:pPr>
      <w:ins w:id="179" w:author="Unknown">
        <w:r>
          <w:rPr>
            <w:rFonts w:ascii="Arial" w:hAnsi="Arial" w:cs="Arial"/>
            <w:color w:val="000000"/>
            <w:sz w:val="21"/>
            <w:szCs w:val="21"/>
          </w:rPr>
          <w:fldChar w:fldCharType="begin"/>
        </w:r>
        <w:r>
          <w:rPr>
            <w:rFonts w:ascii="Arial" w:hAnsi="Arial" w:cs="Arial"/>
            <w:color w:val="000000"/>
            <w:sz w:val="21"/>
            <w:szCs w:val="21"/>
          </w:rPr>
          <w:instrText xml:space="preserve"> HYPERLINK "http://www.tutorialspoint.com/javascript/javascript_legacy_dom.htm" </w:instrText>
        </w:r>
        <w:r>
          <w:rPr>
            <w:rFonts w:ascii="Arial" w:hAnsi="Arial" w:cs="Arial"/>
            <w:color w:val="000000"/>
            <w:sz w:val="21"/>
            <w:szCs w:val="21"/>
          </w:rPr>
          <w:fldChar w:fldCharType="separate"/>
        </w:r>
        <w:r>
          <w:rPr>
            <w:rStyle w:val="Hyperlink"/>
            <w:rFonts w:ascii="Arial" w:hAnsi="Arial" w:cs="Arial"/>
            <w:color w:val="313131"/>
            <w:sz w:val="21"/>
            <w:szCs w:val="21"/>
          </w:rPr>
          <w:t>The Legacy DOM</w:t>
        </w:r>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This</w:t>
        </w:r>
        <w:proofErr w:type="gramEnd"/>
        <w:r>
          <w:rPr>
            <w:rFonts w:ascii="Arial" w:hAnsi="Arial" w:cs="Arial"/>
            <w:color w:val="000000"/>
            <w:sz w:val="21"/>
            <w:szCs w:val="21"/>
          </w:rPr>
          <w:t xml:space="preserve"> is the model which was introduced in early versions of JavaScript language. It is well supported by all browsers, but allows access only to certain key portions of documents, such as forms, form elements, and images.</w:t>
        </w:r>
      </w:ins>
    </w:p>
    <w:p w:rsidR="00EF393D" w:rsidRDefault="00EF393D" w:rsidP="00EF393D">
      <w:pPr>
        <w:pStyle w:val="NormalWeb"/>
        <w:numPr>
          <w:ilvl w:val="0"/>
          <w:numId w:val="5"/>
        </w:numPr>
        <w:spacing w:before="0" w:beforeAutospacing="0" w:after="240" w:afterAutospacing="0" w:line="360" w:lineRule="atLeast"/>
        <w:ind w:left="768" w:right="48"/>
        <w:jc w:val="both"/>
        <w:rPr>
          <w:ins w:id="180" w:author="Unknown"/>
          <w:rFonts w:ascii="Arial" w:hAnsi="Arial" w:cs="Arial"/>
          <w:color w:val="000000"/>
          <w:sz w:val="21"/>
          <w:szCs w:val="21"/>
        </w:rPr>
      </w:pPr>
      <w:ins w:id="181" w:author="Unknown">
        <w:r>
          <w:rPr>
            <w:rFonts w:ascii="Arial" w:hAnsi="Arial" w:cs="Arial"/>
            <w:color w:val="000000"/>
            <w:sz w:val="21"/>
            <w:szCs w:val="21"/>
          </w:rPr>
          <w:fldChar w:fldCharType="begin"/>
        </w:r>
        <w:r>
          <w:rPr>
            <w:rFonts w:ascii="Arial" w:hAnsi="Arial" w:cs="Arial"/>
            <w:color w:val="000000"/>
            <w:sz w:val="21"/>
            <w:szCs w:val="21"/>
          </w:rPr>
          <w:instrText xml:space="preserve"> HYPERLINK "http://www.tutorialspoint.com/javascript/javascript_w3c_dom.htm" </w:instrText>
        </w:r>
        <w:r>
          <w:rPr>
            <w:rFonts w:ascii="Arial" w:hAnsi="Arial" w:cs="Arial"/>
            <w:color w:val="000000"/>
            <w:sz w:val="21"/>
            <w:szCs w:val="21"/>
          </w:rPr>
          <w:fldChar w:fldCharType="separate"/>
        </w:r>
        <w:r>
          <w:rPr>
            <w:rStyle w:val="Hyperlink"/>
            <w:rFonts w:ascii="Arial" w:hAnsi="Arial" w:cs="Arial"/>
            <w:color w:val="313131"/>
            <w:sz w:val="21"/>
            <w:szCs w:val="21"/>
          </w:rPr>
          <w:t>The W3C DOM</w:t>
        </w:r>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This</w:t>
        </w:r>
        <w:proofErr w:type="gramEnd"/>
        <w:r>
          <w:rPr>
            <w:rFonts w:ascii="Arial" w:hAnsi="Arial" w:cs="Arial"/>
            <w:color w:val="000000"/>
            <w:sz w:val="21"/>
            <w:szCs w:val="21"/>
          </w:rPr>
          <w:t xml:space="preserve"> document object model allows access and modification of all document content and is standardized by the World Wide Web Consortium (W3C). This model is supported by almost all the modern browsers.</w:t>
        </w:r>
      </w:ins>
    </w:p>
    <w:p w:rsidR="00EF393D" w:rsidRDefault="00EF393D" w:rsidP="00EF393D">
      <w:pPr>
        <w:pStyle w:val="NormalWeb"/>
        <w:numPr>
          <w:ilvl w:val="0"/>
          <w:numId w:val="5"/>
        </w:numPr>
        <w:spacing w:before="0" w:beforeAutospacing="0" w:after="240" w:afterAutospacing="0" w:line="360" w:lineRule="atLeast"/>
        <w:ind w:left="768" w:right="48"/>
        <w:jc w:val="both"/>
        <w:rPr>
          <w:ins w:id="182" w:author="Unknown"/>
          <w:rFonts w:ascii="Arial" w:hAnsi="Arial" w:cs="Arial"/>
          <w:color w:val="000000"/>
          <w:sz w:val="21"/>
          <w:szCs w:val="21"/>
        </w:rPr>
      </w:pPr>
      <w:ins w:id="183" w:author="Unknown">
        <w:r>
          <w:rPr>
            <w:rFonts w:ascii="Arial" w:hAnsi="Arial" w:cs="Arial"/>
            <w:color w:val="000000"/>
            <w:sz w:val="21"/>
            <w:szCs w:val="21"/>
          </w:rPr>
          <w:fldChar w:fldCharType="begin"/>
        </w:r>
        <w:r>
          <w:rPr>
            <w:rFonts w:ascii="Arial" w:hAnsi="Arial" w:cs="Arial"/>
            <w:color w:val="000000"/>
            <w:sz w:val="21"/>
            <w:szCs w:val="21"/>
          </w:rPr>
          <w:instrText xml:space="preserve"> HYPERLINK "http://www.tutorialspoint.com/javascript/javascript_ie4_dom.htm" </w:instrText>
        </w:r>
        <w:r>
          <w:rPr>
            <w:rFonts w:ascii="Arial" w:hAnsi="Arial" w:cs="Arial"/>
            <w:color w:val="000000"/>
            <w:sz w:val="21"/>
            <w:szCs w:val="21"/>
          </w:rPr>
          <w:fldChar w:fldCharType="separate"/>
        </w:r>
        <w:r>
          <w:rPr>
            <w:rStyle w:val="Hyperlink"/>
            <w:rFonts w:ascii="Arial" w:hAnsi="Arial" w:cs="Arial"/>
            <w:color w:val="313131"/>
            <w:sz w:val="21"/>
            <w:szCs w:val="21"/>
          </w:rPr>
          <w:t>The IE4 DOM</w:t>
        </w:r>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 </w:t>
        </w:r>
        <w:proofErr w:type="gramStart"/>
        <w:r>
          <w:rPr>
            <w:rFonts w:ascii="Arial" w:hAnsi="Arial" w:cs="Arial"/>
            <w:color w:val="000000"/>
            <w:sz w:val="21"/>
            <w:szCs w:val="21"/>
          </w:rPr>
          <w:t>This</w:t>
        </w:r>
        <w:proofErr w:type="gramEnd"/>
        <w:r>
          <w:rPr>
            <w:rFonts w:ascii="Arial" w:hAnsi="Arial" w:cs="Arial"/>
            <w:color w:val="000000"/>
            <w:sz w:val="21"/>
            <w:szCs w:val="21"/>
          </w:rPr>
          <w:t xml:space="preserve"> document object model was introduced in Version 4 of Microsoft's Internet Explorer browser. IE 5 and later versions include support for most basic W3C DOM features.</w:t>
        </w:r>
      </w:ins>
    </w:p>
    <w:p w:rsidR="00EF393D" w:rsidRDefault="00EF393D" w:rsidP="00EF393D">
      <w:pPr>
        <w:pStyle w:val="Heading2"/>
        <w:spacing w:before="48" w:beforeAutospacing="0" w:after="48" w:afterAutospacing="0" w:line="360" w:lineRule="atLeast"/>
        <w:ind w:right="48"/>
        <w:rPr>
          <w:ins w:id="184" w:author="Unknown"/>
          <w:rFonts w:ascii="Arial" w:hAnsi="Arial" w:cs="Arial"/>
          <w:b w:val="0"/>
          <w:bCs w:val="0"/>
          <w:color w:val="121214"/>
          <w:spacing w:val="-15"/>
          <w:sz w:val="41"/>
          <w:szCs w:val="41"/>
        </w:rPr>
      </w:pPr>
      <w:ins w:id="185" w:author="Unknown">
        <w:r>
          <w:rPr>
            <w:rFonts w:ascii="Arial" w:hAnsi="Arial" w:cs="Arial"/>
            <w:b w:val="0"/>
            <w:bCs w:val="0"/>
            <w:color w:val="121214"/>
            <w:spacing w:val="-15"/>
            <w:sz w:val="41"/>
            <w:szCs w:val="41"/>
          </w:rPr>
          <w:t>DOM compatibility</w:t>
        </w:r>
      </w:ins>
    </w:p>
    <w:p w:rsidR="00EF393D" w:rsidRDefault="00EF393D" w:rsidP="00EF393D">
      <w:pPr>
        <w:pStyle w:val="NormalWeb"/>
        <w:spacing w:before="0" w:beforeAutospacing="0" w:after="240" w:afterAutospacing="0" w:line="360" w:lineRule="atLeast"/>
        <w:ind w:left="48" w:right="48"/>
        <w:jc w:val="both"/>
        <w:rPr>
          <w:ins w:id="186" w:author="Unknown"/>
          <w:rFonts w:ascii="Arial" w:hAnsi="Arial" w:cs="Arial"/>
          <w:color w:val="000000"/>
          <w:sz w:val="21"/>
          <w:szCs w:val="21"/>
        </w:rPr>
      </w:pPr>
      <w:ins w:id="187" w:author="Unknown">
        <w:r>
          <w:rPr>
            <w:rFonts w:ascii="Arial" w:hAnsi="Arial" w:cs="Arial"/>
            <w:color w:val="000000"/>
            <w:sz w:val="21"/>
            <w:szCs w:val="21"/>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88" w:author="Unknown"/>
          <w:rStyle w:val="pln"/>
          <w:rFonts w:ascii="Consolas" w:hAnsi="Consolas" w:cs="Consolas"/>
          <w:color w:val="313131"/>
          <w:sz w:val="18"/>
          <w:szCs w:val="18"/>
        </w:rPr>
      </w:pPr>
      <w:proofErr w:type="gramStart"/>
      <w:ins w:id="189" w:author="Unknown">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getElementById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90" w:author="Unknown"/>
          <w:rStyle w:val="pln"/>
          <w:rFonts w:ascii="Consolas" w:hAnsi="Consolas" w:cs="Consolas"/>
          <w:color w:val="313131"/>
          <w:sz w:val="18"/>
          <w:szCs w:val="18"/>
        </w:rPr>
      </w:pPr>
      <w:ins w:id="191" w:author="Unknown">
        <w:r>
          <w:rPr>
            <w:rStyle w:val="pln"/>
            <w:rFonts w:ascii="Consolas" w:hAnsi="Consolas" w:cs="Consolas"/>
            <w:color w:val="313131"/>
            <w:sz w:val="18"/>
            <w:szCs w:val="18"/>
          </w:rPr>
          <w:t xml:space="preserve">   </w:t>
        </w:r>
        <w:r>
          <w:rPr>
            <w:rStyle w:val="com"/>
            <w:rFonts w:ascii="Consolas" w:hAnsi="Consolas" w:cs="Consolas"/>
            <w:color w:val="880000"/>
            <w:sz w:val="18"/>
            <w:szCs w:val="18"/>
          </w:rPr>
          <w:t>// If the W3C method exists, use it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92" w:author="Unknown"/>
          <w:rStyle w:val="pln"/>
          <w:rFonts w:ascii="Consolas" w:hAnsi="Consolas" w:cs="Consolas"/>
          <w:color w:val="313131"/>
          <w:sz w:val="18"/>
          <w:szCs w:val="18"/>
        </w:rPr>
      </w:pPr>
      <w:ins w:id="193" w:author="Unknown">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94" w:author="Unknown"/>
          <w:rStyle w:val="pln"/>
          <w:rFonts w:ascii="Consolas" w:hAnsi="Consolas" w:cs="Consolas"/>
          <w:color w:val="313131"/>
          <w:sz w:val="18"/>
          <w:szCs w:val="18"/>
        </w:rPr>
      </w:pPr>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95" w:author="Unknown"/>
          <w:rStyle w:val="pln"/>
          <w:rFonts w:ascii="Consolas" w:hAnsi="Consolas" w:cs="Consolas"/>
          <w:color w:val="313131"/>
          <w:sz w:val="18"/>
          <w:szCs w:val="18"/>
        </w:rPr>
      </w:pPr>
      <w:proofErr w:type="gramStart"/>
      <w:ins w:id="196" w:author="Unknown">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all</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97" w:author="Unknown"/>
          <w:rStyle w:val="pln"/>
          <w:rFonts w:ascii="Consolas" w:hAnsi="Consolas" w:cs="Consolas"/>
          <w:color w:val="313131"/>
          <w:sz w:val="18"/>
          <w:szCs w:val="18"/>
        </w:rPr>
      </w:pPr>
      <w:ins w:id="198" w:author="Unknown">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If the </w:t>
        </w:r>
        <w:proofErr w:type="gramStart"/>
        <w:r>
          <w:rPr>
            <w:rStyle w:val="com"/>
            <w:rFonts w:ascii="Consolas" w:hAnsi="Consolas" w:cs="Consolas"/>
            <w:color w:val="880000"/>
            <w:sz w:val="18"/>
            <w:szCs w:val="18"/>
          </w:rPr>
          <w:t>all[</w:t>
        </w:r>
        <w:proofErr w:type="gramEnd"/>
        <w:r>
          <w:rPr>
            <w:rStyle w:val="com"/>
            <w:rFonts w:ascii="Consolas" w:hAnsi="Consolas" w:cs="Consolas"/>
            <w:color w:val="880000"/>
            <w:sz w:val="18"/>
            <w:szCs w:val="18"/>
          </w:rPr>
          <w:t>] array exists, use it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99" w:author="Unknown"/>
          <w:rStyle w:val="pln"/>
          <w:rFonts w:ascii="Consolas" w:hAnsi="Consolas" w:cs="Consolas"/>
          <w:color w:val="313131"/>
          <w:sz w:val="18"/>
          <w:szCs w:val="18"/>
        </w:rPr>
      </w:pPr>
      <w:ins w:id="200" w:author="Unknown">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201" w:author="Unknown"/>
          <w:rStyle w:val="pln"/>
          <w:rFonts w:ascii="Consolas" w:hAnsi="Consolas" w:cs="Consolas"/>
          <w:color w:val="313131"/>
          <w:sz w:val="18"/>
          <w:szCs w:val="18"/>
        </w:rPr>
      </w:pPr>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202" w:author="Unknown"/>
          <w:rStyle w:val="pln"/>
          <w:rFonts w:ascii="Consolas" w:hAnsi="Consolas" w:cs="Consolas"/>
          <w:color w:val="313131"/>
          <w:sz w:val="18"/>
          <w:szCs w:val="18"/>
        </w:rPr>
      </w:pPr>
      <w:proofErr w:type="gramStart"/>
      <w:ins w:id="203" w:author="Unknown">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204" w:author="Unknown"/>
          <w:rStyle w:val="pln"/>
          <w:rFonts w:ascii="Consolas" w:hAnsi="Consolas" w:cs="Consolas"/>
          <w:color w:val="313131"/>
          <w:sz w:val="18"/>
          <w:szCs w:val="18"/>
        </w:rPr>
      </w:pPr>
      <w:ins w:id="205" w:author="Unknown">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Otherwise</w:t>
        </w:r>
        <w:proofErr w:type="gramEnd"/>
        <w:r>
          <w:rPr>
            <w:rStyle w:val="com"/>
            <w:rFonts w:ascii="Consolas" w:hAnsi="Consolas" w:cs="Consolas"/>
            <w:color w:val="880000"/>
            <w:sz w:val="18"/>
            <w:szCs w:val="18"/>
          </w:rPr>
          <w:t xml:space="preserve"> use the legacy DOM</w:t>
        </w:r>
      </w:ins>
    </w:p>
    <w:p w:rsidR="00EF393D" w:rsidRDefault="00EF393D" w:rsidP="00EF3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206" w:author="Unknown"/>
          <w:rFonts w:ascii="Consolas" w:hAnsi="Consolas" w:cs="Consolas"/>
          <w:color w:val="313131"/>
          <w:sz w:val="18"/>
          <w:szCs w:val="18"/>
        </w:rPr>
      </w:pPr>
      <w:ins w:id="207" w:author="Unknown">
        <w:r>
          <w:rPr>
            <w:rStyle w:val="pun"/>
            <w:rFonts w:ascii="Consolas" w:hAnsi="Consolas" w:cs="Consolas"/>
            <w:color w:val="666600"/>
            <w:sz w:val="18"/>
            <w:szCs w:val="18"/>
          </w:rPr>
          <w:t>}</w:t>
        </w:r>
      </w:ins>
    </w:p>
    <w:p w:rsidR="00EF393D" w:rsidRDefault="00EF393D" w:rsidP="00EF393D">
      <w:pPr>
        <w:spacing w:before="105" w:after="105"/>
        <w:rPr>
          <w:ins w:id="208" w:author="Unknown"/>
          <w:rFonts w:ascii="Times New Roman" w:hAnsi="Times New Roman" w:cs="Times New Roman"/>
          <w:sz w:val="24"/>
          <w:szCs w:val="24"/>
        </w:rPr>
      </w:pPr>
      <w:ins w:id="209" w:author="Unknown">
        <w:r>
          <w:pict>
            <v:rect id="_x0000_i1037" style="width:0;height:0" o:hralign="center" o:hrstd="t" o:hrnoshade="t" o:hr="t" fillcolor="#313131" stroked="f"/>
          </w:pict>
        </w:r>
      </w:ins>
    </w:p>
    <w:p w:rsidR="00EF393D" w:rsidRDefault="00EF393D" w:rsidP="00EF393D">
      <w:pPr>
        <w:spacing w:before="105" w:after="105" w:line="330" w:lineRule="atLeast"/>
        <w:jc w:val="center"/>
        <w:rPr>
          <w:ins w:id="210" w:author="Unknown"/>
          <w:rFonts w:ascii="Arial" w:hAnsi="Arial" w:cs="Arial"/>
          <w:color w:val="313131"/>
          <w:sz w:val="21"/>
          <w:szCs w:val="21"/>
        </w:rPr>
      </w:pPr>
      <w:ins w:id="211"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"http://www.tutorialspoint.com/javascript/javascript_regexp_object.htm"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Previous Page</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212" w:author="Unknown"/>
          <w:rFonts w:ascii="Arial" w:hAnsi="Arial" w:cs="Arial"/>
          <w:color w:val="313131"/>
          <w:sz w:val="21"/>
          <w:szCs w:val="21"/>
        </w:rPr>
      </w:pPr>
      <w:ins w:id="213"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"http://www.tutorialspoint.com/cgi-bin/printpage.cgi" \t "_blank"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Print</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214" w:author="Unknown"/>
          <w:rFonts w:ascii="Arial" w:hAnsi="Arial" w:cs="Arial"/>
          <w:color w:val="313131"/>
          <w:sz w:val="21"/>
          <w:szCs w:val="21"/>
        </w:rPr>
      </w:pPr>
      <w:ins w:id="215"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"http://www.tutorialspoint.com/javascript/pdf/javascript_html_dom.pdf" \o "JavaScript Document Object Model or DOM" \t "_blank"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PDF</w:t>
        </w:r>
        <w:r>
          <w:rPr>
            <w:rFonts w:ascii="Arial" w:hAnsi="Arial" w:cs="Arial"/>
            <w:color w:val="313131"/>
            <w:sz w:val="21"/>
            <w:szCs w:val="21"/>
          </w:rPr>
          <w:fldChar w:fldCharType="end"/>
        </w:r>
      </w:ins>
    </w:p>
    <w:p w:rsidR="00EF393D" w:rsidRDefault="00EF393D" w:rsidP="00EF393D">
      <w:pPr>
        <w:spacing w:before="105" w:after="105" w:line="330" w:lineRule="atLeast"/>
        <w:jc w:val="center"/>
        <w:rPr>
          <w:ins w:id="216" w:author="Unknown"/>
          <w:rFonts w:ascii="Arial" w:hAnsi="Arial" w:cs="Arial"/>
          <w:color w:val="313131"/>
          <w:sz w:val="21"/>
          <w:szCs w:val="21"/>
        </w:rPr>
      </w:pPr>
      <w:ins w:id="217"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"http://www.tutorialspoint.com/javascript/javascript_error_handling.htm" </w:instrText>
        </w:r>
        <w:r>
          <w:rPr>
            <w:rFonts w:ascii="Arial" w:hAnsi="Arial" w:cs="Arial"/>
            <w:color w:val="313131"/>
            <w:sz w:val="21"/>
            <w:szCs w:val="21"/>
          </w:rPr>
          <w:fldChar w:fldCharType="separate"/>
        </w:r>
        <w:r>
          <w:rPr>
            <w:rStyle w:val="Hyperlink"/>
            <w:rFonts w:ascii="Arial" w:hAnsi="Arial" w:cs="Arial"/>
            <w:color w:val="000000"/>
            <w:sz w:val="23"/>
            <w:szCs w:val="23"/>
          </w:rPr>
          <w:t>Next Page</w:t>
        </w:r>
        <w:r>
          <w:rPr>
            <w:rStyle w:val="apple-converted-space"/>
            <w:rFonts w:ascii="Arial" w:hAnsi="Arial" w:cs="Arial"/>
            <w:color w:val="000000"/>
            <w:sz w:val="23"/>
            <w:szCs w:val="23"/>
          </w:rPr>
          <w:t> </w:t>
        </w:r>
        <w:r>
          <w:rPr>
            <w:rStyle w:val="Hyperlink"/>
            <w:rFonts w:ascii="Arial" w:hAnsi="Arial" w:cs="Arial"/>
            <w:color w:val="000000"/>
            <w:sz w:val="23"/>
            <w:szCs w:val="23"/>
          </w:rPr>
          <w:t> </w:t>
        </w:r>
        <w:r>
          <w:rPr>
            <w:rFonts w:ascii="Arial" w:hAnsi="Arial" w:cs="Arial"/>
            <w:color w:val="313131"/>
            <w:sz w:val="21"/>
            <w:szCs w:val="21"/>
          </w:rPr>
          <w:fldChar w:fldCharType="end"/>
        </w:r>
      </w:ins>
    </w:p>
    <w:p w:rsidR="00EF393D" w:rsidRDefault="00EF393D">
      <w:bookmarkStart w:id="218" w:name="_GoBack"/>
      <w:bookmarkEnd w:id="218"/>
    </w:p>
    <w:sectPr w:rsidR="00EF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43A16"/>
    <w:multiLevelType w:val="multilevel"/>
    <w:tmpl w:val="5AB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66BC9"/>
    <w:multiLevelType w:val="multilevel"/>
    <w:tmpl w:val="B79A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8E5C12"/>
    <w:multiLevelType w:val="multilevel"/>
    <w:tmpl w:val="C1E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D1504F"/>
    <w:multiLevelType w:val="multilevel"/>
    <w:tmpl w:val="543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B771D3"/>
    <w:multiLevelType w:val="multilevel"/>
    <w:tmpl w:val="0FE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18"/>
    <w:rsid w:val="001870DD"/>
    <w:rsid w:val="007E2518"/>
    <w:rsid w:val="00961426"/>
    <w:rsid w:val="00EF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2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2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5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2518"/>
    <w:rPr>
      <w:color w:val="0000FF"/>
      <w:u w:val="single"/>
    </w:rPr>
  </w:style>
  <w:style w:type="character" w:customStyle="1" w:styleId="apple-converted-space">
    <w:name w:val="apple-converted-space"/>
    <w:basedOn w:val="DefaultParagraphFont"/>
    <w:rsid w:val="007E2518"/>
  </w:style>
  <w:style w:type="paragraph" w:styleId="NormalWeb">
    <w:name w:val="Normal (Web)"/>
    <w:basedOn w:val="Normal"/>
    <w:uiPriority w:val="99"/>
    <w:semiHidden/>
    <w:unhideWhenUsed/>
    <w:rsid w:val="007E25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518"/>
    <w:rPr>
      <w:rFonts w:ascii="Courier New" w:eastAsia="Times New Roman" w:hAnsi="Courier New" w:cs="Courier New"/>
      <w:sz w:val="20"/>
      <w:szCs w:val="20"/>
    </w:rPr>
  </w:style>
  <w:style w:type="character" w:customStyle="1" w:styleId="kwd">
    <w:name w:val="kwd"/>
    <w:basedOn w:val="DefaultParagraphFont"/>
    <w:rsid w:val="007E2518"/>
  </w:style>
  <w:style w:type="character" w:customStyle="1" w:styleId="pln">
    <w:name w:val="pln"/>
    <w:basedOn w:val="DefaultParagraphFont"/>
    <w:rsid w:val="007E2518"/>
  </w:style>
  <w:style w:type="character" w:customStyle="1" w:styleId="pun">
    <w:name w:val="pun"/>
    <w:basedOn w:val="DefaultParagraphFont"/>
    <w:rsid w:val="007E2518"/>
  </w:style>
  <w:style w:type="character" w:customStyle="1" w:styleId="typ">
    <w:name w:val="typ"/>
    <w:basedOn w:val="DefaultParagraphFont"/>
    <w:rsid w:val="007E2518"/>
  </w:style>
  <w:style w:type="character" w:customStyle="1" w:styleId="str">
    <w:name w:val="str"/>
    <w:basedOn w:val="DefaultParagraphFont"/>
    <w:rsid w:val="007E2518"/>
  </w:style>
  <w:style w:type="character" w:customStyle="1" w:styleId="com">
    <w:name w:val="com"/>
    <w:basedOn w:val="DefaultParagraphFont"/>
    <w:rsid w:val="00EF393D"/>
  </w:style>
  <w:style w:type="paragraph" w:styleId="BalloonText">
    <w:name w:val="Balloon Text"/>
    <w:basedOn w:val="Normal"/>
    <w:link w:val="BalloonTextChar"/>
    <w:uiPriority w:val="99"/>
    <w:semiHidden/>
    <w:unhideWhenUsed/>
    <w:rsid w:val="00EF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9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2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2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5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2518"/>
    <w:rPr>
      <w:color w:val="0000FF"/>
      <w:u w:val="single"/>
    </w:rPr>
  </w:style>
  <w:style w:type="character" w:customStyle="1" w:styleId="apple-converted-space">
    <w:name w:val="apple-converted-space"/>
    <w:basedOn w:val="DefaultParagraphFont"/>
    <w:rsid w:val="007E2518"/>
  </w:style>
  <w:style w:type="paragraph" w:styleId="NormalWeb">
    <w:name w:val="Normal (Web)"/>
    <w:basedOn w:val="Normal"/>
    <w:uiPriority w:val="99"/>
    <w:semiHidden/>
    <w:unhideWhenUsed/>
    <w:rsid w:val="007E25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518"/>
    <w:rPr>
      <w:rFonts w:ascii="Courier New" w:eastAsia="Times New Roman" w:hAnsi="Courier New" w:cs="Courier New"/>
      <w:sz w:val="20"/>
      <w:szCs w:val="20"/>
    </w:rPr>
  </w:style>
  <w:style w:type="character" w:customStyle="1" w:styleId="kwd">
    <w:name w:val="kwd"/>
    <w:basedOn w:val="DefaultParagraphFont"/>
    <w:rsid w:val="007E2518"/>
  </w:style>
  <w:style w:type="character" w:customStyle="1" w:styleId="pln">
    <w:name w:val="pln"/>
    <w:basedOn w:val="DefaultParagraphFont"/>
    <w:rsid w:val="007E2518"/>
  </w:style>
  <w:style w:type="character" w:customStyle="1" w:styleId="pun">
    <w:name w:val="pun"/>
    <w:basedOn w:val="DefaultParagraphFont"/>
    <w:rsid w:val="007E2518"/>
  </w:style>
  <w:style w:type="character" w:customStyle="1" w:styleId="typ">
    <w:name w:val="typ"/>
    <w:basedOn w:val="DefaultParagraphFont"/>
    <w:rsid w:val="007E2518"/>
  </w:style>
  <w:style w:type="character" w:customStyle="1" w:styleId="str">
    <w:name w:val="str"/>
    <w:basedOn w:val="DefaultParagraphFont"/>
    <w:rsid w:val="007E2518"/>
  </w:style>
  <w:style w:type="character" w:customStyle="1" w:styleId="com">
    <w:name w:val="com"/>
    <w:basedOn w:val="DefaultParagraphFont"/>
    <w:rsid w:val="00EF393D"/>
  </w:style>
  <w:style w:type="paragraph" w:styleId="BalloonText">
    <w:name w:val="Balloon Text"/>
    <w:basedOn w:val="Normal"/>
    <w:link w:val="BalloonTextChar"/>
    <w:uiPriority w:val="99"/>
    <w:semiHidden/>
    <w:unhideWhenUsed/>
    <w:rsid w:val="00EF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9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20569">
      <w:bodyDiv w:val="1"/>
      <w:marLeft w:val="0"/>
      <w:marRight w:val="0"/>
      <w:marTop w:val="0"/>
      <w:marBottom w:val="0"/>
      <w:divBdr>
        <w:top w:val="none" w:sz="0" w:space="0" w:color="auto"/>
        <w:left w:val="none" w:sz="0" w:space="0" w:color="auto"/>
        <w:bottom w:val="none" w:sz="0" w:space="0" w:color="auto"/>
        <w:right w:val="none" w:sz="0" w:space="0" w:color="auto"/>
      </w:divBdr>
      <w:divsChild>
        <w:div w:id="749738763">
          <w:marLeft w:val="0"/>
          <w:marRight w:val="0"/>
          <w:marTop w:val="0"/>
          <w:marBottom w:val="0"/>
          <w:divBdr>
            <w:top w:val="none" w:sz="0" w:space="0" w:color="auto"/>
            <w:left w:val="none" w:sz="0" w:space="0" w:color="auto"/>
            <w:bottom w:val="none" w:sz="0" w:space="0" w:color="auto"/>
            <w:right w:val="none" w:sz="0" w:space="0" w:color="auto"/>
          </w:divBdr>
        </w:div>
      </w:divsChild>
    </w:div>
    <w:div w:id="1493913396">
      <w:bodyDiv w:val="1"/>
      <w:marLeft w:val="0"/>
      <w:marRight w:val="0"/>
      <w:marTop w:val="0"/>
      <w:marBottom w:val="0"/>
      <w:divBdr>
        <w:top w:val="none" w:sz="0" w:space="0" w:color="auto"/>
        <w:left w:val="none" w:sz="0" w:space="0" w:color="auto"/>
        <w:bottom w:val="none" w:sz="0" w:space="0" w:color="auto"/>
        <w:right w:val="none" w:sz="0" w:space="0" w:color="auto"/>
      </w:divBdr>
      <w:divsChild>
        <w:div w:id="1991399283">
          <w:marLeft w:val="0"/>
          <w:marRight w:val="0"/>
          <w:marTop w:val="0"/>
          <w:marBottom w:val="0"/>
          <w:divBdr>
            <w:top w:val="none" w:sz="0" w:space="0" w:color="auto"/>
            <w:left w:val="none" w:sz="0" w:space="0" w:color="auto"/>
            <w:bottom w:val="none" w:sz="0" w:space="0" w:color="auto"/>
            <w:right w:val="none" w:sz="0" w:space="0" w:color="auto"/>
          </w:divBdr>
        </w:div>
      </w:divsChild>
    </w:div>
    <w:div w:id="2013533596">
      <w:bodyDiv w:val="1"/>
      <w:marLeft w:val="0"/>
      <w:marRight w:val="0"/>
      <w:marTop w:val="0"/>
      <w:marBottom w:val="0"/>
      <w:divBdr>
        <w:top w:val="none" w:sz="0" w:space="0" w:color="auto"/>
        <w:left w:val="none" w:sz="0" w:space="0" w:color="auto"/>
        <w:bottom w:val="none" w:sz="0" w:space="0" w:color="auto"/>
        <w:right w:val="none" w:sz="0" w:space="0" w:color="auto"/>
      </w:divBdr>
      <w:divsChild>
        <w:div w:id="1178421735">
          <w:marLeft w:val="0"/>
          <w:marRight w:val="0"/>
          <w:marTop w:val="0"/>
          <w:marBottom w:val="0"/>
          <w:divBdr>
            <w:top w:val="none" w:sz="0" w:space="0" w:color="auto"/>
            <w:left w:val="none" w:sz="0" w:space="0" w:color="auto"/>
            <w:bottom w:val="none" w:sz="0" w:space="0" w:color="auto"/>
            <w:right w:val="none" w:sz="0" w:space="0" w:color="auto"/>
          </w:divBdr>
        </w:div>
        <w:div w:id="464860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script/regexp_ignorecase.htm" TargetMode="External"/><Relationship Id="rId13" Type="http://schemas.openxmlformats.org/officeDocument/2006/relationships/hyperlink" Target="http://www.tutorialspoint.com/javascript/regexp_tes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utorialspoint.com/javascript/regexp_global.htm" TargetMode="External"/><Relationship Id="rId12" Type="http://schemas.openxmlformats.org/officeDocument/2006/relationships/hyperlink" Target="http://www.tutorialspoint.com/javascript/regexp_exec.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www.tutorialspoint.com/javascript/regexp_constructor.htm" TargetMode="External"/><Relationship Id="rId11" Type="http://schemas.openxmlformats.org/officeDocument/2006/relationships/hyperlink" Target="http://www.tutorialspoint.com/javascript/regexp_source.htm" TargetMode="External"/><Relationship Id="rId5" Type="http://schemas.openxmlformats.org/officeDocument/2006/relationships/webSettings" Target="webSettings.xml"/><Relationship Id="rId15" Type="http://schemas.openxmlformats.org/officeDocument/2006/relationships/hyperlink" Target="http://www.tutorialspoint.com/javascript/regexp_tostring.htm" TargetMode="External"/><Relationship Id="rId10" Type="http://schemas.openxmlformats.org/officeDocument/2006/relationships/hyperlink" Target="http://www.tutorialspoint.com/javascript/regexp_multiline.htm" TargetMode="External"/><Relationship Id="rId4" Type="http://schemas.openxmlformats.org/officeDocument/2006/relationships/settings" Target="settings.xml"/><Relationship Id="rId9" Type="http://schemas.openxmlformats.org/officeDocument/2006/relationships/hyperlink" Target="http://www.tutorialspoint.com/javascript/regexp_lastindex.htm" TargetMode="External"/><Relationship Id="rId14" Type="http://schemas.openxmlformats.org/officeDocument/2006/relationships/hyperlink" Target="http://www.tutorialspoint.com/javascript/regexp_to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2048</Words>
  <Characters>11677</Characters>
  <Application>Microsoft Office Word</Application>
  <DocSecurity>0</DocSecurity>
  <Lines>97</Lines>
  <Paragraphs>27</Paragraphs>
  <ScaleCrop>false</ScaleCrop>
  <Company>home</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2</cp:revision>
  <dcterms:created xsi:type="dcterms:W3CDTF">2015-08-30T07:47:00Z</dcterms:created>
  <dcterms:modified xsi:type="dcterms:W3CDTF">2015-08-30T07:50:00Z</dcterms:modified>
</cp:coreProperties>
</file>