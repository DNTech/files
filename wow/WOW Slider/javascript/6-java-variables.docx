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643" w:rsidRPr="00F10643" w:rsidRDefault="00F10643" w:rsidP="00F10643">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F10643" w:rsidRPr="00F10643" w:rsidRDefault="00F10643" w:rsidP="00F10643">
      <w:pPr>
        <w:pBdr>
          <w:bottom w:val="single" w:sz="6" w:space="1" w:color="auto"/>
        </w:pBdr>
        <w:spacing w:after="0" w:line="240" w:lineRule="auto"/>
        <w:jc w:val="center"/>
        <w:rPr>
          <w:rFonts w:ascii="Arial" w:eastAsia="Times New Roman" w:hAnsi="Arial" w:cs="Arial"/>
          <w:vanish/>
          <w:sz w:val="16"/>
          <w:szCs w:val="16"/>
        </w:rPr>
      </w:pPr>
      <w:r w:rsidRPr="00F10643">
        <w:rPr>
          <w:rFonts w:ascii="Arial" w:eastAsia="Times New Roman" w:hAnsi="Arial" w:cs="Arial"/>
          <w:vanish/>
          <w:sz w:val="16"/>
          <w:szCs w:val="16"/>
        </w:rPr>
        <w:t>Top of Form</w:t>
      </w:r>
    </w:p>
    <w:p w:rsidR="00F10643" w:rsidRPr="00F10643" w:rsidRDefault="00F10643" w:rsidP="00F10643">
      <w:pPr>
        <w:spacing w:after="0" w:line="240" w:lineRule="auto"/>
        <w:rPr>
          <w:rFonts w:ascii="Times New Roman" w:eastAsia="Times New Roman" w:hAnsi="Times New Roman" w:cs="Times New Roman"/>
          <w:sz w:val="24"/>
          <w:szCs w:val="24"/>
        </w:rPr>
      </w:pPr>
      <w:r w:rsidRPr="00F1064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F10643" w:rsidRPr="00F10643" w:rsidRDefault="00F10643" w:rsidP="00F10643">
      <w:pPr>
        <w:pBdr>
          <w:top w:val="single" w:sz="6" w:space="1" w:color="auto"/>
        </w:pBdr>
        <w:spacing w:after="0" w:line="240" w:lineRule="auto"/>
        <w:jc w:val="center"/>
        <w:rPr>
          <w:rFonts w:ascii="Arial" w:eastAsia="Times New Roman" w:hAnsi="Arial" w:cs="Arial"/>
          <w:vanish/>
          <w:sz w:val="16"/>
          <w:szCs w:val="16"/>
        </w:rPr>
      </w:pPr>
      <w:r w:rsidRPr="00F10643">
        <w:rPr>
          <w:rFonts w:ascii="Arial" w:eastAsia="Times New Roman" w:hAnsi="Arial" w:cs="Arial"/>
          <w:vanish/>
          <w:sz w:val="16"/>
          <w:szCs w:val="16"/>
        </w:rPr>
        <w:t>Bottom of Form</w:t>
      </w:r>
    </w:p>
    <w:p w:rsidR="00F10643" w:rsidRPr="00F10643" w:rsidRDefault="00F10643" w:rsidP="00F10643">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F10643">
          <w:rPr>
            <w:rFonts w:ascii="Times New Roman" w:eastAsia="Times New Roman" w:hAnsi="Times New Roman" w:cs="Times New Roman"/>
            <w:color w:val="999999"/>
          </w:rPr>
          <w:t> </w:t>
        </w:r>
        <w:r w:rsidRPr="00F10643">
          <w:rPr>
            <w:rFonts w:ascii="Times New Roman" w:eastAsia="Times New Roman" w:hAnsi="Times New Roman" w:cs="Times New Roman"/>
            <w:color w:val="999999"/>
            <w:u w:val="single"/>
          </w:rPr>
          <w:t> Whiteboard</w:t>
        </w:r>
      </w:hyperlink>
    </w:p>
    <w:p w:rsidR="00F10643" w:rsidRPr="00F10643" w:rsidRDefault="00F10643" w:rsidP="00F10643">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F10643">
          <w:rPr>
            <w:rFonts w:ascii="Times New Roman" w:eastAsia="Times New Roman" w:hAnsi="Times New Roman" w:cs="Times New Roman"/>
            <w:color w:val="999999"/>
          </w:rPr>
          <w:t> </w:t>
        </w:r>
        <w:r w:rsidRPr="00F10643">
          <w:rPr>
            <w:rFonts w:ascii="Times New Roman" w:eastAsia="Times New Roman" w:hAnsi="Times New Roman" w:cs="Times New Roman"/>
            <w:color w:val="999999"/>
            <w:u w:val="single"/>
          </w:rPr>
          <w:t> Quizzes</w:t>
        </w:r>
      </w:hyperlink>
    </w:p>
    <w:p w:rsidR="00F10643" w:rsidRPr="00F10643" w:rsidRDefault="00F10643" w:rsidP="00F10643">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F10643">
          <w:rPr>
            <w:rFonts w:ascii="Times New Roman" w:eastAsia="Times New Roman" w:hAnsi="Times New Roman" w:cs="Times New Roman"/>
            <w:color w:val="999999"/>
          </w:rPr>
          <w:t> </w:t>
        </w:r>
        <w:r w:rsidRPr="00F10643">
          <w:rPr>
            <w:rFonts w:ascii="Times New Roman" w:eastAsia="Times New Roman" w:hAnsi="Times New Roman" w:cs="Times New Roman"/>
            <w:color w:val="999999"/>
            <w:u w:val="single"/>
          </w:rPr>
          <w:t> Shared</w:t>
        </w:r>
      </w:hyperlink>
    </w:p>
    <w:p w:rsidR="00F10643" w:rsidRPr="00F10643" w:rsidRDefault="00F10643" w:rsidP="00F10643">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F10643">
          <w:rPr>
            <w:rFonts w:ascii="Times New Roman" w:eastAsia="Times New Roman" w:hAnsi="Times New Roman" w:cs="Times New Roman"/>
            <w:color w:val="999999"/>
          </w:rPr>
          <w:t> </w:t>
        </w:r>
        <w:r w:rsidRPr="00F10643">
          <w:rPr>
            <w:rFonts w:ascii="Times New Roman" w:eastAsia="Times New Roman" w:hAnsi="Times New Roman" w:cs="Times New Roman"/>
            <w:color w:val="999999"/>
            <w:u w:val="single"/>
          </w:rPr>
          <w:t> Articles</w:t>
        </w:r>
      </w:hyperlink>
    </w:p>
    <w:p w:rsidR="00F10643" w:rsidRPr="00F10643" w:rsidRDefault="00F10643" w:rsidP="00F10643">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F10643">
          <w:rPr>
            <w:rFonts w:ascii="Times New Roman" w:eastAsia="Times New Roman" w:hAnsi="Times New Roman" w:cs="Times New Roman"/>
            <w:b/>
            <w:bCs/>
            <w:caps/>
            <w:color w:val="000000"/>
            <w:sz w:val="18"/>
            <w:szCs w:val="18"/>
          </w:rPr>
          <w:t> </w:t>
        </w:r>
        <w:r w:rsidRPr="00F10643">
          <w:rPr>
            <w:rFonts w:ascii="Times New Roman" w:eastAsia="Times New Roman" w:hAnsi="Times New Roman" w:cs="Times New Roman"/>
            <w:b/>
            <w:bCs/>
            <w:caps/>
            <w:color w:val="000000"/>
            <w:sz w:val="18"/>
            <w:szCs w:val="18"/>
            <w:u w:val="single"/>
          </w:rPr>
          <w:t>HOME</w:t>
        </w:r>
      </w:hyperlink>
    </w:p>
    <w:p w:rsidR="00F10643" w:rsidRPr="00F10643" w:rsidRDefault="00F10643" w:rsidP="00F10643">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F10643">
          <w:rPr>
            <w:rFonts w:ascii="Times New Roman" w:eastAsia="Times New Roman" w:hAnsi="Times New Roman" w:cs="Times New Roman"/>
            <w:b/>
            <w:bCs/>
            <w:caps/>
            <w:color w:val="000000"/>
            <w:sz w:val="18"/>
            <w:szCs w:val="18"/>
            <w:u w:val="single"/>
          </w:rPr>
          <w:t>TUTORIALS LIBRARY</w:t>
        </w:r>
        <w:r w:rsidRPr="00F10643">
          <w:rPr>
            <w:rFonts w:ascii="Times New Roman" w:eastAsia="Times New Roman" w:hAnsi="Times New Roman" w:cs="Times New Roman"/>
            <w:b/>
            <w:bCs/>
            <w:caps/>
            <w:color w:val="000000"/>
            <w:sz w:val="18"/>
            <w:szCs w:val="18"/>
          </w:rPr>
          <w:t> </w:t>
        </w:r>
      </w:hyperlink>
    </w:p>
    <w:p w:rsidR="00F10643" w:rsidRPr="00F10643" w:rsidRDefault="00F10643" w:rsidP="00F10643">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F10643">
          <w:rPr>
            <w:rFonts w:ascii="Times New Roman" w:eastAsia="Times New Roman" w:hAnsi="Times New Roman" w:cs="Times New Roman"/>
            <w:b/>
            <w:bCs/>
            <w:caps/>
            <w:color w:val="000000"/>
            <w:sz w:val="18"/>
            <w:szCs w:val="18"/>
          </w:rPr>
          <w:t> </w:t>
        </w:r>
        <w:r w:rsidRPr="00F10643">
          <w:rPr>
            <w:rFonts w:ascii="Times New Roman" w:eastAsia="Times New Roman" w:hAnsi="Times New Roman" w:cs="Times New Roman"/>
            <w:b/>
            <w:bCs/>
            <w:caps/>
            <w:color w:val="000000"/>
            <w:sz w:val="18"/>
            <w:szCs w:val="18"/>
            <w:u w:val="single"/>
          </w:rPr>
          <w:t>CODING GROUND</w:t>
        </w:r>
        <w:r w:rsidRPr="00F10643">
          <w:rPr>
            <w:rFonts w:ascii="Times New Roman" w:eastAsia="Times New Roman" w:hAnsi="Times New Roman" w:cs="Times New Roman"/>
            <w:b/>
            <w:bCs/>
            <w:caps/>
            <w:color w:val="000000"/>
            <w:sz w:val="18"/>
            <w:szCs w:val="18"/>
          </w:rPr>
          <w:t> </w:t>
        </w:r>
      </w:hyperlink>
    </w:p>
    <w:p w:rsidR="00F10643" w:rsidRPr="00F10643" w:rsidRDefault="00F10643" w:rsidP="00F10643">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F10643">
          <w:rPr>
            <w:rFonts w:ascii="Times New Roman" w:eastAsia="Times New Roman" w:hAnsi="Times New Roman" w:cs="Times New Roman"/>
            <w:b/>
            <w:bCs/>
            <w:caps/>
            <w:color w:val="000000"/>
            <w:sz w:val="18"/>
            <w:szCs w:val="18"/>
            <w:u w:val="single"/>
          </w:rPr>
          <w:t>ABSOLUTE CLASSES</w:t>
        </w:r>
      </w:hyperlink>
    </w:p>
    <w:p w:rsidR="00F10643" w:rsidRPr="00F10643" w:rsidRDefault="00F10643" w:rsidP="00F10643">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F10643" w:rsidRPr="00F10643" w:rsidRDefault="00F10643" w:rsidP="00F10643">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proofErr w:type="spellStart"/>
      <w:r w:rsidRPr="00F10643">
        <w:rPr>
          <w:rFonts w:ascii="Arial" w:eastAsia="Times New Roman" w:hAnsi="Arial" w:cs="Arial"/>
          <w:color w:val="FFFFFF"/>
          <w:sz w:val="21"/>
          <w:szCs w:val="21"/>
        </w:rPr>
        <w:t>Javascript</w:t>
      </w:r>
      <w:proofErr w:type="spellEnd"/>
      <w:r w:rsidRPr="00F10643">
        <w:rPr>
          <w:rFonts w:ascii="Arial" w:eastAsia="Times New Roman" w:hAnsi="Arial" w:cs="Arial"/>
          <w:color w:val="FFFFFF"/>
          <w:sz w:val="21"/>
          <w:szCs w:val="21"/>
        </w:rPr>
        <w:t xml:space="preserve"> Basics Tutorial</w:t>
      </w:r>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19"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Home</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0"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Overview</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1"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Syntax</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2"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Enabling</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3"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Placement</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4" w:history="1">
        <w:proofErr w:type="spellStart"/>
        <w:r w:rsidRPr="00F10643">
          <w:rPr>
            <w:rFonts w:ascii="Arial" w:eastAsia="Times New Roman" w:hAnsi="Arial" w:cs="Arial"/>
            <w:color w:val="000000"/>
            <w:sz w:val="19"/>
            <w:szCs w:val="19"/>
            <w:u w:val="single"/>
            <w:shd w:val="clear" w:color="auto" w:fill="D6D6D6"/>
          </w:rPr>
          <w:t>Javascript</w:t>
        </w:r>
        <w:proofErr w:type="spellEnd"/>
        <w:r w:rsidRPr="00F10643">
          <w:rPr>
            <w:rFonts w:ascii="Arial" w:eastAsia="Times New Roman" w:hAnsi="Arial" w:cs="Arial"/>
            <w:color w:val="000000"/>
            <w:sz w:val="19"/>
            <w:szCs w:val="19"/>
            <w:u w:val="single"/>
            <w:shd w:val="clear" w:color="auto" w:fill="D6D6D6"/>
          </w:rPr>
          <w:t xml:space="preserve"> - Variables</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5"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Operators</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6"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If...Else</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7"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Switch Case</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8"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While Loop</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29"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For Loop</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0"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For...in</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1"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Loop Control</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2"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Functions</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3"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Events</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4"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Cookies</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5"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Page Redirect</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6"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Dialog Boxes</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7"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Void Keyword</w:t>
        </w:r>
      </w:hyperlink>
    </w:p>
    <w:p w:rsidR="00F10643" w:rsidRPr="00F10643" w:rsidRDefault="00F10643" w:rsidP="00F10643">
      <w:pPr>
        <w:numPr>
          <w:ilvl w:val="0"/>
          <w:numId w:val="3"/>
        </w:numPr>
        <w:spacing w:after="0" w:line="210" w:lineRule="atLeast"/>
        <w:ind w:left="495"/>
        <w:rPr>
          <w:rFonts w:ascii="Arial" w:eastAsia="Times New Roman" w:hAnsi="Arial" w:cs="Arial"/>
          <w:color w:val="313131"/>
          <w:sz w:val="21"/>
          <w:szCs w:val="21"/>
        </w:rPr>
      </w:pPr>
      <w:hyperlink r:id="rId38"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Page Printing</w:t>
        </w:r>
      </w:hyperlink>
    </w:p>
    <w:p w:rsidR="00F10643" w:rsidRPr="00F10643" w:rsidRDefault="00F10643" w:rsidP="00F10643">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F10643">
        <w:rPr>
          <w:rFonts w:ascii="Arial" w:eastAsia="Times New Roman" w:hAnsi="Arial" w:cs="Arial"/>
          <w:color w:val="FFFFFF"/>
          <w:sz w:val="21"/>
          <w:szCs w:val="21"/>
        </w:rPr>
        <w:t>JavaScript Objects</w:t>
      </w:r>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39"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Objects</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0"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Number</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1"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Boolean</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2"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Strings</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3"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Arrays</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4"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Date</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5"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Math</w:t>
        </w:r>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6"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w:t>
        </w:r>
        <w:proofErr w:type="spellStart"/>
        <w:r w:rsidRPr="00F10643">
          <w:rPr>
            <w:rFonts w:ascii="Arial" w:eastAsia="Times New Roman" w:hAnsi="Arial" w:cs="Arial"/>
            <w:color w:val="000000"/>
            <w:sz w:val="19"/>
            <w:szCs w:val="19"/>
            <w:u w:val="single"/>
          </w:rPr>
          <w:t>RegExp</w:t>
        </w:r>
        <w:proofErr w:type="spellEnd"/>
      </w:hyperlink>
    </w:p>
    <w:p w:rsidR="00F10643" w:rsidRPr="00F10643" w:rsidRDefault="00F10643" w:rsidP="00F10643">
      <w:pPr>
        <w:numPr>
          <w:ilvl w:val="0"/>
          <w:numId w:val="4"/>
        </w:numPr>
        <w:spacing w:after="0" w:line="210" w:lineRule="atLeast"/>
        <w:ind w:left="495"/>
        <w:rPr>
          <w:rFonts w:ascii="Arial" w:eastAsia="Times New Roman" w:hAnsi="Arial" w:cs="Arial"/>
          <w:color w:val="313131"/>
          <w:sz w:val="21"/>
          <w:szCs w:val="21"/>
        </w:rPr>
      </w:pPr>
      <w:hyperlink r:id="rId47"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HTML DOM</w:t>
        </w:r>
      </w:hyperlink>
    </w:p>
    <w:p w:rsidR="00F10643" w:rsidRPr="00F10643" w:rsidRDefault="00F10643" w:rsidP="00F10643">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F10643">
        <w:rPr>
          <w:rFonts w:ascii="Arial" w:eastAsia="Times New Roman" w:hAnsi="Arial" w:cs="Arial"/>
          <w:color w:val="FFFFFF"/>
          <w:sz w:val="21"/>
          <w:szCs w:val="21"/>
        </w:rPr>
        <w:t>JavaScript Advanced</w:t>
      </w:r>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48"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Error Handling</w:t>
        </w:r>
      </w:hyperlink>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49"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Validations</w:t>
        </w:r>
      </w:hyperlink>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50"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Animation</w:t>
        </w:r>
      </w:hyperlink>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51"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Multimedia</w:t>
        </w:r>
      </w:hyperlink>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52"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Debugging</w:t>
        </w:r>
      </w:hyperlink>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53"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Image Map</w:t>
        </w:r>
      </w:hyperlink>
    </w:p>
    <w:p w:rsidR="00F10643" w:rsidRPr="00F10643" w:rsidRDefault="00F10643" w:rsidP="00F10643">
      <w:pPr>
        <w:numPr>
          <w:ilvl w:val="0"/>
          <w:numId w:val="5"/>
        </w:numPr>
        <w:spacing w:after="0" w:line="210" w:lineRule="atLeast"/>
        <w:ind w:left="495"/>
        <w:rPr>
          <w:rFonts w:ascii="Arial" w:eastAsia="Times New Roman" w:hAnsi="Arial" w:cs="Arial"/>
          <w:color w:val="313131"/>
          <w:sz w:val="21"/>
          <w:szCs w:val="21"/>
        </w:rPr>
      </w:pPr>
      <w:hyperlink r:id="rId54"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Browsers</w:t>
        </w:r>
      </w:hyperlink>
    </w:p>
    <w:p w:rsidR="00F10643" w:rsidRPr="00F10643" w:rsidRDefault="00F10643" w:rsidP="00F10643">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F10643">
        <w:rPr>
          <w:rFonts w:ascii="Arial" w:eastAsia="Times New Roman" w:hAnsi="Arial" w:cs="Arial"/>
          <w:color w:val="FFFFFF"/>
          <w:sz w:val="21"/>
          <w:szCs w:val="21"/>
        </w:rPr>
        <w:t>IMS DB Resources</w:t>
      </w:r>
    </w:p>
    <w:p w:rsidR="00F10643" w:rsidRPr="00F10643" w:rsidRDefault="00F10643" w:rsidP="00F10643">
      <w:pPr>
        <w:numPr>
          <w:ilvl w:val="0"/>
          <w:numId w:val="6"/>
        </w:numPr>
        <w:spacing w:after="0" w:line="210" w:lineRule="atLeast"/>
        <w:ind w:left="495"/>
        <w:rPr>
          <w:rFonts w:ascii="Arial" w:eastAsia="Times New Roman" w:hAnsi="Arial" w:cs="Arial"/>
          <w:color w:val="313131"/>
          <w:sz w:val="21"/>
          <w:szCs w:val="21"/>
        </w:rPr>
      </w:pPr>
      <w:hyperlink r:id="rId55"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Questions And Answers</w:t>
        </w:r>
      </w:hyperlink>
    </w:p>
    <w:p w:rsidR="00F10643" w:rsidRPr="00F10643" w:rsidRDefault="00F10643" w:rsidP="00F10643">
      <w:pPr>
        <w:numPr>
          <w:ilvl w:val="0"/>
          <w:numId w:val="6"/>
        </w:numPr>
        <w:spacing w:after="0" w:line="210" w:lineRule="atLeast"/>
        <w:ind w:left="495"/>
        <w:rPr>
          <w:rFonts w:ascii="Arial" w:eastAsia="Times New Roman" w:hAnsi="Arial" w:cs="Arial"/>
          <w:color w:val="313131"/>
          <w:sz w:val="21"/>
          <w:szCs w:val="21"/>
        </w:rPr>
      </w:pPr>
      <w:hyperlink r:id="rId56"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Quick Guide</w:t>
        </w:r>
      </w:hyperlink>
    </w:p>
    <w:p w:rsidR="00F10643" w:rsidRPr="00F10643" w:rsidRDefault="00F10643" w:rsidP="00F10643">
      <w:pPr>
        <w:numPr>
          <w:ilvl w:val="0"/>
          <w:numId w:val="6"/>
        </w:numPr>
        <w:spacing w:after="0" w:line="210" w:lineRule="atLeast"/>
        <w:ind w:left="495"/>
        <w:rPr>
          <w:rFonts w:ascii="Arial" w:eastAsia="Times New Roman" w:hAnsi="Arial" w:cs="Arial"/>
          <w:color w:val="313131"/>
          <w:sz w:val="21"/>
          <w:szCs w:val="21"/>
        </w:rPr>
      </w:pPr>
      <w:hyperlink r:id="rId57"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Functions</w:t>
        </w:r>
      </w:hyperlink>
    </w:p>
    <w:p w:rsidR="00F10643" w:rsidRPr="00F10643" w:rsidRDefault="00F10643" w:rsidP="00F10643">
      <w:pPr>
        <w:numPr>
          <w:ilvl w:val="0"/>
          <w:numId w:val="6"/>
        </w:numPr>
        <w:spacing w:after="0" w:line="210" w:lineRule="atLeast"/>
        <w:ind w:left="495"/>
        <w:rPr>
          <w:rFonts w:ascii="Arial" w:eastAsia="Times New Roman" w:hAnsi="Arial" w:cs="Arial"/>
          <w:color w:val="313131"/>
          <w:sz w:val="21"/>
          <w:szCs w:val="21"/>
        </w:rPr>
      </w:pPr>
      <w:hyperlink r:id="rId58" w:history="1">
        <w:proofErr w:type="spellStart"/>
        <w:r w:rsidRPr="00F10643">
          <w:rPr>
            <w:rFonts w:ascii="Arial" w:eastAsia="Times New Roman" w:hAnsi="Arial" w:cs="Arial"/>
            <w:color w:val="000000"/>
            <w:sz w:val="19"/>
            <w:szCs w:val="19"/>
            <w:u w:val="single"/>
          </w:rPr>
          <w:t>Javascript</w:t>
        </w:r>
        <w:proofErr w:type="spellEnd"/>
        <w:r w:rsidRPr="00F10643">
          <w:rPr>
            <w:rFonts w:ascii="Arial" w:eastAsia="Times New Roman" w:hAnsi="Arial" w:cs="Arial"/>
            <w:color w:val="000000"/>
            <w:sz w:val="19"/>
            <w:szCs w:val="19"/>
            <w:u w:val="single"/>
          </w:rPr>
          <w:t xml:space="preserve"> - Resources</w:t>
        </w:r>
      </w:hyperlink>
    </w:p>
    <w:p w:rsidR="00F10643" w:rsidRPr="00F10643" w:rsidRDefault="00F10643" w:rsidP="00F10643">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F10643">
        <w:rPr>
          <w:rFonts w:ascii="Arial" w:eastAsia="Times New Roman" w:hAnsi="Arial" w:cs="Arial"/>
          <w:color w:val="000000"/>
          <w:sz w:val="21"/>
          <w:szCs w:val="21"/>
        </w:rPr>
        <w:t>Selected Reading</w:t>
      </w:r>
    </w:p>
    <w:p w:rsidR="00F10643" w:rsidRPr="00F10643" w:rsidRDefault="00F10643" w:rsidP="00F10643">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F10643">
          <w:rPr>
            <w:rFonts w:ascii="Arial" w:eastAsia="Times New Roman" w:hAnsi="Arial" w:cs="Arial"/>
            <w:color w:val="000000"/>
            <w:sz w:val="19"/>
            <w:szCs w:val="19"/>
            <w:u w:val="single"/>
          </w:rPr>
          <w:t>Developer's Best Practices</w:t>
        </w:r>
      </w:hyperlink>
    </w:p>
    <w:p w:rsidR="00F10643" w:rsidRPr="00F10643" w:rsidRDefault="00F10643" w:rsidP="00F10643">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F10643">
          <w:rPr>
            <w:rFonts w:ascii="Arial" w:eastAsia="Times New Roman" w:hAnsi="Arial" w:cs="Arial"/>
            <w:color w:val="000000"/>
            <w:sz w:val="19"/>
            <w:szCs w:val="19"/>
            <w:u w:val="single"/>
          </w:rPr>
          <w:t>Questions and Answers</w:t>
        </w:r>
      </w:hyperlink>
    </w:p>
    <w:p w:rsidR="00F10643" w:rsidRPr="00F10643" w:rsidRDefault="00F10643" w:rsidP="00F10643">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F10643">
          <w:rPr>
            <w:rFonts w:ascii="Arial" w:eastAsia="Times New Roman" w:hAnsi="Arial" w:cs="Arial"/>
            <w:color w:val="000000"/>
            <w:sz w:val="19"/>
            <w:szCs w:val="19"/>
            <w:u w:val="single"/>
          </w:rPr>
          <w:t>Effective Resume Writing</w:t>
        </w:r>
      </w:hyperlink>
    </w:p>
    <w:p w:rsidR="00F10643" w:rsidRPr="00F10643" w:rsidRDefault="00F10643" w:rsidP="00F10643">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F10643">
          <w:rPr>
            <w:rFonts w:ascii="Arial" w:eastAsia="Times New Roman" w:hAnsi="Arial" w:cs="Arial"/>
            <w:color w:val="000000"/>
            <w:sz w:val="19"/>
            <w:szCs w:val="19"/>
            <w:u w:val="single"/>
          </w:rPr>
          <w:t>HR Interview Questions</w:t>
        </w:r>
      </w:hyperlink>
    </w:p>
    <w:p w:rsidR="00F10643" w:rsidRPr="00F10643" w:rsidRDefault="00F10643" w:rsidP="00F10643">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F10643">
          <w:rPr>
            <w:rFonts w:ascii="Arial" w:eastAsia="Times New Roman" w:hAnsi="Arial" w:cs="Arial"/>
            <w:color w:val="000000"/>
            <w:sz w:val="19"/>
            <w:szCs w:val="19"/>
            <w:u w:val="single"/>
          </w:rPr>
          <w:t>Computer Glossary</w:t>
        </w:r>
      </w:hyperlink>
    </w:p>
    <w:p w:rsidR="00F10643" w:rsidRPr="00F10643" w:rsidRDefault="00F10643" w:rsidP="00F10643">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F10643">
          <w:rPr>
            <w:rFonts w:ascii="Arial" w:eastAsia="Times New Roman" w:hAnsi="Arial" w:cs="Arial"/>
            <w:color w:val="000000"/>
            <w:sz w:val="19"/>
            <w:szCs w:val="19"/>
            <w:u w:val="single"/>
          </w:rPr>
          <w:t>Who is Who</w:t>
        </w:r>
      </w:hyperlink>
    </w:p>
    <w:p w:rsidR="00F10643" w:rsidRPr="00F10643" w:rsidRDefault="00F10643" w:rsidP="00F10643">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F10643">
        <w:rPr>
          <w:rFonts w:ascii="Arial" w:eastAsia="Times New Roman" w:hAnsi="Arial" w:cs="Arial"/>
          <w:color w:val="121214"/>
          <w:spacing w:val="-15"/>
          <w:kern w:val="36"/>
          <w:sz w:val="42"/>
          <w:szCs w:val="42"/>
        </w:rPr>
        <w:t>JavaScript - Variables</w:t>
      </w:r>
    </w:p>
    <w:p w:rsidR="00F10643" w:rsidRPr="00F10643" w:rsidRDefault="00F10643" w:rsidP="00F10643">
      <w:pPr>
        <w:shd w:val="clear" w:color="auto" w:fill="FFFFFF"/>
        <w:spacing w:before="105" w:after="105" w:line="330" w:lineRule="atLeast"/>
        <w:ind w:left="-450" w:right="-450"/>
        <w:jc w:val="center"/>
        <w:rPr>
          <w:rFonts w:ascii="Arial" w:eastAsia="Times New Roman" w:hAnsi="Arial" w:cs="Arial"/>
          <w:color w:val="313131"/>
          <w:sz w:val="21"/>
          <w:szCs w:val="21"/>
        </w:rPr>
      </w:pPr>
      <w:r w:rsidRPr="00F10643">
        <w:rPr>
          <w:rFonts w:ascii="Arial" w:eastAsia="Times New Roman" w:hAnsi="Arial" w:cs="Arial"/>
          <w:color w:val="313131"/>
          <w:sz w:val="21"/>
          <w:szCs w:val="21"/>
        </w:rPr>
        <w:pict>
          <v:rect id="_x0000_i1027" style="width:0;height:0" o:hralign="center" o:hrstd="t" o:hr="t" fillcolor="#a0a0a0" stroked="f"/>
        </w:pict>
      </w:r>
    </w:p>
    <w:p w:rsidR="00F10643" w:rsidRPr="00F10643" w:rsidRDefault="00F10643" w:rsidP="00F10643">
      <w:pPr>
        <w:shd w:val="clear" w:color="auto" w:fill="FFFFFF"/>
        <w:spacing w:before="105" w:after="105" w:line="330" w:lineRule="atLeast"/>
        <w:ind w:left="-450" w:right="-450"/>
        <w:jc w:val="center"/>
        <w:rPr>
          <w:rFonts w:ascii="Arial" w:eastAsia="Times New Roman" w:hAnsi="Arial" w:cs="Arial"/>
          <w:color w:val="313131"/>
          <w:sz w:val="21"/>
          <w:szCs w:val="21"/>
        </w:rPr>
      </w:pPr>
      <w:r w:rsidRPr="00F10643">
        <w:rPr>
          <w:rFonts w:ascii="Arial" w:eastAsia="Times New Roman" w:hAnsi="Arial" w:cs="Arial"/>
          <w:color w:val="313131"/>
          <w:sz w:val="21"/>
          <w:szCs w:val="21"/>
        </w:rPr>
        <w:t>Advertisements</w:t>
      </w:r>
    </w:p>
    <w:p w:rsidR="00F10643" w:rsidRPr="00F10643" w:rsidRDefault="00F10643" w:rsidP="00F10643">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F10643">
          <w:rPr>
            <w:rFonts w:ascii="Arial" w:eastAsia="Times New Roman" w:hAnsi="Arial" w:cs="Arial"/>
            <w:color w:val="313131"/>
            <w:sz w:val="21"/>
            <w:szCs w:val="21"/>
          </w:rPr>
          <w:pict>
            <v:rect id="_x0000_i1028" style="width:0;height:0" o:hralign="center" o:hrstd="t" o:hr="t" fillcolor="#a0a0a0" stroked="f"/>
          </w:pict>
        </w:r>
      </w:ins>
    </w:p>
    <w:p w:rsidR="00F10643" w:rsidRPr="00F10643" w:rsidRDefault="00F10643" w:rsidP="00F10643">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"http://www.tutorialspoint.com/javascript/javascript_placement.htm"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00"/>
            <w:sz w:val="23"/>
            <w:szCs w:val="23"/>
          </w:rPr>
          <w:t> </w:t>
        </w:r>
        <w:r w:rsidRPr="00F10643">
          <w:rPr>
            <w:rFonts w:ascii="Arial" w:eastAsia="Times New Roman" w:hAnsi="Arial" w:cs="Arial"/>
            <w:color w:val="000000"/>
            <w:sz w:val="23"/>
            <w:szCs w:val="23"/>
            <w:u w:val="single"/>
          </w:rPr>
          <w:t>Previous Page</w:t>
        </w:r>
        <w:r w:rsidRPr="00F10643">
          <w:rPr>
            <w:rFonts w:ascii="Arial" w:eastAsia="Times New Roman" w:hAnsi="Arial" w:cs="Arial"/>
            <w:color w:val="313131"/>
            <w:sz w:val="21"/>
            <w:szCs w:val="21"/>
          </w:rPr>
          <w:fldChar w:fldCharType="end"/>
        </w:r>
      </w:ins>
    </w:p>
    <w:p w:rsidR="00F10643" w:rsidRPr="00F10643" w:rsidRDefault="00F10643" w:rsidP="00F10643">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"http://www.tutorialspoint.com/javascript/javascript_operators.htm"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00"/>
            <w:sz w:val="23"/>
            <w:szCs w:val="23"/>
            <w:u w:val="single"/>
          </w:rPr>
          <w:t>Next Page</w:t>
        </w:r>
        <w:r w:rsidRPr="00F10643">
          <w:rPr>
            <w:rFonts w:ascii="Arial" w:eastAsia="Times New Roman" w:hAnsi="Arial" w:cs="Arial"/>
            <w:color w:val="000000"/>
            <w:sz w:val="23"/>
            <w:szCs w:val="23"/>
          </w:rPr>
          <w:t> </w:t>
        </w:r>
        <w:r w:rsidRPr="00F10643">
          <w:rPr>
            <w:rFonts w:ascii="Arial" w:eastAsia="Times New Roman" w:hAnsi="Arial" w:cs="Arial"/>
            <w:color w:val="000000"/>
            <w:sz w:val="23"/>
            <w:szCs w:val="23"/>
            <w:u w:val="single"/>
          </w:rPr>
          <w:t> </w:t>
        </w:r>
        <w:r w:rsidRPr="00F10643">
          <w:rPr>
            <w:rFonts w:ascii="Arial" w:eastAsia="Times New Roman" w:hAnsi="Arial" w:cs="Arial"/>
            <w:color w:val="313131"/>
            <w:sz w:val="21"/>
            <w:szCs w:val="21"/>
          </w:rPr>
          <w:fldChar w:fldCharType="end"/>
        </w:r>
      </w:ins>
    </w:p>
    <w:p w:rsidR="00F10643" w:rsidRPr="00F10643" w:rsidRDefault="00F10643" w:rsidP="00F10643">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F10643">
          <w:rPr>
            <w:rFonts w:ascii="Arial" w:eastAsia="Times New Roman" w:hAnsi="Arial" w:cs="Arial"/>
            <w:color w:val="313131"/>
            <w:sz w:val="21"/>
            <w:szCs w:val="21"/>
          </w:rPr>
          <w:pict>
            <v:rect id="_x0000_i1029" style="width:0;height:0" o:hralign="center" o:hrstd="t" o:hr="t" fillcolor="#a0a0a0" stroked="f"/>
          </w:pict>
        </w:r>
      </w:ins>
    </w:p>
    <w:p w:rsidR="00F10643" w:rsidRPr="00F10643" w:rsidRDefault="00F10643" w:rsidP="00F10643">
      <w:pPr>
        <w:shd w:val="clear" w:color="auto" w:fill="FFFFFF"/>
        <w:spacing w:before="48" w:after="48" w:line="360" w:lineRule="atLeast"/>
        <w:ind w:left="-450" w:right="-402"/>
        <w:outlineLvl w:val="1"/>
        <w:rPr>
          <w:ins w:id="8" w:author="Unknown"/>
          <w:rFonts w:ascii="Arial" w:eastAsia="Times New Roman" w:hAnsi="Arial" w:cs="Arial"/>
          <w:color w:val="121214"/>
          <w:spacing w:val="-15"/>
          <w:sz w:val="36"/>
          <w:szCs w:val="36"/>
        </w:rPr>
      </w:pPr>
      <w:ins w:id="9" w:author="Unknown">
        <w:r w:rsidRPr="00F10643">
          <w:rPr>
            <w:rFonts w:ascii="Arial" w:eastAsia="Times New Roman" w:hAnsi="Arial" w:cs="Arial"/>
            <w:color w:val="121214"/>
            <w:spacing w:val="-15"/>
            <w:sz w:val="36"/>
            <w:szCs w:val="36"/>
          </w:rPr>
          <w:t xml:space="preserve">JavaScript </w:t>
        </w:r>
        <w:proofErr w:type="spellStart"/>
        <w:r w:rsidRPr="00F10643">
          <w:rPr>
            <w:rFonts w:ascii="Arial" w:eastAsia="Times New Roman" w:hAnsi="Arial" w:cs="Arial"/>
            <w:color w:val="121214"/>
            <w:spacing w:val="-15"/>
            <w:sz w:val="36"/>
            <w:szCs w:val="36"/>
          </w:rPr>
          <w:t>Datatypes</w:t>
        </w:r>
        <w:proofErr w:type="spellEnd"/>
      </w:ins>
    </w:p>
    <w:p w:rsidR="00F10643" w:rsidRPr="00F10643" w:rsidRDefault="00F10643" w:rsidP="00F10643">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F10643">
          <w:rPr>
            <w:rFonts w:ascii="Arial" w:eastAsia="Times New Roman" w:hAnsi="Arial" w:cs="Arial"/>
            <w:color w:val="000000"/>
            <w:sz w:val="21"/>
            <w:szCs w:val="21"/>
          </w:rPr>
          <w:t>One of the most fundamental characteristics of a programming language is the set of data types it supports. These are the type of values that can be represented and manipulated in a programming language.</w:t>
        </w:r>
      </w:ins>
    </w:p>
    <w:p w:rsidR="00F10643" w:rsidRPr="00F10643" w:rsidRDefault="00F10643" w:rsidP="00F10643">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F10643">
          <w:rPr>
            <w:rFonts w:ascii="Arial" w:eastAsia="Times New Roman" w:hAnsi="Arial" w:cs="Arial"/>
            <w:color w:val="000000"/>
            <w:sz w:val="21"/>
            <w:szCs w:val="21"/>
          </w:rPr>
          <w:t>JavaScript allows you to work with three primitive data types −</w:t>
        </w:r>
      </w:ins>
    </w:p>
    <w:p w:rsidR="00F10643" w:rsidRPr="00F10643" w:rsidRDefault="00F10643" w:rsidP="00F10643">
      <w:pPr>
        <w:numPr>
          <w:ilvl w:val="0"/>
          <w:numId w:val="8"/>
        </w:numPr>
        <w:shd w:val="clear" w:color="auto" w:fill="FFFFFF"/>
        <w:spacing w:after="240" w:line="360" w:lineRule="atLeast"/>
        <w:ind w:left="318" w:right="-402"/>
        <w:jc w:val="both"/>
        <w:rPr>
          <w:ins w:id="14" w:author="Unknown"/>
          <w:rFonts w:ascii="Arial" w:eastAsia="Times New Roman" w:hAnsi="Arial" w:cs="Arial"/>
          <w:color w:val="000000"/>
          <w:sz w:val="21"/>
          <w:szCs w:val="21"/>
        </w:rPr>
      </w:pPr>
      <w:ins w:id="15" w:author="Unknown">
        <w:r w:rsidRPr="00F10643">
          <w:rPr>
            <w:rFonts w:ascii="Arial" w:eastAsia="Times New Roman" w:hAnsi="Arial" w:cs="Arial"/>
            <w:b/>
            <w:bCs/>
            <w:color w:val="000000"/>
            <w:sz w:val="21"/>
            <w:szCs w:val="21"/>
          </w:rPr>
          <w:t>Numbers,</w:t>
        </w:r>
        <w:r w:rsidRPr="00F10643">
          <w:rPr>
            <w:rFonts w:ascii="Arial" w:eastAsia="Times New Roman" w:hAnsi="Arial" w:cs="Arial"/>
            <w:color w:val="000000"/>
            <w:sz w:val="21"/>
            <w:szCs w:val="21"/>
          </w:rPr>
          <w:t> </w:t>
        </w:r>
        <w:proofErr w:type="spellStart"/>
        <w:r w:rsidRPr="00F10643">
          <w:rPr>
            <w:rFonts w:ascii="Arial" w:eastAsia="Times New Roman" w:hAnsi="Arial" w:cs="Arial"/>
            <w:color w:val="000000"/>
            <w:sz w:val="21"/>
            <w:szCs w:val="21"/>
          </w:rPr>
          <w:t>eg</w:t>
        </w:r>
        <w:proofErr w:type="spellEnd"/>
        <w:r w:rsidRPr="00F10643">
          <w:rPr>
            <w:rFonts w:ascii="Arial" w:eastAsia="Times New Roman" w:hAnsi="Arial" w:cs="Arial"/>
            <w:color w:val="000000"/>
            <w:sz w:val="21"/>
            <w:szCs w:val="21"/>
          </w:rPr>
          <w:t>. 123, 120.50 etc.</w:t>
        </w:r>
      </w:ins>
    </w:p>
    <w:p w:rsidR="00F10643" w:rsidRPr="00F10643" w:rsidRDefault="00F10643" w:rsidP="00F10643">
      <w:pPr>
        <w:numPr>
          <w:ilvl w:val="0"/>
          <w:numId w:val="8"/>
        </w:numPr>
        <w:shd w:val="clear" w:color="auto" w:fill="FFFFFF"/>
        <w:spacing w:after="240" w:line="360" w:lineRule="atLeast"/>
        <w:ind w:left="318" w:right="-402"/>
        <w:jc w:val="both"/>
        <w:rPr>
          <w:ins w:id="16" w:author="Unknown"/>
          <w:rFonts w:ascii="Arial" w:eastAsia="Times New Roman" w:hAnsi="Arial" w:cs="Arial"/>
          <w:color w:val="000000"/>
          <w:sz w:val="21"/>
          <w:szCs w:val="21"/>
        </w:rPr>
      </w:pPr>
      <w:ins w:id="17" w:author="Unknown">
        <w:r w:rsidRPr="00F10643">
          <w:rPr>
            <w:rFonts w:ascii="Arial" w:eastAsia="Times New Roman" w:hAnsi="Arial" w:cs="Arial"/>
            <w:b/>
            <w:bCs/>
            <w:color w:val="000000"/>
            <w:sz w:val="21"/>
            <w:szCs w:val="21"/>
          </w:rPr>
          <w:t>Strings</w:t>
        </w:r>
        <w:r w:rsidRPr="00F10643">
          <w:rPr>
            <w:rFonts w:ascii="Arial" w:eastAsia="Times New Roman" w:hAnsi="Arial" w:cs="Arial"/>
            <w:color w:val="000000"/>
            <w:sz w:val="21"/>
            <w:szCs w:val="21"/>
          </w:rPr>
          <w:t> of text e.g. "This text string" etc.</w:t>
        </w:r>
      </w:ins>
    </w:p>
    <w:p w:rsidR="00F10643" w:rsidRPr="00F10643" w:rsidRDefault="00F10643" w:rsidP="00F10643">
      <w:pPr>
        <w:numPr>
          <w:ilvl w:val="0"/>
          <w:numId w:val="8"/>
        </w:numPr>
        <w:shd w:val="clear" w:color="auto" w:fill="FFFFFF"/>
        <w:spacing w:after="240" w:line="360" w:lineRule="atLeast"/>
        <w:ind w:left="318" w:right="-402"/>
        <w:jc w:val="both"/>
        <w:rPr>
          <w:ins w:id="18" w:author="Unknown"/>
          <w:rFonts w:ascii="Arial" w:eastAsia="Times New Roman" w:hAnsi="Arial" w:cs="Arial"/>
          <w:color w:val="000000"/>
          <w:sz w:val="21"/>
          <w:szCs w:val="21"/>
        </w:rPr>
      </w:pPr>
      <w:ins w:id="19" w:author="Unknown">
        <w:r w:rsidRPr="00F10643">
          <w:rPr>
            <w:rFonts w:ascii="Arial" w:eastAsia="Times New Roman" w:hAnsi="Arial" w:cs="Arial"/>
            <w:b/>
            <w:bCs/>
            <w:color w:val="000000"/>
            <w:sz w:val="21"/>
            <w:szCs w:val="21"/>
          </w:rPr>
          <w:t>Boolean</w:t>
        </w:r>
        <w:r w:rsidRPr="00F10643">
          <w:rPr>
            <w:rFonts w:ascii="Arial" w:eastAsia="Times New Roman" w:hAnsi="Arial" w:cs="Arial"/>
            <w:color w:val="000000"/>
            <w:sz w:val="21"/>
            <w:szCs w:val="21"/>
          </w:rPr>
          <w:t> e.g. true or false.</w:t>
        </w:r>
      </w:ins>
    </w:p>
    <w:p w:rsidR="00F10643" w:rsidRPr="00F10643" w:rsidRDefault="00F10643" w:rsidP="00F10643">
      <w:pPr>
        <w:shd w:val="clear" w:color="auto" w:fill="FFFFFF"/>
        <w:spacing w:after="240" w:line="360" w:lineRule="atLeast"/>
        <w:ind w:left="-402" w:right="-402"/>
        <w:jc w:val="both"/>
        <w:rPr>
          <w:ins w:id="20" w:author="Unknown"/>
          <w:rFonts w:ascii="Arial" w:eastAsia="Times New Roman" w:hAnsi="Arial" w:cs="Arial"/>
          <w:color w:val="000000"/>
          <w:sz w:val="21"/>
          <w:szCs w:val="21"/>
        </w:rPr>
      </w:pPr>
      <w:ins w:id="21" w:author="Unknown">
        <w:r w:rsidRPr="00F10643">
          <w:rPr>
            <w:rFonts w:ascii="Arial" w:eastAsia="Times New Roman" w:hAnsi="Arial" w:cs="Arial"/>
            <w:color w:val="000000"/>
            <w:sz w:val="21"/>
            <w:szCs w:val="21"/>
          </w:rPr>
          <w:t>JavaScript also defines two trivial data types, </w:t>
        </w:r>
        <w:r w:rsidRPr="00F10643">
          <w:rPr>
            <w:rFonts w:ascii="Arial" w:eastAsia="Times New Roman" w:hAnsi="Arial" w:cs="Arial"/>
            <w:b/>
            <w:bCs/>
            <w:color w:val="000000"/>
            <w:sz w:val="21"/>
            <w:szCs w:val="21"/>
          </w:rPr>
          <w:t>null</w:t>
        </w:r>
        <w:r w:rsidRPr="00F10643">
          <w:rPr>
            <w:rFonts w:ascii="Arial" w:eastAsia="Times New Roman" w:hAnsi="Arial" w:cs="Arial"/>
            <w:color w:val="000000"/>
            <w:sz w:val="21"/>
            <w:szCs w:val="21"/>
          </w:rPr>
          <w:t> and </w:t>
        </w:r>
        <w:r w:rsidRPr="00F10643">
          <w:rPr>
            <w:rFonts w:ascii="Arial" w:eastAsia="Times New Roman" w:hAnsi="Arial" w:cs="Arial"/>
            <w:b/>
            <w:bCs/>
            <w:color w:val="000000"/>
            <w:sz w:val="21"/>
            <w:szCs w:val="21"/>
          </w:rPr>
          <w:t>undefined,</w:t>
        </w:r>
        <w:r w:rsidRPr="00F10643">
          <w:rPr>
            <w:rFonts w:ascii="Arial" w:eastAsia="Times New Roman" w:hAnsi="Arial" w:cs="Arial"/>
            <w:color w:val="000000"/>
            <w:sz w:val="21"/>
            <w:szCs w:val="21"/>
          </w:rPr>
          <w:t> each of which defines only a single value. In addition to these primitive data types, JavaScript supports a composite data type known as </w:t>
        </w:r>
        <w:r w:rsidRPr="00F10643">
          <w:rPr>
            <w:rFonts w:ascii="Arial" w:eastAsia="Times New Roman" w:hAnsi="Arial" w:cs="Arial"/>
            <w:b/>
            <w:bCs/>
            <w:color w:val="000000"/>
            <w:sz w:val="21"/>
            <w:szCs w:val="21"/>
          </w:rPr>
          <w:t>object</w:t>
        </w:r>
        <w:r w:rsidRPr="00F10643">
          <w:rPr>
            <w:rFonts w:ascii="Arial" w:eastAsia="Times New Roman" w:hAnsi="Arial" w:cs="Arial"/>
            <w:color w:val="000000"/>
            <w:sz w:val="21"/>
            <w:szCs w:val="21"/>
          </w:rPr>
          <w:t>. We will cover objects in detail in a separate chapter.</w:t>
        </w:r>
      </w:ins>
    </w:p>
    <w:p w:rsidR="00F10643" w:rsidRPr="00F10643" w:rsidRDefault="00F10643" w:rsidP="00F10643">
      <w:pPr>
        <w:shd w:val="clear" w:color="auto" w:fill="FFFFFF"/>
        <w:spacing w:after="240" w:line="360" w:lineRule="atLeast"/>
        <w:ind w:left="-402" w:right="-402"/>
        <w:jc w:val="both"/>
        <w:rPr>
          <w:ins w:id="22" w:author="Unknown"/>
          <w:rFonts w:ascii="Arial" w:eastAsia="Times New Roman" w:hAnsi="Arial" w:cs="Arial"/>
          <w:color w:val="000000"/>
          <w:sz w:val="21"/>
          <w:szCs w:val="21"/>
        </w:rPr>
      </w:pPr>
      <w:ins w:id="23" w:author="Unknown">
        <w:r w:rsidRPr="00F10643">
          <w:rPr>
            <w:rFonts w:ascii="Arial" w:eastAsia="Times New Roman" w:hAnsi="Arial" w:cs="Arial"/>
            <w:b/>
            <w:bCs/>
            <w:color w:val="000000"/>
            <w:sz w:val="21"/>
            <w:szCs w:val="21"/>
          </w:rPr>
          <w:t>Note</w:t>
        </w:r>
        <w:r w:rsidRPr="00F10643">
          <w:rPr>
            <w:rFonts w:ascii="Arial" w:eastAsia="Times New Roman" w:hAnsi="Arial" w:cs="Arial"/>
            <w:color w:val="000000"/>
            <w:sz w:val="21"/>
            <w:szCs w:val="21"/>
          </w:rPr>
          <w:t> − Java does not make a distinction between integer values and floating-point values. All numbers in JavaScript are represented as floating-point values. JavaScript represents numbers using the 64-bit floating-point format defined by the IEEE 754 standard.</w:t>
        </w:r>
      </w:ins>
    </w:p>
    <w:p w:rsidR="00F10643" w:rsidRPr="00F10643" w:rsidRDefault="00F10643" w:rsidP="00F10643">
      <w:pPr>
        <w:shd w:val="clear" w:color="auto" w:fill="FFFFFF"/>
        <w:spacing w:before="48" w:after="48" w:line="360" w:lineRule="atLeast"/>
        <w:ind w:left="-450" w:right="-402"/>
        <w:outlineLvl w:val="1"/>
        <w:rPr>
          <w:ins w:id="24" w:author="Unknown"/>
          <w:rFonts w:ascii="Arial" w:eastAsia="Times New Roman" w:hAnsi="Arial" w:cs="Arial"/>
          <w:color w:val="121214"/>
          <w:spacing w:val="-15"/>
          <w:sz w:val="36"/>
          <w:szCs w:val="36"/>
        </w:rPr>
      </w:pPr>
      <w:ins w:id="25" w:author="Unknown">
        <w:r w:rsidRPr="00F10643">
          <w:rPr>
            <w:rFonts w:ascii="Arial" w:eastAsia="Times New Roman" w:hAnsi="Arial" w:cs="Arial"/>
            <w:color w:val="121214"/>
            <w:spacing w:val="-15"/>
            <w:sz w:val="36"/>
            <w:szCs w:val="36"/>
          </w:rPr>
          <w:t>JavaScript Variables</w:t>
        </w:r>
      </w:ins>
    </w:p>
    <w:p w:rsidR="00F10643" w:rsidRPr="00F10643" w:rsidRDefault="00F10643" w:rsidP="00F10643">
      <w:pPr>
        <w:shd w:val="clear" w:color="auto" w:fill="FFFFFF"/>
        <w:spacing w:after="240" w:line="360" w:lineRule="atLeast"/>
        <w:ind w:left="-402" w:right="-402"/>
        <w:jc w:val="both"/>
        <w:rPr>
          <w:ins w:id="26" w:author="Unknown"/>
          <w:rFonts w:ascii="Arial" w:eastAsia="Times New Roman" w:hAnsi="Arial" w:cs="Arial"/>
          <w:color w:val="000000"/>
          <w:sz w:val="21"/>
          <w:szCs w:val="21"/>
        </w:rPr>
      </w:pPr>
      <w:ins w:id="27" w:author="Unknown">
        <w:r w:rsidRPr="00F10643">
          <w:rPr>
            <w:rFonts w:ascii="Arial" w:eastAsia="Times New Roman" w:hAnsi="Arial" w:cs="Arial"/>
            <w:color w:val="000000"/>
            <w:sz w:val="21"/>
            <w:szCs w:val="21"/>
          </w:rPr>
          <w:t>Like many other programming languages, JavaScript has variables. Variables can be thought of as named containers. You can place data into these containers and then refer to the data simply by naming the container.</w:t>
        </w:r>
      </w:ins>
    </w:p>
    <w:p w:rsidR="00F10643" w:rsidRPr="00F10643" w:rsidRDefault="00F10643" w:rsidP="00F10643">
      <w:pPr>
        <w:shd w:val="clear" w:color="auto" w:fill="FFFFFF"/>
        <w:spacing w:after="240" w:line="360" w:lineRule="atLeast"/>
        <w:ind w:left="-402" w:right="-402"/>
        <w:jc w:val="both"/>
        <w:rPr>
          <w:ins w:id="28" w:author="Unknown"/>
          <w:rFonts w:ascii="Arial" w:eastAsia="Times New Roman" w:hAnsi="Arial" w:cs="Arial"/>
          <w:color w:val="000000"/>
          <w:sz w:val="21"/>
          <w:szCs w:val="21"/>
        </w:rPr>
      </w:pPr>
      <w:ins w:id="29" w:author="Unknown">
        <w:r w:rsidRPr="00F10643">
          <w:rPr>
            <w:rFonts w:ascii="Arial" w:eastAsia="Times New Roman" w:hAnsi="Arial" w:cs="Arial"/>
            <w:color w:val="000000"/>
            <w:sz w:val="21"/>
            <w:szCs w:val="21"/>
          </w:rPr>
          <w:t>Before you use a variable in a JavaScript program, you must declare it. Variables are declared with the </w:t>
        </w:r>
        <w:proofErr w:type="spellStart"/>
        <w:r w:rsidRPr="00F10643">
          <w:rPr>
            <w:rFonts w:ascii="Arial" w:eastAsia="Times New Roman" w:hAnsi="Arial" w:cs="Arial"/>
            <w:b/>
            <w:bCs/>
            <w:color w:val="000000"/>
            <w:sz w:val="21"/>
            <w:szCs w:val="21"/>
          </w:rPr>
          <w:t>var</w:t>
        </w:r>
        <w:proofErr w:type="spellEnd"/>
        <w:r w:rsidRPr="00F10643">
          <w:rPr>
            <w:rFonts w:ascii="Arial" w:eastAsia="Times New Roman" w:hAnsi="Arial" w:cs="Arial"/>
            <w:color w:val="000000"/>
            <w:sz w:val="21"/>
            <w:szCs w:val="21"/>
          </w:rPr>
          <w:t> keyword as follows.</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F10643">
          <w:rPr>
            <w:rFonts w:ascii="Consolas" w:eastAsia="Times New Roman" w:hAnsi="Consolas" w:cs="Consolas"/>
            <w:color w:val="000088"/>
            <w:sz w:val="18"/>
            <w:szCs w:val="18"/>
          </w:rPr>
          <w:t>&lt;script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7F0055"/>
            <w:sz w:val="18"/>
            <w:szCs w:val="18"/>
          </w:rPr>
          <w:t>type</w:t>
        </w:r>
        <w:r w:rsidRPr="00F10643">
          <w:rPr>
            <w:rFonts w:ascii="Consolas" w:eastAsia="Times New Roman" w:hAnsi="Consolas" w:cs="Consolas"/>
            <w:color w:val="666600"/>
            <w:sz w:val="18"/>
            <w:szCs w:val="18"/>
          </w:rPr>
          <w:t>=</w:t>
        </w:r>
        <w:r w:rsidRPr="00F10643">
          <w:rPr>
            <w:rFonts w:ascii="Consolas" w:eastAsia="Times New Roman" w:hAnsi="Consolas" w:cs="Consolas"/>
            <w:color w:val="008800"/>
            <w:sz w:val="18"/>
            <w:szCs w:val="18"/>
          </w:rPr>
          <w:t>"text/</w:t>
        </w:r>
        <w:proofErr w:type="spellStart"/>
        <w:r w:rsidRPr="00F10643">
          <w:rPr>
            <w:rFonts w:ascii="Consolas" w:eastAsia="Times New Roman" w:hAnsi="Consolas" w:cs="Consolas"/>
            <w:color w:val="008800"/>
            <w:sz w:val="18"/>
            <w:szCs w:val="18"/>
          </w:rPr>
          <w:t>javascript</w:t>
        </w:r>
        <w:proofErr w:type="spellEnd"/>
        <w:r w:rsidRPr="00F10643">
          <w:rPr>
            <w:rFonts w:ascii="Consolas" w:eastAsia="Times New Roman" w:hAnsi="Consolas" w:cs="Consolas"/>
            <w:color w:val="008800"/>
            <w:sz w:val="18"/>
            <w:szCs w:val="18"/>
          </w:rPr>
          <w:t>"</w:t>
        </w:r>
        <w:r w:rsidRPr="00F10643">
          <w:rPr>
            <w:rFonts w:ascii="Consolas" w:eastAsia="Times New Roman" w:hAnsi="Consolas" w:cs="Consolas"/>
            <w:color w:val="000088"/>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 w:author="Unknown"/>
          <w:rFonts w:ascii="Consolas" w:eastAsia="Times New Roman" w:hAnsi="Consolas" w:cs="Consolas"/>
          <w:color w:val="313131"/>
          <w:sz w:val="18"/>
          <w:szCs w:val="18"/>
        </w:rPr>
      </w:pPr>
      <w:ins w:id="33"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&lt;!--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4" w:author="Unknown"/>
          <w:rFonts w:ascii="Consolas" w:eastAsia="Times New Roman" w:hAnsi="Consolas" w:cs="Consolas"/>
          <w:color w:val="313131"/>
          <w:sz w:val="18"/>
          <w:szCs w:val="18"/>
        </w:rPr>
      </w:pPr>
      <w:ins w:id="35"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money</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6" w:author="Unknown"/>
          <w:rFonts w:ascii="Consolas" w:eastAsia="Times New Roman" w:hAnsi="Consolas" w:cs="Consolas"/>
          <w:color w:val="313131"/>
          <w:sz w:val="18"/>
          <w:szCs w:val="18"/>
        </w:rPr>
      </w:pPr>
      <w:ins w:id="37"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name</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8" w:author="Unknown"/>
          <w:rFonts w:ascii="Consolas" w:eastAsia="Times New Roman" w:hAnsi="Consolas" w:cs="Consolas"/>
          <w:color w:val="313131"/>
          <w:sz w:val="18"/>
          <w:szCs w:val="18"/>
        </w:rPr>
      </w:pPr>
      <w:ins w:id="39"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880000"/>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0" w:author="Unknown"/>
          <w:rFonts w:ascii="Consolas" w:eastAsia="Times New Roman" w:hAnsi="Consolas" w:cs="Consolas"/>
          <w:color w:val="313131"/>
          <w:sz w:val="18"/>
          <w:szCs w:val="18"/>
        </w:rPr>
      </w:pPr>
      <w:ins w:id="41" w:author="Unknown">
        <w:r w:rsidRPr="00F10643">
          <w:rPr>
            <w:rFonts w:ascii="Consolas" w:eastAsia="Times New Roman" w:hAnsi="Consolas" w:cs="Consolas"/>
            <w:color w:val="000088"/>
            <w:sz w:val="18"/>
            <w:szCs w:val="18"/>
          </w:rPr>
          <w:t>&lt;/script&gt;</w:t>
        </w:r>
      </w:ins>
    </w:p>
    <w:p w:rsidR="00F10643" w:rsidRPr="00F10643" w:rsidRDefault="00F10643" w:rsidP="00F10643">
      <w:pPr>
        <w:shd w:val="clear" w:color="auto" w:fill="FFFFFF"/>
        <w:spacing w:after="240" w:line="360" w:lineRule="atLeast"/>
        <w:ind w:left="-402" w:right="-402"/>
        <w:jc w:val="both"/>
        <w:rPr>
          <w:ins w:id="42" w:author="Unknown"/>
          <w:rFonts w:ascii="Arial" w:eastAsia="Times New Roman" w:hAnsi="Arial" w:cs="Arial"/>
          <w:color w:val="000000"/>
          <w:sz w:val="21"/>
          <w:szCs w:val="21"/>
        </w:rPr>
      </w:pPr>
      <w:ins w:id="43" w:author="Unknown">
        <w:r w:rsidRPr="00F10643">
          <w:rPr>
            <w:rFonts w:ascii="Arial" w:eastAsia="Times New Roman" w:hAnsi="Arial" w:cs="Arial"/>
            <w:color w:val="000000"/>
            <w:sz w:val="21"/>
            <w:szCs w:val="21"/>
          </w:rPr>
          <w:t>You can also declare multiple variables with the same </w:t>
        </w:r>
        <w:proofErr w:type="spellStart"/>
        <w:r w:rsidRPr="00F10643">
          <w:rPr>
            <w:rFonts w:ascii="Arial" w:eastAsia="Times New Roman" w:hAnsi="Arial" w:cs="Arial"/>
            <w:b/>
            <w:bCs/>
            <w:color w:val="000000"/>
            <w:sz w:val="21"/>
            <w:szCs w:val="21"/>
          </w:rPr>
          <w:t>var</w:t>
        </w:r>
        <w:proofErr w:type="spellEnd"/>
        <w:r w:rsidRPr="00F10643">
          <w:rPr>
            <w:rFonts w:ascii="Arial" w:eastAsia="Times New Roman" w:hAnsi="Arial" w:cs="Arial"/>
            <w:color w:val="000000"/>
            <w:sz w:val="21"/>
            <w:szCs w:val="21"/>
          </w:rPr>
          <w:t> keyword as follows −</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4" w:author="Unknown"/>
          <w:rFonts w:ascii="Consolas" w:eastAsia="Times New Roman" w:hAnsi="Consolas" w:cs="Consolas"/>
          <w:color w:val="313131"/>
          <w:sz w:val="18"/>
          <w:szCs w:val="18"/>
        </w:rPr>
      </w:pPr>
      <w:ins w:id="45" w:author="Unknown">
        <w:r w:rsidRPr="00F10643">
          <w:rPr>
            <w:rFonts w:ascii="Consolas" w:eastAsia="Times New Roman" w:hAnsi="Consolas" w:cs="Consolas"/>
            <w:color w:val="000088"/>
            <w:sz w:val="18"/>
            <w:szCs w:val="18"/>
          </w:rPr>
          <w:t>&lt;script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7F0055"/>
            <w:sz w:val="18"/>
            <w:szCs w:val="18"/>
          </w:rPr>
          <w:t>type</w:t>
        </w:r>
        <w:r w:rsidRPr="00F10643">
          <w:rPr>
            <w:rFonts w:ascii="Consolas" w:eastAsia="Times New Roman" w:hAnsi="Consolas" w:cs="Consolas"/>
            <w:color w:val="666600"/>
            <w:sz w:val="18"/>
            <w:szCs w:val="18"/>
          </w:rPr>
          <w:t>=</w:t>
        </w:r>
        <w:r w:rsidRPr="00F10643">
          <w:rPr>
            <w:rFonts w:ascii="Consolas" w:eastAsia="Times New Roman" w:hAnsi="Consolas" w:cs="Consolas"/>
            <w:color w:val="008800"/>
            <w:sz w:val="18"/>
            <w:szCs w:val="18"/>
          </w:rPr>
          <w:t>"text/</w:t>
        </w:r>
        <w:proofErr w:type="spellStart"/>
        <w:r w:rsidRPr="00F10643">
          <w:rPr>
            <w:rFonts w:ascii="Consolas" w:eastAsia="Times New Roman" w:hAnsi="Consolas" w:cs="Consolas"/>
            <w:color w:val="008800"/>
            <w:sz w:val="18"/>
            <w:szCs w:val="18"/>
          </w:rPr>
          <w:t>javascript</w:t>
        </w:r>
        <w:proofErr w:type="spellEnd"/>
        <w:r w:rsidRPr="00F10643">
          <w:rPr>
            <w:rFonts w:ascii="Consolas" w:eastAsia="Times New Roman" w:hAnsi="Consolas" w:cs="Consolas"/>
            <w:color w:val="008800"/>
            <w:sz w:val="18"/>
            <w:szCs w:val="18"/>
          </w:rPr>
          <w:t>"</w:t>
        </w:r>
        <w:r w:rsidRPr="00F10643">
          <w:rPr>
            <w:rFonts w:ascii="Consolas" w:eastAsia="Times New Roman" w:hAnsi="Consolas" w:cs="Consolas"/>
            <w:color w:val="000088"/>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6" w:author="Unknown"/>
          <w:rFonts w:ascii="Consolas" w:eastAsia="Times New Roman" w:hAnsi="Consolas" w:cs="Consolas"/>
          <w:color w:val="313131"/>
          <w:sz w:val="18"/>
          <w:szCs w:val="18"/>
        </w:rPr>
      </w:pPr>
      <w:ins w:id="47"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&lt;!--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8" w:author="Unknown"/>
          <w:rFonts w:ascii="Consolas" w:eastAsia="Times New Roman" w:hAnsi="Consolas" w:cs="Consolas"/>
          <w:color w:val="313131"/>
          <w:sz w:val="18"/>
          <w:szCs w:val="18"/>
        </w:rPr>
      </w:pPr>
      <w:ins w:id="49"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money</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name</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0" w:author="Unknown"/>
          <w:rFonts w:ascii="Consolas" w:eastAsia="Times New Roman" w:hAnsi="Consolas" w:cs="Consolas"/>
          <w:color w:val="313131"/>
          <w:sz w:val="18"/>
          <w:szCs w:val="18"/>
        </w:rPr>
      </w:pPr>
      <w:ins w:id="51"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880000"/>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2" w:author="Unknown"/>
          <w:rFonts w:ascii="Consolas" w:eastAsia="Times New Roman" w:hAnsi="Consolas" w:cs="Consolas"/>
          <w:color w:val="313131"/>
          <w:sz w:val="18"/>
          <w:szCs w:val="18"/>
        </w:rPr>
      </w:pPr>
      <w:ins w:id="53" w:author="Unknown">
        <w:r w:rsidRPr="00F10643">
          <w:rPr>
            <w:rFonts w:ascii="Consolas" w:eastAsia="Times New Roman" w:hAnsi="Consolas" w:cs="Consolas"/>
            <w:color w:val="000088"/>
            <w:sz w:val="18"/>
            <w:szCs w:val="18"/>
          </w:rPr>
          <w:t>&lt;/script&gt;</w:t>
        </w:r>
      </w:ins>
    </w:p>
    <w:p w:rsidR="00F10643" w:rsidRPr="00F10643" w:rsidRDefault="00F10643" w:rsidP="00F10643">
      <w:pPr>
        <w:shd w:val="clear" w:color="auto" w:fill="FFFFFF"/>
        <w:spacing w:after="240" w:line="360" w:lineRule="atLeast"/>
        <w:ind w:left="-402" w:right="-402"/>
        <w:jc w:val="both"/>
        <w:rPr>
          <w:ins w:id="54" w:author="Unknown"/>
          <w:rFonts w:ascii="Arial" w:eastAsia="Times New Roman" w:hAnsi="Arial" w:cs="Arial"/>
          <w:color w:val="000000"/>
          <w:sz w:val="21"/>
          <w:szCs w:val="21"/>
        </w:rPr>
      </w:pPr>
      <w:ins w:id="55" w:author="Unknown">
        <w:r w:rsidRPr="00F10643">
          <w:rPr>
            <w:rFonts w:ascii="Arial" w:eastAsia="Times New Roman" w:hAnsi="Arial" w:cs="Arial"/>
            <w:color w:val="000000"/>
            <w:sz w:val="21"/>
            <w:szCs w:val="21"/>
          </w:rPr>
          <w:t>Storing a value in a variable is called </w:t>
        </w:r>
        <w:r w:rsidRPr="00F10643">
          <w:rPr>
            <w:rFonts w:ascii="Arial" w:eastAsia="Times New Roman" w:hAnsi="Arial" w:cs="Arial"/>
            <w:b/>
            <w:bCs/>
            <w:color w:val="000000"/>
            <w:sz w:val="21"/>
            <w:szCs w:val="21"/>
          </w:rPr>
          <w:t>variable initialization</w:t>
        </w:r>
        <w:r w:rsidRPr="00F10643">
          <w:rPr>
            <w:rFonts w:ascii="Arial" w:eastAsia="Times New Roman" w:hAnsi="Arial" w:cs="Arial"/>
            <w:color w:val="000000"/>
            <w:sz w:val="21"/>
            <w:szCs w:val="21"/>
          </w:rPr>
          <w:t>. You can do variable initialization at the time of variable creation or at a later point in time when you need that variable.</w:t>
        </w:r>
      </w:ins>
    </w:p>
    <w:p w:rsidR="00F10643" w:rsidRPr="00F10643" w:rsidRDefault="00F10643" w:rsidP="00F10643">
      <w:pPr>
        <w:shd w:val="clear" w:color="auto" w:fill="FFFFFF"/>
        <w:spacing w:after="240" w:line="360" w:lineRule="atLeast"/>
        <w:ind w:left="-402" w:right="-402"/>
        <w:jc w:val="both"/>
        <w:rPr>
          <w:ins w:id="56" w:author="Unknown"/>
          <w:rFonts w:ascii="Arial" w:eastAsia="Times New Roman" w:hAnsi="Arial" w:cs="Arial"/>
          <w:color w:val="000000"/>
          <w:sz w:val="21"/>
          <w:szCs w:val="21"/>
        </w:rPr>
      </w:pPr>
      <w:ins w:id="57" w:author="Unknown">
        <w:r w:rsidRPr="00F10643">
          <w:rPr>
            <w:rFonts w:ascii="Arial" w:eastAsia="Times New Roman" w:hAnsi="Arial" w:cs="Arial"/>
            <w:color w:val="000000"/>
            <w:sz w:val="21"/>
            <w:szCs w:val="21"/>
          </w:rPr>
          <w:t xml:space="preserve">For instance, you might create </w:t>
        </w:r>
        <w:proofErr w:type="gramStart"/>
        <w:r w:rsidRPr="00F10643">
          <w:rPr>
            <w:rFonts w:ascii="Arial" w:eastAsia="Times New Roman" w:hAnsi="Arial" w:cs="Arial"/>
            <w:color w:val="000000"/>
            <w:sz w:val="21"/>
            <w:szCs w:val="21"/>
          </w:rPr>
          <w:t>a variable</w:t>
        </w:r>
        <w:proofErr w:type="gramEnd"/>
        <w:r w:rsidRPr="00F10643">
          <w:rPr>
            <w:rFonts w:ascii="Arial" w:eastAsia="Times New Roman" w:hAnsi="Arial" w:cs="Arial"/>
            <w:color w:val="000000"/>
            <w:sz w:val="21"/>
            <w:szCs w:val="21"/>
          </w:rPr>
          <w:t xml:space="preserve"> named </w:t>
        </w:r>
        <w:r w:rsidRPr="00F10643">
          <w:rPr>
            <w:rFonts w:ascii="Arial" w:eastAsia="Times New Roman" w:hAnsi="Arial" w:cs="Arial"/>
            <w:b/>
            <w:bCs/>
            <w:color w:val="000000"/>
            <w:sz w:val="21"/>
            <w:szCs w:val="21"/>
          </w:rPr>
          <w:t>money</w:t>
        </w:r>
        <w:r w:rsidRPr="00F10643">
          <w:rPr>
            <w:rFonts w:ascii="Arial" w:eastAsia="Times New Roman" w:hAnsi="Arial" w:cs="Arial"/>
            <w:color w:val="000000"/>
            <w:sz w:val="21"/>
            <w:szCs w:val="21"/>
          </w:rPr>
          <w:t> and assign the value 2000.50 to it later. For another variable, you can assign a value at the time of initialization as follows.</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8" w:author="Unknown"/>
          <w:rFonts w:ascii="Consolas" w:eastAsia="Times New Roman" w:hAnsi="Consolas" w:cs="Consolas"/>
          <w:color w:val="313131"/>
          <w:sz w:val="18"/>
          <w:szCs w:val="18"/>
        </w:rPr>
      </w:pPr>
      <w:ins w:id="59" w:author="Unknown">
        <w:r w:rsidRPr="00F10643">
          <w:rPr>
            <w:rFonts w:ascii="Consolas" w:eastAsia="Times New Roman" w:hAnsi="Consolas" w:cs="Consolas"/>
            <w:color w:val="000088"/>
            <w:sz w:val="18"/>
            <w:szCs w:val="18"/>
          </w:rPr>
          <w:t>&lt;script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7F0055"/>
            <w:sz w:val="18"/>
            <w:szCs w:val="18"/>
          </w:rPr>
          <w:t>type</w:t>
        </w:r>
        <w:r w:rsidRPr="00F10643">
          <w:rPr>
            <w:rFonts w:ascii="Consolas" w:eastAsia="Times New Roman" w:hAnsi="Consolas" w:cs="Consolas"/>
            <w:color w:val="666600"/>
            <w:sz w:val="18"/>
            <w:szCs w:val="18"/>
          </w:rPr>
          <w:t>=</w:t>
        </w:r>
        <w:r w:rsidRPr="00F10643">
          <w:rPr>
            <w:rFonts w:ascii="Consolas" w:eastAsia="Times New Roman" w:hAnsi="Consolas" w:cs="Consolas"/>
            <w:color w:val="008800"/>
            <w:sz w:val="18"/>
            <w:szCs w:val="18"/>
          </w:rPr>
          <w:t>"text/</w:t>
        </w:r>
        <w:proofErr w:type="spellStart"/>
        <w:r w:rsidRPr="00F10643">
          <w:rPr>
            <w:rFonts w:ascii="Consolas" w:eastAsia="Times New Roman" w:hAnsi="Consolas" w:cs="Consolas"/>
            <w:color w:val="008800"/>
            <w:sz w:val="18"/>
            <w:szCs w:val="18"/>
          </w:rPr>
          <w:t>javascript</w:t>
        </w:r>
        <w:proofErr w:type="spellEnd"/>
        <w:r w:rsidRPr="00F10643">
          <w:rPr>
            <w:rFonts w:ascii="Consolas" w:eastAsia="Times New Roman" w:hAnsi="Consolas" w:cs="Consolas"/>
            <w:color w:val="008800"/>
            <w:sz w:val="18"/>
            <w:szCs w:val="18"/>
          </w:rPr>
          <w:t>"</w:t>
        </w:r>
        <w:r w:rsidRPr="00F10643">
          <w:rPr>
            <w:rFonts w:ascii="Consolas" w:eastAsia="Times New Roman" w:hAnsi="Consolas" w:cs="Consolas"/>
            <w:color w:val="000088"/>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0" w:author="Unknown"/>
          <w:rFonts w:ascii="Consolas" w:eastAsia="Times New Roman" w:hAnsi="Consolas" w:cs="Consolas"/>
          <w:color w:val="313131"/>
          <w:sz w:val="18"/>
          <w:szCs w:val="18"/>
        </w:rPr>
      </w:pPr>
      <w:ins w:id="61"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&lt;!--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2" w:author="Unknown"/>
          <w:rFonts w:ascii="Consolas" w:eastAsia="Times New Roman" w:hAnsi="Consolas" w:cs="Consolas"/>
          <w:color w:val="313131"/>
          <w:sz w:val="18"/>
          <w:szCs w:val="18"/>
        </w:rPr>
      </w:pPr>
      <w:ins w:id="63"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name </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008800"/>
            <w:sz w:val="18"/>
            <w:szCs w:val="18"/>
          </w:rPr>
          <w:t>"Ali"</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4" w:author="Unknown"/>
          <w:rFonts w:ascii="Consolas" w:eastAsia="Times New Roman" w:hAnsi="Consolas" w:cs="Consolas"/>
          <w:color w:val="313131"/>
          <w:sz w:val="18"/>
          <w:szCs w:val="18"/>
        </w:rPr>
      </w:pPr>
      <w:ins w:id="65"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money</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6" w:author="Unknown"/>
          <w:rFonts w:ascii="Consolas" w:eastAsia="Times New Roman" w:hAnsi="Consolas" w:cs="Consolas"/>
          <w:color w:val="313131"/>
          <w:sz w:val="18"/>
          <w:szCs w:val="18"/>
        </w:rPr>
      </w:pPr>
      <w:ins w:id="67" w:author="Unknown">
        <w:r w:rsidRPr="00F10643">
          <w:rPr>
            <w:rFonts w:ascii="Consolas" w:eastAsia="Times New Roman" w:hAnsi="Consolas" w:cs="Consolas"/>
            <w:color w:val="313131"/>
            <w:sz w:val="18"/>
            <w:szCs w:val="18"/>
          </w:rPr>
          <w:t xml:space="preserve">      </w:t>
        </w:r>
        <w:proofErr w:type="gramStart"/>
        <w:r w:rsidRPr="00F10643">
          <w:rPr>
            <w:rFonts w:ascii="Consolas" w:eastAsia="Times New Roman" w:hAnsi="Consolas" w:cs="Consolas"/>
            <w:color w:val="313131"/>
            <w:sz w:val="18"/>
            <w:szCs w:val="18"/>
          </w:rPr>
          <w:t>money</w:t>
        </w:r>
        <w:proofErr w:type="gramEnd"/>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006666"/>
            <w:sz w:val="18"/>
            <w:szCs w:val="18"/>
          </w:rPr>
          <w:t>2000.50</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8" w:author="Unknown"/>
          <w:rFonts w:ascii="Consolas" w:eastAsia="Times New Roman" w:hAnsi="Consolas" w:cs="Consolas"/>
          <w:color w:val="313131"/>
          <w:sz w:val="18"/>
          <w:szCs w:val="18"/>
        </w:rPr>
      </w:pPr>
      <w:ins w:id="69"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880000"/>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0" w:author="Unknown"/>
          <w:rFonts w:ascii="Consolas" w:eastAsia="Times New Roman" w:hAnsi="Consolas" w:cs="Consolas"/>
          <w:color w:val="313131"/>
          <w:sz w:val="18"/>
          <w:szCs w:val="18"/>
        </w:rPr>
      </w:pPr>
      <w:ins w:id="71" w:author="Unknown">
        <w:r w:rsidRPr="00F10643">
          <w:rPr>
            <w:rFonts w:ascii="Consolas" w:eastAsia="Times New Roman" w:hAnsi="Consolas" w:cs="Consolas"/>
            <w:color w:val="000088"/>
            <w:sz w:val="18"/>
            <w:szCs w:val="18"/>
          </w:rPr>
          <w:t>&lt;/script&gt;</w:t>
        </w:r>
      </w:ins>
    </w:p>
    <w:p w:rsidR="00F10643" w:rsidRPr="00F10643" w:rsidRDefault="00F10643" w:rsidP="00F10643">
      <w:pPr>
        <w:shd w:val="clear" w:color="auto" w:fill="FFFFFF"/>
        <w:spacing w:after="240" w:line="360" w:lineRule="atLeast"/>
        <w:ind w:left="-402" w:right="-402"/>
        <w:jc w:val="both"/>
        <w:rPr>
          <w:ins w:id="72" w:author="Unknown"/>
          <w:rFonts w:ascii="Arial" w:eastAsia="Times New Roman" w:hAnsi="Arial" w:cs="Arial"/>
          <w:color w:val="000000"/>
          <w:sz w:val="21"/>
          <w:szCs w:val="21"/>
        </w:rPr>
      </w:pPr>
      <w:ins w:id="73" w:author="Unknown">
        <w:r w:rsidRPr="00F10643">
          <w:rPr>
            <w:rFonts w:ascii="Arial" w:eastAsia="Times New Roman" w:hAnsi="Arial" w:cs="Arial"/>
            <w:b/>
            <w:bCs/>
            <w:color w:val="000000"/>
            <w:sz w:val="21"/>
            <w:szCs w:val="21"/>
          </w:rPr>
          <w:t>Note</w:t>
        </w:r>
        <w:r w:rsidRPr="00F10643">
          <w:rPr>
            <w:rFonts w:ascii="Arial" w:eastAsia="Times New Roman" w:hAnsi="Arial" w:cs="Arial"/>
            <w:color w:val="000000"/>
            <w:sz w:val="21"/>
            <w:szCs w:val="21"/>
          </w:rPr>
          <w:t> − Use the </w:t>
        </w:r>
        <w:proofErr w:type="spellStart"/>
        <w:r w:rsidRPr="00F10643">
          <w:rPr>
            <w:rFonts w:ascii="Arial" w:eastAsia="Times New Roman" w:hAnsi="Arial" w:cs="Arial"/>
            <w:b/>
            <w:bCs/>
            <w:color w:val="000000"/>
            <w:sz w:val="21"/>
            <w:szCs w:val="21"/>
          </w:rPr>
          <w:t>var</w:t>
        </w:r>
        <w:proofErr w:type="spellEnd"/>
        <w:r w:rsidRPr="00F10643">
          <w:rPr>
            <w:rFonts w:ascii="Arial" w:eastAsia="Times New Roman" w:hAnsi="Arial" w:cs="Arial"/>
            <w:color w:val="000000"/>
            <w:sz w:val="21"/>
            <w:szCs w:val="21"/>
          </w:rPr>
          <w:t> keyword only for declaration or initialization, once for the life of any variable name in a document. You should not re-declare same variable twice.</w:t>
        </w:r>
      </w:ins>
    </w:p>
    <w:p w:rsidR="00F10643" w:rsidRPr="00F10643" w:rsidRDefault="00F10643" w:rsidP="00F10643">
      <w:pPr>
        <w:shd w:val="clear" w:color="auto" w:fill="FFFFFF"/>
        <w:spacing w:after="240" w:line="360" w:lineRule="atLeast"/>
        <w:ind w:left="-402" w:right="-402"/>
        <w:jc w:val="both"/>
        <w:rPr>
          <w:ins w:id="74" w:author="Unknown"/>
          <w:rFonts w:ascii="Arial" w:eastAsia="Times New Roman" w:hAnsi="Arial" w:cs="Arial"/>
          <w:color w:val="000000"/>
          <w:sz w:val="21"/>
          <w:szCs w:val="21"/>
        </w:rPr>
      </w:pPr>
      <w:ins w:id="75" w:author="Unknown">
        <w:r w:rsidRPr="00F10643">
          <w:rPr>
            <w:rFonts w:ascii="Arial" w:eastAsia="Times New Roman" w:hAnsi="Arial" w:cs="Arial"/>
            <w:color w:val="000000"/>
            <w:sz w:val="21"/>
            <w:szCs w:val="21"/>
          </w:rPr>
          <w:t>JavaScript is </w:t>
        </w:r>
        <w:proofErr w:type="spellStart"/>
        <w:r w:rsidRPr="00F10643">
          <w:rPr>
            <w:rFonts w:ascii="Arial" w:eastAsia="Times New Roman" w:hAnsi="Arial" w:cs="Arial"/>
            <w:b/>
            <w:bCs/>
            <w:color w:val="000000"/>
            <w:sz w:val="21"/>
            <w:szCs w:val="21"/>
          </w:rPr>
          <w:t>untyped</w:t>
        </w:r>
        <w:proofErr w:type="spellEnd"/>
        <w:r w:rsidRPr="00F10643">
          <w:rPr>
            <w:rFonts w:ascii="Arial" w:eastAsia="Times New Roman" w:hAnsi="Arial" w:cs="Arial"/>
            <w:color w:val="000000"/>
            <w:sz w:val="21"/>
            <w:szCs w:val="21"/>
          </w:rPr>
          <w:t>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ins>
    </w:p>
    <w:p w:rsidR="00F10643" w:rsidRPr="00F10643" w:rsidRDefault="00F10643" w:rsidP="00F10643">
      <w:pPr>
        <w:shd w:val="clear" w:color="auto" w:fill="FFFFFF"/>
        <w:spacing w:before="48" w:after="48" w:line="360" w:lineRule="atLeast"/>
        <w:ind w:left="-450" w:right="-402"/>
        <w:outlineLvl w:val="1"/>
        <w:rPr>
          <w:ins w:id="76" w:author="Unknown"/>
          <w:rFonts w:ascii="Arial" w:eastAsia="Times New Roman" w:hAnsi="Arial" w:cs="Arial"/>
          <w:color w:val="121214"/>
          <w:spacing w:val="-15"/>
          <w:sz w:val="36"/>
          <w:szCs w:val="36"/>
        </w:rPr>
      </w:pPr>
      <w:ins w:id="77" w:author="Unknown">
        <w:r w:rsidRPr="00F10643">
          <w:rPr>
            <w:rFonts w:ascii="Arial" w:eastAsia="Times New Roman" w:hAnsi="Arial" w:cs="Arial"/>
            <w:color w:val="121214"/>
            <w:spacing w:val="-15"/>
            <w:sz w:val="36"/>
            <w:szCs w:val="36"/>
          </w:rPr>
          <w:t>JavaScript Variable Scope</w:t>
        </w:r>
      </w:ins>
    </w:p>
    <w:p w:rsidR="00F10643" w:rsidRPr="00F10643" w:rsidRDefault="00F10643" w:rsidP="00F10643">
      <w:pPr>
        <w:shd w:val="clear" w:color="auto" w:fill="FFFFFF"/>
        <w:spacing w:after="240" w:line="360" w:lineRule="atLeast"/>
        <w:ind w:left="-402" w:right="-402"/>
        <w:jc w:val="both"/>
        <w:rPr>
          <w:ins w:id="78" w:author="Unknown"/>
          <w:rFonts w:ascii="Arial" w:eastAsia="Times New Roman" w:hAnsi="Arial" w:cs="Arial"/>
          <w:color w:val="000000"/>
          <w:sz w:val="21"/>
          <w:szCs w:val="21"/>
        </w:rPr>
      </w:pPr>
      <w:ins w:id="79" w:author="Unknown">
        <w:r w:rsidRPr="00F10643">
          <w:rPr>
            <w:rFonts w:ascii="Arial" w:eastAsia="Times New Roman" w:hAnsi="Arial" w:cs="Arial"/>
            <w:color w:val="000000"/>
            <w:sz w:val="21"/>
            <w:szCs w:val="21"/>
          </w:rPr>
          <w:t>The scope of a variable is the region of your program in which it is defined. JavaScript variables have only two scopes.</w:t>
        </w:r>
      </w:ins>
    </w:p>
    <w:p w:rsidR="00F10643" w:rsidRPr="00F10643" w:rsidRDefault="00F10643" w:rsidP="00F10643">
      <w:pPr>
        <w:numPr>
          <w:ilvl w:val="0"/>
          <w:numId w:val="9"/>
        </w:numPr>
        <w:shd w:val="clear" w:color="auto" w:fill="FFFFFF"/>
        <w:spacing w:after="240" w:line="360" w:lineRule="atLeast"/>
        <w:ind w:left="318" w:right="-402"/>
        <w:jc w:val="both"/>
        <w:rPr>
          <w:ins w:id="80" w:author="Unknown"/>
          <w:rFonts w:ascii="Arial" w:eastAsia="Times New Roman" w:hAnsi="Arial" w:cs="Arial"/>
          <w:color w:val="000000"/>
          <w:sz w:val="21"/>
          <w:szCs w:val="21"/>
        </w:rPr>
      </w:pPr>
      <w:ins w:id="81" w:author="Unknown">
        <w:r w:rsidRPr="00F10643">
          <w:rPr>
            <w:rFonts w:ascii="Arial" w:eastAsia="Times New Roman" w:hAnsi="Arial" w:cs="Arial"/>
            <w:b/>
            <w:bCs/>
            <w:color w:val="000000"/>
            <w:sz w:val="21"/>
            <w:szCs w:val="21"/>
          </w:rPr>
          <w:t>Global Variables</w:t>
        </w:r>
        <w:r w:rsidRPr="00F10643">
          <w:rPr>
            <w:rFonts w:ascii="Arial" w:eastAsia="Times New Roman" w:hAnsi="Arial" w:cs="Arial"/>
            <w:color w:val="000000"/>
            <w:sz w:val="21"/>
            <w:szCs w:val="21"/>
          </w:rPr>
          <w:t> − A global variable has global scope which means it can be defined anywhere in your JavaScript code.</w:t>
        </w:r>
      </w:ins>
    </w:p>
    <w:p w:rsidR="00F10643" w:rsidRPr="00F10643" w:rsidRDefault="00F10643" w:rsidP="00F10643">
      <w:pPr>
        <w:numPr>
          <w:ilvl w:val="0"/>
          <w:numId w:val="9"/>
        </w:numPr>
        <w:shd w:val="clear" w:color="auto" w:fill="FFFFFF"/>
        <w:spacing w:after="240" w:line="360" w:lineRule="atLeast"/>
        <w:ind w:left="318" w:right="-402"/>
        <w:jc w:val="both"/>
        <w:rPr>
          <w:ins w:id="82" w:author="Unknown"/>
          <w:rFonts w:ascii="Arial" w:eastAsia="Times New Roman" w:hAnsi="Arial" w:cs="Arial"/>
          <w:color w:val="000000"/>
          <w:sz w:val="21"/>
          <w:szCs w:val="21"/>
        </w:rPr>
      </w:pPr>
      <w:ins w:id="83" w:author="Unknown">
        <w:r w:rsidRPr="00F10643">
          <w:rPr>
            <w:rFonts w:ascii="Arial" w:eastAsia="Times New Roman" w:hAnsi="Arial" w:cs="Arial"/>
            <w:b/>
            <w:bCs/>
            <w:color w:val="000000"/>
            <w:sz w:val="21"/>
            <w:szCs w:val="21"/>
          </w:rPr>
          <w:t>Local Variables</w:t>
        </w:r>
        <w:r w:rsidRPr="00F10643">
          <w:rPr>
            <w:rFonts w:ascii="Arial" w:eastAsia="Times New Roman" w:hAnsi="Arial" w:cs="Arial"/>
            <w:color w:val="000000"/>
            <w:sz w:val="21"/>
            <w:szCs w:val="21"/>
          </w:rPr>
          <w:t> − A local variable will be visible only within a function where it is defined. Function parameters are always local to that function.</w:t>
        </w:r>
      </w:ins>
    </w:p>
    <w:p w:rsidR="00F10643" w:rsidRPr="00F10643" w:rsidRDefault="00F10643" w:rsidP="00F10643">
      <w:pPr>
        <w:shd w:val="clear" w:color="auto" w:fill="FFFFFF"/>
        <w:spacing w:after="240" w:line="360" w:lineRule="atLeast"/>
        <w:ind w:left="-402" w:right="-402"/>
        <w:jc w:val="both"/>
        <w:rPr>
          <w:ins w:id="84" w:author="Unknown"/>
          <w:rFonts w:ascii="Arial" w:eastAsia="Times New Roman" w:hAnsi="Arial" w:cs="Arial"/>
          <w:color w:val="000000"/>
          <w:sz w:val="21"/>
          <w:szCs w:val="21"/>
        </w:rPr>
      </w:pPr>
      <w:ins w:id="85" w:author="Unknown">
        <w:r w:rsidRPr="00F10643">
          <w:rPr>
            <w:rFonts w:ascii="Arial" w:eastAsia="Times New Roman" w:hAnsi="Arial" w:cs="Arial"/>
            <w:color w:val="000000"/>
            <w:sz w:val="21"/>
            <w:szCs w:val="21"/>
          </w:rPr>
          <w:t xml:space="preserve">Within the body of a function, a local variable takes precedence over a global variable with the same name. If you declare a local variable or </w:t>
        </w:r>
        <w:proofErr w:type="gramStart"/>
        <w:r w:rsidRPr="00F10643">
          <w:rPr>
            <w:rFonts w:ascii="Arial" w:eastAsia="Times New Roman" w:hAnsi="Arial" w:cs="Arial"/>
            <w:color w:val="000000"/>
            <w:sz w:val="21"/>
            <w:szCs w:val="21"/>
          </w:rPr>
          <w:t>function</w:t>
        </w:r>
        <w:proofErr w:type="gramEnd"/>
        <w:r w:rsidRPr="00F10643">
          <w:rPr>
            <w:rFonts w:ascii="Arial" w:eastAsia="Times New Roman" w:hAnsi="Arial" w:cs="Arial"/>
            <w:color w:val="000000"/>
            <w:sz w:val="21"/>
            <w:szCs w:val="21"/>
          </w:rPr>
          <w:t xml:space="preserve"> parameter with the same name as a global variable, you effectively hide the global variable. Take a look into the following example.</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6" w:author="Unknown"/>
          <w:rFonts w:ascii="Consolas" w:eastAsia="Times New Roman" w:hAnsi="Consolas" w:cs="Consolas"/>
          <w:color w:val="313131"/>
          <w:sz w:val="18"/>
          <w:szCs w:val="18"/>
        </w:rPr>
      </w:pPr>
      <w:ins w:id="87" w:author="Unknown">
        <w:r w:rsidRPr="00F10643">
          <w:rPr>
            <w:rFonts w:ascii="Consolas" w:eastAsia="Times New Roman" w:hAnsi="Consolas" w:cs="Consolas"/>
            <w:color w:val="000088"/>
            <w:sz w:val="18"/>
            <w:szCs w:val="18"/>
          </w:rPr>
          <w:t>&lt;script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7F0055"/>
            <w:sz w:val="18"/>
            <w:szCs w:val="18"/>
          </w:rPr>
          <w:t>type</w:t>
        </w:r>
        <w:r w:rsidRPr="00F10643">
          <w:rPr>
            <w:rFonts w:ascii="Consolas" w:eastAsia="Times New Roman" w:hAnsi="Consolas" w:cs="Consolas"/>
            <w:color w:val="666600"/>
            <w:sz w:val="18"/>
            <w:szCs w:val="18"/>
          </w:rPr>
          <w:t>=</w:t>
        </w:r>
        <w:r w:rsidRPr="00F10643">
          <w:rPr>
            <w:rFonts w:ascii="Consolas" w:eastAsia="Times New Roman" w:hAnsi="Consolas" w:cs="Consolas"/>
            <w:color w:val="008800"/>
            <w:sz w:val="18"/>
            <w:szCs w:val="18"/>
          </w:rPr>
          <w:t>"text/</w:t>
        </w:r>
        <w:proofErr w:type="spellStart"/>
        <w:r w:rsidRPr="00F10643">
          <w:rPr>
            <w:rFonts w:ascii="Consolas" w:eastAsia="Times New Roman" w:hAnsi="Consolas" w:cs="Consolas"/>
            <w:color w:val="008800"/>
            <w:sz w:val="18"/>
            <w:szCs w:val="18"/>
          </w:rPr>
          <w:t>javascript</w:t>
        </w:r>
        <w:proofErr w:type="spellEnd"/>
        <w:r w:rsidRPr="00F10643">
          <w:rPr>
            <w:rFonts w:ascii="Consolas" w:eastAsia="Times New Roman" w:hAnsi="Consolas" w:cs="Consolas"/>
            <w:color w:val="008800"/>
            <w:sz w:val="18"/>
            <w:szCs w:val="18"/>
          </w:rPr>
          <w:t>"</w:t>
        </w:r>
        <w:r w:rsidRPr="00F10643">
          <w:rPr>
            <w:rFonts w:ascii="Consolas" w:eastAsia="Times New Roman" w:hAnsi="Consolas" w:cs="Consolas"/>
            <w:color w:val="000088"/>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8" w:author="Unknown"/>
          <w:rFonts w:ascii="Consolas" w:eastAsia="Times New Roman" w:hAnsi="Consolas" w:cs="Consolas"/>
          <w:color w:val="313131"/>
          <w:sz w:val="18"/>
          <w:szCs w:val="18"/>
        </w:rPr>
      </w:pPr>
      <w:ins w:id="89"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&lt;!--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0" w:author="Unknown"/>
          <w:rFonts w:ascii="Consolas" w:eastAsia="Times New Roman" w:hAnsi="Consolas" w:cs="Consolas"/>
          <w:color w:val="313131"/>
          <w:sz w:val="18"/>
          <w:szCs w:val="18"/>
        </w:rPr>
      </w:pPr>
      <w:ins w:id="91"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w:t>
        </w:r>
        <w:proofErr w:type="spellStart"/>
        <w:r w:rsidRPr="00F10643">
          <w:rPr>
            <w:rFonts w:ascii="Consolas" w:eastAsia="Times New Roman" w:hAnsi="Consolas" w:cs="Consolas"/>
            <w:color w:val="313131"/>
            <w:sz w:val="18"/>
            <w:szCs w:val="18"/>
          </w:rPr>
          <w:t>myVar</w:t>
        </w:r>
        <w:proofErr w:type="spellEnd"/>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008800"/>
            <w:sz w:val="18"/>
            <w:szCs w:val="18"/>
          </w:rPr>
          <w:t>"global"</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880000"/>
            <w:sz w:val="18"/>
            <w:szCs w:val="18"/>
          </w:rPr>
          <w:t>// Declare a global variable</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2" w:author="Unknown"/>
          <w:rFonts w:ascii="Consolas" w:eastAsia="Times New Roman" w:hAnsi="Consolas" w:cs="Consolas"/>
          <w:color w:val="313131"/>
          <w:sz w:val="18"/>
          <w:szCs w:val="18"/>
        </w:rPr>
      </w:pPr>
      <w:ins w:id="93" w:author="Unknown">
        <w:r w:rsidRPr="00F10643">
          <w:rPr>
            <w:rFonts w:ascii="Consolas" w:eastAsia="Times New Roman" w:hAnsi="Consolas" w:cs="Consolas"/>
            <w:color w:val="313131"/>
            <w:sz w:val="18"/>
            <w:szCs w:val="18"/>
          </w:rPr>
          <w:t xml:space="preserve">      </w:t>
        </w:r>
        <w:proofErr w:type="gramStart"/>
        <w:r w:rsidRPr="00F10643">
          <w:rPr>
            <w:rFonts w:ascii="Consolas" w:eastAsia="Times New Roman" w:hAnsi="Consolas" w:cs="Consolas"/>
            <w:color w:val="000088"/>
            <w:sz w:val="18"/>
            <w:szCs w:val="18"/>
          </w:rPr>
          <w:t>function</w:t>
        </w:r>
        <w:proofErr w:type="gramEnd"/>
        <w:r w:rsidRPr="00F10643">
          <w:rPr>
            <w:rFonts w:ascii="Consolas" w:eastAsia="Times New Roman" w:hAnsi="Consolas" w:cs="Consolas"/>
            <w:color w:val="313131"/>
            <w:sz w:val="18"/>
            <w:szCs w:val="18"/>
          </w:rPr>
          <w:t xml:space="preserve"> </w:t>
        </w:r>
        <w:proofErr w:type="spellStart"/>
        <w:r w:rsidRPr="00F10643">
          <w:rPr>
            <w:rFonts w:ascii="Consolas" w:eastAsia="Times New Roman" w:hAnsi="Consolas" w:cs="Consolas"/>
            <w:color w:val="313131"/>
            <w:sz w:val="18"/>
            <w:szCs w:val="18"/>
          </w:rPr>
          <w:t>checkscope</w:t>
        </w:r>
        <w:proofErr w:type="spellEnd"/>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4" w:author="Unknown"/>
          <w:rFonts w:ascii="Consolas" w:eastAsia="Times New Roman" w:hAnsi="Consolas" w:cs="Consolas"/>
          <w:color w:val="313131"/>
          <w:sz w:val="18"/>
          <w:szCs w:val="18"/>
        </w:rPr>
      </w:pPr>
      <w:ins w:id="95"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000088"/>
            <w:sz w:val="18"/>
            <w:szCs w:val="18"/>
          </w:rPr>
          <w:t>var</w:t>
        </w:r>
        <w:proofErr w:type="spellEnd"/>
        <w:proofErr w:type="gramEnd"/>
        <w:r w:rsidRPr="00F10643">
          <w:rPr>
            <w:rFonts w:ascii="Consolas" w:eastAsia="Times New Roman" w:hAnsi="Consolas" w:cs="Consolas"/>
            <w:color w:val="313131"/>
            <w:sz w:val="18"/>
            <w:szCs w:val="18"/>
          </w:rPr>
          <w:t xml:space="preserve"> </w:t>
        </w:r>
        <w:proofErr w:type="spellStart"/>
        <w:r w:rsidRPr="00F10643">
          <w:rPr>
            <w:rFonts w:ascii="Consolas" w:eastAsia="Times New Roman" w:hAnsi="Consolas" w:cs="Consolas"/>
            <w:color w:val="313131"/>
            <w:sz w:val="18"/>
            <w:szCs w:val="18"/>
          </w:rPr>
          <w:t>myVar</w:t>
        </w:r>
        <w:proofErr w:type="spellEnd"/>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008800"/>
            <w:sz w:val="18"/>
            <w:szCs w:val="18"/>
          </w:rPr>
          <w:t>"local"</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880000"/>
            <w:sz w:val="18"/>
            <w:szCs w:val="18"/>
          </w:rPr>
          <w:t>// Declare a local variable</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6" w:author="Unknown"/>
          <w:rFonts w:ascii="Consolas" w:eastAsia="Times New Roman" w:hAnsi="Consolas" w:cs="Consolas"/>
          <w:color w:val="313131"/>
          <w:sz w:val="18"/>
          <w:szCs w:val="18"/>
        </w:rPr>
      </w:pPr>
      <w:ins w:id="97" w:author="Unknown">
        <w:r w:rsidRPr="00F10643">
          <w:rPr>
            <w:rFonts w:ascii="Consolas" w:eastAsia="Times New Roman" w:hAnsi="Consolas" w:cs="Consolas"/>
            <w:color w:val="313131"/>
            <w:sz w:val="18"/>
            <w:szCs w:val="18"/>
          </w:rPr>
          <w:t xml:space="preserve">         </w:t>
        </w:r>
        <w:proofErr w:type="spellStart"/>
        <w:proofErr w:type="gramStart"/>
        <w:r w:rsidRPr="00F10643">
          <w:rPr>
            <w:rFonts w:ascii="Consolas" w:eastAsia="Times New Roman" w:hAnsi="Consolas" w:cs="Consolas"/>
            <w:color w:val="313131"/>
            <w:sz w:val="18"/>
            <w:szCs w:val="18"/>
          </w:rPr>
          <w:t>document</w:t>
        </w:r>
        <w:r w:rsidRPr="00F10643">
          <w:rPr>
            <w:rFonts w:ascii="Consolas" w:eastAsia="Times New Roman" w:hAnsi="Consolas" w:cs="Consolas"/>
            <w:color w:val="666600"/>
            <w:sz w:val="18"/>
            <w:szCs w:val="18"/>
          </w:rPr>
          <w:t>.</w:t>
        </w:r>
        <w:r w:rsidRPr="00F10643">
          <w:rPr>
            <w:rFonts w:ascii="Consolas" w:eastAsia="Times New Roman" w:hAnsi="Consolas" w:cs="Consolas"/>
            <w:color w:val="313131"/>
            <w:sz w:val="18"/>
            <w:szCs w:val="18"/>
          </w:rPr>
          <w:t>write</w:t>
        </w:r>
        <w:proofErr w:type="spellEnd"/>
        <w:r w:rsidRPr="00F10643">
          <w:rPr>
            <w:rFonts w:ascii="Consolas" w:eastAsia="Times New Roman" w:hAnsi="Consolas" w:cs="Consolas"/>
            <w:color w:val="666600"/>
            <w:sz w:val="18"/>
            <w:szCs w:val="18"/>
          </w:rPr>
          <w:t>(</w:t>
        </w:r>
        <w:proofErr w:type="spellStart"/>
        <w:proofErr w:type="gramEnd"/>
        <w:r w:rsidRPr="00F10643">
          <w:rPr>
            <w:rFonts w:ascii="Consolas" w:eastAsia="Times New Roman" w:hAnsi="Consolas" w:cs="Consolas"/>
            <w:color w:val="313131"/>
            <w:sz w:val="18"/>
            <w:szCs w:val="18"/>
          </w:rPr>
          <w:t>myVar</w:t>
        </w:r>
        <w:proofErr w:type="spellEnd"/>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8" w:author="Unknown"/>
          <w:rFonts w:ascii="Consolas" w:eastAsia="Times New Roman" w:hAnsi="Consolas" w:cs="Consolas"/>
          <w:color w:val="313131"/>
          <w:sz w:val="18"/>
          <w:szCs w:val="18"/>
        </w:rPr>
      </w:pPr>
      <w:ins w:id="99"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666600"/>
            <w:sz w:val="18"/>
            <w:szCs w:val="18"/>
          </w:rPr>
          <w: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0" w:author="Unknown"/>
          <w:rFonts w:ascii="Consolas" w:eastAsia="Times New Roman" w:hAnsi="Consolas" w:cs="Consolas"/>
          <w:color w:val="313131"/>
          <w:sz w:val="18"/>
          <w:szCs w:val="18"/>
        </w:rPr>
      </w:pPr>
      <w:ins w:id="101" w:author="Unknown">
        <w:r w:rsidRPr="00F10643">
          <w:rPr>
            <w:rFonts w:ascii="Consolas" w:eastAsia="Times New Roman" w:hAnsi="Consolas" w:cs="Consolas"/>
            <w:color w:val="313131"/>
            <w:sz w:val="18"/>
            <w:szCs w:val="18"/>
          </w:rPr>
          <w:t xml:space="preserve">   </w:t>
        </w:r>
        <w:r w:rsidRPr="00F10643">
          <w:rPr>
            <w:rFonts w:ascii="Consolas" w:eastAsia="Times New Roman" w:hAnsi="Consolas" w:cs="Consolas"/>
            <w:color w:val="880000"/>
            <w:sz w:val="18"/>
            <w:szCs w:val="18"/>
          </w:rPr>
          <w:t>//--&gt;</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2" w:author="Unknown"/>
          <w:rFonts w:ascii="Consolas" w:eastAsia="Times New Roman" w:hAnsi="Consolas" w:cs="Consolas"/>
          <w:color w:val="313131"/>
          <w:sz w:val="18"/>
          <w:szCs w:val="18"/>
        </w:rPr>
      </w:pPr>
      <w:ins w:id="103" w:author="Unknown">
        <w:r w:rsidRPr="00F10643">
          <w:rPr>
            <w:rFonts w:ascii="Consolas" w:eastAsia="Times New Roman" w:hAnsi="Consolas" w:cs="Consolas"/>
            <w:color w:val="000088"/>
            <w:sz w:val="18"/>
            <w:szCs w:val="18"/>
          </w:rPr>
          <w:t>&lt;/script&gt;</w:t>
        </w:r>
      </w:ins>
    </w:p>
    <w:p w:rsidR="00F10643" w:rsidRPr="00F10643" w:rsidRDefault="00F10643" w:rsidP="00F10643">
      <w:pPr>
        <w:shd w:val="clear" w:color="auto" w:fill="FFFFFF"/>
        <w:spacing w:after="240" w:line="360" w:lineRule="atLeast"/>
        <w:ind w:left="-402" w:right="-402"/>
        <w:jc w:val="both"/>
        <w:rPr>
          <w:ins w:id="104" w:author="Unknown"/>
          <w:rFonts w:ascii="Arial" w:eastAsia="Times New Roman" w:hAnsi="Arial" w:cs="Arial"/>
          <w:color w:val="000000"/>
          <w:sz w:val="21"/>
          <w:szCs w:val="21"/>
        </w:rPr>
      </w:pPr>
      <w:ins w:id="105" w:author="Unknown">
        <w:r w:rsidRPr="00F10643">
          <w:rPr>
            <w:rFonts w:ascii="Arial" w:eastAsia="Times New Roman" w:hAnsi="Arial" w:cs="Arial"/>
            <w:color w:val="000000"/>
            <w:sz w:val="21"/>
            <w:szCs w:val="21"/>
          </w:rPr>
          <w:t>This produces the following result −</w:t>
        </w:r>
      </w:ins>
    </w:p>
    <w:p w:rsidR="00F10643" w:rsidRPr="00F10643" w:rsidRDefault="00F10643" w:rsidP="00F106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450" w:right="-450"/>
        <w:rPr>
          <w:ins w:id="106" w:author="Unknown"/>
          <w:rFonts w:ascii="Consolas" w:eastAsia="Times New Roman" w:hAnsi="Consolas" w:cs="Consolas"/>
          <w:color w:val="313131"/>
          <w:sz w:val="18"/>
          <w:szCs w:val="18"/>
        </w:rPr>
      </w:pPr>
      <w:proofErr w:type="gramStart"/>
      <w:ins w:id="107" w:author="Unknown">
        <w:r w:rsidRPr="00F10643">
          <w:rPr>
            <w:rFonts w:ascii="Consolas" w:eastAsia="Times New Roman" w:hAnsi="Consolas" w:cs="Consolas"/>
            <w:color w:val="313131"/>
            <w:sz w:val="18"/>
            <w:szCs w:val="18"/>
          </w:rPr>
          <w:t>local</w:t>
        </w:r>
        <w:proofErr w:type="gramEnd"/>
      </w:ins>
    </w:p>
    <w:p w:rsidR="00F10643" w:rsidRPr="00F10643" w:rsidRDefault="00F10643" w:rsidP="00F10643">
      <w:pPr>
        <w:shd w:val="clear" w:color="auto" w:fill="FFFFFF"/>
        <w:spacing w:before="48" w:after="48" w:line="360" w:lineRule="atLeast"/>
        <w:ind w:left="-450" w:right="-402"/>
        <w:outlineLvl w:val="1"/>
        <w:rPr>
          <w:ins w:id="108" w:author="Unknown"/>
          <w:rFonts w:ascii="Arial" w:eastAsia="Times New Roman" w:hAnsi="Arial" w:cs="Arial"/>
          <w:color w:val="121214"/>
          <w:spacing w:val="-15"/>
          <w:sz w:val="36"/>
          <w:szCs w:val="36"/>
        </w:rPr>
      </w:pPr>
      <w:ins w:id="109" w:author="Unknown">
        <w:r w:rsidRPr="00F10643">
          <w:rPr>
            <w:rFonts w:ascii="Arial" w:eastAsia="Times New Roman" w:hAnsi="Arial" w:cs="Arial"/>
            <w:color w:val="121214"/>
            <w:spacing w:val="-15"/>
            <w:sz w:val="36"/>
            <w:szCs w:val="36"/>
          </w:rPr>
          <w:t>JavaScript Variable Names</w:t>
        </w:r>
      </w:ins>
    </w:p>
    <w:p w:rsidR="00F10643" w:rsidRPr="00F10643" w:rsidRDefault="00F10643" w:rsidP="00F10643">
      <w:pPr>
        <w:shd w:val="clear" w:color="auto" w:fill="FFFFFF"/>
        <w:spacing w:after="240" w:line="360" w:lineRule="atLeast"/>
        <w:ind w:left="-402" w:right="-402"/>
        <w:jc w:val="both"/>
        <w:rPr>
          <w:ins w:id="110" w:author="Unknown"/>
          <w:rFonts w:ascii="Arial" w:eastAsia="Times New Roman" w:hAnsi="Arial" w:cs="Arial"/>
          <w:color w:val="000000"/>
          <w:sz w:val="21"/>
          <w:szCs w:val="21"/>
        </w:rPr>
      </w:pPr>
      <w:ins w:id="111" w:author="Unknown">
        <w:r w:rsidRPr="00F10643">
          <w:rPr>
            <w:rFonts w:ascii="Arial" w:eastAsia="Times New Roman" w:hAnsi="Arial" w:cs="Arial"/>
            <w:color w:val="000000"/>
            <w:sz w:val="21"/>
            <w:szCs w:val="21"/>
          </w:rPr>
          <w:t>While naming your variables in JavaScript, keep the following rules in mind.</w:t>
        </w:r>
      </w:ins>
    </w:p>
    <w:p w:rsidR="00F10643" w:rsidRPr="00F10643" w:rsidRDefault="00F10643" w:rsidP="00F10643">
      <w:pPr>
        <w:numPr>
          <w:ilvl w:val="0"/>
          <w:numId w:val="10"/>
        </w:numPr>
        <w:shd w:val="clear" w:color="auto" w:fill="FFFFFF"/>
        <w:spacing w:after="240" w:line="360" w:lineRule="atLeast"/>
        <w:ind w:left="318" w:right="-402"/>
        <w:jc w:val="both"/>
        <w:rPr>
          <w:ins w:id="112" w:author="Unknown"/>
          <w:rFonts w:ascii="Arial" w:eastAsia="Times New Roman" w:hAnsi="Arial" w:cs="Arial"/>
          <w:color w:val="000000"/>
          <w:sz w:val="21"/>
          <w:szCs w:val="21"/>
        </w:rPr>
      </w:pPr>
      <w:ins w:id="113" w:author="Unknown">
        <w:r w:rsidRPr="00F10643">
          <w:rPr>
            <w:rFonts w:ascii="Arial" w:eastAsia="Times New Roman" w:hAnsi="Arial" w:cs="Arial"/>
            <w:color w:val="000000"/>
            <w:sz w:val="21"/>
            <w:szCs w:val="21"/>
          </w:rPr>
          <w:t>You should not use any of the JavaScript reserved keywords as a variable name. These keywords are mentioned in the next section. For example, </w:t>
        </w:r>
        <w:r w:rsidRPr="00F10643">
          <w:rPr>
            <w:rFonts w:ascii="Arial" w:eastAsia="Times New Roman" w:hAnsi="Arial" w:cs="Arial"/>
            <w:b/>
            <w:bCs/>
            <w:color w:val="000000"/>
            <w:sz w:val="21"/>
            <w:szCs w:val="21"/>
          </w:rPr>
          <w:t>break</w:t>
        </w:r>
        <w:r w:rsidRPr="00F10643">
          <w:rPr>
            <w:rFonts w:ascii="Arial" w:eastAsia="Times New Roman" w:hAnsi="Arial" w:cs="Arial"/>
            <w:color w:val="000000"/>
            <w:sz w:val="21"/>
            <w:szCs w:val="21"/>
          </w:rPr>
          <w:t> or </w:t>
        </w:r>
        <w:proofErr w:type="spellStart"/>
        <w:r w:rsidRPr="00F10643">
          <w:rPr>
            <w:rFonts w:ascii="Arial" w:eastAsia="Times New Roman" w:hAnsi="Arial" w:cs="Arial"/>
            <w:b/>
            <w:bCs/>
            <w:color w:val="000000"/>
            <w:sz w:val="21"/>
            <w:szCs w:val="21"/>
          </w:rPr>
          <w:t>boolean</w:t>
        </w:r>
        <w:r w:rsidRPr="00F10643">
          <w:rPr>
            <w:rFonts w:ascii="Arial" w:eastAsia="Times New Roman" w:hAnsi="Arial" w:cs="Arial"/>
            <w:color w:val="000000"/>
            <w:sz w:val="21"/>
            <w:szCs w:val="21"/>
          </w:rPr>
          <w:t>variable</w:t>
        </w:r>
        <w:proofErr w:type="spellEnd"/>
        <w:r w:rsidRPr="00F10643">
          <w:rPr>
            <w:rFonts w:ascii="Arial" w:eastAsia="Times New Roman" w:hAnsi="Arial" w:cs="Arial"/>
            <w:color w:val="000000"/>
            <w:sz w:val="21"/>
            <w:szCs w:val="21"/>
          </w:rPr>
          <w:t xml:space="preserve"> names are not valid.</w:t>
        </w:r>
      </w:ins>
    </w:p>
    <w:p w:rsidR="00F10643" w:rsidRPr="00F10643" w:rsidRDefault="00F10643" w:rsidP="00F10643">
      <w:pPr>
        <w:numPr>
          <w:ilvl w:val="0"/>
          <w:numId w:val="10"/>
        </w:numPr>
        <w:shd w:val="clear" w:color="auto" w:fill="FFFFFF"/>
        <w:spacing w:after="240" w:line="360" w:lineRule="atLeast"/>
        <w:ind w:left="318" w:right="-402"/>
        <w:jc w:val="both"/>
        <w:rPr>
          <w:ins w:id="114" w:author="Unknown"/>
          <w:rFonts w:ascii="Arial" w:eastAsia="Times New Roman" w:hAnsi="Arial" w:cs="Arial"/>
          <w:color w:val="000000"/>
          <w:sz w:val="21"/>
          <w:szCs w:val="21"/>
        </w:rPr>
      </w:pPr>
      <w:ins w:id="115" w:author="Unknown">
        <w:r w:rsidRPr="00F10643">
          <w:rPr>
            <w:rFonts w:ascii="Arial" w:eastAsia="Times New Roman" w:hAnsi="Arial" w:cs="Arial"/>
            <w:color w:val="000000"/>
            <w:sz w:val="21"/>
            <w:szCs w:val="21"/>
          </w:rPr>
          <w:t>JavaScript variable names should not start with a numeral (0-9). They must begin with a letter or an underscore character. For example, </w:t>
        </w:r>
        <w:r w:rsidRPr="00F10643">
          <w:rPr>
            <w:rFonts w:ascii="Arial" w:eastAsia="Times New Roman" w:hAnsi="Arial" w:cs="Arial"/>
            <w:b/>
            <w:bCs/>
            <w:color w:val="000000"/>
            <w:sz w:val="21"/>
            <w:szCs w:val="21"/>
          </w:rPr>
          <w:t>123test</w:t>
        </w:r>
        <w:r w:rsidRPr="00F10643">
          <w:rPr>
            <w:rFonts w:ascii="Arial" w:eastAsia="Times New Roman" w:hAnsi="Arial" w:cs="Arial"/>
            <w:color w:val="000000"/>
            <w:sz w:val="21"/>
            <w:szCs w:val="21"/>
          </w:rPr>
          <w:t> is an invalid variable name but </w:t>
        </w:r>
        <w:r w:rsidRPr="00F10643">
          <w:rPr>
            <w:rFonts w:ascii="Arial" w:eastAsia="Times New Roman" w:hAnsi="Arial" w:cs="Arial"/>
            <w:b/>
            <w:bCs/>
            <w:color w:val="000000"/>
            <w:sz w:val="21"/>
            <w:szCs w:val="21"/>
          </w:rPr>
          <w:t>_123test</w:t>
        </w:r>
        <w:r w:rsidRPr="00F10643">
          <w:rPr>
            <w:rFonts w:ascii="Arial" w:eastAsia="Times New Roman" w:hAnsi="Arial" w:cs="Arial"/>
            <w:color w:val="000000"/>
            <w:sz w:val="21"/>
            <w:szCs w:val="21"/>
          </w:rPr>
          <w:t> is a valid one.</w:t>
        </w:r>
      </w:ins>
    </w:p>
    <w:p w:rsidR="00F10643" w:rsidRPr="00F10643" w:rsidRDefault="00F10643" w:rsidP="00F10643">
      <w:pPr>
        <w:numPr>
          <w:ilvl w:val="0"/>
          <w:numId w:val="10"/>
        </w:numPr>
        <w:shd w:val="clear" w:color="auto" w:fill="FFFFFF"/>
        <w:spacing w:after="240" w:line="360" w:lineRule="atLeast"/>
        <w:ind w:left="318" w:right="-402"/>
        <w:jc w:val="both"/>
        <w:rPr>
          <w:ins w:id="116" w:author="Unknown"/>
          <w:rFonts w:ascii="Arial" w:eastAsia="Times New Roman" w:hAnsi="Arial" w:cs="Arial"/>
          <w:color w:val="000000"/>
          <w:sz w:val="21"/>
          <w:szCs w:val="21"/>
        </w:rPr>
      </w:pPr>
      <w:ins w:id="117" w:author="Unknown">
        <w:r w:rsidRPr="00F10643">
          <w:rPr>
            <w:rFonts w:ascii="Arial" w:eastAsia="Times New Roman" w:hAnsi="Arial" w:cs="Arial"/>
            <w:color w:val="000000"/>
            <w:sz w:val="21"/>
            <w:szCs w:val="21"/>
          </w:rPr>
          <w:t>JavaScript variable names are case-sensitive. For example, </w:t>
        </w:r>
        <w:r w:rsidRPr="00F10643">
          <w:rPr>
            <w:rFonts w:ascii="Arial" w:eastAsia="Times New Roman" w:hAnsi="Arial" w:cs="Arial"/>
            <w:b/>
            <w:bCs/>
            <w:color w:val="000000"/>
            <w:sz w:val="21"/>
            <w:szCs w:val="21"/>
          </w:rPr>
          <w:t>Name</w:t>
        </w:r>
        <w:r w:rsidRPr="00F10643">
          <w:rPr>
            <w:rFonts w:ascii="Arial" w:eastAsia="Times New Roman" w:hAnsi="Arial" w:cs="Arial"/>
            <w:color w:val="000000"/>
            <w:sz w:val="21"/>
            <w:szCs w:val="21"/>
          </w:rPr>
          <w:t> and </w:t>
        </w:r>
        <w:r w:rsidRPr="00F10643">
          <w:rPr>
            <w:rFonts w:ascii="Arial" w:eastAsia="Times New Roman" w:hAnsi="Arial" w:cs="Arial"/>
            <w:b/>
            <w:bCs/>
            <w:color w:val="000000"/>
            <w:sz w:val="21"/>
            <w:szCs w:val="21"/>
          </w:rPr>
          <w:t>name</w:t>
        </w:r>
        <w:r w:rsidRPr="00F10643">
          <w:rPr>
            <w:rFonts w:ascii="Arial" w:eastAsia="Times New Roman" w:hAnsi="Arial" w:cs="Arial"/>
            <w:color w:val="000000"/>
            <w:sz w:val="21"/>
            <w:szCs w:val="21"/>
          </w:rPr>
          <w:t> are two different variables.</w:t>
        </w:r>
      </w:ins>
    </w:p>
    <w:p w:rsidR="00F10643" w:rsidRPr="00F10643" w:rsidRDefault="00F10643" w:rsidP="00F10643">
      <w:pPr>
        <w:shd w:val="clear" w:color="auto" w:fill="FFFFFF"/>
        <w:spacing w:before="48" w:after="48" w:line="360" w:lineRule="atLeast"/>
        <w:ind w:left="-450" w:right="-402"/>
        <w:outlineLvl w:val="1"/>
        <w:rPr>
          <w:ins w:id="118" w:author="Unknown"/>
          <w:rFonts w:ascii="Arial" w:eastAsia="Times New Roman" w:hAnsi="Arial" w:cs="Arial"/>
          <w:color w:val="121214"/>
          <w:spacing w:val="-15"/>
          <w:sz w:val="36"/>
          <w:szCs w:val="36"/>
        </w:rPr>
      </w:pPr>
      <w:ins w:id="119" w:author="Unknown">
        <w:r w:rsidRPr="00F10643">
          <w:rPr>
            <w:rFonts w:ascii="Arial" w:eastAsia="Times New Roman" w:hAnsi="Arial" w:cs="Arial"/>
            <w:color w:val="121214"/>
            <w:spacing w:val="-15"/>
            <w:sz w:val="36"/>
            <w:szCs w:val="36"/>
          </w:rPr>
          <w:t>JavaScript Reserved Words</w:t>
        </w:r>
      </w:ins>
    </w:p>
    <w:p w:rsidR="00F10643" w:rsidRPr="00F10643" w:rsidRDefault="00F10643" w:rsidP="00F10643">
      <w:pPr>
        <w:shd w:val="clear" w:color="auto" w:fill="FFFFFF"/>
        <w:spacing w:after="240" w:line="360" w:lineRule="atLeast"/>
        <w:ind w:left="-402" w:right="-402"/>
        <w:jc w:val="both"/>
        <w:rPr>
          <w:ins w:id="120" w:author="Unknown"/>
          <w:rFonts w:ascii="Arial" w:eastAsia="Times New Roman" w:hAnsi="Arial" w:cs="Arial"/>
          <w:color w:val="000000"/>
          <w:sz w:val="21"/>
          <w:szCs w:val="21"/>
        </w:rPr>
      </w:pPr>
      <w:proofErr w:type="gramStart"/>
      <w:ins w:id="121" w:author="Unknown">
        <w:r w:rsidRPr="00F10643">
          <w:rPr>
            <w:rFonts w:ascii="Arial" w:eastAsia="Times New Roman" w:hAnsi="Arial" w:cs="Arial"/>
            <w:color w:val="000000"/>
            <w:sz w:val="21"/>
            <w:szCs w:val="21"/>
          </w:rPr>
          <w:t>A list of all the reserved words in JavaScript are</w:t>
        </w:r>
        <w:proofErr w:type="gramEnd"/>
        <w:r w:rsidRPr="00F10643">
          <w:rPr>
            <w:rFonts w:ascii="Arial" w:eastAsia="Times New Roman" w:hAnsi="Arial" w:cs="Arial"/>
            <w:color w:val="000000"/>
            <w:sz w:val="21"/>
            <w:szCs w:val="21"/>
          </w:rPr>
          <w:t xml:space="preserve"> given in the following table. They cannot be used as JavaScript variables, functions, methods, loop labels, or any object names.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2346"/>
        <w:gridCol w:w="2131"/>
        <w:gridCol w:w="2603"/>
      </w:tblGrid>
      <w:tr w:rsidR="00F10643" w:rsidRPr="00F10643" w:rsidTr="00F106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abstract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boolean</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break</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byte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case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catch</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char</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class</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const</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continue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debugger</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default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delete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do</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else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enum</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export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extends</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false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final</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finally</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float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for</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function</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goto</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if</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implements</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import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instanceof</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int</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interface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long</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native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new</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null</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package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private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protected</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public</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return</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short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static</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switch</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synchronized</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this</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throw</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throws</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transient</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true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try</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typeof</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proofErr w:type="spellStart"/>
            <w:r w:rsidRPr="00F10643">
              <w:rPr>
                <w:rFonts w:ascii="Times New Roman" w:eastAsia="Times New Roman" w:hAnsi="Times New Roman" w:cs="Times New Roman"/>
                <w:color w:val="000000"/>
                <w:sz w:val="24"/>
                <w:szCs w:val="24"/>
              </w:rPr>
              <w:t>var</w:t>
            </w:r>
            <w:proofErr w:type="spellEnd"/>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void</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volatile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while</w:t>
            </w:r>
          </w:p>
          <w:p w:rsidR="00F10643" w:rsidRPr="00F10643" w:rsidRDefault="00F10643" w:rsidP="00F10643">
            <w:pPr>
              <w:spacing w:after="240" w:line="360" w:lineRule="atLeast"/>
              <w:ind w:left="48" w:right="48"/>
              <w:jc w:val="both"/>
              <w:rPr>
                <w:rFonts w:ascii="Times New Roman" w:eastAsia="Times New Roman" w:hAnsi="Times New Roman" w:cs="Times New Roman"/>
                <w:color w:val="000000"/>
                <w:sz w:val="24"/>
                <w:szCs w:val="24"/>
              </w:rPr>
            </w:pPr>
            <w:r w:rsidRPr="00F10643">
              <w:rPr>
                <w:rFonts w:ascii="Times New Roman" w:eastAsia="Times New Roman" w:hAnsi="Times New Roman" w:cs="Times New Roman"/>
                <w:color w:val="000000"/>
                <w:sz w:val="24"/>
                <w:szCs w:val="24"/>
              </w:rPr>
              <w:t>with</w:t>
            </w:r>
          </w:p>
        </w:tc>
      </w:tr>
    </w:tbl>
    <w:p w:rsidR="00F10643" w:rsidRPr="00F10643" w:rsidRDefault="00F10643" w:rsidP="00F10643">
      <w:pPr>
        <w:shd w:val="clear" w:color="auto" w:fill="FFFFFF"/>
        <w:spacing w:before="105" w:after="105" w:line="330" w:lineRule="atLeast"/>
        <w:ind w:left="-450" w:right="-450"/>
        <w:rPr>
          <w:ins w:id="122" w:author="Unknown"/>
          <w:rFonts w:ascii="Arial" w:eastAsia="Times New Roman" w:hAnsi="Arial" w:cs="Arial"/>
          <w:color w:val="313131"/>
          <w:sz w:val="21"/>
          <w:szCs w:val="21"/>
        </w:rPr>
      </w:pPr>
      <w:ins w:id="123" w:author="Unknown">
        <w:r w:rsidRPr="00F10643">
          <w:rPr>
            <w:rFonts w:ascii="Arial" w:eastAsia="Times New Roman" w:hAnsi="Arial" w:cs="Arial"/>
            <w:color w:val="313131"/>
            <w:sz w:val="21"/>
            <w:szCs w:val="21"/>
          </w:rPr>
          <w:pict>
            <v:rect id="_x0000_i1030" style="width:0;height:0" o:hralign="center" o:hrstd="t" o:hr="t" fillcolor="#a0a0a0" stroked="f"/>
          </w:pict>
        </w:r>
      </w:ins>
    </w:p>
    <w:p w:rsidR="00F10643" w:rsidRPr="00F10643" w:rsidRDefault="00F10643" w:rsidP="00F10643">
      <w:pPr>
        <w:shd w:val="clear" w:color="auto" w:fill="FFFFFF"/>
        <w:spacing w:before="105" w:after="105" w:line="330" w:lineRule="atLeast"/>
        <w:ind w:left="-450" w:right="-450"/>
        <w:jc w:val="center"/>
        <w:rPr>
          <w:ins w:id="124" w:author="Unknown"/>
          <w:rFonts w:ascii="Arial" w:eastAsia="Times New Roman" w:hAnsi="Arial" w:cs="Arial"/>
          <w:color w:val="313131"/>
          <w:sz w:val="21"/>
          <w:szCs w:val="21"/>
        </w:rPr>
      </w:pPr>
      <w:ins w:id="125"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"http://www.tutorialspoint.com/javascript/javascript_placement.htm"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00"/>
            <w:sz w:val="23"/>
            <w:szCs w:val="23"/>
          </w:rPr>
          <w:t> </w:t>
        </w:r>
        <w:r w:rsidRPr="00F10643">
          <w:rPr>
            <w:rFonts w:ascii="Arial" w:eastAsia="Times New Roman" w:hAnsi="Arial" w:cs="Arial"/>
            <w:color w:val="000000"/>
            <w:sz w:val="23"/>
            <w:szCs w:val="23"/>
            <w:u w:val="single"/>
          </w:rPr>
          <w:t>Previous Page</w:t>
        </w:r>
        <w:r w:rsidRPr="00F10643">
          <w:rPr>
            <w:rFonts w:ascii="Arial" w:eastAsia="Times New Roman" w:hAnsi="Arial" w:cs="Arial"/>
            <w:color w:val="313131"/>
            <w:sz w:val="21"/>
            <w:szCs w:val="21"/>
          </w:rPr>
          <w:fldChar w:fldCharType="end"/>
        </w:r>
      </w:ins>
    </w:p>
    <w:p w:rsidR="00F10643" w:rsidRPr="00F10643" w:rsidRDefault="00F10643" w:rsidP="00F10643">
      <w:pPr>
        <w:spacing w:before="105" w:after="105" w:line="330" w:lineRule="atLeast"/>
        <w:ind w:left="-450" w:right="-450"/>
        <w:jc w:val="center"/>
        <w:rPr>
          <w:ins w:id="126" w:author="Unknown"/>
          <w:rFonts w:ascii="Arial" w:eastAsia="Times New Roman" w:hAnsi="Arial" w:cs="Arial"/>
          <w:color w:val="313131"/>
          <w:sz w:val="21"/>
          <w:szCs w:val="21"/>
        </w:rPr>
      </w:pPr>
      <w:ins w:id="127"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"http://www.tutorialspoint.com/cgi-bin/printpage.cgi" \t "_blank"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00"/>
            <w:sz w:val="23"/>
            <w:szCs w:val="23"/>
          </w:rPr>
          <w:t> </w:t>
        </w:r>
        <w:r w:rsidRPr="00F10643">
          <w:rPr>
            <w:rFonts w:ascii="Arial" w:eastAsia="Times New Roman" w:hAnsi="Arial" w:cs="Arial"/>
            <w:color w:val="000000"/>
            <w:sz w:val="23"/>
            <w:szCs w:val="23"/>
            <w:u w:val="single"/>
          </w:rPr>
          <w:t>Print</w:t>
        </w:r>
        <w:r w:rsidRPr="00F10643">
          <w:rPr>
            <w:rFonts w:ascii="Arial" w:eastAsia="Times New Roman" w:hAnsi="Arial" w:cs="Arial"/>
            <w:color w:val="313131"/>
            <w:sz w:val="21"/>
            <w:szCs w:val="21"/>
          </w:rPr>
          <w:fldChar w:fldCharType="end"/>
        </w:r>
      </w:ins>
    </w:p>
    <w:p w:rsidR="00F10643" w:rsidRPr="00F10643" w:rsidRDefault="00F10643" w:rsidP="00F10643">
      <w:pPr>
        <w:spacing w:before="105" w:after="105" w:line="330" w:lineRule="atLeast"/>
        <w:ind w:left="-450" w:right="-450"/>
        <w:jc w:val="center"/>
        <w:rPr>
          <w:ins w:id="128" w:author="Unknown"/>
          <w:rFonts w:ascii="Arial" w:eastAsia="Times New Roman" w:hAnsi="Arial" w:cs="Arial"/>
          <w:color w:val="313131"/>
          <w:sz w:val="21"/>
          <w:szCs w:val="21"/>
        </w:rPr>
      </w:pPr>
      <w:ins w:id="129"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"http://www.tutorialspoint.com/javascript/pdf/javascript_variables.pdf" \o "JavaScript Variables" \t "_blank"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00"/>
            <w:sz w:val="23"/>
            <w:szCs w:val="23"/>
          </w:rPr>
          <w:t> </w:t>
        </w:r>
        <w:r w:rsidRPr="00F10643">
          <w:rPr>
            <w:rFonts w:ascii="Arial" w:eastAsia="Times New Roman" w:hAnsi="Arial" w:cs="Arial"/>
            <w:color w:val="000000"/>
            <w:sz w:val="23"/>
            <w:szCs w:val="23"/>
            <w:u w:val="single"/>
          </w:rPr>
          <w:t>PDF</w:t>
        </w:r>
        <w:r w:rsidRPr="00F10643">
          <w:rPr>
            <w:rFonts w:ascii="Arial" w:eastAsia="Times New Roman" w:hAnsi="Arial" w:cs="Arial"/>
            <w:color w:val="313131"/>
            <w:sz w:val="21"/>
            <w:szCs w:val="21"/>
          </w:rPr>
          <w:fldChar w:fldCharType="end"/>
        </w:r>
      </w:ins>
    </w:p>
    <w:p w:rsidR="00F10643" w:rsidRPr="00F10643" w:rsidRDefault="00F10643" w:rsidP="00F10643">
      <w:pPr>
        <w:shd w:val="clear" w:color="auto" w:fill="FFFFFF"/>
        <w:spacing w:before="105" w:after="105" w:line="330" w:lineRule="atLeast"/>
        <w:ind w:left="-450" w:right="-450"/>
        <w:jc w:val="center"/>
        <w:rPr>
          <w:ins w:id="130" w:author="Unknown"/>
          <w:rFonts w:ascii="Arial" w:eastAsia="Times New Roman" w:hAnsi="Arial" w:cs="Arial"/>
          <w:color w:val="313131"/>
          <w:sz w:val="21"/>
          <w:szCs w:val="21"/>
        </w:rPr>
      </w:pPr>
      <w:ins w:id="131"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"http://www.tutorialspoint.com/javascript/javascript_operators.htm"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00"/>
            <w:sz w:val="23"/>
            <w:szCs w:val="23"/>
            <w:u w:val="single"/>
          </w:rPr>
          <w:t>Next Page</w:t>
        </w:r>
        <w:r w:rsidRPr="00F10643">
          <w:rPr>
            <w:rFonts w:ascii="Arial" w:eastAsia="Times New Roman" w:hAnsi="Arial" w:cs="Arial"/>
            <w:color w:val="000000"/>
            <w:sz w:val="23"/>
            <w:szCs w:val="23"/>
          </w:rPr>
          <w:t> </w:t>
        </w:r>
        <w:r w:rsidRPr="00F10643">
          <w:rPr>
            <w:rFonts w:ascii="Arial" w:eastAsia="Times New Roman" w:hAnsi="Arial" w:cs="Arial"/>
            <w:color w:val="000000"/>
            <w:sz w:val="23"/>
            <w:szCs w:val="23"/>
            <w:u w:val="single"/>
          </w:rPr>
          <w:t> </w:t>
        </w:r>
        <w:r w:rsidRPr="00F10643">
          <w:rPr>
            <w:rFonts w:ascii="Arial" w:eastAsia="Times New Roman" w:hAnsi="Arial" w:cs="Arial"/>
            <w:color w:val="313131"/>
            <w:sz w:val="21"/>
            <w:szCs w:val="21"/>
          </w:rPr>
          <w:fldChar w:fldCharType="end"/>
        </w:r>
      </w:ins>
    </w:p>
    <w:p w:rsidR="00F10643" w:rsidRPr="00F10643" w:rsidRDefault="00F10643" w:rsidP="00F10643">
      <w:pPr>
        <w:shd w:val="clear" w:color="auto" w:fill="FFFFFF"/>
        <w:spacing w:before="105" w:after="105" w:line="330" w:lineRule="atLeast"/>
        <w:ind w:left="-450" w:right="-450"/>
        <w:rPr>
          <w:ins w:id="132" w:author="Unknown"/>
          <w:rFonts w:ascii="Arial" w:eastAsia="Times New Roman" w:hAnsi="Arial" w:cs="Arial"/>
          <w:color w:val="313131"/>
          <w:sz w:val="21"/>
          <w:szCs w:val="21"/>
        </w:rPr>
      </w:pPr>
      <w:ins w:id="133" w:author="Unknown">
        <w:r w:rsidRPr="00F10643">
          <w:rPr>
            <w:rFonts w:ascii="Arial" w:eastAsia="Times New Roman" w:hAnsi="Arial" w:cs="Arial"/>
            <w:color w:val="313131"/>
            <w:sz w:val="21"/>
            <w:szCs w:val="21"/>
          </w:rPr>
          <w:pict>
            <v:rect id="_x0000_i1031" style="width:0;height:0" o:hralign="center" o:hrstd="t" o:hr="t" fillcolor="#a0a0a0" stroked="f"/>
          </w:pict>
        </w:r>
      </w:ins>
    </w:p>
    <w:p w:rsidR="00F10643" w:rsidRPr="00F10643" w:rsidRDefault="00F10643" w:rsidP="00F10643">
      <w:pPr>
        <w:shd w:val="clear" w:color="auto" w:fill="FFFFFF"/>
        <w:spacing w:before="105" w:after="105" w:line="330" w:lineRule="atLeast"/>
        <w:ind w:left="-450" w:right="-450"/>
        <w:jc w:val="center"/>
        <w:rPr>
          <w:ins w:id="134" w:author="Unknown"/>
          <w:rFonts w:ascii="Arial" w:eastAsia="Times New Roman" w:hAnsi="Arial" w:cs="Arial"/>
          <w:color w:val="313131"/>
          <w:sz w:val="21"/>
          <w:szCs w:val="21"/>
        </w:rPr>
      </w:pPr>
      <w:ins w:id="135" w:author="Unknown">
        <w:r w:rsidRPr="00F10643">
          <w:rPr>
            <w:rFonts w:ascii="Arial" w:eastAsia="Times New Roman" w:hAnsi="Arial" w:cs="Arial"/>
            <w:color w:val="313131"/>
            <w:sz w:val="21"/>
            <w:szCs w:val="21"/>
          </w:rPr>
          <w:t>Advertisements</w:t>
        </w:r>
      </w:ins>
    </w:p>
    <w:p w:rsidR="00F10643" w:rsidRPr="00F10643" w:rsidRDefault="00F10643" w:rsidP="00F10643">
      <w:pPr>
        <w:spacing w:after="75" w:line="330" w:lineRule="atLeast"/>
        <w:ind w:left="-675" w:right="-675"/>
        <w:rPr>
          <w:ins w:id="136" w:author="Unknown"/>
          <w:rFonts w:ascii="Arial" w:eastAsia="Times New Roman" w:hAnsi="Arial" w:cs="Arial"/>
          <w:color w:val="313131"/>
          <w:sz w:val="20"/>
          <w:szCs w:val="20"/>
        </w:rPr>
      </w:pPr>
      <w:ins w:id="137" w:author="Unknown">
        <w:r w:rsidRPr="00F10643">
          <w:rPr>
            <w:rFonts w:ascii="Arial" w:eastAsia="Times New Roman" w:hAnsi="Arial" w:cs="Arial"/>
            <w:color w:val="313131"/>
            <w:sz w:val="20"/>
            <w:szCs w:val="20"/>
          </w:rPr>
          <w:fldChar w:fldCharType="begin"/>
        </w:r>
        <w:r w:rsidRPr="00F10643">
          <w:rPr>
            <w:rFonts w:ascii="Arial" w:eastAsia="Times New Roman" w:hAnsi="Arial" w:cs="Arial"/>
            <w:color w:val="313131"/>
            <w:sz w:val="20"/>
            <w:szCs w:val="20"/>
          </w:rPr>
          <w:instrText xml:space="preserve"> HYPERLINK "javascript:void(0)" </w:instrText>
        </w:r>
        <w:r w:rsidRPr="00F10643">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38" w:author="Unknown">
        <w:r w:rsidRPr="00F10643">
          <w:rPr>
            <w:rFonts w:ascii="Arial" w:eastAsia="Times New Roman" w:hAnsi="Arial" w:cs="Arial"/>
            <w:color w:val="000000"/>
            <w:sz w:val="20"/>
            <w:szCs w:val="20"/>
          </w:rPr>
          <w:t> </w:t>
        </w:r>
        <w:r w:rsidRPr="00F10643">
          <w:rPr>
            <w:rFonts w:ascii="Arial" w:eastAsia="Times New Roman" w:hAnsi="Arial" w:cs="Arial"/>
            <w:color w:val="313131"/>
            <w:sz w:val="20"/>
            <w:szCs w:val="20"/>
          </w:rPr>
          <w:fldChar w:fldCharType="end"/>
        </w:r>
        <w:r w:rsidRPr="00F10643">
          <w:rPr>
            <w:rFonts w:ascii="Arial" w:eastAsia="Times New Roman" w:hAnsi="Arial" w:cs="Arial"/>
            <w:color w:val="313131"/>
            <w:sz w:val="20"/>
            <w:szCs w:val="20"/>
          </w:rPr>
          <w:fldChar w:fldCharType="begin"/>
        </w:r>
        <w:r w:rsidRPr="00F10643">
          <w:rPr>
            <w:rFonts w:ascii="Arial" w:eastAsia="Times New Roman" w:hAnsi="Arial" w:cs="Arial"/>
            <w:color w:val="313131"/>
            <w:sz w:val="20"/>
            <w:szCs w:val="20"/>
          </w:rPr>
          <w:instrText xml:space="preserve"> HYPERLINK "javascript:void(0)" </w:instrText>
        </w:r>
        <w:r w:rsidRPr="00F10643">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39" w:author="Unknown">
        <w:r w:rsidRPr="00F10643">
          <w:rPr>
            <w:rFonts w:ascii="Arial" w:eastAsia="Times New Roman" w:hAnsi="Arial" w:cs="Arial"/>
            <w:color w:val="000000"/>
            <w:sz w:val="20"/>
            <w:szCs w:val="20"/>
          </w:rPr>
          <w:t> </w:t>
        </w:r>
        <w:r w:rsidRPr="00F10643">
          <w:rPr>
            <w:rFonts w:ascii="Arial" w:eastAsia="Times New Roman" w:hAnsi="Arial" w:cs="Arial"/>
            <w:color w:val="313131"/>
            <w:sz w:val="20"/>
            <w:szCs w:val="20"/>
          </w:rPr>
          <w:fldChar w:fldCharType="end"/>
        </w:r>
        <w:r w:rsidRPr="00F10643">
          <w:rPr>
            <w:rFonts w:ascii="Arial" w:eastAsia="Times New Roman" w:hAnsi="Arial" w:cs="Arial"/>
            <w:color w:val="313131"/>
            <w:sz w:val="20"/>
            <w:szCs w:val="20"/>
          </w:rPr>
          <w:fldChar w:fldCharType="begin"/>
        </w:r>
        <w:r w:rsidRPr="00F10643">
          <w:rPr>
            <w:rFonts w:ascii="Arial" w:eastAsia="Times New Roman" w:hAnsi="Arial" w:cs="Arial"/>
            <w:color w:val="313131"/>
            <w:sz w:val="20"/>
            <w:szCs w:val="20"/>
          </w:rPr>
          <w:instrText xml:space="preserve"> HYPERLINK "javascript:void(0)" </w:instrText>
        </w:r>
        <w:r w:rsidRPr="00F10643">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40" w:author="Unknown">
        <w:r w:rsidRPr="00F10643">
          <w:rPr>
            <w:rFonts w:ascii="Arial" w:eastAsia="Times New Roman" w:hAnsi="Arial" w:cs="Arial"/>
            <w:color w:val="000000"/>
            <w:sz w:val="20"/>
            <w:szCs w:val="20"/>
          </w:rPr>
          <w:t> </w:t>
        </w:r>
        <w:r w:rsidRPr="00F10643">
          <w:rPr>
            <w:rFonts w:ascii="Arial" w:eastAsia="Times New Roman" w:hAnsi="Arial" w:cs="Arial"/>
            <w:color w:val="313131"/>
            <w:sz w:val="20"/>
            <w:szCs w:val="20"/>
          </w:rPr>
          <w:fldChar w:fldCharType="end"/>
        </w:r>
        <w:r w:rsidRPr="00F10643">
          <w:rPr>
            <w:rFonts w:ascii="Arial" w:eastAsia="Times New Roman" w:hAnsi="Arial" w:cs="Arial"/>
            <w:color w:val="313131"/>
            <w:sz w:val="20"/>
            <w:szCs w:val="20"/>
          </w:rPr>
          <w:fldChar w:fldCharType="begin"/>
        </w:r>
        <w:r w:rsidRPr="00F10643">
          <w:rPr>
            <w:rFonts w:ascii="Arial" w:eastAsia="Times New Roman" w:hAnsi="Arial" w:cs="Arial"/>
            <w:color w:val="313131"/>
            <w:sz w:val="20"/>
            <w:szCs w:val="20"/>
          </w:rPr>
          <w:instrText xml:space="preserve"> HYPERLINK "javascript:void(0)" </w:instrText>
        </w:r>
        <w:r w:rsidRPr="00F10643">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41" w:author="Unknown">
        <w:r w:rsidRPr="00F10643">
          <w:rPr>
            <w:rFonts w:ascii="Arial" w:eastAsia="Times New Roman" w:hAnsi="Arial" w:cs="Arial"/>
            <w:color w:val="000000"/>
            <w:sz w:val="20"/>
            <w:szCs w:val="20"/>
          </w:rPr>
          <w:t> </w:t>
        </w:r>
        <w:r w:rsidRPr="00F10643">
          <w:rPr>
            <w:rFonts w:ascii="Arial" w:eastAsia="Times New Roman" w:hAnsi="Arial" w:cs="Arial"/>
            <w:color w:val="313131"/>
            <w:sz w:val="20"/>
            <w:szCs w:val="20"/>
          </w:rPr>
          <w:fldChar w:fldCharType="end"/>
        </w:r>
        <w:r w:rsidRPr="00F10643">
          <w:rPr>
            <w:rFonts w:ascii="Arial" w:eastAsia="Times New Roman" w:hAnsi="Arial" w:cs="Arial"/>
            <w:color w:val="313131"/>
            <w:sz w:val="20"/>
            <w:szCs w:val="20"/>
          </w:rPr>
          <w:fldChar w:fldCharType="begin"/>
        </w:r>
        <w:r w:rsidRPr="00F10643">
          <w:rPr>
            <w:rFonts w:ascii="Arial" w:eastAsia="Times New Roman" w:hAnsi="Arial" w:cs="Arial"/>
            <w:color w:val="313131"/>
            <w:sz w:val="20"/>
            <w:szCs w:val="20"/>
          </w:rPr>
          <w:instrText xml:space="preserve"> HYPERLINK "javascript:void(0)" </w:instrText>
        </w:r>
        <w:r w:rsidRPr="00F10643">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142" w:author="Unknown">
        <w:r w:rsidRPr="00F10643">
          <w:rPr>
            <w:rFonts w:ascii="Arial" w:eastAsia="Times New Roman" w:hAnsi="Arial" w:cs="Arial"/>
            <w:color w:val="000000"/>
            <w:sz w:val="20"/>
            <w:szCs w:val="20"/>
          </w:rPr>
          <w:t> </w:t>
        </w:r>
        <w:r w:rsidRPr="00F10643">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F10643" w:rsidRPr="00F10643" w:rsidRDefault="00F10643" w:rsidP="00F10643">
      <w:pPr>
        <w:spacing w:after="0" w:line="330" w:lineRule="atLeast"/>
        <w:rPr>
          <w:ins w:id="143"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F10643" w:rsidRPr="00F10643" w:rsidRDefault="00F10643" w:rsidP="00F10643">
      <w:pPr>
        <w:numPr>
          <w:ilvl w:val="0"/>
          <w:numId w:val="11"/>
        </w:numPr>
        <w:spacing w:after="0" w:line="180" w:lineRule="atLeast"/>
        <w:ind w:left="-225"/>
        <w:rPr>
          <w:ins w:id="144" w:author="Unknown"/>
          <w:rFonts w:ascii="Arial" w:eastAsia="Times New Roman" w:hAnsi="Arial" w:cs="Arial"/>
          <w:color w:val="313131"/>
          <w:sz w:val="21"/>
          <w:szCs w:val="21"/>
        </w:rPr>
      </w:pPr>
      <w:ins w:id="145"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"http://www.tutorialspoint.com/about/tutorials_writing.htm"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FF"/>
            <w:sz w:val="27"/>
            <w:szCs w:val="27"/>
            <w:u w:val="single"/>
          </w:rPr>
          <w:t>Write for us</w:t>
        </w:r>
        <w:r w:rsidRPr="00F10643">
          <w:rPr>
            <w:rFonts w:ascii="Arial" w:eastAsia="Times New Roman" w:hAnsi="Arial" w:cs="Arial"/>
            <w:color w:val="313131"/>
            <w:sz w:val="21"/>
            <w:szCs w:val="21"/>
          </w:rPr>
          <w:fldChar w:fldCharType="end"/>
        </w:r>
      </w:ins>
    </w:p>
    <w:p w:rsidR="00F10643" w:rsidRPr="00F10643" w:rsidRDefault="00F10643" w:rsidP="00F10643">
      <w:pPr>
        <w:spacing w:after="0" w:line="330" w:lineRule="atLeast"/>
        <w:rPr>
          <w:ins w:id="146" w:author="Unknown"/>
          <w:rFonts w:ascii="Arial" w:eastAsia="Times New Roman" w:hAnsi="Arial" w:cs="Arial"/>
          <w:color w:val="313131"/>
          <w:sz w:val="21"/>
          <w:szCs w:val="21"/>
        </w:rPr>
      </w:pPr>
      <w:ins w:id="147" w:author="Unknown">
        <w:r w:rsidRPr="00F10643">
          <w:rPr>
            <w:rFonts w:ascii="Arial" w:eastAsia="Times New Roman" w:hAnsi="Arial" w:cs="Arial"/>
            <w:color w:val="313131"/>
            <w:sz w:val="21"/>
            <w:szCs w:val="21"/>
          </w:rPr>
          <w:t> </w:t>
        </w:r>
      </w:ins>
    </w:p>
    <w:p w:rsidR="00F10643" w:rsidRPr="00F10643" w:rsidRDefault="00F10643" w:rsidP="00F10643">
      <w:pPr>
        <w:numPr>
          <w:ilvl w:val="0"/>
          <w:numId w:val="11"/>
        </w:numPr>
        <w:pBdr>
          <w:left w:val="dotted" w:sz="6" w:space="6" w:color="FFFFFF"/>
        </w:pBdr>
        <w:spacing w:after="0" w:line="180" w:lineRule="atLeast"/>
        <w:ind w:left="-225"/>
        <w:rPr>
          <w:ins w:id="148" w:author="Unknown"/>
          <w:rFonts w:ascii="Arial" w:eastAsia="Times New Roman" w:hAnsi="Arial" w:cs="Arial"/>
          <w:color w:val="313131"/>
          <w:sz w:val="21"/>
          <w:szCs w:val="21"/>
        </w:rPr>
      </w:pPr>
      <w:ins w:id="149"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"http://www.tutorialspoint.com/about/faq.htm"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FF"/>
            <w:sz w:val="27"/>
            <w:szCs w:val="27"/>
            <w:u w:val="single"/>
          </w:rPr>
          <w:t>FAQ's</w:t>
        </w:r>
        <w:r w:rsidRPr="00F10643">
          <w:rPr>
            <w:rFonts w:ascii="Arial" w:eastAsia="Times New Roman" w:hAnsi="Arial" w:cs="Arial"/>
            <w:color w:val="313131"/>
            <w:sz w:val="21"/>
            <w:szCs w:val="21"/>
          </w:rPr>
          <w:fldChar w:fldCharType="end"/>
        </w:r>
      </w:ins>
    </w:p>
    <w:p w:rsidR="00F10643" w:rsidRPr="00F10643" w:rsidRDefault="00F10643" w:rsidP="00F10643">
      <w:pPr>
        <w:spacing w:after="0" w:line="330" w:lineRule="atLeast"/>
        <w:rPr>
          <w:ins w:id="150" w:author="Unknown"/>
          <w:rFonts w:ascii="Arial" w:eastAsia="Times New Roman" w:hAnsi="Arial" w:cs="Arial"/>
          <w:color w:val="313131"/>
          <w:sz w:val="21"/>
          <w:szCs w:val="21"/>
        </w:rPr>
      </w:pPr>
      <w:ins w:id="151" w:author="Unknown">
        <w:r w:rsidRPr="00F10643">
          <w:rPr>
            <w:rFonts w:ascii="Arial" w:eastAsia="Times New Roman" w:hAnsi="Arial" w:cs="Arial"/>
            <w:color w:val="313131"/>
            <w:sz w:val="21"/>
            <w:szCs w:val="21"/>
          </w:rPr>
          <w:t> </w:t>
        </w:r>
      </w:ins>
    </w:p>
    <w:p w:rsidR="00F10643" w:rsidRPr="00F10643" w:rsidRDefault="00F10643" w:rsidP="00F10643">
      <w:pPr>
        <w:numPr>
          <w:ilvl w:val="0"/>
          <w:numId w:val="11"/>
        </w:numPr>
        <w:pBdr>
          <w:left w:val="dotted" w:sz="6" w:space="6" w:color="FFFFFF"/>
        </w:pBdr>
        <w:spacing w:after="0" w:line="180" w:lineRule="atLeast"/>
        <w:ind w:left="-225"/>
        <w:rPr>
          <w:ins w:id="152" w:author="Unknown"/>
          <w:rFonts w:ascii="Arial" w:eastAsia="Times New Roman" w:hAnsi="Arial" w:cs="Arial"/>
          <w:color w:val="313131"/>
          <w:sz w:val="21"/>
          <w:szCs w:val="21"/>
        </w:rPr>
      </w:pPr>
      <w:ins w:id="153"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"http://www.tutorialspoint.com/about/about_helping.htm"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FF"/>
            <w:sz w:val="27"/>
            <w:szCs w:val="27"/>
            <w:u w:val="single"/>
          </w:rPr>
          <w:t>Helping</w:t>
        </w:r>
        <w:r w:rsidRPr="00F10643">
          <w:rPr>
            <w:rFonts w:ascii="Arial" w:eastAsia="Times New Roman" w:hAnsi="Arial" w:cs="Arial"/>
            <w:color w:val="313131"/>
            <w:sz w:val="21"/>
            <w:szCs w:val="21"/>
          </w:rPr>
          <w:fldChar w:fldCharType="end"/>
        </w:r>
      </w:ins>
    </w:p>
    <w:p w:rsidR="00F10643" w:rsidRPr="00F10643" w:rsidRDefault="00F10643" w:rsidP="00F10643">
      <w:pPr>
        <w:spacing w:after="0" w:line="330" w:lineRule="atLeast"/>
        <w:rPr>
          <w:ins w:id="154" w:author="Unknown"/>
          <w:rFonts w:ascii="Arial" w:eastAsia="Times New Roman" w:hAnsi="Arial" w:cs="Arial"/>
          <w:color w:val="313131"/>
          <w:sz w:val="21"/>
          <w:szCs w:val="21"/>
        </w:rPr>
      </w:pPr>
      <w:ins w:id="155" w:author="Unknown">
        <w:r w:rsidRPr="00F10643">
          <w:rPr>
            <w:rFonts w:ascii="Arial" w:eastAsia="Times New Roman" w:hAnsi="Arial" w:cs="Arial"/>
            <w:color w:val="313131"/>
            <w:sz w:val="21"/>
            <w:szCs w:val="21"/>
          </w:rPr>
          <w:t> </w:t>
        </w:r>
      </w:ins>
    </w:p>
    <w:p w:rsidR="00F10643" w:rsidRPr="00F10643" w:rsidRDefault="00F10643" w:rsidP="00F10643">
      <w:pPr>
        <w:numPr>
          <w:ilvl w:val="0"/>
          <w:numId w:val="11"/>
        </w:numPr>
        <w:pBdr>
          <w:left w:val="dotted" w:sz="6" w:space="6" w:color="FFFFFF"/>
        </w:pBdr>
        <w:spacing w:after="0" w:line="180" w:lineRule="atLeast"/>
        <w:ind w:left="-225"/>
        <w:rPr>
          <w:ins w:id="156" w:author="Unknown"/>
          <w:rFonts w:ascii="Arial" w:eastAsia="Times New Roman" w:hAnsi="Arial" w:cs="Arial"/>
          <w:color w:val="313131"/>
          <w:sz w:val="21"/>
          <w:szCs w:val="21"/>
        </w:rPr>
      </w:pPr>
      <w:ins w:id="157" w:author="Unknown">
        <w:r w:rsidRPr="00F10643">
          <w:rPr>
            <w:rFonts w:ascii="Arial" w:eastAsia="Times New Roman" w:hAnsi="Arial" w:cs="Arial"/>
            <w:color w:val="313131"/>
            <w:sz w:val="21"/>
            <w:szCs w:val="21"/>
          </w:rPr>
          <w:fldChar w:fldCharType="begin"/>
        </w:r>
        <w:r w:rsidRPr="00F10643">
          <w:rPr>
            <w:rFonts w:ascii="Arial" w:eastAsia="Times New Roman" w:hAnsi="Arial" w:cs="Arial"/>
            <w:color w:val="313131"/>
            <w:sz w:val="21"/>
            <w:szCs w:val="21"/>
          </w:rPr>
          <w:instrText xml:space="preserve"> HYPERLINK "http://www.tutorialspoint.com/about/contact_us.htm" </w:instrText>
        </w:r>
        <w:r w:rsidRPr="00F10643">
          <w:rPr>
            <w:rFonts w:ascii="Arial" w:eastAsia="Times New Roman" w:hAnsi="Arial" w:cs="Arial"/>
            <w:color w:val="313131"/>
            <w:sz w:val="21"/>
            <w:szCs w:val="21"/>
          </w:rPr>
          <w:fldChar w:fldCharType="separate"/>
        </w:r>
        <w:r w:rsidRPr="00F10643">
          <w:rPr>
            <w:rFonts w:ascii="Arial" w:eastAsia="Times New Roman" w:hAnsi="Arial" w:cs="Arial"/>
            <w:color w:val="0000FF"/>
            <w:sz w:val="27"/>
            <w:szCs w:val="27"/>
            <w:u w:val="single"/>
          </w:rPr>
          <w:t>Contact</w:t>
        </w:r>
        <w:r w:rsidRPr="00F10643">
          <w:rPr>
            <w:rFonts w:ascii="Arial" w:eastAsia="Times New Roman" w:hAnsi="Arial" w:cs="Arial"/>
            <w:color w:val="313131"/>
            <w:sz w:val="21"/>
            <w:szCs w:val="21"/>
          </w:rPr>
          <w:fldChar w:fldCharType="end"/>
        </w:r>
      </w:ins>
    </w:p>
    <w:p w:rsidR="00F10643" w:rsidRPr="00F10643" w:rsidRDefault="00F10643" w:rsidP="00F10643">
      <w:pPr>
        <w:spacing w:after="0" w:line="360" w:lineRule="atLeast"/>
        <w:rPr>
          <w:ins w:id="158" w:author="Unknown"/>
          <w:rFonts w:ascii="Arial" w:eastAsia="Times New Roman" w:hAnsi="Arial" w:cs="Arial"/>
          <w:color w:val="FFFFFF"/>
          <w:sz w:val="21"/>
          <w:szCs w:val="21"/>
        </w:rPr>
      </w:pPr>
      <w:ins w:id="159" w:author="Unknown">
        <w:r w:rsidRPr="00F10643">
          <w:rPr>
            <w:rFonts w:ascii="Arial" w:eastAsia="Times New Roman" w:hAnsi="Arial" w:cs="Arial"/>
            <w:color w:val="FFFFFF"/>
            <w:sz w:val="21"/>
            <w:szCs w:val="21"/>
          </w:rPr>
          <w:t>© Copyright 2015. All Rights Reserved.</w:t>
        </w:r>
      </w:ins>
    </w:p>
    <w:p w:rsidR="00F10643" w:rsidRPr="00F10643" w:rsidRDefault="00F10643" w:rsidP="00F10643">
      <w:pPr>
        <w:spacing w:after="0" w:line="330" w:lineRule="atLeast"/>
        <w:jc w:val="center"/>
        <w:rPr>
          <w:ins w:id="160" w:author="Unknown"/>
          <w:rFonts w:ascii="Arial" w:eastAsia="Times New Roman" w:hAnsi="Arial" w:cs="Arial"/>
          <w:color w:val="313131"/>
          <w:sz w:val="29"/>
          <w:szCs w:val="29"/>
        </w:rPr>
      </w:pPr>
      <w:ins w:id="161" w:author="Unknown">
        <w:r w:rsidRPr="00F10643">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F10643">
          <w:rPr>
            <w:rFonts w:ascii="Arial" w:eastAsia="Times New Roman" w:hAnsi="Arial" w:cs="Arial"/>
            <w:color w:val="313131"/>
            <w:sz w:val="29"/>
            <w:szCs w:val="29"/>
          </w:rPr>
          <w:t> </w:t>
        </w:r>
        <w:proofErr w:type="gramStart"/>
        <w:r w:rsidRPr="00F10643">
          <w:rPr>
            <w:rFonts w:ascii="Arial" w:eastAsia="Times New Roman" w:hAnsi="Arial" w:cs="Arial"/>
            <w:color w:val="313131"/>
            <w:sz w:val="29"/>
            <w:szCs w:val="29"/>
          </w:rPr>
          <w:t>go</w:t>
        </w:r>
        <w:proofErr w:type="gramEnd"/>
      </w:ins>
    </w:p>
    <w:p w:rsidR="00525669" w:rsidRDefault="00F10643">
      <w:bookmarkStart w:id="162" w:name="_GoBack"/>
      <w:bookmarkEnd w:id="162"/>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825D9"/>
    <w:multiLevelType w:val="multilevel"/>
    <w:tmpl w:val="6158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5180D"/>
    <w:multiLevelType w:val="multilevel"/>
    <w:tmpl w:val="A80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F2492"/>
    <w:multiLevelType w:val="multilevel"/>
    <w:tmpl w:val="758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6423E"/>
    <w:multiLevelType w:val="multilevel"/>
    <w:tmpl w:val="192A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D0340"/>
    <w:multiLevelType w:val="multilevel"/>
    <w:tmpl w:val="AD8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A738F7"/>
    <w:multiLevelType w:val="multilevel"/>
    <w:tmpl w:val="43D4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F1328E"/>
    <w:multiLevelType w:val="multilevel"/>
    <w:tmpl w:val="3B9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42451E"/>
    <w:multiLevelType w:val="multilevel"/>
    <w:tmpl w:val="97C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425941"/>
    <w:multiLevelType w:val="multilevel"/>
    <w:tmpl w:val="A76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3D7F6A"/>
    <w:multiLevelType w:val="multilevel"/>
    <w:tmpl w:val="AAF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7D072E"/>
    <w:multiLevelType w:val="multilevel"/>
    <w:tmpl w:val="345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9"/>
  </w:num>
  <w:num w:numId="4">
    <w:abstractNumId w:val="6"/>
  </w:num>
  <w:num w:numId="5">
    <w:abstractNumId w:val="7"/>
  </w:num>
  <w:num w:numId="6">
    <w:abstractNumId w:val="2"/>
  </w:num>
  <w:num w:numId="7">
    <w:abstractNumId w:val="5"/>
  </w:num>
  <w:num w:numId="8">
    <w:abstractNumId w:val="1"/>
  </w:num>
  <w:num w:numId="9">
    <w:abstractNumId w:val="10"/>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643"/>
    <w:rsid w:val="001870DD"/>
    <w:rsid w:val="00961426"/>
    <w:rsid w:val="00F1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6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6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0643"/>
    <w:rPr>
      <w:color w:val="0000FF"/>
      <w:u w:val="single"/>
    </w:rPr>
  </w:style>
  <w:style w:type="paragraph" w:styleId="z-TopofForm">
    <w:name w:val="HTML Top of Form"/>
    <w:basedOn w:val="Normal"/>
    <w:next w:val="Normal"/>
    <w:link w:val="z-TopofFormChar"/>
    <w:hidden/>
    <w:uiPriority w:val="99"/>
    <w:semiHidden/>
    <w:unhideWhenUsed/>
    <w:rsid w:val="00F106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0643"/>
    <w:rPr>
      <w:rFonts w:ascii="Arial" w:eastAsia="Times New Roman" w:hAnsi="Arial" w:cs="Arial"/>
      <w:vanish/>
      <w:sz w:val="16"/>
      <w:szCs w:val="16"/>
    </w:rPr>
  </w:style>
  <w:style w:type="character" w:customStyle="1" w:styleId="input-group-btn">
    <w:name w:val="input-group-btn"/>
    <w:basedOn w:val="DefaultParagraphFont"/>
    <w:rsid w:val="00F10643"/>
  </w:style>
  <w:style w:type="paragraph" w:styleId="z-BottomofForm">
    <w:name w:val="HTML Bottom of Form"/>
    <w:basedOn w:val="Normal"/>
    <w:next w:val="Normal"/>
    <w:link w:val="z-BottomofFormChar"/>
    <w:hidden/>
    <w:uiPriority w:val="99"/>
    <w:semiHidden/>
    <w:unhideWhenUsed/>
    <w:rsid w:val="00F106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0643"/>
    <w:rPr>
      <w:rFonts w:ascii="Arial" w:eastAsia="Times New Roman" w:hAnsi="Arial" w:cs="Arial"/>
      <w:vanish/>
      <w:sz w:val="16"/>
      <w:szCs w:val="16"/>
    </w:rPr>
  </w:style>
  <w:style w:type="character" w:customStyle="1" w:styleId="apple-converted-space">
    <w:name w:val="apple-converted-space"/>
    <w:basedOn w:val="DefaultParagraphFont"/>
    <w:rsid w:val="00F10643"/>
  </w:style>
  <w:style w:type="paragraph" w:styleId="NormalWeb">
    <w:name w:val="Normal (Web)"/>
    <w:basedOn w:val="Normal"/>
    <w:uiPriority w:val="99"/>
    <w:unhideWhenUsed/>
    <w:rsid w:val="00F106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643"/>
    <w:rPr>
      <w:rFonts w:ascii="Courier New" w:eastAsia="Times New Roman" w:hAnsi="Courier New" w:cs="Courier New"/>
      <w:sz w:val="20"/>
      <w:szCs w:val="20"/>
    </w:rPr>
  </w:style>
  <w:style w:type="character" w:customStyle="1" w:styleId="tag">
    <w:name w:val="tag"/>
    <w:basedOn w:val="DefaultParagraphFont"/>
    <w:rsid w:val="00F10643"/>
  </w:style>
  <w:style w:type="character" w:customStyle="1" w:styleId="pln">
    <w:name w:val="pln"/>
    <w:basedOn w:val="DefaultParagraphFont"/>
    <w:rsid w:val="00F10643"/>
  </w:style>
  <w:style w:type="character" w:customStyle="1" w:styleId="atn">
    <w:name w:val="atn"/>
    <w:basedOn w:val="DefaultParagraphFont"/>
    <w:rsid w:val="00F10643"/>
  </w:style>
  <w:style w:type="character" w:customStyle="1" w:styleId="pun">
    <w:name w:val="pun"/>
    <w:basedOn w:val="DefaultParagraphFont"/>
    <w:rsid w:val="00F10643"/>
  </w:style>
  <w:style w:type="character" w:customStyle="1" w:styleId="atv">
    <w:name w:val="atv"/>
    <w:basedOn w:val="DefaultParagraphFont"/>
    <w:rsid w:val="00F10643"/>
  </w:style>
  <w:style w:type="character" w:customStyle="1" w:styleId="kwd">
    <w:name w:val="kwd"/>
    <w:basedOn w:val="DefaultParagraphFont"/>
    <w:rsid w:val="00F10643"/>
  </w:style>
  <w:style w:type="character" w:customStyle="1" w:styleId="com">
    <w:name w:val="com"/>
    <w:basedOn w:val="DefaultParagraphFont"/>
    <w:rsid w:val="00F10643"/>
  </w:style>
  <w:style w:type="character" w:customStyle="1" w:styleId="str">
    <w:name w:val="str"/>
    <w:basedOn w:val="DefaultParagraphFont"/>
    <w:rsid w:val="00F10643"/>
  </w:style>
  <w:style w:type="character" w:customStyle="1" w:styleId="lit">
    <w:name w:val="lit"/>
    <w:basedOn w:val="DefaultParagraphFont"/>
    <w:rsid w:val="00F10643"/>
  </w:style>
  <w:style w:type="paragraph" w:styleId="BalloonText">
    <w:name w:val="Balloon Text"/>
    <w:basedOn w:val="Normal"/>
    <w:link w:val="BalloonTextChar"/>
    <w:uiPriority w:val="99"/>
    <w:semiHidden/>
    <w:unhideWhenUsed/>
    <w:rsid w:val="00F1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6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06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6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6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64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0643"/>
    <w:rPr>
      <w:color w:val="0000FF"/>
      <w:u w:val="single"/>
    </w:rPr>
  </w:style>
  <w:style w:type="paragraph" w:styleId="z-TopofForm">
    <w:name w:val="HTML Top of Form"/>
    <w:basedOn w:val="Normal"/>
    <w:next w:val="Normal"/>
    <w:link w:val="z-TopofFormChar"/>
    <w:hidden/>
    <w:uiPriority w:val="99"/>
    <w:semiHidden/>
    <w:unhideWhenUsed/>
    <w:rsid w:val="00F106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0643"/>
    <w:rPr>
      <w:rFonts w:ascii="Arial" w:eastAsia="Times New Roman" w:hAnsi="Arial" w:cs="Arial"/>
      <w:vanish/>
      <w:sz w:val="16"/>
      <w:szCs w:val="16"/>
    </w:rPr>
  </w:style>
  <w:style w:type="character" w:customStyle="1" w:styleId="input-group-btn">
    <w:name w:val="input-group-btn"/>
    <w:basedOn w:val="DefaultParagraphFont"/>
    <w:rsid w:val="00F10643"/>
  </w:style>
  <w:style w:type="paragraph" w:styleId="z-BottomofForm">
    <w:name w:val="HTML Bottom of Form"/>
    <w:basedOn w:val="Normal"/>
    <w:next w:val="Normal"/>
    <w:link w:val="z-BottomofFormChar"/>
    <w:hidden/>
    <w:uiPriority w:val="99"/>
    <w:semiHidden/>
    <w:unhideWhenUsed/>
    <w:rsid w:val="00F106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0643"/>
    <w:rPr>
      <w:rFonts w:ascii="Arial" w:eastAsia="Times New Roman" w:hAnsi="Arial" w:cs="Arial"/>
      <w:vanish/>
      <w:sz w:val="16"/>
      <w:szCs w:val="16"/>
    </w:rPr>
  </w:style>
  <w:style w:type="character" w:customStyle="1" w:styleId="apple-converted-space">
    <w:name w:val="apple-converted-space"/>
    <w:basedOn w:val="DefaultParagraphFont"/>
    <w:rsid w:val="00F10643"/>
  </w:style>
  <w:style w:type="paragraph" w:styleId="NormalWeb">
    <w:name w:val="Normal (Web)"/>
    <w:basedOn w:val="Normal"/>
    <w:uiPriority w:val="99"/>
    <w:unhideWhenUsed/>
    <w:rsid w:val="00F106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10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643"/>
    <w:rPr>
      <w:rFonts w:ascii="Courier New" w:eastAsia="Times New Roman" w:hAnsi="Courier New" w:cs="Courier New"/>
      <w:sz w:val="20"/>
      <w:szCs w:val="20"/>
    </w:rPr>
  </w:style>
  <w:style w:type="character" w:customStyle="1" w:styleId="tag">
    <w:name w:val="tag"/>
    <w:basedOn w:val="DefaultParagraphFont"/>
    <w:rsid w:val="00F10643"/>
  </w:style>
  <w:style w:type="character" w:customStyle="1" w:styleId="pln">
    <w:name w:val="pln"/>
    <w:basedOn w:val="DefaultParagraphFont"/>
    <w:rsid w:val="00F10643"/>
  </w:style>
  <w:style w:type="character" w:customStyle="1" w:styleId="atn">
    <w:name w:val="atn"/>
    <w:basedOn w:val="DefaultParagraphFont"/>
    <w:rsid w:val="00F10643"/>
  </w:style>
  <w:style w:type="character" w:customStyle="1" w:styleId="pun">
    <w:name w:val="pun"/>
    <w:basedOn w:val="DefaultParagraphFont"/>
    <w:rsid w:val="00F10643"/>
  </w:style>
  <w:style w:type="character" w:customStyle="1" w:styleId="atv">
    <w:name w:val="atv"/>
    <w:basedOn w:val="DefaultParagraphFont"/>
    <w:rsid w:val="00F10643"/>
  </w:style>
  <w:style w:type="character" w:customStyle="1" w:styleId="kwd">
    <w:name w:val="kwd"/>
    <w:basedOn w:val="DefaultParagraphFont"/>
    <w:rsid w:val="00F10643"/>
  </w:style>
  <w:style w:type="character" w:customStyle="1" w:styleId="com">
    <w:name w:val="com"/>
    <w:basedOn w:val="DefaultParagraphFont"/>
    <w:rsid w:val="00F10643"/>
  </w:style>
  <w:style w:type="character" w:customStyle="1" w:styleId="str">
    <w:name w:val="str"/>
    <w:basedOn w:val="DefaultParagraphFont"/>
    <w:rsid w:val="00F10643"/>
  </w:style>
  <w:style w:type="character" w:customStyle="1" w:styleId="lit">
    <w:name w:val="lit"/>
    <w:basedOn w:val="DefaultParagraphFont"/>
    <w:rsid w:val="00F10643"/>
  </w:style>
  <w:style w:type="paragraph" w:styleId="BalloonText">
    <w:name w:val="Balloon Text"/>
    <w:basedOn w:val="Normal"/>
    <w:link w:val="BalloonTextChar"/>
    <w:uiPriority w:val="99"/>
    <w:semiHidden/>
    <w:unhideWhenUsed/>
    <w:rsid w:val="00F10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6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816864">
      <w:bodyDiv w:val="1"/>
      <w:marLeft w:val="0"/>
      <w:marRight w:val="0"/>
      <w:marTop w:val="0"/>
      <w:marBottom w:val="0"/>
      <w:divBdr>
        <w:top w:val="none" w:sz="0" w:space="0" w:color="auto"/>
        <w:left w:val="none" w:sz="0" w:space="0" w:color="auto"/>
        <w:bottom w:val="none" w:sz="0" w:space="0" w:color="auto"/>
        <w:right w:val="none" w:sz="0" w:space="0" w:color="auto"/>
      </w:divBdr>
      <w:divsChild>
        <w:div w:id="866144270">
          <w:marLeft w:val="0"/>
          <w:marRight w:val="0"/>
          <w:marTop w:val="0"/>
          <w:marBottom w:val="0"/>
          <w:divBdr>
            <w:top w:val="none" w:sz="0" w:space="0" w:color="auto"/>
            <w:left w:val="none" w:sz="0" w:space="0" w:color="auto"/>
            <w:bottom w:val="none" w:sz="0" w:space="0" w:color="auto"/>
            <w:right w:val="none" w:sz="0" w:space="0" w:color="auto"/>
          </w:divBdr>
          <w:divsChild>
            <w:div w:id="93523957">
              <w:marLeft w:val="225"/>
              <w:marRight w:val="0"/>
              <w:marTop w:val="150"/>
              <w:marBottom w:val="0"/>
              <w:divBdr>
                <w:top w:val="none" w:sz="0" w:space="0" w:color="auto"/>
                <w:left w:val="none" w:sz="0" w:space="0" w:color="auto"/>
                <w:bottom w:val="none" w:sz="0" w:space="0" w:color="auto"/>
                <w:right w:val="none" w:sz="0" w:space="0" w:color="auto"/>
              </w:divBdr>
              <w:divsChild>
                <w:div w:id="12805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06">
          <w:marLeft w:val="0"/>
          <w:marRight w:val="0"/>
          <w:marTop w:val="0"/>
          <w:marBottom w:val="0"/>
          <w:divBdr>
            <w:top w:val="none" w:sz="0" w:space="0" w:color="auto"/>
            <w:left w:val="none" w:sz="0" w:space="0" w:color="auto"/>
            <w:bottom w:val="none" w:sz="0" w:space="0" w:color="auto"/>
            <w:right w:val="none" w:sz="0" w:space="0" w:color="auto"/>
          </w:divBdr>
          <w:divsChild>
            <w:div w:id="1563367359">
              <w:marLeft w:val="0"/>
              <w:marRight w:val="0"/>
              <w:marTop w:val="0"/>
              <w:marBottom w:val="0"/>
              <w:divBdr>
                <w:top w:val="none" w:sz="0" w:space="0" w:color="auto"/>
                <w:left w:val="none" w:sz="0" w:space="0" w:color="auto"/>
                <w:bottom w:val="none" w:sz="0" w:space="0" w:color="auto"/>
                <w:right w:val="none" w:sz="0" w:space="0" w:color="auto"/>
              </w:divBdr>
            </w:div>
          </w:divsChild>
        </w:div>
        <w:div w:id="867766249">
          <w:marLeft w:val="0"/>
          <w:marRight w:val="0"/>
          <w:marTop w:val="75"/>
          <w:marBottom w:val="0"/>
          <w:divBdr>
            <w:top w:val="none" w:sz="0" w:space="0" w:color="auto"/>
            <w:left w:val="none" w:sz="0" w:space="0" w:color="auto"/>
            <w:bottom w:val="none" w:sz="0" w:space="0" w:color="auto"/>
            <w:right w:val="none" w:sz="0" w:space="0" w:color="auto"/>
          </w:divBdr>
          <w:divsChild>
            <w:div w:id="308751632">
              <w:marLeft w:val="0"/>
              <w:marRight w:val="0"/>
              <w:marTop w:val="0"/>
              <w:marBottom w:val="0"/>
              <w:divBdr>
                <w:top w:val="none" w:sz="0" w:space="0" w:color="auto"/>
                <w:left w:val="none" w:sz="0" w:space="0" w:color="auto"/>
                <w:bottom w:val="none" w:sz="0" w:space="0" w:color="auto"/>
                <w:right w:val="none" w:sz="0" w:space="0" w:color="auto"/>
              </w:divBdr>
              <w:divsChild>
                <w:div w:id="781650271">
                  <w:marLeft w:val="-225"/>
                  <w:marRight w:val="-225"/>
                  <w:marTop w:val="0"/>
                  <w:marBottom w:val="0"/>
                  <w:divBdr>
                    <w:top w:val="none" w:sz="0" w:space="0" w:color="auto"/>
                    <w:left w:val="none" w:sz="0" w:space="0" w:color="auto"/>
                    <w:bottom w:val="none" w:sz="0" w:space="0" w:color="auto"/>
                    <w:right w:val="none" w:sz="0" w:space="0" w:color="auto"/>
                  </w:divBdr>
                  <w:divsChild>
                    <w:div w:id="303312247">
                      <w:marLeft w:val="0"/>
                      <w:marRight w:val="0"/>
                      <w:marTop w:val="0"/>
                      <w:marBottom w:val="0"/>
                      <w:divBdr>
                        <w:top w:val="none" w:sz="0" w:space="0" w:color="auto"/>
                        <w:left w:val="none" w:sz="0" w:space="0" w:color="auto"/>
                        <w:bottom w:val="none" w:sz="0" w:space="0" w:color="auto"/>
                        <w:right w:val="none" w:sz="0" w:space="0" w:color="auto"/>
                      </w:divBdr>
                      <w:divsChild>
                        <w:div w:id="317618418">
                          <w:marLeft w:val="0"/>
                          <w:marRight w:val="0"/>
                          <w:marTop w:val="0"/>
                          <w:marBottom w:val="0"/>
                          <w:divBdr>
                            <w:top w:val="none" w:sz="0" w:space="0" w:color="auto"/>
                            <w:left w:val="none" w:sz="0" w:space="0" w:color="auto"/>
                            <w:bottom w:val="none" w:sz="0" w:space="0" w:color="auto"/>
                            <w:right w:val="none" w:sz="0" w:space="0" w:color="auto"/>
                          </w:divBdr>
                        </w:div>
                      </w:divsChild>
                    </w:div>
                    <w:div w:id="66269625">
                      <w:marLeft w:val="-225"/>
                      <w:marRight w:val="-225"/>
                      <w:marTop w:val="0"/>
                      <w:marBottom w:val="0"/>
                      <w:divBdr>
                        <w:top w:val="none" w:sz="0" w:space="0" w:color="auto"/>
                        <w:left w:val="none" w:sz="0" w:space="0" w:color="auto"/>
                        <w:bottom w:val="none" w:sz="0" w:space="0" w:color="auto"/>
                        <w:right w:val="none" w:sz="0" w:space="0" w:color="auto"/>
                      </w:divBdr>
                      <w:divsChild>
                        <w:div w:id="884564507">
                          <w:marLeft w:val="0"/>
                          <w:marRight w:val="0"/>
                          <w:marTop w:val="0"/>
                          <w:marBottom w:val="0"/>
                          <w:divBdr>
                            <w:top w:val="none" w:sz="0" w:space="0" w:color="auto"/>
                            <w:left w:val="none" w:sz="0" w:space="0" w:color="auto"/>
                            <w:bottom w:val="none" w:sz="0" w:space="0" w:color="auto"/>
                            <w:right w:val="none" w:sz="0" w:space="0" w:color="auto"/>
                          </w:divBdr>
                          <w:divsChild>
                            <w:div w:id="954677173">
                              <w:marLeft w:val="0"/>
                              <w:marRight w:val="0"/>
                              <w:marTop w:val="0"/>
                              <w:marBottom w:val="0"/>
                              <w:divBdr>
                                <w:top w:val="single" w:sz="6" w:space="0" w:color="D6D6D6"/>
                                <w:left w:val="single" w:sz="6" w:space="4" w:color="D6D6D6"/>
                                <w:bottom w:val="single" w:sz="6" w:space="0" w:color="D6D6D6"/>
                                <w:right w:val="single" w:sz="6" w:space="4" w:color="D6D6D6"/>
                              </w:divBdr>
                              <w:divsChild>
                                <w:div w:id="1163202471">
                                  <w:marLeft w:val="0"/>
                                  <w:marRight w:val="0"/>
                                  <w:marTop w:val="0"/>
                                  <w:marBottom w:val="0"/>
                                  <w:divBdr>
                                    <w:top w:val="none" w:sz="0" w:space="0" w:color="auto"/>
                                    <w:left w:val="none" w:sz="0" w:space="0" w:color="auto"/>
                                    <w:bottom w:val="none" w:sz="0" w:space="0" w:color="auto"/>
                                    <w:right w:val="none" w:sz="0" w:space="0" w:color="auto"/>
                                  </w:divBdr>
                                </w:div>
                                <w:div w:id="20586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962">
                          <w:marLeft w:val="-225"/>
                          <w:marRight w:val="-225"/>
                          <w:marTop w:val="0"/>
                          <w:marBottom w:val="0"/>
                          <w:divBdr>
                            <w:top w:val="none" w:sz="0" w:space="0" w:color="auto"/>
                            <w:left w:val="none" w:sz="0" w:space="0" w:color="auto"/>
                            <w:bottom w:val="none" w:sz="0" w:space="0" w:color="auto"/>
                            <w:right w:val="none" w:sz="0" w:space="0" w:color="auto"/>
                          </w:divBdr>
                          <w:divsChild>
                            <w:div w:id="1995722113">
                              <w:marLeft w:val="0"/>
                              <w:marRight w:val="0"/>
                              <w:marTop w:val="0"/>
                              <w:marBottom w:val="0"/>
                              <w:divBdr>
                                <w:top w:val="none" w:sz="0" w:space="0" w:color="auto"/>
                                <w:left w:val="none" w:sz="0" w:space="0" w:color="auto"/>
                                <w:bottom w:val="none" w:sz="0" w:space="0" w:color="auto"/>
                                <w:right w:val="none" w:sz="0" w:space="0" w:color="auto"/>
                              </w:divBdr>
                              <w:divsChild>
                                <w:div w:id="114014777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639579314">
              <w:marLeft w:val="0"/>
              <w:marRight w:val="0"/>
              <w:marTop w:val="0"/>
              <w:marBottom w:val="0"/>
              <w:divBdr>
                <w:top w:val="single" w:sz="24" w:space="31" w:color="AAAAAA"/>
                <w:left w:val="none" w:sz="0" w:space="0" w:color="auto"/>
                <w:bottom w:val="none" w:sz="0" w:space="0" w:color="auto"/>
                <w:right w:val="none" w:sz="0" w:space="0" w:color="auto"/>
              </w:divBdr>
              <w:divsChild>
                <w:div w:id="1444572232">
                  <w:marLeft w:val="0"/>
                  <w:marRight w:val="0"/>
                  <w:marTop w:val="0"/>
                  <w:marBottom w:val="0"/>
                  <w:divBdr>
                    <w:top w:val="none" w:sz="0" w:space="0" w:color="auto"/>
                    <w:left w:val="none" w:sz="0" w:space="0" w:color="auto"/>
                    <w:bottom w:val="none" w:sz="0" w:space="0" w:color="auto"/>
                    <w:right w:val="none" w:sz="0" w:space="0" w:color="auto"/>
                  </w:divBdr>
                  <w:divsChild>
                    <w:div w:id="370303639">
                      <w:marLeft w:val="-225"/>
                      <w:marRight w:val="-225"/>
                      <w:marTop w:val="0"/>
                      <w:marBottom w:val="0"/>
                      <w:divBdr>
                        <w:top w:val="none" w:sz="0" w:space="0" w:color="auto"/>
                        <w:left w:val="none" w:sz="0" w:space="0" w:color="auto"/>
                        <w:bottom w:val="none" w:sz="0" w:space="0" w:color="auto"/>
                        <w:right w:val="none" w:sz="0" w:space="0" w:color="auto"/>
                      </w:divBdr>
                      <w:divsChild>
                        <w:div w:id="1231037449">
                          <w:marLeft w:val="0"/>
                          <w:marRight w:val="0"/>
                          <w:marTop w:val="0"/>
                          <w:marBottom w:val="0"/>
                          <w:divBdr>
                            <w:top w:val="none" w:sz="0" w:space="0" w:color="auto"/>
                            <w:left w:val="none" w:sz="0" w:space="0" w:color="auto"/>
                            <w:bottom w:val="none" w:sz="0" w:space="0" w:color="auto"/>
                            <w:right w:val="none" w:sz="0" w:space="0" w:color="auto"/>
                          </w:divBdr>
                        </w:div>
                        <w:div w:id="111486480">
                          <w:marLeft w:val="0"/>
                          <w:marRight w:val="0"/>
                          <w:marTop w:val="0"/>
                          <w:marBottom w:val="0"/>
                          <w:divBdr>
                            <w:top w:val="none" w:sz="0" w:space="0" w:color="auto"/>
                            <w:left w:val="none" w:sz="0" w:space="0" w:color="auto"/>
                            <w:bottom w:val="none" w:sz="0" w:space="0" w:color="auto"/>
                            <w:right w:val="none" w:sz="0" w:space="0" w:color="auto"/>
                          </w:divBdr>
                        </w:div>
                        <w:div w:id="1368600885">
                          <w:marLeft w:val="0"/>
                          <w:marRight w:val="0"/>
                          <w:marTop w:val="0"/>
                          <w:marBottom w:val="0"/>
                          <w:divBdr>
                            <w:top w:val="none" w:sz="0" w:space="0" w:color="auto"/>
                            <w:left w:val="none" w:sz="0" w:space="0" w:color="auto"/>
                            <w:bottom w:val="none" w:sz="0" w:space="0" w:color="auto"/>
                            <w:right w:val="none" w:sz="0" w:space="0" w:color="auto"/>
                          </w:divBdr>
                        </w:div>
                        <w:div w:id="601452352">
                          <w:marLeft w:val="0"/>
                          <w:marRight w:val="0"/>
                          <w:marTop w:val="0"/>
                          <w:marBottom w:val="0"/>
                          <w:divBdr>
                            <w:top w:val="none" w:sz="0" w:space="0" w:color="auto"/>
                            <w:left w:val="none" w:sz="0" w:space="0" w:color="auto"/>
                            <w:bottom w:val="none" w:sz="0" w:space="0" w:color="auto"/>
                            <w:right w:val="none" w:sz="0" w:space="0" w:color="auto"/>
                          </w:divBdr>
                          <w:divsChild>
                            <w:div w:id="13396508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1734</Words>
  <Characters>9885</Characters>
  <Application>Microsoft Office Word</Application>
  <DocSecurity>0</DocSecurity>
  <Lines>82</Lines>
  <Paragraphs>23</Paragraphs>
  <ScaleCrop>false</ScaleCrop>
  <Company>home</Company>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2015-08-30T05:11:00Z</dcterms:created>
  <dcterms:modified xsi:type="dcterms:W3CDTF">2015-08-30T05:12:00Z</dcterms:modified>
</cp:coreProperties>
</file>