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67" w:rsidRPr="00B50967" w:rsidRDefault="00B50967" w:rsidP="00B50967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10" name="Picture 10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7" w:rsidRPr="00B50967" w:rsidRDefault="00B50967" w:rsidP="00B509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096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50967" w:rsidRPr="00B50967" w:rsidRDefault="00B50967" w:rsidP="00B50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96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9.5pt;height:18pt" o:ole="">
            <v:imagedata r:id="rId8" o:title=""/>
          </v:shape>
          <w:control r:id="rId9" w:name="DefaultOcxName" w:shapeid="_x0000_i1060"/>
        </w:object>
      </w:r>
    </w:p>
    <w:p w:rsidR="00B50967" w:rsidRPr="00B50967" w:rsidRDefault="00B50967" w:rsidP="00B509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5096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50967" w:rsidRPr="00B50967" w:rsidRDefault="00B50967" w:rsidP="00B50967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50967">
          <w:rPr>
            <w:rFonts w:ascii="Times New Roman" w:eastAsia="Times New Roman" w:hAnsi="Times New Roman" w:cs="Times New Roman"/>
            <w:color w:val="999999"/>
          </w:rPr>
          <w:t> </w:t>
        </w:r>
        <w:r w:rsidRPr="00B50967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B50967" w:rsidRPr="00B50967" w:rsidRDefault="00B50967" w:rsidP="00B50967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50967">
          <w:rPr>
            <w:rFonts w:ascii="Times New Roman" w:eastAsia="Times New Roman" w:hAnsi="Times New Roman" w:cs="Times New Roman"/>
            <w:color w:val="999999"/>
          </w:rPr>
          <w:t> </w:t>
        </w:r>
        <w:r w:rsidRPr="00B50967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B50967" w:rsidRPr="00B50967" w:rsidRDefault="00B50967" w:rsidP="00B50967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50967">
          <w:rPr>
            <w:rFonts w:ascii="Times New Roman" w:eastAsia="Times New Roman" w:hAnsi="Times New Roman" w:cs="Times New Roman"/>
            <w:color w:val="999999"/>
          </w:rPr>
          <w:t> </w:t>
        </w:r>
        <w:r w:rsidRPr="00B50967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B50967" w:rsidRPr="00B50967" w:rsidRDefault="00B50967" w:rsidP="00B50967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50967">
          <w:rPr>
            <w:rFonts w:ascii="Times New Roman" w:eastAsia="Times New Roman" w:hAnsi="Times New Roman" w:cs="Times New Roman"/>
            <w:color w:val="999999"/>
          </w:rPr>
          <w:t> </w:t>
        </w:r>
        <w:r w:rsidRPr="00B50967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B50967" w:rsidRPr="00B50967" w:rsidRDefault="00B50967" w:rsidP="00B50967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B50967" w:rsidRPr="00B50967" w:rsidRDefault="00B50967" w:rsidP="00B50967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B50967" w:rsidRPr="00B50967" w:rsidRDefault="00B50967" w:rsidP="00B50967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B50967" w:rsidRPr="00B50967" w:rsidRDefault="00B50967" w:rsidP="00B50967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B50967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B50967" w:rsidRPr="00B50967" w:rsidRDefault="00B50967" w:rsidP="00B50967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9" name="Picture 9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7" w:rsidRPr="00B50967" w:rsidRDefault="00B50967" w:rsidP="00B50967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B50967">
        <w:rPr>
          <w:rFonts w:ascii="Arial" w:eastAsia="Times New Roman" w:hAnsi="Arial" w:cs="Arial"/>
          <w:color w:val="FFFFFF"/>
          <w:sz w:val="21"/>
          <w:szCs w:val="21"/>
        </w:rPr>
        <w:t>Javascript Basics Tutorial</w:t>
      </w:r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Home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Overview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Syntax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Enabling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Placement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Variables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Operators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If...Else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 - Switch Case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While Loop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 Loop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For...in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Loop Control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Events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Cookies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Redirect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Dialog Boxes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Void Keyword</w:t>
        </w:r>
      </w:hyperlink>
    </w:p>
    <w:p w:rsidR="00B50967" w:rsidRPr="00B50967" w:rsidRDefault="00B50967" w:rsidP="00B50967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Printing</w:t>
        </w:r>
      </w:hyperlink>
    </w:p>
    <w:p w:rsidR="00B50967" w:rsidRPr="00B50967" w:rsidRDefault="00B50967" w:rsidP="00B50967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B50967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Objects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Number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Boolean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Strings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Arrays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Date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Math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RegExp</w:t>
        </w:r>
      </w:hyperlink>
    </w:p>
    <w:p w:rsidR="00B50967" w:rsidRPr="00B50967" w:rsidRDefault="00B50967" w:rsidP="00B50967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HTML DOM</w:t>
        </w:r>
      </w:hyperlink>
    </w:p>
    <w:p w:rsidR="00B50967" w:rsidRPr="00B50967" w:rsidRDefault="00B50967" w:rsidP="00B50967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B50967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Error Handling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Validations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Animation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Multimedia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Debugging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Image Map</w:t>
        </w:r>
      </w:hyperlink>
    </w:p>
    <w:p w:rsidR="00B50967" w:rsidRPr="00B50967" w:rsidRDefault="00B50967" w:rsidP="00B50967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Browsers</w:t>
        </w:r>
      </w:hyperlink>
    </w:p>
    <w:p w:rsidR="00B50967" w:rsidRPr="00B50967" w:rsidRDefault="00B50967" w:rsidP="00B50967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B50967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B50967" w:rsidRPr="00B50967" w:rsidRDefault="00B50967" w:rsidP="00B50967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Questions And Answers</w:t>
        </w:r>
      </w:hyperlink>
    </w:p>
    <w:p w:rsidR="00B50967" w:rsidRPr="00B50967" w:rsidRDefault="00B50967" w:rsidP="00B50967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Quick Guide</w:t>
        </w:r>
      </w:hyperlink>
    </w:p>
    <w:p w:rsidR="00B50967" w:rsidRPr="00B50967" w:rsidRDefault="00B50967" w:rsidP="00B50967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B50967" w:rsidRPr="00B50967" w:rsidRDefault="00B50967" w:rsidP="00B50967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Resources</w:t>
        </w:r>
      </w:hyperlink>
    </w:p>
    <w:p w:rsidR="00B50967" w:rsidRPr="00B50967" w:rsidRDefault="00B50967" w:rsidP="00B50967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B50967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B50967" w:rsidRPr="00B50967" w:rsidRDefault="00B50967" w:rsidP="00B50967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B50967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B50967" w:rsidRPr="00B50967" w:rsidRDefault="00B50967" w:rsidP="00B50967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B50967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Switch Case</w:t>
      </w:r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B50967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B50967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"http://www.tutorialspoint.com/javascript/javascript_ifelse.htm"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"http://www.tutorialspoint.com/javascript/javascript_while_loop.htm"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You can use multiple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if...else…if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statements, as in the previous chapter, to perform a multiway branch. However, this is not always the best solution, especially when all of the branches depend on the value of a single variable.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10" w:author="Unknown"/>
          <w:rFonts w:ascii="Arial" w:eastAsia="Times New Roman" w:hAnsi="Arial" w:cs="Arial"/>
          <w:color w:val="000000"/>
          <w:sz w:val="21"/>
          <w:szCs w:val="21"/>
        </w:rPr>
      </w:pPr>
      <w:ins w:id="11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Starting with JavaScript 1.2, you can use a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switch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 which handles exactly this situation, and it does so more efficiently than repeated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if...else if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statements.</w:t>
        </w:r>
      </w:ins>
    </w:p>
    <w:p w:rsidR="00B50967" w:rsidRPr="00B50967" w:rsidRDefault="00B50967" w:rsidP="00B50967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3" w:author="Unknown">
        <w:r w:rsidRPr="00B50967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Flow Chart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The following flow chart explains a switch-case statement works.</w:t>
        </w:r>
      </w:ins>
    </w:p>
    <w:p w:rsidR="00B50967" w:rsidRPr="00B50967" w:rsidRDefault="00B50967" w:rsidP="00B50967">
      <w:pPr>
        <w:shd w:val="clear" w:color="auto" w:fill="FFFFFF"/>
        <w:spacing w:after="0" w:line="330" w:lineRule="atLeast"/>
        <w:ind w:left="-450" w:right="-450"/>
        <w:rPr>
          <w:ins w:id="16" w:author="Unknown"/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4305300" cy="5124450"/>
            <wp:effectExtent l="0" t="0" r="0" b="0"/>
            <wp:docPr id="8" name="Picture 8" descr="http://www.tutorialspoint.com/javascript/images/swich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utorialspoint.com/javascript/images/swich_case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7" w:rsidRPr="00B50967" w:rsidRDefault="00B50967" w:rsidP="00B50967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7" w:author="Unknown"/>
          <w:rFonts w:ascii="Arial" w:eastAsia="Times New Roman" w:hAnsi="Arial" w:cs="Arial"/>
          <w:color w:val="000000"/>
          <w:sz w:val="27"/>
          <w:szCs w:val="27"/>
        </w:rPr>
      </w:pPr>
      <w:ins w:id="18" w:author="Unknown">
        <w:r w:rsidRPr="00B50967">
          <w:rPr>
            <w:rFonts w:ascii="Arial" w:eastAsia="Times New Roman" w:hAnsi="Arial" w:cs="Arial"/>
            <w:color w:val="000000"/>
            <w:sz w:val="27"/>
            <w:szCs w:val="27"/>
          </w:rPr>
          <w:t>Syntax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19" w:author="Unknown"/>
          <w:rFonts w:ascii="Arial" w:eastAsia="Times New Roman" w:hAnsi="Arial" w:cs="Arial"/>
          <w:color w:val="000000"/>
          <w:sz w:val="21"/>
          <w:szCs w:val="21"/>
        </w:rPr>
      </w:pPr>
      <w:ins w:id="20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The objective of a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switch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 is to give an expression to evaluate and several different statements to execute based on the value of the expression. The interpreter checks each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case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against the value of the expression until a match is found. If nothing matches, a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default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condition will be used.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1" w:author="Unknown"/>
          <w:rFonts w:ascii="Consolas" w:eastAsia="Times New Roman" w:hAnsi="Consolas" w:cs="Consolas"/>
          <w:color w:val="313131"/>
          <w:sz w:val="18"/>
          <w:szCs w:val="18"/>
        </w:rPr>
      </w:pPr>
      <w:ins w:id="2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switch (expression)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3" w:author="Unknown"/>
          <w:rFonts w:ascii="Consolas" w:eastAsia="Times New Roman" w:hAnsi="Consolas" w:cs="Consolas"/>
          <w:color w:val="313131"/>
          <w:sz w:val="18"/>
          <w:szCs w:val="18"/>
        </w:rPr>
      </w:pPr>
      <w:ins w:id="2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{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5" w:author="Unknown"/>
          <w:rFonts w:ascii="Consolas" w:eastAsia="Times New Roman" w:hAnsi="Consolas" w:cs="Consolas"/>
          <w:color w:val="313131"/>
          <w:sz w:val="18"/>
          <w:szCs w:val="18"/>
        </w:rPr>
      </w:pPr>
      <w:ins w:id="2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case condition 1: statement(s)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7" w:author="Unknown"/>
          <w:rFonts w:ascii="Consolas" w:eastAsia="Times New Roman" w:hAnsi="Consolas" w:cs="Consolas"/>
          <w:color w:val="313131"/>
          <w:sz w:val="18"/>
          <w:szCs w:val="18"/>
        </w:rPr>
      </w:pPr>
      <w:ins w:id="2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9" w:author="Unknown"/>
          <w:rFonts w:ascii="Consolas" w:eastAsia="Times New Roman" w:hAnsi="Consolas" w:cs="Consolas"/>
          <w:color w:val="313131"/>
          <w:sz w:val="18"/>
          <w:szCs w:val="18"/>
        </w:rPr>
      </w:pPr>
      <w:ins w:id="3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1" w:author="Unknown"/>
          <w:rFonts w:ascii="Consolas" w:eastAsia="Times New Roman" w:hAnsi="Consolas" w:cs="Consolas"/>
          <w:color w:val="313131"/>
          <w:sz w:val="18"/>
          <w:szCs w:val="18"/>
        </w:rPr>
      </w:pPr>
      <w:ins w:id="3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case condition 2: statement(s)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3" w:author="Unknown"/>
          <w:rFonts w:ascii="Consolas" w:eastAsia="Times New Roman" w:hAnsi="Consolas" w:cs="Consolas"/>
          <w:color w:val="313131"/>
          <w:sz w:val="18"/>
          <w:szCs w:val="18"/>
        </w:rPr>
      </w:pPr>
      <w:ins w:id="3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5" w:author="Unknown"/>
          <w:rFonts w:ascii="Consolas" w:eastAsia="Times New Roman" w:hAnsi="Consolas" w:cs="Consolas"/>
          <w:color w:val="313131"/>
          <w:sz w:val="18"/>
          <w:szCs w:val="18"/>
        </w:rPr>
      </w:pPr>
      <w:ins w:id="3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...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7" w:author="Unknown"/>
          <w:rFonts w:ascii="Consolas" w:eastAsia="Times New Roman" w:hAnsi="Consolas" w:cs="Consolas"/>
          <w:color w:val="313131"/>
          <w:sz w:val="18"/>
          <w:szCs w:val="18"/>
        </w:rPr>
      </w:pPr>
      <w:ins w:id="3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9" w:author="Unknown"/>
          <w:rFonts w:ascii="Consolas" w:eastAsia="Times New Roman" w:hAnsi="Consolas" w:cs="Consolas"/>
          <w:color w:val="313131"/>
          <w:sz w:val="18"/>
          <w:szCs w:val="18"/>
        </w:rPr>
      </w:pPr>
      <w:ins w:id="4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case condition n: statement(s)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1" w:author="Unknown"/>
          <w:rFonts w:ascii="Consolas" w:eastAsia="Times New Roman" w:hAnsi="Consolas" w:cs="Consolas"/>
          <w:color w:val="313131"/>
          <w:sz w:val="18"/>
          <w:szCs w:val="18"/>
        </w:rPr>
      </w:pPr>
      <w:ins w:id="4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3" w:author="Unknown"/>
          <w:rFonts w:ascii="Consolas" w:eastAsia="Times New Roman" w:hAnsi="Consolas" w:cs="Consolas"/>
          <w:color w:val="313131"/>
          <w:sz w:val="18"/>
          <w:szCs w:val="18"/>
        </w:rPr>
      </w:pPr>
      <w:ins w:id="4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5" w:author="Unknown"/>
          <w:rFonts w:ascii="Consolas" w:eastAsia="Times New Roman" w:hAnsi="Consolas" w:cs="Consolas"/>
          <w:color w:val="313131"/>
          <w:sz w:val="18"/>
          <w:szCs w:val="18"/>
        </w:rPr>
      </w:pPr>
      <w:ins w:id="4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default: statement(s)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7" w:author="Unknown"/>
          <w:rFonts w:ascii="Consolas" w:eastAsia="Times New Roman" w:hAnsi="Consolas" w:cs="Consolas"/>
          <w:color w:val="313131"/>
          <w:sz w:val="18"/>
          <w:szCs w:val="18"/>
        </w:rPr>
      </w:pPr>
      <w:ins w:id="4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}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49" w:author="Unknown"/>
          <w:rFonts w:ascii="Arial" w:eastAsia="Times New Roman" w:hAnsi="Arial" w:cs="Arial"/>
          <w:color w:val="000000"/>
          <w:sz w:val="21"/>
          <w:szCs w:val="21"/>
        </w:rPr>
      </w:pPr>
      <w:ins w:id="50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The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break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statements indicate the end of a particular case. If they were omitted, the interpreter would continue executing each statement in each of the following cases.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51" w:author="Unknown"/>
          <w:rFonts w:ascii="Arial" w:eastAsia="Times New Roman" w:hAnsi="Arial" w:cs="Arial"/>
          <w:color w:val="000000"/>
          <w:sz w:val="21"/>
          <w:szCs w:val="21"/>
        </w:rPr>
      </w:pPr>
      <w:ins w:id="52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We will explain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break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statement in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i/>
            <w:iCs/>
            <w:color w:val="000000"/>
            <w:sz w:val="21"/>
            <w:szCs w:val="21"/>
          </w:rPr>
          <w:t>Loop Control</w:t>
        </w:r>
        <w:r w:rsidRPr="00B50967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chapter.</w:t>
        </w:r>
      </w:ins>
    </w:p>
    <w:p w:rsidR="00B50967" w:rsidRPr="00B50967" w:rsidRDefault="00B50967" w:rsidP="00B50967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53" w:author="Unknown"/>
          <w:rFonts w:ascii="Arial" w:eastAsia="Times New Roman" w:hAnsi="Arial" w:cs="Arial"/>
          <w:color w:val="000000"/>
          <w:sz w:val="27"/>
          <w:szCs w:val="27"/>
        </w:rPr>
      </w:pPr>
      <w:ins w:id="54" w:author="Unknown">
        <w:r w:rsidRPr="00B50967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55" w:author="Unknown"/>
          <w:rFonts w:ascii="Arial" w:eastAsia="Times New Roman" w:hAnsi="Arial" w:cs="Arial"/>
          <w:color w:val="000000"/>
          <w:sz w:val="21"/>
          <w:szCs w:val="21"/>
        </w:rPr>
      </w:pPr>
      <w:ins w:id="56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Try the following example to implement switch-case statement.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7" w:author="Unknown"/>
          <w:rFonts w:ascii="Consolas" w:eastAsia="Times New Roman" w:hAnsi="Consolas" w:cs="Consolas"/>
          <w:color w:val="313131"/>
          <w:sz w:val="18"/>
          <w:szCs w:val="18"/>
        </w:rPr>
      </w:pPr>
      <w:ins w:id="5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9" w:author="Unknown"/>
          <w:rFonts w:ascii="Consolas" w:eastAsia="Times New Roman" w:hAnsi="Consolas" w:cs="Consolas"/>
          <w:color w:val="313131"/>
          <w:sz w:val="18"/>
          <w:szCs w:val="18"/>
        </w:rPr>
      </w:pPr>
      <w:ins w:id="6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1" w:author="Unknown"/>
          <w:rFonts w:ascii="Consolas" w:eastAsia="Times New Roman" w:hAnsi="Consolas" w:cs="Consolas"/>
          <w:color w:val="313131"/>
          <w:sz w:val="18"/>
          <w:szCs w:val="18"/>
        </w:rPr>
      </w:pPr>
      <w:ins w:id="6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3" w:author="Unknown"/>
          <w:rFonts w:ascii="Consolas" w:eastAsia="Times New Roman" w:hAnsi="Consolas" w:cs="Consolas"/>
          <w:color w:val="313131"/>
          <w:sz w:val="18"/>
          <w:szCs w:val="18"/>
        </w:rPr>
      </w:pPr>
      <w:ins w:id="6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5" w:author="Unknown"/>
          <w:rFonts w:ascii="Consolas" w:eastAsia="Times New Roman" w:hAnsi="Consolas" w:cs="Consolas"/>
          <w:color w:val="313131"/>
          <w:sz w:val="18"/>
          <w:szCs w:val="18"/>
        </w:rPr>
      </w:pPr>
      <w:ins w:id="6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7" w:author="Unknown"/>
          <w:rFonts w:ascii="Consolas" w:eastAsia="Times New Roman" w:hAnsi="Consolas" w:cs="Consolas"/>
          <w:color w:val="313131"/>
          <w:sz w:val="18"/>
          <w:szCs w:val="18"/>
        </w:rPr>
      </w:pPr>
      <w:ins w:id="6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var grade='A';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9" w:author="Unknown"/>
          <w:rFonts w:ascii="Consolas" w:eastAsia="Times New Roman" w:hAnsi="Consolas" w:cs="Consolas"/>
          <w:color w:val="313131"/>
          <w:sz w:val="18"/>
          <w:szCs w:val="18"/>
        </w:rPr>
      </w:pPr>
      <w:ins w:id="7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document.write("Entering switch block&lt;br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1" w:author="Unknown"/>
          <w:rFonts w:ascii="Consolas" w:eastAsia="Times New Roman" w:hAnsi="Consolas" w:cs="Consolas"/>
          <w:color w:val="313131"/>
          <w:sz w:val="18"/>
          <w:szCs w:val="18"/>
        </w:rPr>
      </w:pPr>
      <w:ins w:id="7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switch (grade)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3" w:author="Unknown"/>
          <w:rFonts w:ascii="Consolas" w:eastAsia="Times New Roman" w:hAnsi="Consolas" w:cs="Consolas"/>
          <w:color w:val="313131"/>
          <w:sz w:val="18"/>
          <w:szCs w:val="18"/>
        </w:rPr>
      </w:pPr>
      <w:ins w:id="7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{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5" w:author="Unknown"/>
          <w:rFonts w:ascii="Consolas" w:eastAsia="Times New Roman" w:hAnsi="Consolas" w:cs="Consolas"/>
          <w:color w:val="313131"/>
          <w:sz w:val="18"/>
          <w:szCs w:val="18"/>
        </w:rPr>
      </w:pPr>
      <w:ins w:id="7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'A': document.write("Good job&lt;br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7" w:author="Unknown"/>
          <w:rFonts w:ascii="Consolas" w:eastAsia="Times New Roman" w:hAnsi="Consolas" w:cs="Consolas"/>
          <w:color w:val="313131"/>
          <w:sz w:val="18"/>
          <w:szCs w:val="18"/>
        </w:rPr>
      </w:pPr>
      <w:ins w:id="7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9" w:author="Unknown"/>
          <w:rFonts w:ascii="Consolas" w:eastAsia="Times New Roman" w:hAnsi="Consolas" w:cs="Consolas"/>
          <w:color w:val="313131"/>
          <w:sz w:val="18"/>
          <w:szCs w:val="18"/>
        </w:rPr>
      </w:pPr>
      <w:ins w:id="8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1" w:author="Unknown"/>
          <w:rFonts w:ascii="Consolas" w:eastAsia="Times New Roman" w:hAnsi="Consolas" w:cs="Consolas"/>
          <w:color w:val="313131"/>
          <w:sz w:val="18"/>
          <w:szCs w:val="18"/>
        </w:rPr>
      </w:pPr>
      <w:ins w:id="8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'B': document.write("Pretty good&lt;br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3" w:author="Unknown"/>
          <w:rFonts w:ascii="Consolas" w:eastAsia="Times New Roman" w:hAnsi="Consolas" w:cs="Consolas"/>
          <w:color w:val="313131"/>
          <w:sz w:val="18"/>
          <w:szCs w:val="18"/>
        </w:rPr>
      </w:pPr>
      <w:ins w:id="8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5" w:author="Unknown"/>
          <w:rFonts w:ascii="Consolas" w:eastAsia="Times New Roman" w:hAnsi="Consolas" w:cs="Consolas"/>
          <w:color w:val="313131"/>
          <w:sz w:val="18"/>
          <w:szCs w:val="18"/>
        </w:rPr>
      </w:pPr>
      <w:ins w:id="8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7" w:author="Unknown"/>
          <w:rFonts w:ascii="Consolas" w:eastAsia="Times New Roman" w:hAnsi="Consolas" w:cs="Consolas"/>
          <w:color w:val="313131"/>
          <w:sz w:val="18"/>
          <w:szCs w:val="18"/>
        </w:rPr>
      </w:pPr>
      <w:ins w:id="8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'C': document.write("Passed&lt;br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9" w:author="Unknown"/>
          <w:rFonts w:ascii="Consolas" w:eastAsia="Times New Roman" w:hAnsi="Consolas" w:cs="Consolas"/>
          <w:color w:val="313131"/>
          <w:sz w:val="18"/>
          <w:szCs w:val="18"/>
        </w:rPr>
      </w:pPr>
      <w:ins w:id="9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1" w:author="Unknown"/>
          <w:rFonts w:ascii="Consolas" w:eastAsia="Times New Roman" w:hAnsi="Consolas" w:cs="Consolas"/>
          <w:color w:val="313131"/>
          <w:sz w:val="18"/>
          <w:szCs w:val="18"/>
        </w:rPr>
      </w:pPr>
      <w:ins w:id="9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3" w:author="Unknown"/>
          <w:rFonts w:ascii="Consolas" w:eastAsia="Times New Roman" w:hAnsi="Consolas" w:cs="Consolas"/>
          <w:color w:val="313131"/>
          <w:sz w:val="18"/>
          <w:szCs w:val="18"/>
        </w:rPr>
      </w:pPr>
      <w:ins w:id="9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'D': document.write("Not so good&lt;br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5" w:author="Unknown"/>
          <w:rFonts w:ascii="Consolas" w:eastAsia="Times New Roman" w:hAnsi="Consolas" w:cs="Consolas"/>
          <w:color w:val="313131"/>
          <w:sz w:val="18"/>
          <w:szCs w:val="18"/>
        </w:rPr>
      </w:pPr>
      <w:ins w:id="9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7" w:author="Unknown"/>
          <w:rFonts w:ascii="Consolas" w:eastAsia="Times New Roman" w:hAnsi="Consolas" w:cs="Consolas"/>
          <w:color w:val="313131"/>
          <w:sz w:val="18"/>
          <w:szCs w:val="18"/>
        </w:rPr>
      </w:pPr>
      <w:ins w:id="9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9" w:author="Unknown"/>
          <w:rFonts w:ascii="Consolas" w:eastAsia="Times New Roman" w:hAnsi="Consolas" w:cs="Consolas"/>
          <w:color w:val="313131"/>
          <w:sz w:val="18"/>
          <w:szCs w:val="18"/>
        </w:rPr>
      </w:pPr>
      <w:ins w:id="10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'F': document.write("Failed&lt;br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1" w:author="Unknown"/>
          <w:rFonts w:ascii="Consolas" w:eastAsia="Times New Roman" w:hAnsi="Consolas" w:cs="Consolas"/>
          <w:color w:val="313131"/>
          <w:sz w:val="18"/>
          <w:szCs w:val="18"/>
        </w:rPr>
      </w:pPr>
      <w:ins w:id="10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break;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3" w:author="Unknown"/>
          <w:rFonts w:ascii="Consolas" w:eastAsia="Times New Roman" w:hAnsi="Consolas" w:cs="Consolas"/>
          <w:color w:val="313131"/>
          <w:sz w:val="18"/>
          <w:szCs w:val="18"/>
        </w:rPr>
      </w:pPr>
      <w:ins w:id="10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5" w:author="Unknown"/>
          <w:rFonts w:ascii="Consolas" w:eastAsia="Times New Roman" w:hAnsi="Consolas" w:cs="Consolas"/>
          <w:color w:val="313131"/>
          <w:sz w:val="18"/>
          <w:szCs w:val="18"/>
        </w:rPr>
      </w:pPr>
      <w:ins w:id="10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default:  document.write("Unknown grade&lt;br /&gt;")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7" w:author="Unknown"/>
          <w:rFonts w:ascii="Consolas" w:eastAsia="Times New Roman" w:hAnsi="Consolas" w:cs="Consolas"/>
          <w:color w:val="313131"/>
          <w:sz w:val="18"/>
          <w:szCs w:val="18"/>
        </w:rPr>
      </w:pPr>
      <w:ins w:id="10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9" w:author="Unknown"/>
          <w:rFonts w:ascii="Consolas" w:eastAsia="Times New Roman" w:hAnsi="Consolas" w:cs="Consolas"/>
          <w:color w:val="313131"/>
          <w:sz w:val="18"/>
          <w:szCs w:val="18"/>
        </w:rPr>
      </w:pPr>
      <w:ins w:id="11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document.write("Exiting switch block");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1" w:author="Unknown"/>
          <w:rFonts w:ascii="Consolas" w:eastAsia="Times New Roman" w:hAnsi="Consolas" w:cs="Consolas"/>
          <w:color w:val="313131"/>
          <w:sz w:val="18"/>
          <w:szCs w:val="18"/>
        </w:rPr>
      </w:pPr>
      <w:ins w:id="11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3" w:author="Unknown"/>
          <w:rFonts w:ascii="Consolas" w:eastAsia="Times New Roman" w:hAnsi="Consolas" w:cs="Consolas"/>
          <w:color w:val="313131"/>
          <w:sz w:val="18"/>
          <w:szCs w:val="18"/>
        </w:rPr>
      </w:pPr>
      <w:ins w:id="11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5" w:author="Unknown"/>
          <w:rFonts w:ascii="Consolas" w:eastAsia="Times New Roman" w:hAnsi="Consolas" w:cs="Consolas"/>
          <w:color w:val="313131"/>
          <w:sz w:val="18"/>
          <w:szCs w:val="18"/>
        </w:rPr>
      </w:pPr>
      <w:ins w:id="11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7" w:author="Unknown"/>
          <w:rFonts w:ascii="Consolas" w:eastAsia="Times New Roman" w:hAnsi="Consolas" w:cs="Consolas"/>
          <w:color w:val="313131"/>
          <w:sz w:val="18"/>
          <w:szCs w:val="18"/>
        </w:rPr>
      </w:pPr>
      <w:ins w:id="11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&lt;p&gt;Set the variable to different value and then try...&lt;/p&gt;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9" w:author="Unknown"/>
          <w:rFonts w:ascii="Consolas" w:eastAsia="Times New Roman" w:hAnsi="Consolas" w:cs="Consolas"/>
          <w:color w:val="313131"/>
          <w:sz w:val="18"/>
          <w:szCs w:val="18"/>
        </w:rPr>
      </w:pPr>
      <w:ins w:id="12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1" w:author="Unknown"/>
          <w:rFonts w:ascii="Consolas" w:eastAsia="Times New Roman" w:hAnsi="Consolas" w:cs="Consolas"/>
          <w:color w:val="313131"/>
          <w:sz w:val="18"/>
          <w:szCs w:val="18"/>
        </w:rPr>
      </w:pPr>
      <w:ins w:id="12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B50967" w:rsidRPr="00B50967" w:rsidRDefault="00B50967" w:rsidP="00B50967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23" w:author="Unknown"/>
          <w:rFonts w:ascii="Arial" w:eastAsia="Times New Roman" w:hAnsi="Arial" w:cs="Arial"/>
          <w:color w:val="000000"/>
          <w:sz w:val="27"/>
          <w:szCs w:val="27"/>
        </w:rPr>
      </w:pPr>
      <w:ins w:id="124" w:author="Unknown">
        <w:r w:rsidRPr="00B50967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25" w:author="Unknown"/>
          <w:rFonts w:ascii="Consolas" w:eastAsia="Times New Roman" w:hAnsi="Consolas" w:cs="Consolas"/>
          <w:color w:val="313131"/>
          <w:sz w:val="18"/>
          <w:szCs w:val="18"/>
        </w:rPr>
      </w:pPr>
      <w:ins w:id="12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Entering switch block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27" w:author="Unknown"/>
          <w:rFonts w:ascii="Consolas" w:eastAsia="Times New Roman" w:hAnsi="Consolas" w:cs="Consolas"/>
          <w:color w:val="313131"/>
          <w:sz w:val="18"/>
          <w:szCs w:val="18"/>
        </w:rPr>
      </w:pPr>
      <w:ins w:id="12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Good job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29" w:author="Unknown"/>
          <w:rFonts w:ascii="Consolas" w:eastAsia="Times New Roman" w:hAnsi="Consolas" w:cs="Consolas"/>
          <w:color w:val="313131"/>
          <w:sz w:val="18"/>
          <w:szCs w:val="18"/>
        </w:rPr>
      </w:pPr>
      <w:ins w:id="13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Exiting switch block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31" w:author="Unknown"/>
          <w:rFonts w:ascii="Consolas" w:eastAsia="Times New Roman" w:hAnsi="Consolas" w:cs="Consolas"/>
          <w:color w:val="313131"/>
          <w:sz w:val="18"/>
          <w:szCs w:val="18"/>
        </w:rPr>
      </w:pPr>
      <w:ins w:id="13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 to different value and then try...</w:t>
        </w:r>
      </w:ins>
    </w:p>
    <w:p w:rsidR="00B50967" w:rsidRPr="00B50967" w:rsidRDefault="00B50967" w:rsidP="00B50967">
      <w:pPr>
        <w:shd w:val="clear" w:color="auto" w:fill="FFFFFF"/>
        <w:spacing w:after="240" w:line="360" w:lineRule="atLeast"/>
        <w:ind w:left="-402" w:right="-402"/>
        <w:jc w:val="both"/>
        <w:rPr>
          <w:ins w:id="133" w:author="Unknown"/>
          <w:rFonts w:ascii="Arial" w:eastAsia="Times New Roman" w:hAnsi="Arial" w:cs="Arial"/>
          <w:color w:val="000000"/>
          <w:sz w:val="21"/>
          <w:szCs w:val="21"/>
        </w:rPr>
      </w:pPr>
      <w:ins w:id="134" w:author="Unknown">
        <w:r w:rsidRPr="00B50967">
          <w:rPr>
            <w:rFonts w:ascii="Arial" w:eastAsia="Times New Roman" w:hAnsi="Arial" w:cs="Arial"/>
            <w:color w:val="000000"/>
            <w:sz w:val="21"/>
            <w:szCs w:val="21"/>
          </w:rPr>
          <w:t>Break statements play a major role in switch-case statements. Try the following code that uses switch-case statement without any break statement.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5" w:author="Unknown"/>
          <w:rFonts w:ascii="Consolas" w:eastAsia="Times New Roman" w:hAnsi="Consolas" w:cs="Consolas"/>
          <w:color w:val="313131"/>
          <w:sz w:val="18"/>
          <w:szCs w:val="18"/>
        </w:rPr>
      </w:pPr>
      <w:ins w:id="13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7" w:author="Unknown"/>
          <w:rFonts w:ascii="Consolas" w:eastAsia="Times New Roman" w:hAnsi="Consolas" w:cs="Consolas"/>
          <w:color w:val="313131"/>
          <w:sz w:val="18"/>
          <w:szCs w:val="18"/>
        </w:rPr>
      </w:pPr>
      <w:ins w:id="13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39" w:author="Unknown"/>
          <w:rFonts w:ascii="Consolas" w:eastAsia="Times New Roman" w:hAnsi="Consolas" w:cs="Consolas"/>
          <w:color w:val="313131"/>
          <w:sz w:val="18"/>
          <w:szCs w:val="18"/>
        </w:rPr>
      </w:pPr>
      <w:ins w:id="14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1" w:author="Unknown"/>
          <w:rFonts w:ascii="Consolas" w:eastAsia="Times New Roman" w:hAnsi="Consolas" w:cs="Consolas"/>
          <w:color w:val="313131"/>
          <w:sz w:val="18"/>
          <w:szCs w:val="18"/>
        </w:rPr>
      </w:pPr>
      <w:ins w:id="14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3" w:author="Unknown"/>
          <w:rFonts w:ascii="Consolas" w:eastAsia="Times New Roman" w:hAnsi="Consolas" w:cs="Consolas"/>
          <w:color w:val="313131"/>
          <w:sz w:val="18"/>
          <w:szCs w:val="18"/>
        </w:rPr>
      </w:pPr>
      <w:ins w:id="14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5" w:author="Unknown"/>
          <w:rFonts w:ascii="Consolas" w:eastAsia="Times New Roman" w:hAnsi="Consolas" w:cs="Consolas"/>
          <w:color w:val="313131"/>
          <w:sz w:val="18"/>
          <w:szCs w:val="18"/>
        </w:rPr>
      </w:pPr>
      <w:ins w:id="14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var grade='A';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7" w:author="Unknown"/>
          <w:rFonts w:ascii="Consolas" w:eastAsia="Times New Roman" w:hAnsi="Consolas" w:cs="Consolas"/>
          <w:color w:val="313131"/>
          <w:sz w:val="18"/>
          <w:szCs w:val="18"/>
        </w:rPr>
      </w:pPr>
      <w:ins w:id="14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document.write("Entering switch block&lt;br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9" w:author="Unknown"/>
          <w:rFonts w:ascii="Consolas" w:eastAsia="Times New Roman" w:hAnsi="Consolas" w:cs="Consolas"/>
          <w:color w:val="313131"/>
          <w:sz w:val="18"/>
          <w:szCs w:val="18"/>
        </w:rPr>
      </w:pPr>
      <w:ins w:id="15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switch (grade)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1" w:author="Unknown"/>
          <w:rFonts w:ascii="Consolas" w:eastAsia="Times New Roman" w:hAnsi="Consolas" w:cs="Consolas"/>
          <w:color w:val="313131"/>
          <w:sz w:val="18"/>
          <w:szCs w:val="18"/>
        </w:rPr>
      </w:pPr>
      <w:ins w:id="15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{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3" w:author="Unknown"/>
          <w:rFonts w:ascii="Consolas" w:eastAsia="Times New Roman" w:hAnsi="Consolas" w:cs="Consolas"/>
          <w:color w:val="313131"/>
          <w:sz w:val="18"/>
          <w:szCs w:val="18"/>
        </w:rPr>
      </w:pPr>
      <w:ins w:id="15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'A': document.write("Good job&lt;br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5" w:author="Unknown"/>
          <w:rFonts w:ascii="Consolas" w:eastAsia="Times New Roman" w:hAnsi="Consolas" w:cs="Consolas"/>
          <w:color w:val="313131"/>
          <w:sz w:val="18"/>
          <w:szCs w:val="18"/>
        </w:rPr>
      </w:pPr>
      <w:ins w:id="15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'B': document.write("Pretty good&lt;br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7" w:author="Unknown"/>
          <w:rFonts w:ascii="Consolas" w:eastAsia="Times New Roman" w:hAnsi="Consolas" w:cs="Consolas"/>
          <w:color w:val="313131"/>
          <w:sz w:val="18"/>
          <w:szCs w:val="18"/>
        </w:rPr>
      </w:pPr>
      <w:ins w:id="15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'C': document.write("Passed&lt;br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9" w:author="Unknown"/>
          <w:rFonts w:ascii="Consolas" w:eastAsia="Times New Roman" w:hAnsi="Consolas" w:cs="Consolas"/>
          <w:color w:val="313131"/>
          <w:sz w:val="18"/>
          <w:szCs w:val="18"/>
        </w:rPr>
      </w:pPr>
      <w:ins w:id="16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'D': document.write("Not so good&lt;br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1" w:author="Unknown"/>
          <w:rFonts w:ascii="Consolas" w:eastAsia="Times New Roman" w:hAnsi="Consolas" w:cs="Consolas"/>
          <w:color w:val="313131"/>
          <w:sz w:val="18"/>
          <w:szCs w:val="18"/>
        </w:rPr>
      </w:pPr>
      <w:ins w:id="16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case 'F': document.write("Failed&lt;br /&gt;");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3" w:author="Unknown"/>
          <w:rFonts w:ascii="Consolas" w:eastAsia="Times New Roman" w:hAnsi="Consolas" w:cs="Consolas"/>
          <w:color w:val="313131"/>
          <w:sz w:val="18"/>
          <w:szCs w:val="18"/>
        </w:rPr>
      </w:pPr>
      <w:ins w:id="16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default: document.write("Unknown grade&lt;br /&gt;")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5" w:author="Unknown"/>
          <w:rFonts w:ascii="Consolas" w:eastAsia="Times New Roman" w:hAnsi="Consolas" w:cs="Consolas"/>
          <w:color w:val="313131"/>
          <w:sz w:val="18"/>
          <w:szCs w:val="18"/>
        </w:rPr>
      </w:pPr>
      <w:ins w:id="16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7" w:author="Unknown"/>
          <w:rFonts w:ascii="Consolas" w:eastAsia="Times New Roman" w:hAnsi="Consolas" w:cs="Consolas"/>
          <w:color w:val="313131"/>
          <w:sz w:val="18"/>
          <w:szCs w:val="18"/>
        </w:rPr>
      </w:pPr>
      <w:ins w:id="16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document.write("Exiting switch block");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9" w:author="Unknown"/>
          <w:rFonts w:ascii="Consolas" w:eastAsia="Times New Roman" w:hAnsi="Consolas" w:cs="Consolas"/>
          <w:color w:val="313131"/>
          <w:sz w:val="18"/>
          <w:szCs w:val="18"/>
        </w:rPr>
      </w:pPr>
      <w:ins w:id="17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1" w:author="Unknown"/>
          <w:rFonts w:ascii="Consolas" w:eastAsia="Times New Roman" w:hAnsi="Consolas" w:cs="Consolas"/>
          <w:color w:val="313131"/>
          <w:sz w:val="18"/>
          <w:szCs w:val="18"/>
        </w:rPr>
      </w:pPr>
      <w:ins w:id="17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3" w:author="Unknown"/>
          <w:rFonts w:ascii="Consolas" w:eastAsia="Times New Roman" w:hAnsi="Consolas" w:cs="Consolas"/>
          <w:color w:val="313131"/>
          <w:sz w:val="18"/>
          <w:szCs w:val="18"/>
        </w:rPr>
      </w:pPr>
      <w:ins w:id="17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5" w:author="Unknown"/>
          <w:rFonts w:ascii="Consolas" w:eastAsia="Times New Roman" w:hAnsi="Consolas" w:cs="Consolas"/>
          <w:color w:val="313131"/>
          <w:sz w:val="18"/>
          <w:szCs w:val="18"/>
        </w:rPr>
      </w:pPr>
      <w:ins w:id="17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&lt;p&gt;Set the variable to different value and then try...&lt;/p&gt;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7" w:author="Unknown"/>
          <w:rFonts w:ascii="Consolas" w:eastAsia="Times New Roman" w:hAnsi="Consolas" w:cs="Consolas"/>
          <w:color w:val="313131"/>
          <w:sz w:val="18"/>
          <w:szCs w:val="18"/>
        </w:rPr>
      </w:pPr>
      <w:ins w:id="17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9" w:author="Unknown"/>
          <w:rFonts w:ascii="Consolas" w:eastAsia="Times New Roman" w:hAnsi="Consolas" w:cs="Consolas"/>
          <w:color w:val="313131"/>
          <w:sz w:val="18"/>
          <w:szCs w:val="18"/>
        </w:rPr>
      </w:pPr>
      <w:ins w:id="18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B50967" w:rsidRPr="00B50967" w:rsidRDefault="00B50967" w:rsidP="00B50967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81" w:author="Unknown"/>
          <w:rFonts w:ascii="Arial" w:eastAsia="Times New Roman" w:hAnsi="Arial" w:cs="Arial"/>
          <w:color w:val="000000"/>
          <w:sz w:val="27"/>
          <w:szCs w:val="27"/>
        </w:rPr>
      </w:pPr>
      <w:ins w:id="182" w:author="Unknown">
        <w:r w:rsidRPr="00B50967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3" w:author="Unknown"/>
          <w:rFonts w:ascii="Consolas" w:eastAsia="Times New Roman" w:hAnsi="Consolas" w:cs="Consolas"/>
          <w:color w:val="313131"/>
          <w:sz w:val="18"/>
          <w:szCs w:val="18"/>
        </w:rPr>
      </w:pPr>
      <w:ins w:id="18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Entering switch block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5" w:author="Unknown"/>
          <w:rFonts w:ascii="Consolas" w:eastAsia="Times New Roman" w:hAnsi="Consolas" w:cs="Consolas"/>
          <w:color w:val="313131"/>
          <w:sz w:val="18"/>
          <w:szCs w:val="18"/>
        </w:rPr>
      </w:pPr>
      <w:ins w:id="18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Good job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7" w:author="Unknown"/>
          <w:rFonts w:ascii="Consolas" w:eastAsia="Times New Roman" w:hAnsi="Consolas" w:cs="Consolas"/>
          <w:color w:val="313131"/>
          <w:sz w:val="18"/>
          <w:szCs w:val="18"/>
        </w:rPr>
      </w:pPr>
      <w:ins w:id="18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Pretty good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89" w:author="Unknown"/>
          <w:rFonts w:ascii="Consolas" w:eastAsia="Times New Roman" w:hAnsi="Consolas" w:cs="Consolas"/>
          <w:color w:val="313131"/>
          <w:sz w:val="18"/>
          <w:szCs w:val="18"/>
        </w:rPr>
      </w:pPr>
      <w:ins w:id="19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Passed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91" w:author="Unknown"/>
          <w:rFonts w:ascii="Consolas" w:eastAsia="Times New Roman" w:hAnsi="Consolas" w:cs="Consolas"/>
          <w:color w:val="313131"/>
          <w:sz w:val="18"/>
          <w:szCs w:val="18"/>
        </w:rPr>
      </w:pPr>
      <w:ins w:id="192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Not so good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93" w:author="Unknown"/>
          <w:rFonts w:ascii="Consolas" w:eastAsia="Times New Roman" w:hAnsi="Consolas" w:cs="Consolas"/>
          <w:color w:val="313131"/>
          <w:sz w:val="18"/>
          <w:szCs w:val="18"/>
        </w:rPr>
      </w:pPr>
      <w:ins w:id="194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Failed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95" w:author="Unknown"/>
          <w:rFonts w:ascii="Consolas" w:eastAsia="Times New Roman" w:hAnsi="Consolas" w:cs="Consolas"/>
          <w:color w:val="313131"/>
          <w:sz w:val="18"/>
          <w:szCs w:val="18"/>
        </w:rPr>
      </w:pPr>
      <w:ins w:id="196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Unknown grade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97" w:author="Unknown"/>
          <w:rFonts w:ascii="Consolas" w:eastAsia="Times New Roman" w:hAnsi="Consolas" w:cs="Consolas"/>
          <w:color w:val="313131"/>
          <w:sz w:val="18"/>
          <w:szCs w:val="18"/>
        </w:rPr>
      </w:pPr>
      <w:ins w:id="198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Exiting switch block</w:t>
        </w:r>
      </w:ins>
    </w:p>
    <w:p w:rsidR="00B50967" w:rsidRPr="00B50967" w:rsidRDefault="00B50967" w:rsidP="00B5096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450" w:right="-450"/>
        <w:rPr>
          <w:ins w:id="199" w:author="Unknown"/>
          <w:rFonts w:ascii="Consolas" w:eastAsia="Times New Roman" w:hAnsi="Consolas" w:cs="Consolas"/>
          <w:color w:val="313131"/>
          <w:sz w:val="18"/>
          <w:szCs w:val="18"/>
        </w:rPr>
      </w:pPr>
      <w:ins w:id="200" w:author="Unknown">
        <w:r w:rsidRPr="00B50967">
          <w:rPr>
            <w:rFonts w:ascii="Consolas" w:eastAsia="Times New Roman" w:hAnsi="Consolas" w:cs="Consolas"/>
            <w:color w:val="313131"/>
            <w:sz w:val="18"/>
            <w:szCs w:val="18"/>
          </w:rPr>
          <w:t>Set the variable to different value and then try...</w:t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rPr>
          <w:ins w:id="201" w:author="Unknown"/>
          <w:rFonts w:ascii="Arial" w:eastAsia="Times New Roman" w:hAnsi="Arial" w:cs="Arial"/>
          <w:color w:val="313131"/>
          <w:sz w:val="21"/>
          <w:szCs w:val="21"/>
        </w:rPr>
      </w:pPr>
      <w:ins w:id="202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3" w:author="Unknown"/>
          <w:rFonts w:ascii="Arial" w:eastAsia="Times New Roman" w:hAnsi="Arial" w:cs="Arial"/>
          <w:color w:val="313131"/>
          <w:sz w:val="21"/>
          <w:szCs w:val="21"/>
        </w:rPr>
      </w:pPr>
      <w:ins w:id="204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"http://www.tutorialspoint.com/javascript/javascript_ifelse.htm"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before="105" w:after="105" w:line="330" w:lineRule="atLeast"/>
        <w:ind w:left="-450" w:right="-450"/>
        <w:jc w:val="center"/>
        <w:rPr>
          <w:ins w:id="205" w:author="Unknown"/>
          <w:rFonts w:ascii="Arial" w:eastAsia="Times New Roman" w:hAnsi="Arial" w:cs="Arial"/>
          <w:color w:val="313131"/>
          <w:sz w:val="21"/>
          <w:szCs w:val="21"/>
        </w:rPr>
      </w:pPr>
      <w:ins w:id="206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before="105" w:after="105" w:line="330" w:lineRule="atLeast"/>
        <w:ind w:left="-450" w:right="-450"/>
        <w:jc w:val="center"/>
        <w:rPr>
          <w:ins w:id="207" w:author="Unknown"/>
          <w:rFonts w:ascii="Arial" w:eastAsia="Times New Roman" w:hAnsi="Arial" w:cs="Arial"/>
          <w:color w:val="313131"/>
          <w:sz w:val="21"/>
          <w:szCs w:val="21"/>
        </w:rPr>
      </w:pPr>
      <w:ins w:id="208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"http://www.tutorialspoint.com/javascript/pdf/javascript_switch_case.pdf" \o "JavaScript Switch Case" \t "_blank"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9" w:author="Unknown"/>
          <w:rFonts w:ascii="Arial" w:eastAsia="Times New Roman" w:hAnsi="Arial" w:cs="Arial"/>
          <w:color w:val="313131"/>
          <w:sz w:val="21"/>
          <w:szCs w:val="21"/>
        </w:rPr>
      </w:pPr>
      <w:ins w:id="210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"http://www.tutorialspoint.com/javascript/javascript_while_loop.htm"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B50967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B50967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rPr>
          <w:ins w:id="211" w:author="Unknown"/>
          <w:rFonts w:ascii="Arial" w:eastAsia="Times New Roman" w:hAnsi="Arial" w:cs="Arial"/>
          <w:color w:val="313131"/>
          <w:sz w:val="21"/>
          <w:szCs w:val="21"/>
        </w:rPr>
      </w:pPr>
      <w:ins w:id="212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2" style="width:0;height:0" o:hralign="center" o:hrstd="t" o:hr="t" fillcolor="#a0a0a0" stroked="f"/>
          </w:pict>
        </w:r>
      </w:ins>
    </w:p>
    <w:p w:rsidR="00B50967" w:rsidRPr="00B50967" w:rsidRDefault="00B50967" w:rsidP="00B50967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13" w:author="Unknown"/>
          <w:rFonts w:ascii="Arial" w:eastAsia="Times New Roman" w:hAnsi="Arial" w:cs="Arial"/>
          <w:color w:val="313131"/>
          <w:sz w:val="21"/>
          <w:szCs w:val="21"/>
        </w:rPr>
      </w:pPr>
      <w:ins w:id="214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B50967" w:rsidRPr="00B50967" w:rsidRDefault="00B50967" w:rsidP="00B50967">
      <w:pPr>
        <w:spacing w:after="75" w:line="330" w:lineRule="atLeast"/>
        <w:ind w:left="-675" w:right="-675"/>
        <w:rPr>
          <w:ins w:id="215" w:author="Unknown"/>
          <w:rFonts w:ascii="Arial" w:eastAsia="Times New Roman" w:hAnsi="Arial" w:cs="Arial"/>
          <w:color w:val="313131"/>
          <w:sz w:val="20"/>
          <w:szCs w:val="20"/>
        </w:rPr>
      </w:pPr>
      <w:ins w:id="216" w:author="Unknown"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7" w:author="Unknown">
        <w:r w:rsidRPr="00B5096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8" w:author="Unknown">
        <w:r w:rsidRPr="00B5096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9" w:author="Unknown">
        <w:r w:rsidRPr="00B5096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0" w:author="Unknown">
        <w:r w:rsidRPr="00B5096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21" w:author="Unknown">
        <w:r w:rsidRPr="00B50967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B50967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7" w:rsidRPr="00B50967" w:rsidRDefault="00B50967" w:rsidP="00B50967">
      <w:pPr>
        <w:spacing w:after="0" w:line="330" w:lineRule="atLeast"/>
        <w:rPr>
          <w:ins w:id="222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67" w:rsidRPr="00B50967" w:rsidRDefault="00B50967" w:rsidP="00B50967">
      <w:pPr>
        <w:numPr>
          <w:ilvl w:val="0"/>
          <w:numId w:val="8"/>
        </w:numPr>
        <w:spacing w:after="0" w:line="180" w:lineRule="atLeast"/>
        <w:ind w:left="-225"/>
        <w:rPr>
          <w:ins w:id="223" w:author="Unknown"/>
          <w:rFonts w:ascii="Arial" w:eastAsia="Times New Roman" w:hAnsi="Arial" w:cs="Arial"/>
          <w:color w:val="313131"/>
          <w:sz w:val="21"/>
          <w:szCs w:val="21"/>
        </w:rPr>
      </w:pPr>
      <w:ins w:id="224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after="0" w:line="330" w:lineRule="atLeast"/>
        <w:rPr>
          <w:ins w:id="225" w:author="Unknown"/>
          <w:rFonts w:ascii="Arial" w:eastAsia="Times New Roman" w:hAnsi="Arial" w:cs="Arial"/>
          <w:color w:val="313131"/>
          <w:sz w:val="21"/>
          <w:szCs w:val="21"/>
        </w:rPr>
      </w:pPr>
      <w:ins w:id="226" w:author="Unknown">
        <w:r w:rsidRPr="00B50967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B50967" w:rsidRPr="00B50967" w:rsidRDefault="00B50967" w:rsidP="00B50967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27" w:author="Unknown"/>
          <w:rFonts w:ascii="Arial" w:eastAsia="Times New Roman" w:hAnsi="Arial" w:cs="Arial"/>
          <w:color w:val="313131"/>
          <w:sz w:val="21"/>
          <w:szCs w:val="21"/>
        </w:rPr>
      </w:pPr>
      <w:ins w:id="228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after="0" w:line="330" w:lineRule="atLeast"/>
        <w:rPr>
          <w:ins w:id="229" w:author="Unknown"/>
          <w:rFonts w:ascii="Arial" w:eastAsia="Times New Roman" w:hAnsi="Arial" w:cs="Arial"/>
          <w:color w:val="313131"/>
          <w:sz w:val="21"/>
          <w:szCs w:val="21"/>
        </w:rPr>
      </w:pPr>
      <w:ins w:id="230" w:author="Unknown">
        <w:r w:rsidRPr="00B50967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B50967" w:rsidRPr="00B50967" w:rsidRDefault="00B50967" w:rsidP="00B50967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31" w:author="Unknown"/>
          <w:rFonts w:ascii="Arial" w:eastAsia="Times New Roman" w:hAnsi="Arial" w:cs="Arial"/>
          <w:color w:val="313131"/>
          <w:sz w:val="21"/>
          <w:szCs w:val="21"/>
        </w:rPr>
      </w:pPr>
      <w:ins w:id="232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after="0" w:line="330" w:lineRule="atLeast"/>
        <w:rPr>
          <w:ins w:id="233" w:author="Unknown"/>
          <w:rFonts w:ascii="Arial" w:eastAsia="Times New Roman" w:hAnsi="Arial" w:cs="Arial"/>
          <w:color w:val="313131"/>
          <w:sz w:val="21"/>
          <w:szCs w:val="21"/>
        </w:rPr>
      </w:pPr>
      <w:ins w:id="234" w:author="Unknown">
        <w:r w:rsidRPr="00B50967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B50967" w:rsidRPr="00B50967" w:rsidRDefault="00B50967" w:rsidP="00B50967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35" w:author="Unknown"/>
          <w:rFonts w:ascii="Arial" w:eastAsia="Times New Roman" w:hAnsi="Arial" w:cs="Arial"/>
          <w:color w:val="313131"/>
          <w:sz w:val="21"/>
          <w:szCs w:val="21"/>
        </w:rPr>
      </w:pPr>
      <w:ins w:id="236" w:author="Unknown"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B50967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B50967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B50967" w:rsidRPr="00B50967" w:rsidRDefault="00B50967" w:rsidP="00B50967">
      <w:pPr>
        <w:spacing w:after="0" w:line="360" w:lineRule="atLeast"/>
        <w:rPr>
          <w:ins w:id="237" w:author="Unknown"/>
          <w:rFonts w:ascii="Arial" w:eastAsia="Times New Roman" w:hAnsi="Arial" w:cs="Arial"/>
          <w:color w:val="FFFFFF"/>
          <w:sz w:val="21"/>
          <w:szCs w:val="21"/>
        </w:rPr>
      </w:pPr>
      <w:ins w:id="238" w:author="Unknown">
        <w:r w:rsidRPr="00B50967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B50967" w:rsidRPr="00B50967" w:rsidRDefault="00B50967" w:rsidP="00B50967">
      <w:pPr>
        <w:spacing w:after="0" w:line="330" w:lineRule="atLeast"/>
        <w:jc w:val="center"/>
        <w:rPr>
          <w:ins w:id="239" w:author="Unknown"/>
          <w:rFonts w:ascii="Arial" w:eastAsia="Times New Roman" w:hAnsi="Arial" w:cs="Arial"/>
          <w:color w:val="313131"/>
          <w:sz w:val="29"/>
          <w:szCs w:val="29"/>
        </w:rPr>
      </w:pPr>
      <w:ins w:id="240" w:author="Unknown">
        <w:r w:rsidRPr="00B50967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9" type="#_x0000_t75" style="width:49.5pt;height:18pt" o:ole="">
              <v:imagedata r:id="rId8" o:title=""/>
            </v:shape>
            <w:control r:id="rId74" w:name="DefaultOcxName1" w:shapeid="_x0000_i1059"/>
          </w:object>
        </w:r>
        <w:r w:rsidRPr="00B50967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 go</w:t>
        </w:r>
      </w:ins>
    </w:p>
    <w:p w:rsidR="00525669" w:rsidRDefault="00B50967">
      <w:bookmarkStart w:id="241" w:name="_GoBack"/>
      <w:bookmarkEnd w:id="241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6695"/>
    <w:multiLevelType w:val="multilevel"/>
    <w:tmpl w:val="4D80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A2FCC"/>
    <w:multiLevelType w:val="multilevel"/>
    <w:tmpl w:val="BC3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12704"/>
    <w:multiLevelType w:val="multilevel"/>
    <w:tmpl w:val="EB4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2388A"/>
    <w:multiLevelType w:val="multilevel"/>
    <w:tmpl w:val="B0E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82C9C"/>
    <w:multiLevelType w:val="multilevel"/>
    <w:tmpl w:val="3A7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B04EC"/>
    <w:multiLevelType w:val="multilevel"/>
    <w:tmpl w:val="285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AB39B3"/>
    <w:multiLevelType w:val="multilevel"/>
    <w:tmpl w:val="7CCA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913AFA"/>
    <w:multiLevelType w:val="multilevel"/>
    <w:tmpl w:val="B3B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967"/>
    <w:rsid w:val="001870DD"/>
    <w:rsid w:val="00961426"/>
    <w:rsid w:val="00B5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0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0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9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096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09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0967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B5096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09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0967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B50967"/>
  </w:style>
  <w:style w:type="paragraph" w:styleId="NormalWeb">
    <w:name w:val="Normal (Web)"/>
    <w:basedOn w:val="Normal"/>
    <w:uiPriority w:val="99"/>
    <w:semiHidden/>
    <w:unhideWhenUsed/>
    <w:rsid w:val="00B5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0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50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09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509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5096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09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0967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B50967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09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0967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B50967"/>
  </w:style>
  <w:style w:type="paragraph" w:styleId="NormalWeb">
    <w:name w:val="Normal (Web)"/>
    <w:basedOn w:val="Normal"/>
    <w:uiPriority w:val="99"/>
    <w:semiHidden/>
    <w:unhideWhenUsed/>
    <w:rsid w:val="00B5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9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707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1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0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2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5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151580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6275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5258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887457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68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81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hyperlink" Target="javascript:void(0)" TargetMode="External"/><Relationship Id="rId74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image" Target="media/image4.jpeg"/><Relationship Id="rId73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jpe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1530</Words>
  <Characters>8724</Characters>
  <Application>Microsoft Office Word</Application>
  <DocSecurity>0</DocSecurity>
  <Lines>72</Lines>
  <Paragraphs>20</Paragraphs>
  <ScaleCrop>false</ScaleCrop>
  <Company>home</Company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2015-08-30T05:14:00Z</dcterms:created>
  <dcterms:modified xsi:type="dcterms:W3CDTF">2015-08-30T05:14:00Z</dcterms:modified>
</cp:coreProperties>
</file>