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7B" w:rsidRPr="00DE7B7B" w:rsidRDefault="00DE7B7B" w:rsidP="00DE7B7B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7B" w:rsidRPr="00DE7B7B" w:rsidRDefault="00DE7B7B" w:rsidP="00DE7B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7B7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E7B7B" w:rsidRPr="00DE7B7B" w:rsidRDefault="00DE7B7B" w:rsidP="00DE7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B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DE7B7B" w:rsidRPr="00DE7B7B" w:rsidRDefault="00DE7B7B" w:rsidP="00DE7B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7B7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E7B7B" w:rsidRPr="00DE7B7B" w:rsidRDefault="00DE7B7B" w:rsidP="00DE7B7B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E7B7B">
          <w:rPr>
            <w:rFonts w:ascii="Times New Roman" w:eastAsia="Times New Roman" w:hAnsi="Times New Roman" w:cs="Times New Roman"/>
            <w:color w:val="999999"/>
          </w:rPr>
          <w:t> </w:t>
        </w:r>
        <w:r w:rsidRPr="00DE7B7B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DE7B7B" w:rsidRPr="00DE7B7B" w:rsidRDefault="00DE7B7B" w:rsidP="00DE7B7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E7B7B">
          <w:rPr>
            <w:rFonts w:ascii="Times New Roman" w:eastAsia="Times New Roman" w:hAnsi="Times New Roman" w:cs="Times New Roman"/>
            <w:color w:val="999999"/>
          </w:rPr>
          <w:t> </w:t>
        </w:r>
        <w:r w:rsidRPr="00DE7B7B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DE7B7B" w:rsidRPr="00DE7B7B" w:rsidRDefault="00DE7B7B" w:rsidP="00DE7B7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E7B7B">
          <w:rPr>
            <w:rFonts w:ascii="Times New Roman" w:eastAsia="Times New Roman" w:hAnsi="Times New Roman" w:cs="Times New Roman"/>
            <w:color w:val="999999"/>
          </w:rPr>
          <w:t> </w:t>
        </w:r>
        <w:r w:rsidRPr="00DE7B7B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DE7B7B" w:rsidRPr="00DE7B7B" w:rsidRDefault="00DE7B7B" w:rsidP="00DE7B7B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E7B7B">
          <w:rPr>
            <w:rFonts w:ascii="Times New Roman" w:eastAsia="Times New Roman" w:hAnsi="Times New Roman" w:cs="Times New Roman"/>
            <w:color w:val="999999"/>
          </w:rPr>
          <w:t> </w:t>
        </w:r>
        <w:r w:rsidRPr="00DE7B7B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DE7B7B" w:rsidRPr="00DE7B7B" w:rsidRDefault="00DE7B7B" w:rsidP="00DE7B7B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DE7B7B" w:rsidRPr="00DE7B7B" w:rsidRDefault="00DE7B7B" w:rsidP="00DE7B7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DE7B7B" w:rsidRPr="00DE7B7B" w:rsidRDefault="00DE7B7B" w:rsidP="00DE7B7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DE7B7B" w:rsidRPr="00DE7B7B" w:rsidRDefault="00DE7B7B" w:rsidP="00DE7B7B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E7B7B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DE7B7B" w:rsidRPr="00DE7B7B" w:rsidRDefault="00DE7B7B" w:rsidP="00DE7B7B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7B" w:rsidRPr="00DE7B7B" w:rsidRDefault="00DE7B7B" w:rsidP="00DE7B7B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DE7B7B">
        <w:rPr>
          <w:rFonts w:ascii="Arial" w:eastAsia="Times New Roman" w:hAnsi="Arial" w:cs="Arial"/>
          <w:color w:val="FFFFFF"/>
          <w:sz w:val="21"/>
          <w:szCs w:val="21"/>
        </w:rPr>
        <w:t>Javascript</w:t>
      </w:r>
      <w:proofErr w:type="spellEnd"/>
      <w:r w:rsidRPr="00DE7B7B">
        <w:rPr>
          <w:rFonts w:ascii="Arial" w:eastAsia="Times New Roman" w:hAnsi="Arial" w:cs="Arial"/>
          <w:color w:val="FFFFFF"/>
          <w:sz w:val="21"/>
          <w:szCs w:val="21"/>
        </w:rPr>
        <w:t xml:space="preserve"> Basics Tutorial</w:t>
      </w:r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Home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 xml:space="preserve"> - Overview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Syntax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Enabling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Placement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Variables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Operators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If...Else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Switch Case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While Loop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 Loop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For...in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Loop Control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Events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Cookies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Redirect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Dialog Boxes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Void Keyword</w:t>
        </w:r>
      </w:hyperlink>
    </w:p>
    <w:p w:rsidR="00DE7B7B" w:rsidRPr="00DE7B7B" w:rsidRDefault="00DE7B7B" w:rsidP="00DE7B7B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Page Printing</w:t>
        </w:r>
      </w:hyperlink>
    </w:p>
    <w:p w:rsidR="00DE7B7B" w:rsidRPr="00DE7B7B" w:rsidRDefault="00DE7B7B" w:rsidP="00DE7B7B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DE7B7B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Objects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Number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 xml:space="preserve"> - Boolean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Strings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Arrays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Date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Math</w:t>
        </w:r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</w:t>
        </w:r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RegExp</w:t>
        </w:r>
        <w:proofErr w:type="spellEnd"/>
      </w:hyperlink>
    </w:p>
    <w:p w:rsidR="00DE7B7B" w:rsidRPr="00DE7B7B" w:rsidRDefault="00DE7B7B" w:rsidP="00DE7B7B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HTML DOM</w:t>
        </w:r>
      </w:hyperlink>
    </w:p>
    <w:p w:rsidR="00DE7B7B" w:rsidRPr="00DE7B7B" w:rsidRDefault="00DE7B7B" w:rsidP="00DE7B7B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bookmarkStart w:id="0" w:name="_GoBack"/>
      <w:bookmarkEnd w:id="0"/>
      <w:r w:rsidRPr="00DE7B7B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Error Handling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Validations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Animation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Multimedia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Debugging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Image Map</w:t>
        </w:r>
      </w:hyperlink>
    </w:p>
    <w:p w:rsidR="00DE7B7B" w:rsidRPr="00DE7B7B" w:rsidRDefault="00DE7B7B" w:rsidP="00DE7B7B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Browsers</w:t>
        </w:r>
      </w:hyperlink>
    </w:p>
    <w:p w:rsidR="00DE7B7B" w:rsidRPr="00DE7B7B" w:rsidRDefault="00DE7B7B" w:rsidP="00DE7B7B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DE7B7B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DE7B7B" w:rsidRPr="00DE7B7B" w:rsidRDefault="00DE7B7B" w:rsidP="00DE7B7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Questions And Answers</w:t>
        </w:r>
      </w:hyperlink>
    </w:p>
    <w:p w:rsidR="00DE7B7B" w:rsidRPr="00DE7B7B" w:rsidRDefault="00DE7B7B" w:rsidP="00DE7B7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Quick Guide</w:t>
        </w:r>
      </w:hyperlink>
    </w:p>
    <w:p w:rsidR="00DE7B7B" w:rsidRPr="00DE7B7B" w:rsidRDefault="00DE7B7B" w:rsidP="00DE7B7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Functions</w:t>
        </w:r>
      </w:hyperlink>
    </w:p>
    <w:p w:rsidR="00DE7B7B" w:rsidRPr="00DE7B7B" w:rsidRDefault="00DE7B7B" w:rsidP="00DE7B7B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proofErr w:type="spellStart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</w:t>
        </w:r>
        <w:proofErr w:type="spellEnd"/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 xml:space="preserve"> - Resources</w:t>
        </w:r>
      </w:hyperlink>
    </w:p>
    <w:p w:rsidR="00DE7B7B" w:rsidRPr="00DE7B7B" w:rsidRDefault="00DE7B7B" w:rsidP="00DE7B7B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DE7B7B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DE7B7B" w:rsidRPr="00DE7B7B" w:rsidRDefault="00DE7B7B" w:rsidP="00DE7B7B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DE7B7B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DE7B7B" w:rsidRPr="00DE7B7B" w:rsidRDefault="00DE7B7B" w:rsidP="00DE7B7B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DE7B7B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The Boolean Object</w:t>
      </w:r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DE7B7B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DE7B7B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rPr>
          <w:ins w:id="1" w:author="Unknown"/>
          <w:rFonts w:ascii="Arial" w:eastAsia="Times New Roman" w:hAnsi="Arial" w:cs="Arial"/>
          <w:color w:val="313131"/>
          <w:sz w:val="21"/>
          <w:szCs w:val="21"/>
        </w:rPr>
      </w:pPr>
      <w:ins w:id="2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3" w:author="Unknown"/>
          <w:rFonts w:ascii="Arial" w:eastAsia="Times New Roman" w:hAnsi="Arial" w:cs="Arial"/>
          <w:color w:val="313131"/>
          <w:sz w:val="21"/>
          <w:szCs w:val="21"/>
        </w:rPr>
      </w:pPr>
      <w:ins w:id="4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"http://www.tutorialspoint.com/javascript/javascript_number_object.htm"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5" w:author="Unknown"/>
          <w:rFonts w:ascii="Arial" w:eastAsia="Times New Roman" w:hAnsi="Arial" w:cs="Arial"/>
          <w:color w:val="313131"/>
          <w:sz w:val="21"/>
          <w:szCs w:val="21"/>
        </w:rPr>
      </w:pPr>
      <w:ins w:id="6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"http://www.tutorialspoint.com/javascript/javascript_strings_object.htm"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rPr>
          <w:ins w:id="7" w:author="Unknown"/>
          <w:rFonts w:ascii="Arial" w:eastAsia="Times New Roman" w:hAnsi="Arial" w:cs="Arial"/>
          <w:color w:val="313131"/>
          <w:sz w:val="21"/>
          <w:szCs w:val="21"/>
        </w:rPr>
      </w:pPr>
      <w:ins w:id="8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9" w:author="Unknown"/>
          <w:rFonts w:ascii="Arial" w:eastAsia="Times New Roman" w:hAnsi="Arial" w:cs="Arial"/>
          <w:color w:val="000000"/>
          <w:sz w:val="21"/>
          <w:szCs w:val="21"/>
        </w:rPr>
      </w:pPr>
      <w:ins w:id="10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The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Boolean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object represents two values, either "true" or "false". If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i/>
            <w:iCs/>
            <w:color w:val="000000"/>
            <w:sz w:val="21"/>
            <w:szCs w:val="21"/>
          </w:rPr>
          <w:t>value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parameter is omitted or is 0, -0, null, false,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proofErr w:type="spellStart"/>
        <w:r w:rsidRPr="00DE7B7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NaN</w:t>
        </w:r>
        <w:proofErr w:type="spellEnd"/>
        <w:r w:rsidRPr="00DE7B7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,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undefined, or the empty string (""), the object has an initial value of false.</w:t>
        </w:r>
      </w:ins>
    </w:p>
    <w:p w:rsidR="00DE7B7B" w:rsidRPr="00DE7B7B" w:rsidRDefault="00DE7B7B" w:rsidP="00DE7B7B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1" w:author="Unknown"/>
          <w:rFonts w:ascii="Arial" w:eastAsia="Times New Roman" w:hAnsi="Arial" w:cs="Arial"/>
          <w:color w:val="000000"/>
          <w:sz w:val="27"/>
          <w:szCs w:val="27"/>
        </w:rPr>
      </w:pPr>
      <w:ins w:id="12" w:author="Unknown">
        <w:r w:rsidRPr="00DE7B7B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13" w:author="Unknown"/>
          <w:rFonts w:ascii="Arial" w:eastAsia="Times New Roman" w:hAnsi="Arial" w:cs="Arial"/>
          <w:color w:val="000000"/>
          <w:sz w:val="21"/>
          <w:szCs w:val="21"/>
        </w:rPr>
      </w:pPr>
      <w:ins w:id="14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Use the following syntax to create a</w:t>
        </w:r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proofErr w:type="spellStart"/>
        <w:proofErr w:type="gramStart"/>
        <w:r w:rsidRPr="00DE7B7B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boolean</w:t>
        </w:r>
        <w:proofErr w:type="spellEnd"/>
        <w:proofErr w:type="gramEnd"/>
        <w:r w:rsidRPr="00DE7B7B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object.</w:t>
        </w:r>
      </w:ins>
    </w:p>
    <w:p w:rsidR="00DE7B7B" w:rsidRPr="00DE7B7B" w:rsidRDefault="00DE7B7B" w:rsidP="00DE7B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" w:author="Unknown"/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ins w:id="16" w:author="Unknown">
        <w:r w:rsidRPr="00DE7B7B">
          <w:rPr>
            <w:rFonts w:ascii="Consolas" w:eastAsia="Times New Roman" w:hAnsi="Consolas" w:cs="Consolas"/>
            <w:color w:val="313131"/>
            <w:sz w:val="18"/>
            <w:szCs w:val="18"/>
          </w:rPr>
          <w:t>var</w:t>
        </w:r>
        <w:proofErr w:type="spellEnd"/>
        <w:proofErr w:type="gramEnd"/>
        <w:r w:rsidRPr="00DE7B7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proofErr w:type="spellStart"/>
        <w:r w:rsidRPr="00DE7B7B">
          <w:rPr>
            <w:rFonts w:ascii="Consolas" w:eastAsia="Times New Roman" w:hAnsi="Consolas" w:cs="Consolas"/>
            <w:color w:val="313131"/>
            <w:sz w:val="18"/>
            <w:szCs w:val="18"/>
          </w:rPr>
          <w:t>val</w:t>
        </w:r>
        <w:proofErr w:type="spellEnd"/>
        <w:r w:rsidRPr="00DE7B7B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= new Boolean(value);</w:t>
        </w:r>
      </w:ins>
    </w:p>
    <w:p w:rsidR="00DE7B7B" w:rsidRPr="00DE7B7B" w:rsidRDefault="00DE7B7B" w:rsidP="00DE7B7B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7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8" w:author="Unknown">
        <w:r w:rsidRPr="00DE7B7B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Boolean Properties</w:t>
        </w:r>
      </w:ins>
    </w:p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19" w:author="Unknown"/>
          <w:rFonts w:ascii="Arial" w:eastAsia="Times New Roman" w:hAnsi="Arial" w:cs="Arial"/>
          <w:color w:val="000000"/>
          <w:sz w:val="21"/>
          <w:szCs w:val="21"/>
        </w:rPr>
      </w:pPr>
      <w:ins w:id="20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Here is a list of the properties of Boolean object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DE7B7B" w:rsidRPr="00DE7B7B" w:rsidTr="00DE7B7B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B7B" w:rsidRPr="00DE7B7B" w:rsidTr="00DE7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5" w:history="1"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Boolean function that created the object.</w:t>
            </w:r>
          </w:p>
        </w:tc>
      </w:tr>
      <w:tr w:rsidR="00DE7B7B" w:rsidRPr="00DE7B7B" w:rsidTr="00DE7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prototype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sz w:val="24"/>
                <w:szCs w:val="24"/>
              </w:rPr>
              <w:t>The prototype property allows you to add properties and methods to an object.</w:t>
            </w:r>
          </w:p>
        </w:tc>
      </w:tr>
    </w:tbl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21" w:author="Unknown"/>
          <w:rFonts w:ascii="Arial" w:eastAsia="Times New Roman" w:hAnsi="Arial" w:cs="Arial"/>
          <w:color w:val="000000"/>
          <w:sz w:val="21"/>
          <w:szCs w:val="21"/>
        </w:rPr>
      </w:pPr>
      <w:ins w:id="22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illustrate the properties of Boolean object.</w:t>
        </w:r>
      </w:ins>
    </w:p>
    <w:p w:rsidR="00DE7B7B" w:rsidRPr="00DE7B7B" w:rsidRDefault="00DE7B7B" w:rsidP="00DE7B7B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3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4" w:author="Unknown">
        <w:r w:rsidRPr="00DE7B7B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Boolean Methods</w:t>
        </w:r>
      </w:ins>
    </w:p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25" w:author="Unknown"/>
          <w:rFonts w:ascii="Arial" w:eastAsia="Times New Roman" w:hAnsi="Arial" w:cs="Arial"/>
          <w:color w:val="000000"/>
          <w:sz w:val="21"/>
          <w:szCs w:val="21"/>
        </w:rPr>
      </w:pPr>
      <w:ins w:id="26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Here is a list of the methods of Boolean object and their description.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DE7B7B" w:rsidRPr="00DE7B7B" w:rsidTr="00DE7B7B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B7B" w:rsidRPr="00DE7B7B" w:rsidTr="00DE7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7" w:history="1">
              <w:proofErr w:type="spellStart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toSource</w:t>
              </w:r>
              <w:proofErr w:type="spellEnd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containing the source of the Boolean object; you can use this string to create an equivalent object.</w:t>
            </w:r>
          </w:p>
        </w:tc>
      </w:tr>
      <w:tr w:rsidR="00DE7B7B" w:rsidRPr="00DE7B7B" w:rsidTr="00DE7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proofErr w:type="spellStart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of either "true" or "false" depending upon the value of the object.</w:t>
            </w:r>
          </w:p>
        </w:tc>
      </w:tr>
      <w:tr w:rsidR="00DE7B7B" w:rsidRPr="00DE7B7B" w:rsidTr="00DE7B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9" w:history="1">
              <w:proofErr w:type="spellStart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valueOf</w:t>
              </w:r>
              <w:proofErr w:type="spellEnd"/>
              <w:r w:rsidRPr="00DE7B7B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B7B" w:rsidRPr="00DE7B7B" w:rsidRDefault="00DE7B7B" w:rsidP="00DE7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B7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primitive value of the Boolean object.</w:t>
            </w:r>
          </w:p>
        </w:tc>
      </w:tr>
    </w:tbl>
    <w:p w:rsidR="00DE7B7B" w:rsidRPr="00DE7B7B" w:rsidRDefault="00DE7B7B" w:rsidP="00DE7B7B">
      <w:pPr>
        <w:shd w:val="clear" w:color="auto" w:fill="FFFFFF"/>
        <w:spacing w:after="240" w:line="360" w:lineRule="atLeast"/>
        <w:ind w:left="-402" w:right="-402"/>
        <w:jc w:val="both"/>
        <w:rPr>
          <w:ins w:id="27" w:author="Unknown"/>
          <w:rFonts w:ascii="Arial" w:eastAsia="Times New Roman" w:hAnsi="Arial" w:cs="Arial"/>
          <w:color w:val="000000"/>
          <w:sz w:val="21"/>
          <w:szCs w:val="21"/>
        </w:rPr>
      </w:pPr>
      <w:ins w:id="28" w:author="Unknown">
        <w:r w:rsidRPr="00DE7B7B">
          <w:rPr>
            <w:rFonts w:ascii="Arial" w:eastAsia="Times New Roman" w:hAnsi="Arial" w:cs="Arial"/>
            <w:color w:val="000000"/>
            <w:sz w:val="21"/>
            <w:szCs w:val="21"/>
          </w:rPr>
          <w:t>In the following sections, we will have a few examples to demonstrate the usage of the Boolean methods.</w:t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rPr>
          <w:ins w:id="29" w:author="Unknown"/>
          <w:rFonts w:ascii="Arial" w:eastAsia="Times New Roman" w:hAnsi="Arial" w:cs="Arial"/>
          <w:color w:val="313131"/>
          <w:sz w:val="21"/>
          <w:szCs w:val="21"/>
        </w:rPr>
      </w:pPr>
      <w:ins w:id="30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31" w:author="Unknown"/>
          <w:rFonts w:ascii="Arial" w:eastAsia="Times New Roman" w:hAnsi="Arial" w:cs="Arial"/>
          <w:color w:val="313131"/>
          <w:sz w:val="21"/>
          <w:szCs w:val="21"/>
        </w:rPr>
      </w:pPr>
      <w:ins w:id="32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"http://www.tutorialspoint.com/javascript/javascript_number_object.htm"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before="105" w:after="105" w:line="330" w:lineRule="atLeast"/>
        <w:ind w:left="-450" w:right="-450"/>
        <w:jc w:val="center"/>
        <w:rPr>
          <w:ins w:id="33" w:author="Unknown"/>
          <w:rFonts w:ascii="Arial" w:eastAsia="Times New Roman" w:hAnsi="Arial" w:cs="Arial"/>
          <w:color w:val="313131"/>
          <w:sz w:val="21"/>
          <w:szCs w:val="21"/>
        </w:rPr>
      </w:pPr>
      <w:ins w:id="34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before="105" w:after="105" w:line="330" w:lineRule="atLeast"/>
        <w:ind w:left="-450" w:right="-450"/>
        <w:jc w:val="center"/>
        <w:rPr>
          <w:ins w:id="35" w:author="Unknown"/>
          <w:rFonts w:ascii="Arial" w:eastAsia="Times New Roman" w:hAnsi="Arial" w:cs="Arial"/>
          <w:color w:val="313131"/>
          <w:sz w:val="21"/>
          <w:szCs w:val="21"/>
        </w:rPr>
      </w:pPr>
      <w:ins w:id="36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"http://www.tutorialspoint.com/javascript/pdf/javascript_boolean_object.pdf" \o "JavaScript The Boolean Object" \t "_blank"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37" w:author="Unknown"/>
          <w:rFonts w:ascii="Arial" w:eastAsia="Times New Roman" w:hAnsi="Arial" w:cs="Arial"/>
          <w:color w:val="313131"/>
          <w:sz w:val="21"/>
          <w:szCs w:val="21"/>
        </w:rPr>
      </w:pPr>
      <w:ins w:id="38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"http://www.tutorialspoint.com/javascript/javascript_strings_object.htm"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DE7B7B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DE7B7B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rPr>
          <w:ins w:id="39" w:author="Unknown"/>
          <w:rFonts w:ascii="Arial" w:eastAsia="Times New Roman" w:hAnsi="Arial" w:cs="Arial"/>
          <w:color w:val="313131"/>
          <w:sz w:val="21"/>
          <w:szCs w:val="21"/>
        </w:rPr>
      </w:pPr>
      <w:ins w:id="40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DE7B7B" w:rsidRPr="00DE7B7B" w:rsidRDefault="00DE7B7B" w:rsidP="00DE7B7B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1" w:author="Unknown"/>
          <w:rFonts w:ascii="Arial" w:eastAsia="Times New Roman" w:hAnsi="Arial" w:cs="Arial"/>
          <w:color w:val="313131"/>
          <w:sz w:val="21"/>
          <w:szCs w:val="21"/>
        </w:rPr>
      </w:pPr>
      <w:ins w:id="42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DE7B7B" w:rsidRPr="00DE7B7B" w:rsidRDefault="00DE7B7B" w:rsidP="00DE7B7B">
      <w:pPr>
        <w:spacing w:after="75" w:line="330" w:lineRule="atLeast"/>
        <w:ind w:left="-675" w:right="-675"/>
        <w:rPr>
          <w:ins w:id="43" w:author="Unknown"/>
          <w:rFonts w:ascii="Arial" w:eastAsia="Times New Roman" w:hAnsi="Arial" w:cs="Arial"/>
          <w:color w:val="313131"/>
          <w:sz w:val="20"/>
          <w:szCs w:val="20"/>
        </w:rPr>
      </w:pPr>
      <w:ins w:id="44" w:author="Unknown"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5" w:author="Unknown">
        <w:r w:rsidRPr="00DE7B7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6" w:author="Unknown">
        <w:r w:rsidRPr="00DE7B7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7" w:author="Unknown">
        <w:r w:rsidRPr="00DE7B7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8" w:author="Unknown">
        <w:r w:rsidRPr="00DE7B7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9" w:author="Unknown">
        <w:r w:rsidRPr="00DE7B7B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DE7B7B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7B" w:rsidRPr="00DE7B7B" w:rsidRDefault="00DE7B7B" w:rsidP="00DE7B7B">
      <w:pPr>
        <w:spacing w:after="0" w:line="330" w:lineRule="atLeast"/>
        <w:rPr>
          <w:ins w:id="50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7B" w:rsidRPr="00DE7B7B" w:rsidRDefault="00DE7B7B" w:rsidP="00DE7B7B">
      <w:pPr>
        <w:numPr>
          <w:ilvl w:val="0"/>
          <w:numId w:val="8"/>
        </w:numPr>
        <w:spacing w:after="0" w:line="180" w:lineRule="atLeast"/>
        <w:ind w:left="-225"/>
        <w:rPr>
          <w:ins w:id="51" w:author="Unknown"/>
          <w:rFonts w:ascii="Arial" w:eastAsia="Times New Roman" w:hAnsi="Arial" w:cs="Arial"/>
          <w:color w:val="313131"/>
          <w:sz w:val="21"/>
          <w:szCs w:val="21"/>
        </w:rPr>
      </w:pPr>
      <w:ins w:id="52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after="0" w:line="330" w:lineRule="atLeast"/>
        <w:rPr>
          <w:ins w:id="53" w:author="Unknown"/>
          <w:rFonts w:ascii="Arial" w:eastAsia="Times New Roman" w:hAnsi="Arial" w:cs="Arial"/>
          <w:color w:val="313131"/>
          <w:sz w:val="21"/>
          <w:szCs w:val="21"/>
        </w:rPr>
      </w:pPr>
      <w:ins w:id="54" w:author="Unknown">
        <w:r w:rsidRPr="00DE7B7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DE7B7B" w:rsidRPr="00DE7B7B" w:rsidRDefault="00DE7B7B" w:rsidP="00DE7B7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55" w:author="Unknown"/>
          <w:rFonts w:ascii="Arial" w:eastAsia="Times New Roman" w:hAnsi="Arial" w:cs="Arial"/>
          <w:color w:val="313131"/>
          <w:sz w:val="21"/>
          <w:szCs w:val="21"/>
        </w:rPr>
      </w:pPr>
      <w:ins w:id="56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after="0" w:line="330" w:lineRule="atLeast"/>
        <w:rPr>
          <w:ins w:id="57" w:author="Unknown"/>
          <w:rFonts w:ascii="Arial" w:eastAsia="Times New Roman" w:hAnsi="Arial" w:cs="Arial"/>
          <w:color w:val="313131"/>
          <w:sz w:val="21"/>
          <w:szCs w:val="21"/>
        </w:rPr>
      </w:pPr>
      <w:ins w:id="58" w:author="Unknown">
        <w:r w:rsidRPr="00DE7B7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DE7B7B" w:rsidRPr="00DE7B7B" w:rsidRDefault="00DE7B7B" w:rsidP="00DE7B7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59" w:author="Unknown"/>
          <w:rFonts w:ascii="Arial" w:eastAsia="Times New Roman" w:hAnsi="Arial" w:cs="Arial"/>
          <w:color w:val="313131"/>
          <w:sz w:val="21"/>
          <w:szCs w:val="21"/>
        </w:rPr>
      </w:pPr>
      <w:ins w:id="60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after="0" w:line="330" w:lineRule="atLeast"/>
        <w:rPr>
          <w:ins w:id="61" w:author="Unknown"/>
          <w:rFonts w:ascii="Arial" w:eastAsia="Times New Roman" w:hAnsi="Arial" w:cs="Arial"/>
          <w:color w:val="313131"/>
          <w:sz w:val="21"/>
          <w:szCs w:val="21"/>
        </w:rPr>
      </w:pPr>
      <w:ins w:id="62" w:author="Unknown">
        <w:r w:rsidRPr="00DE7B7B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DE7B7B" w:rsidRPr="00DE7B7B" w:rsidRDefault="00DE7B7B" w:rsidP="00DE7B7B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63" w:author="Unknown"/>
          <w:rFonts w:ascii="Arial" w:eastAsia="Times New Roman" w:hAnsi="Arial" w:cs="Arial"/>
          <w:color w:val="313131"/>
          <w:sz w:val="21"/>
          <w:szCs w:val="21"/>
        </w:rPr>
      </w:pPr>
      <w:ins w:id="64" w:author="Unknown"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DE7B7B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DE7B7B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DE7B7B" w:rsidRPr="00DE7B7B" w:rsidRDefault="00DE7B7B" w:rsidP="00DE7B7B">
      <w:pPr>
        <w:spacing w:after="0" w:line="360" w:lineRule="atLeast"/>
        <w:rPr>
          <w:ins w:id="65" w:author="Unknown"/>
          <w:rFonts w:ascii="Arial" w:eastAsia="Times New Roman" w:hAnsi="Arial" w:cs="Arial"/>
          <w:color w:val="FFFFFF"/>
          <w:sz w:val="21"/>
          <w:szCs w:val="21"/>
        </w:rPr>
      </w:pPr>
      <w:ins w:id="66" w:author="Unknown">
        <w:r w:rsidRPr="00DE7B7B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DE7B7B" w:rsidRPr="00DE7B7B" w:rsidRDefault="00DE7B7B" w:rsidP="00DE7B7B">
      <w:pPr>
        <w:spacing w:after="0" w:line="330" w:lineRule="atLeast"/>
        <w:jc w:val="center"/>
        <w:rPr>
          <w:ins w:id="67" w:author="Unknown"/>
          <w:rFonts w:ascii="Arial" w:eastAsia="Times New Roman" w:hAnsi="Arial" w:cs="Arial"/>
          <w:color w:val="313131"/>
          <w:sz w:val="29"/>
          <w:szCs w:val="29"/>
        </w:rPr>
      </w:pPr>
      <w:ins w:id="68" w:author="Unknown">
        <w:r w:rsidRPr="00DE7B7B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78" w:name="DefaultOcxName1" w:shapeid="_x0000_i1057"/>
          </w:object>
        </w:r>
        <w:r w:rsidRPr="00DE7B7B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 </w:t>
        </w:r>
        <w:proofErr w:type="gramStart"/>
        <w:r w:rsidRPr="00DE7B7B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go</w:t>
        </w:r>
        <w:proofErr w:type="gramEnd"/>
      </w:ins>
    </w:p>
    <w:p w:rsidR="00525669" w:rsidRDefault="00DE7B7B"/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33A"/>
    <w:multiLevelType w:val="multilevel"/>
    <w:tmpl w:val="6EC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378B7"/>
    <w:multiLevelType w:val="multilevel"/>
    <w:tmpl w:val="87A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043B8"/>
    <w:multiLevelType w:val="multilevel"/>
    <w:tmpl w:val="33F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36915"/>
    <w:multiLevelType w:val="multilevel"/>
    <w:tmpl w:val="1BBE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34725"/>
    <w:multiLevelType w:val="multilevel"/>
    <w:tmpl w:val="4E02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1F06C5"/>
    <w:multiLevelType w:val="multilevel"/>
    <w:tmpl w:val="C090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04D2F"/>
    <w:multiLevelType w:val="multilevel"/>
    <w:tmpl w:val="A78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C3DEF"/>
    <w:multiLevelType w:val="multilevel"/>
    <w:tmpl w:val="970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7B"/>
    <w:rsid w:val="001870DD"/>
    <w:rsid w:val="00961426"/>
    <w:rsid w:val="00D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B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B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7B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7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7B7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DE7B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7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7B7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DE7B7B"/>
  </w:style>
  <w:style w:type="paragraph" w:styleId="NormalWeb">
    <w:name w:val="Normal (Web)"/>
    <w:basedOn w:val="Normal"/>
    <w:uiPriority w:val="99"/>
    <w:unhideWhenUsed/>
    <w:rsid w:val="00D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B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7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7B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B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7B7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7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7B7B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DE7B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7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7B7B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DE7B7B"/>
  </w:style>
  <w:style w:type="paragraph" w:styleId="NormalWeb">
    <w:name w:val="Normal (Web)"/>
    <w:basedOn w:val="Normal"/>
    <w:uiPriority w:val="99"/>
    <w:unhideWhenUsed/>
    <w:rsid w:val="00D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B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7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5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7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863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40622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222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01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6212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1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9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hyperlink" Target="http://www.tutorialspoint.com/javascript/boolean_tostring.htm" TargetMode="External"/><Relationship Id="rId76" Type="http://schemas.openxmlformats.org/officeDocument/2006/relationships/image" Target="media/image9.jpeg"/><Relationship Id="rId7" Type="http://schemas.openxmlformats.org/officeDocument/2006/relationships/image" Target="media/image1.png"/><Relationship Id="rId71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hyperlink" Target="http://www.tutorialspoint.com/javascript/object_prototype.htm" TargetMode="External"/><Relationship Id="rId74" Type="http://schemas.openxmlformats.org/officeDocument/2006/relationships/image" Target="media/image7.jpe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http://www.tutorialspoint.com/javascript/boolean_constructor.htm" TargetMode="External"/><Relationship Id="rId73" Type="http://schemas.openxmlformats.org/officeDocument/2006/relationships/image" Target="media/image6.jpeg"/><Relationship Id="rId78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hyperlink" Target="http://www.tutorialspoint.com/javascript/boolean_valueof.htm" TargetMode="External"/><Relationship Id="rId77" Type="http://schemas.openxmlformats.org/officeDocument/2006/relationships/image" Target="media/image10.pn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5.jpeg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hyperlink" Target="http://www.tutorialspoint.com/javascript/boolean_tosource.htm" TargetMode="External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hyperlink" Target="javascript:void(0)" TargetMode="External"/><Relationship Id="rId75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1265</Words>
  <Characters>7212</Characters>
  <Application>Microsoft Office Word</Application>
  <DocSecurity>0</DocSecurity>
  <Lines>60</Lines>
  <Paragraphs>16</Paragraphs>
  <ScaleCrop>false</ScaleCrop>
  <Company>home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2015-08-30T07:42:00Z</dcterms:created>
  <dcterms:modified xsi:type="dcterms:W3CDTF">2015-08-30T07:42:00Z</dcterms:modified>
</cp:coreProperties>
</file>