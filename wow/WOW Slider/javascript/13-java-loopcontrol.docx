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8AE" w:rsidRPr="008678AE" w:rsidRDefault="008678AE" w:rsidP="008678AE">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10" name="Picture 10"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8678AE" w:rsidRPr="008678AE" w:rsidRDefault="008678AE" w:rsidP="008678AE">
      <w:pPr>
        <w:pBdr>
          <w:bottom w:val="single" w:sz="6" w:space="1" w:color="auto"/>
        </w:pBdr>
        <w:spacing w:after="0" w:line="240" w:lineRule="auto"/>
        <w:jc w:val="center"/>
        <w:rPr>
          <w:rFonts w:ascii="Arial" w:eastAsia="Times New Roman" w:hAnsi="Arial" w:cs="Arial"/>
          <w:vanish/>
          <w:sz w:val="16"/>
          <w:szCs w:val="16"/>
        </w:rPr>
      </w:pPr>
      <w:r w:rsidRPr="008678AE">
        <w:rPr>
          <w:rFonts w:ascii="Arial" w:eastAsia="Times New Roman" w:hAnsi="Arial" w:cs="Arial"/>
          <w:vanish/>
          <w:sz w:val="16"/>
          <w:szCs w:val="16"/>
        </w:rPr>
        <w:t>Top of Form</w:t>
      </w:r>
    </w:p>
    <w:p w:rsidR="008678AE" w:rsidRPr="008678AE" w:rsidRDefault="008678AE" w:rsidP="008678AE">
      <w:pPr>
        <w:spacing w:after="0" w:line="240" w:lineRule="auto"/>
        <w:rPr>
          <w:rFonts w:ascii="Times New Roman" w:eastAsia="Times New Roman" w:hAnsi="Times New Roman" w:cs="Times New Roman"/>
          <w:sz w:val="24"/>
          <w:szCs w:val="24"/>
        </w:rPr>
      </w:pPr>
      <w:r w:rsidRPr="008678A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5pt;height:18pt" o:ole="">
            <v:imagedata r:id="rId8" o:title=""/>
          </v:shape>
          <w:control r:id="rId9" w:name="DefaultOcxName" w:shapeid="_x0000_i1060"/>
        </w:object>
      </w:r>
    </w:p>
    <w:p w:rsidR="008678AE" w:rsidRPr="008678AE" w:rsidRDefault="008678AE" w:rsidP="008678AE">
      <w:pPr>
        <w:pBdr>
          <w:top w:val="single" w:sz="6" w:space="1" w:color="auto"/>
        </w:pBdr>
        <w:spacing w:after="0" w:line="240" w:lineRule="auto"/>
        <w:jc w:val="center"/>
        <w:rPr>
          <w:rFonts w:ascii="Arial" w:eastAsia="Times New Roman" w:hAnsi="Arial" w:cs="Arial"/>
          <w:vanish/>
          <w:sz w:val="16"/>
          <w:szCs w:val="16"/>
        </w:rPr>
      </w:pPr>
      <w:r w:rsidRPr="008678AE">
        <w:rPr>
          <w:rFonts w:ascii="Arial" w:eastAsia="Times New Roman" w:hAnsi="Arial" w:cs="Arial"/>
          <w:vanish/>
          <w:sz w:val="16"/>
          <w:szCs w:val="16"/>
        </w:rPr>
        <w:t>Bottom of Form</w:t>
      </w:r>
    </w:p>
    <w:p w:rsidR="008678AE" w:rsidRPr="008678AE" w:rsidRDefault="008678AE" w:rsidP="008678AE">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8678AE">
          <w:rPr>
            <w:rFonts w:ascii="Times New Roman" w:eastAsia="Times New Roman" w:hAnsi="Times New Roman" w:cs="Times New Roman"/>
            <w:color w:val="999999"/>
          </w:rPr>
          <w:t> </w:t>
        </w:r>
        <w:r w:rsidRPr="008678AE">
          <w:rPr>
            <w:rFonts w:ascii="Times New Roman" w:eastAsia="Times New Roman" w:hAnsi="Times New Roman" w:cs="Times New Roman"/>
            <w:color w:val="999999"/>
            <w:u w:val="single"/>
          </w:rPr>
          <w:t> Whiteboard</w:t>
        </w:r>
      </w:hyperlink>
    </w:p>
    <w:p w:rsidR="008678AE" w:rsidRPr="008678AE" w:rsidRDefault="008678AE" w:rsidP="008678AE">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8678AE">
          <w:rPr>
            <w:rFonts w:ascii="Times New Roman" w:eastAsia="Times New Roman" w:hAnsi="Times New Roman" w:cs="Times New Roman"/>
            <w:color w:val="999999"/>
          </w:rPr>
          <w:t> </w:t>
        </w:r>
        <w:r w:rsidRPr="008678AE">
          <w:rPr>
            <w:rFonts w:ascii="Times New Roman" w:eastAsia="Times New Roman" w:hAnsi="Times New Roman" w:cs="Times New Roman"/>
            <w:color w:val="999999"/>
            <w:u w:val="single"/>
          </w:rPr>
          <w:t> Quizzes</w:t>
        </w:r>
      </w:hyperlink>
    </w:p>
    <w:p w:rsidR="008678AE" w:rsidRPr="008678AE" w:rsidRDefault="008678AE" w:rsidP="008678AE">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8678AE">
          <w:rPr>
            <w:rFonts w:ascii="Times New Roman" w:eastAsia="Times New Roman" w:hAnsi="Times New Roman" w:cs="Times New Roman"/>
            <w:color w:val="999999"/>
          </w:rPr>
          <w:t> </w:t>
        </w:r>
        <w:r w:rsidRPr="008678AE">
          <w:rPr>
            <w:rFonts w:ascii="Times New Roman" w:eastAsia="Times New Roman" w:hAnsi="Times New Roman" w:cs="Times New Roman"/>
            <w:color w:val="999999"/>
            <w:u w:val="single"/>
          </w:rPr>
          <w:t> Shared</w:t>
        </w:r>
      </w:hyperlink>
    </w:p>
    <w:p w:rsidR="008678AE" w:rsidRPr="008678AE" w:rsidRDefault="008678AE" w:rsidP="008678AE">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8678AE">
          <w:rPr>
            <w:rFonts w:ascii="Times New Roman" w:eastAsia="Times New Roman" w:hAnsi="Times New Roman" w:cs="Times New Roman"/>
            <w:color w:val="999999"/>
          </w:rPr>
          <w:t> </w:t>
        </w:r>
        <w:r w:rsidRPr="008678AE">
          <w:rPr>
            <w:rFonts w:ascii="Times New Roman" w:eastAsia="Times New Roman" w:hAnsi="Times New Roman" w:cs="Times New Roman"/>
            <w:color w:val="999999"/>
            <w:u w:val="single"/>
          </w:rPr>
          <w:t> Articles</w:t>
        </w:r>
      </w:hyperlink>
    </w:p>
    <w:p w:rsidR="008678AE" w:rsidRPr="008678AE" w:rsidRDefault="008678AE" w:rsidP="008678AE">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8678AE">
          <w:rPr>
            <w:rFonts w:ascii="Times New Roman" w:eastAsia="Times New Roman" w:hAnsi="Times New Roman" w:cs="Times New Roman"/>
            <w:b/>
            <w:bCs/>
            <w:caps/>
            <w:color w:val="000000"/>
            <w:sz w:val="18"/>
            <w:szCs w:val="18"/>
          </w:rPr>
          <w:t> </w:t>
        </w:r>
        <w:r w:rsidRPr="008678AE">
          <w:rPr>
            <w:rFonts w:ascii="Times New Roman" w:eastAsia="Times New Roman" w:hAnsi="Times New Roman" w:cs="Times New Roman"/>
            <w:b/>
            <w:bCs/>
            <w:caps/>
            <w:color w:val="000000"/>
            <w:sz w:val="18"/>
            <w:szCs w:val="18"/>
            <w:u w:val="single"/>
          </w:rPr>
          <w:t>HOME</w:t>
        </w:r>
      </w:hyperlink>
    </w:p>
    <w:p w:rsidR="008678AE" w:rsidRPr="008678AE" w:rsidRDefault="008678AE" w:rsidP="008678AE">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8678AE">
          <w:rPr>
            <w:rFonts w:ascii="Times New Roman" w:eastAsia="Times New Roman" w:hAnsi="Times New Roman" w:cs="Times New Roman"/>
            <w:b/>
            <w:bCs/>
            <w:caps/>
            <w:color w:val="000000"/>
            <w:sz w:val="18"/>
            <w:szCs w:val="18"/>
            <w:u w:val="single"/>
          </w:rPr>
          <w:t>TUTORIALS LIBRARY</w:t>
        </w:r>
        <w:r w:rsidRPr="008678AE">
          <w:rPr>
            <w:rFonts w:ascii="Times New Roman" w:eastAsia="Times New Roman" w:hAnsi="Times New Roman" w:cs="Times New Roman"/>
            <w:b/>
            <w:bCs/>
            <w:caps/>
            <w:color w:val="000000"/>
            <w:sz w:val="18"/>
            <w:szCs w:val="18"/>
          </w:rPr>
          <w:t> </w:t>
        </w:r>
      </w:hyperlink>
    </w:p>
    <w:p w:rsidR="008678AE" w:rsidRPr="008678AE" w:rsidRDefault="008678AE" w:rsidP="008678AE">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8678AE">
          <w:rPr>
            <w:rFonts w:ascii="Times New Roman" w:eastAsia="Times New Roman" w:hAnsi="Times New Roman" w:cs="Times New Roman"/>
            <w:b/>
            <w:bCs/>
            <w:caps/>
            <w:color w:val="000000"/>
            <w:sz w:val="18"/>
            <w:szCs w:val="18"/>
          </w:rPr>
          <w:t> </w:t>
        </w:r>
        <w:r w:rsidRPr="008678AE">
          <w:rPr>
            <w:rFonts w:ascii="Times New Roman" w:eastAsia="Times New Roman" w:hAnsi="Times New Roman" w:cs="Times New Roman"/>
            <w:b/>
            <w:bCs/>
            <w:caps/>
            <w:color w:val="000000"/>
            <w:sz w:val="18"/>
            <w:szCs w:val="18"/>
            <w:u w:val="single"/>
          </w:rPr>
          <w:t>CODING GROUND</w:t>
        </w:r>
        <w:r w:rsidRPr="008678AE">
          <w:rPr>
            <w:rFonts w:ascii="Times New Roman" w:eastAsia="Times New Roman" w:hAnsi="Times New Roman" w:cs="Times New Roman"/>
            <w:b/>
            <w:bCs/>
            <w:caps/>
            <w:color w:val="000000"/>
            <w:sz w:val="18"/>
            <w:szCs w:val="18"/>
          </w:rPr>
          <w:t> </w:t>
        </w:r>
      </w:hyperlink>
    </w:p>
    <w:p w:rsidR="008678AE" w:rsidRPr="008678AE" w:rsidRDefault="008678AE" w:rsidP="008678AE">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8678AE">
          <w:rPr>
            <w:rFonts w:ascii="Times New Roman" w:eastAsia="Times New Roman" w:hAnsi="Times New Roman" w:cs="Times New Roman"/>
            <w:b/>
            <w:bCs/>
            <w:caps/>
            <w:color w:val="000000"/>
            <w:sz w:val="18"/>
            <w:szCs w:val="18"/>
            <w:u w:val="single"/>
          </w:rPr>
          <w:t>ABSOLUTE CLASSES</w:t>
        </w:r>
      </w:hyperlink>
    </w:p>
    <w:p w:rsidR="008678AE" w:rsidRPr="008678AE" w:rsidRDefault="008678AE" w:rsidP="008678AE">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9" name="Picture 9"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8678AE" w:rsidRPr="008678AE" w:rsidRDefault="008678AE" w:rsidP="008678AE">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8678AE">
        <w:rPr>
          <w:rFonts w:ascii="Arial" w:eastAsia="Times New Roman" w:hAnsi="Arial" w:cs="Arial"/>
          <w:color w:val="FFFFFF"/>
          <w:sz w:val="21"/>
          <w:szCs w:val="21"/>
        </w:rPr>
        <w:t>Javascript Basics Tutorial</w:t>
      </w:r>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19" w:history="1">
        <w:r w:rsidRPr="008678AE">
          <w:rPr>
            <w:rFonts w:ascii="Arial" w:eastAsia="Times New Roman" w:hAnsi="Arial" w:cs="Arial"/>
            <w:color w:val="000000"/>
            <w:sz w:val="19"/>
            <w:szCs w:val="19"/>
            <w:u w:val="single"/>
          </w:rPr>
          <w:t>Javascript - Home</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0" w:history="1">
        <w:r w:rsidRPr="008678AE">
          <w:rPr>
            <w:rFonts w:ascii="Arial" w:eastAsia="Times New Roman" w:hAnsi="Arial" w:cs="Arial"/>
            <w:color w:val="000000"/>
            <w:sz w:val="19"/>
            <w:szCs w:val="19"/>
            <w:u w:val="single"/>
          </w:rPr>
          <w:t>Javascript - Overview</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1" w:history="1">
        <w:r w:rsidRPr="008678AE">
          <w:rPr>
            <w:rFonts w:ascii="Arial" w:eastAsia="Times New Roman" w:hAnsi="Arial" w:cs="Arial"/>
            <w:color w:val="000000"/>
            <w:sz w:val="19"/>
            <w:szCs w:val="19"/>
            <w:u w:val="single"/>
          </w:rPr>
          <w:t>Javascript - Syntax</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2" w:history="1">
        <w:r w:rsidRPr="008678AE">
          <w:rPr>
            <w:rFonts w:ascii="Arial" w:eastAsia="Times New Roman" w:hAnsi="Arial" w:cs="Arial"/>
            <w:color w:val="000000"/>
            <w:sz w:val="19"/>
            <w:szCs w:val="19"/>
            <w:u w:val="single"/>
          </w:rPr>
          <w:t>Javascript - Enabling</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3" w:history="1">
        <w:r w:rsidRPr="008678AE">
          <w:rPr>
            <w:rFonts w:ascii="Arial" w:eastAsia="Times New Roman" w:hAnsi="Arial" w:cs="Arial"/>
            <w:color w:val="000000"/>
            <w:sz w:val="19"/>
            <w:szCs w:val="19"/>
            <w:u w:val="single"/>
          </w:rPr>
          <w:t>Javascript - Placement</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4" w:history="1">
        <w:r w:rsidRPr="008678AE">
          <w:rPr>
            <w:rFonts w:ascii="Arial" w:eastAsia="Times New Roman" w:hAnsi="Arial" w:cs="Arial"/>
            <w:color w:val="000000"/>
            <w:sz w:val="19"/>
            <w:szCs w:val="19"/>
            <w:u w:val="single"/>
          </w:rPr>
          <w:t>Javascript - Variables</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5" w:history="1">
        <w:r w:rsidRPr="008678AE">
          <w:rPr>
            <w:rFonts w:ascii="Arial" w:eastAsia="Times New Roman" w:hAnsi="Arial" w:cs="Arial"/>
            <w:color w:val="000000"/>
            <w:sz w:val="19"/>
            <w:szCs w:val="19"/>
            <w:u w:val="single"/>
          </w:rPr>
          <w:t>Javascript - Operators</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6" w:history="1">
        <w:r w:rsidRPr="008678AE">
          <w:rPr>
            <w:rFonts w:ascii="Arial" w:eastAsia="Times New Roman" w:hAnsi="Arial" w:cs="Arial"/>
            <w:color w:val="000000"/>
            <w:sz w:val="19"/>
            <w:szCs w:val="19"/>
            <w:u w:val="single"/>
          </w:rPr>
          <w:t>Javascript - If...Else</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7" w:history="1">
        <w:r w:rsidRPr="008678AE">
          <w:rPr>
            <w:rFonts w:ascii="Arial" w:eastAsia="Times New Roman" w:hAnsi="Arial" w:cs="Arial"/>
            <w:color w:val="000000"/>
            <w:sz w:val="19"/>
            <w:szCs w:val="19"/>
            <w:u w:val="single"/>
          </w:rPr>
          <w:t>Javascript - Switch Case</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8" w:history="1">
        <w:r w:rsidRPr="008678AE">
          <w:rPr>
            <w:rFonts w:ascii="Arial" w:eastAsia="Times New Roman" w:hAnsi="Arial" w:cs="Arial"/>
            <w:color w:val="000000"/>
            <w:sz w:val="19"/>
            <w:szCs w:val="19"/>
            <w:u w:val="single"/>
          </w:rPr>
          <w:t>Javascript - While Loop</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29" w:history="1">
        <w:r w:rsidRPr="008678AE">
          <w:rPr>
            <w:rFonts w:ascii="Arial" w:eastAsia="Times New Roman" w:hAnsi="Arial" w:cs="Arial"/>
            <w:color w:val="000000"/>
            <w:sz w:val="19"/>
            <w:szCs w:val="19"/>
            <w:u w:val="single"/>
          </w:rPr>
          <w:t>Javascript - For Loop</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0" w:history="1">
        <w:r w:rsidRPr="008678AE">
          <w:rPr>
            <w:rFonts w:ascii="Arial" w:eastAsia="Times New Roman" w:hAnsi="Arial" w:cs="Arial"/>
            <w:color w:val="000000"/>
            <w:sz w:val="19"/>
            <w:szCs w:val="19"/>
            <w:u w:val="single"/>
          </w:rPr>
          <w:t>Javascript - For...in</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1" w:history="1">
        <w:r w:rsidRPr="008678AE">
          <w:rPr>
            <w:rFonts w:ascii="Arial" w:eastAsia="Times New Roman" w:hAnsi="Arial" w:cs="Arial"/>
            <w:color w:val="000000"/>
            <w:sz w:val="19"/>
            <w:szCs w:val="19"/>
            <w:u w:val="single"/>
            <w:shd w:val="clear" w:color="auto" w:fill="D6D6D6"/>
          </w:rPr>
          <w:t>Javascript - Loop Control</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2" w:history="1">
        <w:r w:rsidRPr="008678AE">
          <w:rPr>
            <w:rFonts w:ascii="Arial" w:eastAsia="Times New Roman" w:hAnsi="Arial" w:cs="Arial"/>
            <w:color w:val="000000"/>
            <w:sz w:val="19"/>
            <w:szCs w:val="19"/>
            <w:u w:val="single"/>
          </w:rPr>
          <w:t>Javascript - Functions</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3" w:history="1">
        <w:r w:rsidRPr="008678AE">
          <w:rPr>
            <w:rFonts w:ascii="Arial" w:eastAsia="Times New Roman" w:hAnsi="Arial" w:cs="Arial"/>
            <w:color w:val="000000"/>
            <w:sz w:val="19"/>
            <w:szCs w:val="19"/>
            <w:u w:val="single"/>
          </w:rPr>
          <w:t>Javascript - Events</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4" w:history="1">
        <w:r w:rsidRPr="008678AE">
          <w:rPr>
            <w:rFonts w:ascii="Arial" w:eastAsia="Times New Roman" w:hAnsi="Arial" w:cs="Arial"/>
            <w:color w:val="000000"/>
            <w:sz w:val="19"/>
            <w:szCs w:val="19"/>
            <w:u w:val="single"/>
          </w:rPr>
          <w:t>Javascript - Cookies</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5" w:history="1">
        <w:r w:rsidRPr="008678AE">
          <w:rPr>
            <w:rFonts w:ascii="Arial" w:eastAsia="Times New Roman" w:hAnsi="Arial" w:cs="Arial"/>
            <w:color w:val="000000"/>
            <w:sz w:val="19"/>
            <w:szCs w:val="19"/>
            <w:u w:val="single"/>
          </w:rPr>
          <w:t>Javascript - Page Redirect</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6" w:history="1">
        <w:r w:rsidRPr="008678AE">
          <w:rPr>
            <w:rFonts w:ascii="Arial" w:eastAsia="Times New Roman" w:hAnsi="Arial" w:cs="Arial"/>
            <w:color w:val="000000"/>
            <w:sz w:val="19"/>
            <w:szCs w:val="19"/>
            <w:u w:val="single"/>
          </w:rPr>
          <w:t>Javascript - Dialog Boxes</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7" w:history="1">
        <w:r w:rsidRPr="008678AE">
          <w:rPr>
            <w:rFonts w:ascii="Arial" w:eastAsia="Times New Roman" w:hAnsi="Arial" w:cs="Arial"/>
            <w:color w:val="000000"/>
            <w:sz w:val="19"/>
            <w:szCs w:val="19"/>
            <w:u w:val="single"/>
          </w:rPr>
          <w:t>Javascript - Void Keyword</w:t>
        </w:r>
      </w:hyperlink>
    </w:p>
    <w:p w:rsidR="008678AE" w:rsidRPr="008678AE" w:rsidRDefault="008678AE" w:rsidP="008678AE">
      <w:pPr>
        <w:numPr>
          <w:ilvl w:val="0"/>
          <w:numId w:val="3"/>
        </w:numPr>
        <w:spacing w:after="0" w:line="210" w:lineRule="atLeast"/>
        <w:ind w:left="495"/>
        <w:rPr>
          <w:rFonts w:ascii="Arial" w:eastAsia="Times New Roman" w:hAnsi="Arial" w:cs="Arial"/>
          <w:color w:val="313131"/>
          <w:sz w:val="21"/>
          <w:szCs w:val="21"/>
        </w:rPr>
      </w:pPr>
      <w:hyperlink r:id="rId38" w:history="1">
        <w:r w:rsidRPr="008678AE">
          <w:rPr>
            <w:rFonts w:ascii="Arial" w:eastAsia="Times New Roman" w:hAnsi="Arial" w:cs="Arial"/>
            <w:color w:val="000000"/>
            <w:sz w:val="19"/>
            <w:szCs w:val="19"/>
            <w:u w:val="single"/>
          </w:rPr>
          <w:t>Javascript - Page Printing</w:t>
        </w:r>
      </w:hyperlink>
    </w:p>
    <w:p w:rsidR="008678AE" w:rsidRPr="008678AE" w:rsidRDefault="008678AE" w:rsidP="008678AE">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8678AE">
        <w:rPr>
          <w:rFonts w:ascii="Arial" w:eastAsia="Times New Roman" w:hAnsi="Arial" w:cs="Arial"/>
          <w:color w:val="FFFFFF"/>
          <w:sz w:val="21"/>
          <w:szCs w:val="21"/>
        </w:rPr>
        <w:t>JavaScript Objects</w:t>
      </w:r>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39" w:history="1">
        <w:r w:rsidRPr="008678AE">
          <w:rPr>
            <w:rFonts w:ascii="Arial" w:eastAsia="Times New Roman" w:hAnsi="Arial" w:cs="Arial"/>
            <w:color w:val="000000"/>
            <w:sz w:val="19"/>
            <w:szCs w:val="19"/>
            <w:u w:val="single"/>
          </w:rPr>
          <w:t>Javascript - Objects</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0" w:history="1">
        <w:r w:rsidRPr="008678AE">
          <w:rPr>
            <w:rFonts w:ascii="Arial" w:eastAsia="Times New Roman" w:hAnsi="Arial" w:cs="Arial"/>
            <w:color w:val="000000"/>
            <w:sz w:val="19"/>
            <w:szCs w:val="19"/>
            <w:u w:val="single"/>
          </w:rPr>
          <w:t>Javascript - Number</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1" w:history="1">
        <w:r w:rsidRPr="008678AE">
          <w:rPr>
            <w:rFonts w:ascii="Arial" w:eastAsia="Times New Roman" w:hAnsi="Arial" w:cs="Arial"/>
            <w:color w:val="000000"/>
            <w:sz w:val="19"/>
            <w:szCs w:val="19"/>
            <w:u w:val="single"/>
          </w:rPr>
          <w:t>Javascript - Boolean</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2" w:history="1">
        <w:r w:rsidRPr="008678AE">
          <w:rPr>
            <w:rFonts w:ascii="Arial" w:eastAsia="Times New Roman" w:hAnsi="Arial" w:cs="Arial"/>
            <w:color w:val="000000"/>
            <w:sz w:val="19"/>
            <w:szCs w:val="19"/>
            <w:u w:val="single"/>
          </w:rPr>
          <w:t>Javascript - Strings</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3" w:history="1">
        <w:r w:rsidRPr="008678AE">
          <w:rPr>
            <w:rFonts w:ascii="Arial" w:eastAsia="Times New Roman" w:hAnsi="Arial" w:cs="Arial"/>
            <w:color w:val="000000"/>
            <w:sz w:val="19"/>
            <w:szCs w:val="19"/>
            <w:u w:val="single"/>
          </w:rPr>
          <w:t>Javascript - Arrays</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4" w:history="1">
        <w:r w:rsidRPr="008678AE">
          <w:rPr>
            <w:rFonts w:ascii="Arial" w:eastAsia="Times New Roman" w:hAnsi="Arial" w:cs="Arial"/>
            <w:color w:val="000000"/>
            <w:sz w:val="19"/>
            <w:szCs w:val="19"/>
            <w:u w:val="single"/>
          </w:rPr>
          <w:t>Javascript - Date</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5" w:history="1">
        <w:r w:rsidRPr="008678AE">
          <w:rPr>
            <w:rFonts w:ascii="Arial" w:eastAsia="Times New Roman" w:hAnsi="Arial" w:cs="Arial"/>
            <w:color w:val="000000"/>
            <w:sz w:val="19"/>
            <w:szCs w:val="19"/>
            <w:u w:val="single"/>
          </w:rPr>
          <w:t>Javascript - Math</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6" w:history="1">
        <w:r w:rsidRPr="008678AE">
          <w:rPr>
            <w:rFonts w:ascii="Arial" w:eastAsia="Times New Roman" w:hAnsi="Arial" w:cs="Arial"/>
            <w:color w:val="000000"/>
            <w:sz w:val="19"/>
            <w:szCs w:val="19"/>
            <w:u w:val="single"/>
          </w:rPr>
          <w:t>Javascript - RegExp</w:t>
        </w:r>
      </w:hyperlink>
    </w:p>
    <w:p w:rsidR="008678AE" w:rsidRPr="008678AE" w:rsidRDefault="008678AE" w:rsidP="008678AE">
      <w:pPr>
        <w:numPr>
          <w:ilvl w:val="0"/>
          <w:numId w:val="4"/>
        </w:numPr>
        <w:spacing w:after="0" w:line="210" w:lineRule="atLeast"/>
        <w:ind w:left="495"/>
        <w:rPr>
          <w:rFonts w:ascii="Arial" w:eastAsia="Times New Roman" w:hAnsi="Arial" w:cs="Arial"/>
          <w:color w:val="313131"/>
          <w:sz w:val="21"/>
          <w:szCs w:val="21"/>
        </w:rPr>
      </w:pPr>
      <w:hyperlink r:id="rId47" w:history="1">
        <w:r w:rsidRPr="008678AE">
          <w:rPr>
            <w:rFonts w:ascii="Arial" w:eastAsia="Times New Roman" w:hAnsi="Arial" w:cs="Arial"/>
            <w:color w:val="000000"/>
            <w:sz w:val="19"/>
            <w:szCs w:val="19"/>
            <w:u w:val="single"/>
          </w:rPr>
          <w:t>Javascript - HTML DOM</w:t>
        </w:r>
      </w:hyperlink>
    </w:p>
    <w:p w:rsidR="008678AE" w:rsidRPr="008678AE" w:rsidRDefault="008678AE" w:rsidP="008678AE">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8678AE">
        <w:rPr>
          <w:rFonts w:ascii="Arial" w:eastAsia="Times New Roman" w:hAnsi="Arial" w:cs="Arial"/>
          <w:color w:val="FFFFFF"/>
          <w:sz w:val="21"/>
          <w:szCs w:val="21"/>
        </w:rPr>
        <w:t>JavaScript Advanced</w:t>
      </w:r>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48" w:history="1">
        <w:r w:rsidRPr="008678AE">
          <w:rPr>
            <w:rFonts w:ascii="Arial" w:eastAsia="Times New Roman" w:hAnsi="Arial" w:cs="Arial"/>
            <w:color w:val="000000"/>
            <w:sz w:val="19"/>
            <w:szCs w:val="19"/>
            <w:u w:val="single"/>
          </w:rPr>
          <w:t>Javascript - Error Handling</w:t>
        </w:r>
      </w:hyperlink>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49" w:history="1">
        <w:r w:rsidRPr="008678AE">
          <w:rPr>
            <w:rFonts w:ascii="Arial" w:eastAsia="Times New Roman" w:hAnsi="Arial" w:cs="Arial"/>
            <w:color w:val="000000"/>
            <w:sz w:val="19"/>
            <w:szCs w:val="19"/>
            <w:u w:val="single"/>
          </w:rPr>
          <w:t>Javascript - Validations</w:t>
        </w:r>
      </w:hyperlink>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50" w:history="1">
        <w:r w:rsidRPr="008678AE">
          <w:rPr>
            <w:rFonts w:ascii="Arial" w:eastAsia="Times New Roman" w:hAnsi="Arial" w:cs="Arial"/>
            <w:color w:val="000000"/>
            <w:sz w:val="19"/>
            <w:szCs w:val="19"/>
            <w:u w:val="single"/>
          </w:rPr>
          <w:t>Javascript - Animation</w:t>
        </w:r>
      </w:hyperlink>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51" w:history="1">
        <w:r w:rsidRPr="008678AE">
          <w:rPr>
            <w:rFonts w:ascii="Arial" w:eastAsia="Times New Roman" w:hAnsi="Arial" w:cs="Arial"/>
            <w:color w:val="000000"/>
            <w:sz w:val="19"/>
            <w:szCs w:val="19"/>
            <w:u w:val="single"/>
          </w:rPr>
          <w:t>Javascript - Multimedia</w:t>
        </w:r>
      </w:hyperlink>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52" w:history="1">
        <w:r w:rsidRPr="008678AE">
          <w:rPr>
            <w:rFonts w:ascii="Arial" w:eastAsia="Times New Roman" w:hAnsi="Arial" w:cs="Arial"/>
            <w:color w:val="000000"/>
            <w:sz w:val="19"/>
            <w:szCs w:val="19"/>
            <w:u w:val="single"/>
          </w:rPr>
          <w:t>Javascript - Debugging</w:t>
        </w:r>
      </w:hyperlink>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53" w:history="1">
        <w:r w:rsidRPr="008678AE">
          <w:rPr>
            <w:rFonts w:ascii="Arial" w:eastAsia="Times New Roman" w:hAnsi="Arial" w:cs="Arial"/>
            <w:color w:val="000000"/>
            <w:sz w:val="19"/>
            <w:szCs w:val="19"/>
            <w:u w:val="single"/>
          </w:rPr>
          <w:t>Javascript - Image Map</w:t>
        </w:r>
      </w:hyperlink>
    </w:p>
    <w:p w:rsidR="008678AE" w:rsidRPr="008678AE" w:rsidRDefault="008678AE" w:rsidP="008678AE">
      <w:pPr>
        <w:numPr>
          <w:ilvl w:val="0"/>
          <w:numId w:val="5"/>
        </w:numPr>
        <w:spacing w:after="0" w:line="210" w:lineRule="atLeast"/>
        <w:ind w:left="495"/>
        <w:rPr>
          <w:rFonts w:ascii="Arial" w:eastAsia="Times New Roman" w:hAnsi="Arial" w:cs="Arial"/>
          <w:color w:val="313131"/>
          <w:sz w:val="21"/>
          <w:szCs w:val="21"/>
        </w:rPr>
      </w:pPr>
      <w:hyperlink r:id="rId54" w:history="1">
        <w:r w:rsidRPr="008678AE">
          <w:rPr>
            <w:rFonts w:ascii="Arial" w:eastAsia="Times New Roman" w:hAnsi="Arial" w:cs="Arial"/>
            <w:color w:val="000000"/>
            <w:sz w:val="19"/>
            <w:szCs w:val="19"/>
            <w:u w:val="single"/>
          </w:rPr>
          <w:t>Javascript - Browsers</w:t>
        </w:r>
      </w:hyperlink>
    </w:p>
    <w:p w:rsidR="008678AE" w:rsidRPr="008678AE" w:rsidRDefault="008678AE" w:rsidP="008678AE">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8678AE">
        <w:rPr>
          <w:rFonts w:ascii="Arial" w:eastAsia="Times New Roman" w:hAnsi="Arial" w:cs="Arial"/>
          <w:color w:val="FFFFFF"/>
          <w:sz w:val="21"/>
          <w:szCs w:val="21"/>
        </w:rPr>
        <w:t>IMS DB Resources</w:t>
      </w:r>
    </w:p>
    <w:p w:rsidR="008678AE" w:rsidRPr="008678AE" w:rsidRDefault="008678AE" w:rsidP="008678AE">
      <w:pPr>
        <w:numPr>
          <w:ilvl w:val="0"/>
          <w:numId w:val="6"/>
        </w:numPr>
        <w:spacing w:after="0" w:line="210" w:lineRule="atLeast"/>
        <w:ind w:left="495"/>
        <w:rPr>
          <w:rFonts w:ascii="Arial" w:eastAsia="Times New Roman" w:hAnsi="Arial" w:cs="Arial"/>
          <w:color w:val="313131"/>
          <w:sz w:val="21"/>
          <w:szCs w:val="21"/>
        </w:rPr>
      </w:pPr>
      <w:hyperlink r:id="rId55" w:history="1">
        <w:r w:rsidRPr="008678AE">
          <w:rPr>
            <w:rFonts w:ascii="Arial" w:eastAsia="Times New Roman" w:hAnsi="Arial" w:cs="Arial"/>
            <w:color w:val="000000"/>
            <w:sz w:val="19"/>
            <w:szCs w:val="19"/>
            <w:u w:val="single"/>
          </w:rPr>
          <w:t>Javascript - Questions And Answers</w:t>
        </w:r>
      </w:hyperlink>
    </w:p>
    <w:p w:rsidR="008678AE" w:rsidRPr="008678AE" w:rsidRDefault="008678AE" w:rsidP="008678AE">
      <w:pPr>
        <w:numPr>
          <w:ilvl w:val="0"/>
          <w:numId w:val="6"/>
        </w:numPr>
        <w:spacing w:after="0" w:line="210" w:lineRule="atLeast"/>
        <w:ind w:left="495"/>
        <w:rPr>
          <w:rFonts w:ascii="Arial" w:eastAsia="Times New Roman" w:hAnsi="Arial" w:cs="Arial"/>
          <w:color w:val="313131"/>
          <w:sz w:val="21"/>
          <w:szCs w:val="21"/>
        </w:rPr>
      </w:pPr>
      <w:hyperlink r:id="rId56" w:history="1">
        <w:r w:rsidRPr="008678AE">
          <w:rPr>
            <w:rFonts w:ascii="Arial" w:eastAsia="Times New Roman" w:hAnsi="Arial" w:cs="Arial"/>
            <w:color w:val="000000"/>
            <w:sz w:val="19"/>
            <w:szCs w:val="19"/>
            <w:u w:val="single"/>
          </w:rPr>
          <w:t>Javascript - Quick Guide</w:t>
        </w:r>
      </w:hyperlink>
    </w:p>
    <w:p w:rsidR="008678AE" w:rsidRPr="008678AE" w:rsidRDefault="008678AE" w:rsidP="008678AE">
      <w:pPr>
        <w:numPr>
          <w:ilvl w:val="0"/>
          <w:numId w:val="6"/>
        </w:numPr>
        <w:spacing w:after="0" w:line="210" w:lineRule="atLeast"/>
        <w:ind w:left="495"/>
        <w:rPr>
          <w:rFonts w:ascii="Arial" w:eastAsia="Times New Roman" w:hAnsi="Arial" w:cs="Arial"/>
          <w:color w:val="313131"/>
          <w:sz w:val="21"/>
          <w:szCs w:val="21"/>
        </w:rPr>
      </w:pPr>
      <w:hyperlink r:id="rId57" w:history="1">
        <w:r w:rsidRPr="008678AE">
          <w:rPr>
            <w:rFonts w:ascii="Arial" w:eastAsia="Times New Roman" w:hAnsi="Arial" w:cs="Arial"/>
            <w:color w:val="000000"/>
            <w:sz w:val="19"/>
            <w:szCs w:val="19"/>
            <w:u w:val="single"/>
          </w:rPr>
          <w:t>Javascript - Functions</w:t>
        </w:r>
      </w:hyperlink>
    </w:p>
    <w:p w:rsidR="008678AE" w:rsidRPr="008678AE" w:rsidRDefault="008678AE" w:rsidP="008678AE">
      <w:pPr>
        <w:numPr>
          <w:ilvl w:val="0"/>
          <w:numId w:val="6"/>
        </w:numPr>
        <w:spacing w:after="0" w:line="210" w:lineRule="atLeast"/>
        <w:ind w:left="495"/>
        <w:rPr>
          <w:rFonts w:ascii="Arial" w:eastAsia="Times New Roman" w:hAnsi="Arial" w:cs="Arial"/>
          <w:color w:val="313131"/>
          <w:sz w:val="21"/>
          <w:szCs w:val="21"/>
        </w:rPr>
      </w:pPr>
      <w:hyperlink r:id="rId58" w:history="1">
        <w:r w:rsidRPr="008678AE">
          <w:rPr>
            <w:rFonts w:ascii="Arial" w:eastAsia="Times New Roman" w:hAnsi="Arial" w:cs="Arial"/>
            <w:color w:val="000000"/>
            <w:sz w:val="19"/>
            <w:szCs w:val="19"/>
            <w:u w:val="single"/>
          </w:rPr>
          <w:t>Javascript - Resources</w:t>
        </w:r>
      </w:hyperlink>
    </w:p>
    <w:p w:rsidR="008678AE" w:rsidRPr="008678AE" w:rsidRDefault="008678AE" w:rsidP="008678AE">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8678AE">
        <w:rPr>
          <w:rFonts w:ascii="Arial" w:eastAsia="Times New Roman" w:hAnsi="Arial" w:cs="Arial"/>
          <w:color w:val="000000"/>
          <w:sz w:val="21"/>
          <w:szCs w:val="21"/>
        </w:rPr>
        <w:t>Selected Reading</w:t>
      </w:r>
    </w:p>
    <w:p w:rsidR="008678AE" w:rsidRPr="008678AE" w:rsidRDefault="008678AE" w:rsidP="008678AE">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8678AE">
          <w:rPr>
            <w:rFonts w:ascii="Arial" w:eastAsia="Times New Roman" w:hAnsi="Arial" w:cs="Arial"/>
            <w:color w:val="000000"/>
            <w:sz w:val="19"/>
            <w:szCs w:val="19"/>
            <w:u w:val="single"/>
          </w:rPr>
          <w:t>Developer's Best Practices</w:t>
        </w:r>
      </w:hyperlink>
    </w:p>
    <w:p w:rsidR="008678AE" w:rsidRPr="008678AE" w:rsidRDefault="008678AE" w:rsidP="008678AE">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8678AE">
          <w:rPr>
            <w:rFonts w:ascii="Arial" w:eastAsia="Times New Roman" w:hAnsi="Arial" w:cs="Arial"/>
            <w:color w:val="000000"/>
            <w:sz w:val="19"/>
            <w:szCs w:val="19"/>
            <w:u w:val="single"/>
          </w:rPr>
          <w:t>Questions and Answers</w:t>
        </w:r>
      </w:hyperlink>
    </w:p>
    <w:p w:rsidR="008678AE" w:rsidRPr="008678AE" w:rsidRDefault="008678AE" w:rsidP="008678AE">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8678AE">
          <w:rPr>
            <w:rFonts w:ascii="Arial" w:eastAsia="Times New Roman" w:hAnsi="Arial" w:cs="Arial"/>
            <w:color w:val="000000"/>
            <w:sz w:val="19"/>
            <w:szCs w:val="19"/>
            <w:u w:val="single"/>
          </w:rPr>
          <w:t>Effective Resume Writing</w:t>
        </w:r>
      </w:hyperlink>
    </w:p>
    <w:p w:rsidR="008678AE" w:rsidRPr="008678AE" w:rsidRDefault="008678AE" w:rsidP="008678AE">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8678AE">
          <w:rPr>
            <w:rFonts w:ascii="Arial" w:eastAsia="Times New Roman" w:hAnsi="Arial" w:cs="Arial"/>
            <w:color w:val="000000"/>
            <w:sz w:val="19"/>
            <w:szCs w:val="19"/>
            <w:u w:val="single"/>
          </w:rPr>
          <w:t>HR Interview Questions</w:t>
        </w:r>
      </w:hyperlink>
    </w:p>
    <w:p w:rsidR="008678AE" w:rsidRPr="008678AE" w:rsidRDefault="008678AE" w:rsidP="008678AE">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8678AE">
          <w:rPr>
            <w:rFonts w:ascii="Arial" w:eastAsia="Times New Roman" w:hAnsi="Arial" w:cs="Arial"/>
            <w:color w:val="000000"/>
            <w:sz w:val="19"/>
            <w:szCs w:val="19"/>
            <w:u w:val="single"/>
          </w:rPr>
          <w:t>Computer Glossary</w:t>
        </w:r>
      </w:hyperlink>
    </w:p>
    <w:p w:rsidR="008678AE" w:rsidRPr="008678AE" w:rsidRDefault="008678AE" w:rsidP="008678AE">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8678AE">
          <w:rPr>
            <w:rFonts w:ascii="Arial" w:eastAsia="Times New Roman" w:hAnsi="Arial" w:cs="Arial"/>
            <w:color w:val="000000"/>
            <w:sz w:val="19"/>
            <w:szCs w:val="19"/>
            <w:u w:val="single"/>
          </w:rPr>
          <w:t>Who is Who</w:t>
        </w:r>
      </w:hyperlink>
    </w:p>
    <w:p w:rsidR="008678AE" w:rsidRPr="008678AE" w:rsidRDefault="008678AE" w:rsidP="008678AE">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8678AE">
        <w:rPr>
          <w:rFonts w:ascii="Arial" w:eastAsia="Times New Roman" w:hAnsi="Arial" w:cs="Arial"/>
          <w:color w:val="121214"/>
          <w:spacing w:val="-15"/>
          <w:kern w:val="36"/>
          <w:sz w:val="42"/>
          <w:szCs w:val="42"/>
        </w:rPr>
        <w:t>JavaScript - Loop Control</w:t>
      </w:r>
    </w:p>
    <w:p w:rsidR="008678AE" w:rsidRPr="008678AE" w:rsidRDefault="008678AE" w:rsidP="008678AE">
      <w:pPr>
        <w:shd w:val="clear" w:color="auto" w:fill="FFFFFF"/>
        <w:spacing w:before="105" w:after="105" w:line="330" w:lineRule="atLeast"/>
        <w:ind w:left="-450" w:right="-450"/>
        <w:jc w:val="center"/>
        <w:rPr>
          <w:rFonts w:ascii="Arial" w:eastAsia="Times New Roman" w:hAnsi="Arial" w:cs="Arial"/>
          <w:color w:val="313131"/>
          <w:sz w:val="21"/>
          <w:szCs w:val="21"/>
        </w:rPr>
      </w:pPr>
      <w:r w:rsidRPr="008678AE">
        <w:rPr>
          <w:rFonts w:ascii="Arial" w:eastAsia="Times New Roman" w:hAnsi="Arial" w:cs="Arial"/>
          <w:color w:val="313131"/>
          <w:sz w:val="21"/>
          <w:szCs w:val="21"/>
        </w:rPr>
        <w:pict>
          <v:rect id="_x0000_i1027" style="width:0;height:0" o:hralign="center" o:hrstd="t" o:hr="t" fillcolor="#a0a0a0" stroked="f"/>
        </w:pict>
      </w:r>
    </w:p>
    <w:p w:rsidR="008678AE" w:rsidRPr="008678AE" w:rsidRDefault="008678AE" w:rsidP="008678AE">
      <w:pPr>
        <w:shd w:val="clear" w:color="auto" w:fill="FFFFFF"/>
        <w:spacing w:before="105" w:after="105" w:line="330" w:lineRule="atLeast"/>
        <w:ind w:left="-450" w:right="-450"/>
        <w:jc w:val="center"/>
        <w:rPr>
          <w:rFonts w:ascii="Arial" w:eastAsia="Times New Roman" w:hAnsi="Arial" w:cs="Arial"/>
          <w:color w:val="313131"/>
          <w:sz w:val="21"/>
          <w:szCs w:val="21"/>
        </w:rPr>
      </w:pPr>
      <w:r w:rsidRPr="008678AE">
        <w:rPr>
          <w:rFonts w:ascii="Arial" w:eastAsia="Times New Roman" w:hAnsi="Arial" w:cs="Arial"/>
          <w:color w:val="313131"/>
          <w:sz w:val="21"/>
          <w:szCs w:val="21"/>
        </w:rPr>
        <w:t>Advertisements</w:t>
      </w:r>
    </w:p>
    <w:p w:rsidR="008678AE" w:rsidRPr="008678AE" w:rsidRDefault="008678AE" w:rsidP="008678AE">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8678AE">
          <w:rPr>
            <w:rFonts w:ascii="Arial" w:eastAsia="Times New Roman" w:hAnsi="Arial" w:cs="Arial"/>
            <w:color w:val="313131"/>
            <w:sz w:val="21"/>
            <w:szCs w:val="21"/>
          </w:rPr>
          <w:pict>
            <v:rect id="_x0000_i1028" style="width:0;height:0" o:hralign="center" o:hrstd="t" o:hr="t" fillcolor="#a0a0a0" stroked="f"/>
          </w:pict>
        </w:r>
      </w:ins>
    </w:p>
    <w:p w:rsidR="008678AE" w:rsidRPr="008678AE" w:rsidRDefault="008678AE" w:rsidP="008678AE">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"http://www.tutorialspoint.com/javascript/javascript_forin_loop.htm" </w:instrText>
        </w:r>
        <w:r w:rsidRPr="008678AE">
          <w:rPr>
            <w:rFonts w:ascii="Arial" w:eastAsia="Times New Roman" w:hAnsi="Arial" w:cs="Arial"/>
            <w:color w:val="313131"/>
            <w:sz w:val="21"/>
            <w:szCs w:val="21"/>
          </w:rPr>
          <w:fldChar w:fldCharType="separate"/>
        </w:r>
        <w:r w:rsidRPr="008678AE">
          <w:rPr>
            <w:rFonts w:ascii="Times New Roman" w:eastAsia="Times New Roman" w:hAnsi="Times New Roman" w:cs="Times New Roman"/>
            <w:color w:val="000000"/>
            <w:sz w:val="23"/>
            <w:szCs w:val="23"/>
          </w:rPr>
          <w:t> </w:t>
        </w:r>
        <w:r w:rsidRPr="008678AE">
          <w:rPr>
            <w:rFonts w:ascii="Arial" w:eastAsia="Times New Roman" w:hAnsi="Arial" w:cs="Arial"/>
            <w:color w:val="000000"/>
            <w:sz w:val="23"/>
            <w:szCs w:val="23"/>
            <w:u w:val="single"/>
          </w:rPr>
          <w:t>Previous Page</w:t>
        </w:r>
        <w:r w:rsidRPr="008678AE">
          <w:rPr>
            <w:rFonts w:ascii="Arial" w:eastAsia="Times New Roman" w:hAnsi="Arial" w:cs="Arial"/>
            <w:color w:val="313131"/>
            <w:sz w:val="21"/>
            <w:szCs w:val="21"/>
          </w:rPr>
          <w:fldChar w:fldCharType="end"/>
        </w:r>
      </w:ins>
    </w:p>
    <w:p w:rsidR="008678AE" w:rsidRPr="008678AE" w:rsidRDefault="008678AE" w:rsidP="008678AE">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"http://www.tutorialspoint.com/javascript/javascript_functions.htm" </w:instrText>
        </w:r>
        <w:r w:rsidRPr="008678AE">
          <w:rPr>
            <w:rFonts w:ascii="Arial" w:eastAsia="Times New Roman" w:hAnsi="Arial" w:cs="Arial"/>
            <w:color w:val="313131"/>
            <w:sz w:val="21"/>
            <w:szCs w:val="21"/>
          </w:rPr>
          <w:fldChar w:fldCharType="separate"/>
        </w:r>
        <w:r w:rsidRPr="008678AE">
          <w:rPr>
            <w:rFonts w:ascii="Arial" w:eastAsia="Times New Roman" w:hAnsi="Arial" w:cs="Arial"/>
            <w:color w:val="000000"/>
            <w:sz w:val="23"/>
            <w:szCs w:val="23"/>
            <w:u w:val="single"/>
          </w:rPr>
          <w:t>Next Page</w:t>
        </w:r>
        <w:r w:rsidRPr="008678AE">
          <w:rPr>
            <w:rFonts w:ascii="Times New Roman" w:eastAsia="Times New Roman" w:hAnsi="Times New Roman" w:cs="Times New Roman"/>
            <w:color w:val="000000"/>
            <w:sz w:val="23"/>
            <w:szCs w:val="23"/>
          </w:rPr>
          <w:t> </w:t>
        </w:r>
        <w:r w:rsidRPr="008678AE">
          <w:rPr>
            <w:rFonts w:ascii="Arial" w:eastAsia="Times New Roman" w:hAnsi="Arial" w:cs="Arial"/>
            <w:color w:val="000000"/>
            <w:sz w:val="23"/>
            <w:szCs w:val="23"/>
            <w:u w:val="single"/>
          </w:rPr>
          <w:t> </w:t>
        </w:r>
        <w:r w:rsidRPr="008678AE">
          <w:rPr>
            <w:rFonts w:ascii="Arial" w:eastAsia="Times New Roman" w:hAnsi="Arial" w:cs="Arial"/>
            <w:color w:val="313131"/>
            <w:sz w:val="21"/>
            <w:szCs w:val="21"/>
          </w:rPr>
          <w:fldChar w:fldCharType="end"/>
        </w:r>
      </w:ins>
    </w:p>
    <w:p w:rsidR="008678AE" w:rsidRPr="008678AE" w:rsidRDefault="008678AE" w:rsidP="008678AE">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8678AE">
          <w:rPr>
            <w:rFonts w:ascii="Arial" w:eastAsia="Times New Roman" w:hAnsi="Arial" w:cs="Arial"/>
            <w:color w:val="313131"/>
            <w:sz w:val="21"/>
            <w:szCs w:val="21"/>
          </w:rPr>
          <w:pict>
            <v:rect id="_x0000_i1029" style="width:0;height:0" o:hralign="center" o:hrstd="t" o:hr="t" fillcolor="#a0a0a0" stroked="f"/>
          </w:pict>
        </w:r>
      </w:ins>
    </w:p>
    <w:p w:rsidR="008678AE" w:rsidRPr="008678AE" w:rsidRDefault="008678AE" w:rsidP="008678AE">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8678AE">
          <w:rPr>
            <w:rFonts w:ascii="Arial" w:eastAsia="Times New Roman" w:hAnsi="Arial" w:cs="Arial"/>
            <w:color w:val="000000"/>
            <w:sz w:val="21"/>
            <w:szCs w:val="21"/>
          </w:rPr>
          <w:t>JavaScript provides full control to handle loops and switch statements. There may be a situation when you need to come out of a loop without reaching at its bottom. There may also be a situation when you want to skip a part of your code block and start the next iteration of the look.</w:t>
        </w:r>
      </w:ins>
    </w:p>
    <w:p w:rsidR="008678AE" w:rsidRPr="008678AE" w:rsidRDefault="008678AE" w:rsidP="008678AE">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8678AE">
          <w:rPr>
            <w:rFonts w:ascii="Arial" w:eastAsia="Times New Roman" w:hAnsi="Arial" w:cs="Arial"/>
            <w:color w:val="000000"/>
            <w:sz w:val="21"/>
            <w:szCs w:val="21"/>
          </w:rPr>
          <w:t>To handle all such situations, JavaScript provides</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break</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and</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statements. These statements are used to immediately come out of any loop or to start the next iteration of any loop respectively.</w:t>
        </w:r>
      </w:ins>
    </w:p>
    <w:p w:rsidR="008678AE" w:rsidRPr="008678AE" w:rsidRDefault="008678AE" w:rsidP="008678AE">
      <w:pPr>
        <w:shd w:val="clear" w:color="auto" w:fill="FFFFFF"/>
        <w:spacing w:before="48" w:after="48" w:line="360" w:lineRule="atLeast"/>
        <w:ind w:left="-450" w:right="-402"/>
        <w:outlineLvl w:val="1"/>
        <w:rPr>
          <w:ins w:id="12" w:author="Unknown"/>
          <w:rFonts w:ascii="Arial" w:eastAsia="Times New Roman" w:hAnsi="Arial" w:cs="Arial"/>
          <w:color w:val="121214"/>
          <w:spacing w:val="-15"/>
          <w:sz w:val="36"/>
          <w:szCs w:val="36"/>
        </w:rPr>
      </w:pPr>
      <w:ins w:id="13" w:author="Unknown">
        <w:r w:rsidRPr="008678AE">
          <w:rPr>
            <w:rFonts w:ascii="Arial" w:eastAsia="Times New Roman" w:hAnsi="Arial" w:cs="Arial"/>
            <w:color w:val="121214"/>
            <w:spacing w:val="-15"/>
            <w:sz w:val="36"/>
            <w:szCs w:val="36"/>
          </w:rPr>
          <w:t>The break Statement</w:t>
        </w:r>
      </w:ins>
    </w:p>
    <w:p w:rsidR="008678AE" w:rsidRPr="008678AE" w:rsidRDefault="008678AE" w:rsidP="008678AE">
      <w:pPr>
        <w:shd w:val="clear" w:color="auto" w:fill="FFFFFF"/>
        <w:spacing w:after="240" w:line="360" w:lineRule="atLeast"/>
        <w:ind w:left="-402" w:right="-402"/>
        <w:jc w:val="both"/>
        <w:rPr>
          <w:ins w:id="14" w:author="Unknown"/>
          <w:rFonts w:ascii="Arial" w:eastAsia="Times New Roman" w:hAnsi="Arial" w:cs="Arial"/>
          <w:color w:val="000000"/>
          <w:sz w:val="21"/>
          <w:szCs w:val="21"/>
        </w:rPr>
      </w:pPr>
      <w:ins w:id="15" w:author="Unknown">
        <w:r w:rsidRPr="008678AE">
          <w:rPr>
            <w:rFonts w:ascii="Arial" w:eastAsia="Times New Roman" w:hAnsi="Arial" w:cs="Arial"/>
            <w:color w:val="000000"/>
            <w:sz w:val="21"/>
            <w:szCs w:val="21"/>
          </w:rPr>
          <w:t>The</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break</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which was briefly introduced with the</w:t>
        </w:r>
        <w:r w:rsidRPr="008678AE">
          <w:rPr>
            <w:rFonts w:ascii="Times New Roman" w:eastAsia="Times New Roman" w:hAnsi="Times New Roman" w:cs="Times New Roman"/>
            <w:color w:val="000000"/>
            <w:sz w:val="21"/>
            <w:szCs w:val="21"/>
          </w:rPr>
          <w:t> </w:t>
        </w:r>
        <w:r w:rsidRPr="008678AE">
          <w:rPr>
            <w:rFonts w:ascii="Arial" w:eastAsia="Times New Roman" w:hAnsi="Arial" w:cs="Arial"/>
            <w:i/>
            <w:iCs/>
            <w:color w:val="000000"/>
            <w:sz w:val="21"/>
            <w:szCs w:val="21"/>
          </w:rPr>
          <w:t>switch</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is used to exit a loop early, breaking out of the enclosing curly braces.</w:t>
        </w:r>
      </w:ins>
    </w:p>
    <w:p w:rsidR="008678AE" w:rsidRPr="008678AE" w:rsidRDefault="008678AE" w:rsidP="008678AE">
      <w:pPr>
        <w:shd w:val="clear" w:color="auto" w:fill="FFFFFF"/>
        <w:spacing w:before="48" w:after="48" w:line="360" w:lineRule="atLeast"/>
        <w:ind w:left="-450" w:right="-402"/>
        <w:outlineLvl w:val="2"/>
        <w:rPr>
          <w:ins w:id="16" w:author="Unknown"/>
          <w:rFonts w:ascii="Arial" w:eastAsia="Times New Roman" w:hAnsi="Arial" w:cs="Arial"/>
          <w:color w:val="000000"/>
          <w:sz w:val="27"/>
          <w:szCs w:val="27"/>
        </w:rPr>
      </w:pPr>
      <w:ins w:id="17" w:author="Unknown">
        <w:r w:rsidRPr="008678AE">
          <w:rPr>
            <w:rFonts w:ascii="Arial" w:eastAsia="Times New Roman" w:hAnsi="Arial" w:cs="Arial"/>
            <w:color w:val="000000"/>
            <w:sz w:val="27"/>
            <w:szCs w:val="27"/>
          </w:rPr>
          <w:t>Flow Chart</w:t>
        </w:r>
      </w:ins>
    </w:p>
    <w:p w:rsidR="008678AE" w:rsidRPr="008678AE" w:rsidRDefault="008678AE" w:rsidP="008678AE">
      <w:pPr>
        <w:shd w:val="clear" w:color="auto" w:fill="FFFFFF"/>
        <w:spacing w:after="240" w:line="360" w:lineRule="atLeast"/>
        <w:ind w:left="-402" w:right="-402"/>
        <w:jc w:val="both"/>
        <w:rPr>
          <w:ins w:id="18" w:author="Unknown"/>
          <w:rFonts w:ascii="Arial" w:eastAsia="Times New Roman" w:hAnsi="Arial" w:cs="Arial"/>
          <w:color w:val="000000"/>
          <w:sz w:val="21"/>
          <w:szCs w:val="21"/>
        </w:rPr>
      </w:pPr>
      <w:ins w:id="19" w:author="Unknown">
        <w:r w:rsidRPr="008678AE">
          <w:rPr>
            <w:rFonts w:ascii="Arial" w:eastAsia="Times New Roman" w:hAnsi="Arial" w:cs="Arial"/>
            <w:color w:val="000000"/>
            <w:sz w:val="21"/>
            <w:szCs w:val="21"/>
          </w:rPr>
          <w:t>The flow chart of a break statement would look as follows −</w:t>
        </w:r>
      </w:ins>
    </w:p>
    <w:p w:rsidR="008678AE" w:rsidRPr="008678AE" w:rsidRDefault="008678AE" w:rsidP="008678AE">
      <w:pPr>
        <w:shd w:val="clear" w:color="auto" w:fill="FFFFFF"/>
        <w:spacing w:after="0" w:line="330" w:lineRule="atLeast"/>
        <w:ind w:left="-450" w:right="-450"/>
        <w:rPr>
          <w:ins w:id="20" w:author="Unknown"/>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4848225" cy="2581275"/>
            <wp:effectExtent l="0" t="0" r="9525" b="9525"/>
            <wp:docPr id="8" name="Picture 8"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 Statemen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48225" cy="2581275"/>
                    </a:xfrm>
                    <a:prstGeom prst="rect">
                      <a:avLst/>
                    </a:prstGeom>
                    <a:noFill/>
                    <a:ln>
                      <a:noFill/>
                    </a:ln>
                  </pic:spPr>
                </pic:pic>
              </a:graphicData>
            </a:graphic>
          </wp:inline>
        </w:drawing>
      </w:r>
    </w:p>
    <w:p w:rsidR="008678AE" w:rsidRPr="008678AE" w:rsidRDefault="008678AE" w:rsidP="008678AE">
      <w:pPr>
        <w:shd w:val="clear" w:color="auto" w:fill="FFFFFF"/>
        <w:spacing w:before="48" w:after="48" w:line="360" w:lineRule="atLeast"/>
        <w:ind w:left="-450" w:right="-402"/>
        <w:outlineLvl w:val="2"/>
        <w:rPr>
          <w:ins w:id="21" w:author="Unknown"/>
          <w:rFonts w:ascii="Arial" w:eastAsia="Times New Roman" w:hAnsi="Arial" w:cs="Arial"/>
          <w:color w:val="000000"/>
          <w:sz w:val="27"/>
          <w:szCs w:val="27"/>
        </w:rPr>
      </w:pPr>
      <w:ins w:id="22" w:author="Unknown">
        <w:r w:rsidRPr="008678AE">
          <w:rPr>
            <w:rFonts w:ascii="Arial" w:eastAsia="Times New Roman" w:hAnsi="Arial" w:cs="Arial"/>
            <w:color w:val="000000"/>
            <w:sz w:val="27"/>
            <w:szCs w:val="27"/>
          </w:rPr>
          <w:t>Example</w:t>
        </w:r>
      </w:ins>
    </w:p>
    <w:p w:rsidR="008678AE" w:rsidRPr="008678AE" w:rsidRDefault="008678AE" w:rsidP="008678AE">
      <w:pPr>
        <w:shd w:val="clear" w:color="auto" w:fill="FFFFFF"/>
        <w:spacing w:after="240" w:line="360" w:lineRule="atLeast"/>
        <w:ind w:left="-402" w:right="-402"/>
        <w:jc w:val="both"/>
        <w:rPr>
          <w:ins w:id="23" w:author="Unknown"/>
          <w:rFonts w:ascii="Arial" w:eastAsia="Times New Roman" w:hAnsi="Arial" w:cs="Arial"/>
          <w:color w:val="000000"/>
          <w:sz w:val="21"/>
          <w:szCs w:val="21"/>
        </w:rPr>
      </w:pPr>
      <w:ins w:id="24" w:author="Unknown">
        <w:r w:rsidRPr="008678AE">
          <w:rPr>
            <w:rFonts w:ascii="Arial" w:eastAsia="Times New Roman" w:hAnsi="Arial" w:cs="Arial"/>
            <w:color w:val="000000"/>
            <w:sz w:val="21"/>
            <w:szCs w:val="21"/>
          </w:rPr>
          <w:t>The following example illustrates the use of a</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break</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with a while loop. Notice how the loop breaks out early once</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x</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reaches 5 and reaches to</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document.write (..)</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just below to the closing curly brace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5" w:author="Unknown"/>
          <w:rFonts w:ascii="Consolas" w:eastAsia="Times New Roman" w:hAnsi="Consolas" w:cs="Consolas"/>
          <w:color w:val="313131"/>
          <w:sz w:val="18"/>
          <w:szCs w:val="18"/>
        </w:rPr>
      </w:pPr>
      <w:ins w:id="26" w:author="Unknown">
        <w:r w:rsidRPr="008678AE">
          <w:rPr>
            <w:rFonts w:ascii="Consolas" w:eastAsia="Times New Roman" w:hAnsi="Consolas" w:cs="Consolas"/>
            <w:color w:val="313131"/>
            <w:sz w:val="18"/>
            <w:szCs w:val="18"/>
          </w:rPr>
          <w:t>&lt;html&gt;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 w:author="Unknown"/>
          <w:rFonts w:ascii="Consolas" w:eastAsia="Times New Roman" w:hAnsi="Consolas" w:cs="Consolas"/>
          <w:color w:val="313131"/>
          <w:sz w:val="18"/>
          <w:szCs w:val="18"/>
        </w:rPr>
      </w:pPr>
      <w:ins w:id="28"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 w:author="Unknown"/>
          <w:rFonts w:ascii="Consolas" w:eastAsia="Times New Roman" w:hAnsi="Consolas" w:cs="Consolas"/>
          <w:color w:val="313131"/>
          <w:sz w:val="18"/>
          <w:szCs w:val="18"/>
        </w:rPr>
      </w:pPr>
      <w:ins w:id="30"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 w:author="Unknown"/>
          <w:rFonts w:ascii="Consolas" w:eastAsia="Times New Roman" w:hAnsi="Consolas" w:cs="Consolas"/>
          <w:color w:val="313131"/>
          <w:sz w:val="18"/>
          <w:szCs w:val="18"/>
        </w:rPr>
      </w:pPr>
      <w:ins w:id="32" w:author="Unknown">
        <w:r w:rsidRPr="008678AE">
          <w:rPr>
            <w:rFonts w:ascii="Consolas" w:eastAsia="Times New Roman" w:hAnsi="Consolas" w:cs="Consolas"/>
            <w:color w:val="313131"/>
            <w:sz w:val="18"/>
            <w:szCs w:val="18"/>
          </w:rPr>
          <w:t xml:space="preserve">      &lt;script type="text/javascript"&gt;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 w:author="Unknown"/>
          <w:rFonts w:ascii="Consolas" w:eastAsia="Times New Roman" w:hAnsi="Consolas" w:cs="Consolas"/>
          <w:color w:val="313131"/>
          <w:sz w:val="18"/>
          <w:szCs w:val="18"/>
        </w:rPr>
      </w:pPr>
      <w:ins w:id="34" w:author="Unknown">
        <w:r w:rsidRPr="008678AE">
          <w:rPr>
            <w:rFonts w:ascii="Consolas" w:eastAsia="Times New Roman" w:hAnsi="Consolas" w:cs="Consolas"/>
            <w:color w:val="313131"/>
            <w:sz w:val="18"/>
            <w:szCs w:val="18"/>
          </w:rPr>
          <w:t xml:space="preserve">         &lt;!--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5" w:author="Unknown"/>
          <w:rFonts w:ascii="Consolas" w:eastAsia="Times New Roman" w:hAnsi="Consolas" w:cs="Consolas"/>
          <w:color w:val="313131"/>
          <w:sz w:val="18"/>
          <w:szCs w:val="18"/>
        </w:rPr>
      </w:pPr>
      <w:ins w:id="36" w:author="Unknown">
        <w:r w:rsidRPr="008678AE">
          <w:rPr>
            <w:rFonts w:ascii="Consolas" w:eastAsia="Times New Roman" w:hAnsi="Consolas" w:cs="Consolas"/>
            <w:color w:val="313131"/>
            <w:sz w:val="18"/>
            <w:szCs w:val="18"/>
          </w:rPr>
          <w:t xml:space="preserve">         var x =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7" w:author="Unknown"/>
          <w:rFonts w:ascii="Consolas" w:eastAsia="Times New Roman" w:hAnsi="Consolas" w:cs="Consolas"/>
          <w:color w:val="313131"/>
          <w:sz w:val="18"/>
          <w:szCs w:val="18"/>
        </w:rPr>
      </w:pPr>
      <w:ins w:id="38" w:author="Unknown">
        <w:r w:rsidRPr="008678AE">
          <w:rPr>
            <w:rFonts w:ascii="Consolas" w:eastAsia="Times New Roman" w:hAnsi="Consolas" w:cs="Consolas"/>
            <w:color w:val="313131"/>
            <w:sz w:val="18"/>
            <w:szCs w:val="18"/>
          </w:rPr>
          <w:t xml:space="preserve">         document.write("Entering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9" w:author="Unknown"/>
          <w:rFonts w:ascii="Consolas" w:eastAsia="Times New Roman" w:hAnsi="Consolas" w:cs="Consolas"/>
          <w:color w:val="313131"/>
          <w:sz w:val="18"/>
          <w:szCs w:val="18"/>
        </w:rPr>
      </w:pPr>
      <w:ins w:id="40"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1" w:author="Unknown"/>
          <w:rFonts w:ascii="Consolas" w:eastAsia="Times New Roman" w:hAnsi="Consolas" w:cs="Consolas"/>
          <w:color w:val="313131"/>
          <w:sz w:val="18"/>
          <w:szCs w:val="18"/>
        </w:rPr>
      </w:pPr>
      <w:ins w:id="42" w:author="Unknown">
        <w:r w:rsidRPr="008678AE">
          <w:rPr>
            <w:rFonts w:ascii="Consolas" w:eastAsia="Times New Roman" w:hAnsi="Consolas" w:cs="Consolas"/>
            <w:color w:val="313131"/>
            <w:sz w:val="18"/>
            <w:szCs w:val="18"/>
          </w:rPr>
          <w:t xml:space="preserve">         while (x &lt; 20)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3" w:author="Unknown"/>
          <w:rFonts w:ascii="Consolas" w:eastAsia="Times New Roman" w:hAnsi="Consolas" w:cs="Consolas"/>
          <w:color w:val="313131"/>
          <w:sz w:val="18"/>
          <w:szCs w:val="18"/>
        </w:rPr>
      </w:pPr>
      <w:ins w:id="4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5" w:author="Unknown"/>
          <w:rFonts w:ascii="Consolas" w:eastAsia="Times New Roman" w:hAnsi="Consolas" w:cs="Consolas"/>
          <w:color w:val="313131"/>
          <w:sz w:val="18"/>
          <w:szCs w:val="18"/>
        </w:rPr>
      </w:pPr>
      <w:ins w:id="46" w:author="Unknown">
        <w:r w:rsidRPr="008678AE">
          <w:rPr>
            <w:rFonts w:ascii="Consolas" w:eastAsia="Times New Roman" w:hAnsi="Consolas" w:cs="Consolas"/>
            <w:color w:val="313131"/>
            <w:sz w:val="18"/>
            <w:szCs w:val="18"/>
          </w:rPr>
          <w:t xml:space="preserve">            if (x == 5){</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7" w:author="Unknown"/>
          <w:rFonts w:ascii="Consolas" w:eastAsia="Times New Roman" w:hAnsi="Consolas" w:cs="Consolas"/>
          <w:color w:val="313131"/>
          <w:sz w:val="18"/>
          <w:szCs w:val="18"/>
        </w:rPr>
      </w:pPr>
      <w:ins w:id="48" w:author="Unknown">
        <w:r w:rsidRPr="008678AE">
          <w:rPr>
            <w:rFonts w:ascii="Consolas" w:eastAsia="Times New Roman" w:hAnsi="Consolas" w:cs="Consolas"/>
            <w:color w:val="313131"/>
            <w:sz w:val="18"/>
            <w:szCs w:val="18"/>
          </w:rPr>
          <w:t xml:space="preserve">               break; // breaks out of loop completely</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9" w:author="Unknown"/>
          <w:rFonts w:ascii="Consolas" w:eastAsia="Times New Roman" w:hAnsi="Consolas" w:cs="Consolas"/>
          <w:color w:val="313131"/>
          <w:sz w:val="18"/>
          <w:szCs w:val="18"/>
        </w:rPr>
      </w:pPr>
      <w:ins w:id="50"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1" w:author="Unknown"/>
          <w:rFonts w:ascii="Consolas" w:eastAsia="Times New Roman" w:hAnsi="Consolas" w:cs="Consolas"/>
          <w:color w:val="313131"/>
          <w:sz w:val="18"/>
          <w:szCs w:val="18"/>
        </w:rPr>
      </w:pPr>
      <w:ins w:id="52" w:author="Unknown">
        <w:r w:rsidRPr="008678AE">
          <w:rPr>
            <w:rFonts w:ascii="Consolas" w:eastAsia="Times New Roman" w:hAnsi="Consolas" w:cs="Consolas"/>
            <w:color w:val="313131"/>
            <w:sz w:val="18"/>
            <w:szCs w:val="18"/>
          </w:rPr>
          <w:t xml:space="preserve">            x = x + 1;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3" w:author="Unknown"/>
          <w:rFonts w:ascii="Consolas" w:eastAsia="Times New Roman" w:hAnsi="Consolas" w:cs="Consolas"/>
          <w:color w:val="313131"/>
          <w:sz w:val="18"/>
          <w:szCs w:val="18"/>
        </w:rPr>
      </w:pPr>
      <w:ins w:id="54" w:author="Unknown">
        <w:r w:rsidRPr="008678AE">
          <w:rPr>
            <w:rFonts w:ascii="Consolas" w:eastAsia="Times New Roman" w:hAnsi="Consolas" w:cs="Consolas"/>
            <w:color w:val="313131"/>
            <w:sz w:val="18"/>
            <w:szCs w:val="18"/>
          </w:rPr>
          <w:t xml:space="preserve">            document.write( x + "&lt;br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5" w:author="Unknown"/>
          <w:rFonts w:ascii="Consolas" w:eastAsia="Times New Roman" w:hAnsi="Consolas" w:cs="Consolas"/>
          <w:color w:val="313131"/>
          <w:sz w:val="18"/>
          <w:szCs w:val="18"/>
        </w:rPr>
      </w:pPr>
      <w:ins w:id="56"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7" w:author="Unknown"/>
          <w:rFonts w:ascii="Consolas" w:eastAsia="Times New Roman" w:hAnsi="Consolas" w:cs="Consolas"/>
          <w:color w:val="313131"/>
          <w:sz w:val="18"/>
          <w:szCs w:val="18"/>
        </w:rPr>
      </w:pPr>
      <w:ins w:id="5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9" w:author="Unknown"/>
          <w:rFonts w:ascii="Consolas" w:eastAsia="Times New Roman" w:hAnsi="Consolas" w:cs="Consolas"/>
          <w:color w:val="313131"/>
          <w:sz w:val="18"/>
          <w:szCs w:val="18"/>
        </w:rPr>
      </w:pPr>
      <w:ins w:id="60" w:author="Unknown">
        <w:r w:rsidRPr="008678AE">
          <w:rPr>
            <w:rFonts w:ascii="Consolas" w:eastAsia="Times New Roman" w:hAnsi="Consolas" w:cs="Consolas"/>
            <w:color w:val="313131"/>
            <w:sz w:val="18"/>
            <w:szCs w:val="18"/>
          </w:rPr>
          <w:t xml:space="preserve">         document.write("Exiting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1" w:author="Unknown"/>
          <w:rFonts w:ascii="Consolas" w:eastAsia="Times New Roman" w:hAnsi="Consolas" w:cs="Consolas"/>
          <w:color w:val="313131"/>
          <w:sz w:val="18"/>
          <w:szCs w:val="18"/>
        </w:rPr>
      </w:pPr>
      <w:ins w:id="62" w:author="Unknown">
        <w:r w:rsidRPr="008678AE">
          <w:rPr>
            <w:rFonts w:ascii="Consolas" w:eastAsia="Times New Roman" w:hAnsi="Consolas" w:cs="Consolas"/>
            <w:color w:val="313131"/>
            <w:sz w:val="18"/>
            <w:szCs w:val="18"/>
          </w:rPr>
          <w:t xml:space="preserve">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3" w:author="Unknown"/>
          <w:rFonts w:ascii="Consolas" w:eastAsia="Times New Roman" w:hAnsi="Consolas" w:cs="Consolas"/>
          <w:color w:val="313131"/>
          <w:sz w:val="18"/>
          <w:szCs w:val="18"/>
        </w:rPr>
      </w:pPr>
      <w:ins w:id="64" w:author="Unknown">
        <w:r w:rsidRPr="008678AE">
          <w:rPr>
            <w:rFonts w:ascii="Consolas" w:eastAsia="Times New Roman" w:hAnsi="Consolas" w:cs="Consolas"/>
            <w:color w:val="313131"/>
            <w:sz w:val="18"/>
            <w:szCs w:val="18"/>
          </w:rPr>
          <w:t xml:space="preserve">      &lt;/script&gt;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5" w:author="Unknown"/>
          <w:rFonts w:ascii="Consolas" w:eastAsia="Times New Roman" w:hAnsi="Consolas" w:cs="Consolas"/>
          <w:color w:val="313131"/>
          <w:sz w:val="18"/>
          <w:szCs w:val="18"/>
        </w:rPr>
      </w:pPr>
      <w:ins w:id="66"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7" w:author="Unknown"/>
          <w:rFonts w:ascii="Consolas" w:eastAsia="Times New Roman" w:hAnsi="Consolas" w:cs="Consolas"/>
          <w:color w:val="313131"/>
          <w:sz w:val="18"/>
          <w:szCs w:val="18"/>
        </w:rPr>
      </w:pPr>
      <w:ins w:id="68" w:author="Unknown">
        <w:r w:rsidRPr="008678AE">
          <w:rPr>
            <w:rFonts w:ascii="Consolas" w:eastAsia="Times New Roman" w:hAnsi="Consolas" w:cs="Consolas"/>
            <w:color w:val="313131"/>
            <w:sz w:val="18"/>
            <w:szCs w:val="18"/>
          </w:rPr>
          <w:t xml:space="preserve">      &lt;p&gt;Set the variable to different value and then try...&lt;/p&gt;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9" w:author="Unknown"/>
          <w:rFonts w:ascii="Consolas" w:eastAsia="Times New Roman" w:hAnsi="Consolas" w:cs="Consolas"/>
          <w:color w:val="313131"/>
          <w:sz w:val="18"/>
          <w:szCs w:val="18"/>
        </w:rPr>
      </w:pPr>
      <w:ins w:id="70"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1" w:author="Unknown"/>
          <w:rFonts w:ascii="Consolas" w:eastAsia="Times New Roman" w:hAnsi="Consolas" w:cs="Consolas"/>
          <w:color w:val="313131"/>
          <w:sz w:val="18"/>
          <w:szCs w:val="18"/>
        </w:rPr>
      </w:pPr>
      <w:ins w:id="72" w:author="Unknown">
        <w:r w:rsidRPr="008678AE">
          <w:rPr>
            <w:rFonts w:ascii="Consolas" w:eastAsia="Times New Roman" w:hAnsi="Consolas" w:cs="Consolas"/>
            <w:color w:val="313131"/>
            <w:sz w:val="18"/>
            <w:szCs w:val="18"/>
          </w:rPr>
          <w:t>&lt;/html&gt;</w:t>
        </w:r>
      </w:ins>
    </w:p>
    <w:p w:rsidR="008678AE" w:rsidRPr="008678AE" w:rsidRDefault="008678AE" w:rsidP="008678AE">
      <w:pPr>
        <w:shd w:val="clear" w:color="auto" w:fill="FFFFFF"/>
        <w:spacing w:before="48" w:after="48" w:line="360" w:lineRule="atLeast"/>
        <w:ind w:left="-450" w:right="-402"/>
        <w:outlineLvl w:val="2"/>
        <w:rPr>
          <w:ins w:id="73" w:author="Unknown"/>
          <w:rFonts w:ascii="Arial" w:eastAsia="Times New Roman" w:hAnsi="Arial" w:cs="Arial"/>
          <w:color w:val="000000"/>
          <w:sz w:val="27"/>
          <w:szCs w:val="27"/>
        </w:rPr>
      </w:pPr>
      <w:ins w:id="74" w:author="Unknown">
        <w:r w:rsidRPr="008678AE">
          <w:rPr>
            <w:rFonts w:ascii="Arial" w:eastAsia="Times New Roman" w:hAnsi="Arial" w:cs="Arial"/>
            <w:color w:val="000000"/>
            <w:sz w:val="27"/>
            <w:szCs w:val="27"/>
          </w:rPr>
          <w:t>Output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5" w:author="Unknown"/>
          <w:rFonts w:ascii="Consolas" w:eastAsia="Times New Roman" w:hAnsi="Consolas" w:cs="Consolas"/>
          <w:color w:val="313131"/>
          <w:sz w:val="18"/>
          <w:szCs w:val="18"/>
        </w:rPr>
      </w:pPr>
      <w:ins w:id="76" w:author="Unknown">
        <w:r w:rsidRPr="008678AE">
          <w:rPr>
            <w:rFonts w:ascii="Consolas" w:eastAsia="Times New Roman" w:hAnsi="Consolas" w:cs="Consolas"/>
            <w:color w:val="313131"/>
            <w:sz w:val="18"/>
            <w:szCs w:val="18"/>
          </w:rPr>
          <w:t>Entering the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7" w:author="Unknown"/>
          <w:rFonts w:ascii="Consolas" w:eastAsia="Times New Roman" w:hAnsi="Consolas" w:cs="Consolas"/>
          <w:color w:val="313131"/>
          <w:sz w:val="18"/>
          <w:szCs w:val="18"/>
        </w:rPr>
      </w:pPr>
      <w:ins w:id="78" w:author="Unknown">
        <w:r w:rsidRPr="008678AE">
          <w:rPr>
            <w:rFonts w:ascii="Consolas" w:eastAsia="Times New Roman" w:hAnsi="Consolas" w:cs="Consolas"/>
            <w:color w:val="313131"/>
            <w:sz w:val="18"/>
            <w:szCs w:val="18"/>
          </w:rPr>
          <w:t>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79" w:author="Unknown"/>
          <w:rFonts w:ascii="Consolas" w:eastAsia="Times New Roman" w:hAnsi="Consolas" w:cs="Consolas"/>
          <w:color w:val="313131"/>
          <w:sz w:val="18"/>
          <w:szCs w:val="18"/>
        </w:rPr>
      </w:pPr>
      <w:ins w:id="80" w:author="Unknown">
        <w:r w:rsidRPr="008678AE">
          <w:rPr>
            <w:rFonts w:ascii="Consolas" w:eastAsia="Times New Roman" w:hAnsi="Consolas" w:cs="Consolas"/>
            <w:color w:val="313131"/>
            <w:sz w:val="18"/>
            <w:szCs w:val="18"/>
          </w:rPr>
          <w:t>3</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1" w:author="Unknown"/>
          <w:rFonts w:ascii="Consolas" w:eastAsia="Times New Roman" w:hAnsi="Consolas" w:cs="Consolas"/>
          <w:color w:val="313131"/>
          <w:sz w:val="18"/>
          <w:szCs w:val="18"/>
        </w:rPr>
      </w:pPr>
      <w:ins w:id="82" w:author="Unknown">
        <w:r w:rsidRPr="008678AE">
          <w:rPr>
            <w:rFonts w:ascii="Consolas" w:eastAsia="Times New Roman" w:hAnsi="Consolas" w:cs="Consolas"/>
            <w:color w:val="313131"/>
            <w:sz w:val="18"/>
            <w:szCs w:val="18"/>
          </w:rPr>
          <w:t>4</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3" w:author="Unknown"/>
          <w:rFonts w:ascii="Consolas" w:eastAsia="Times New Roman" w:hAnsi="Consolas" w:cs="Consolas"/>
          <w:color w:val="313131"/>
          <w:sz w:val="18"/>
          <w:szCs w:val="18"/>
        </w:rPr>
      </w:pPr>
      <w:ins w:id="84" w:author="Unknown">
        <w:r w:rsidRPr="008678AE">
          <w:rPr>
            <w:rFonts w:ascii="Consolas" w:eastAsia="Times New Roman" w:hAnsi="Consolas" w:cs="Consolas"/>
            <w:color w:val="313131"/>
            <w:sz w:val="18"/>
            <w:szCs w:val="18"/>
          </w:rPr>
          <w:t>5</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5" w:author="Unknown"/>
          <w:rFonts w:ascii="Consolas" w:eastAsia="Times New Roman" w:hAnsi="Consolas" w:cs="Consolas"/>
          <w:color w:val="313131"/>
          <w:sz w:val="18"/>
          <w:szCs w:val="18"/>
        </w:rPr>
      </w:pPr>
      <w:ins w:id="86" w:author="Unknown">
        <w:r w:rsidRPr="008678AE">
          <w:rPr>
            <w:rFonts w:ascii="Consolas" w:eastAsia="Times New Roman" w:hAnsi="Consolas" w:cs="Consolas"/>
            <w:color w:val="313131"/>
            <w:sz w:val="18"/>
            <w:szCs w:val="18"/>
          </w:rPr>
          <w:t>Exiting the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87" w:author="Unknown"/>
          <w:rFonts w:ascii="Consolas" w:eastAsia="Times New Roman" w:hAnsi="Consolas" w:cs="Consolas"/>
          <w:color w:val="313131"/>
          <w:sz w:val="18"/>
          <w:szCs w:val="18"/>
        </w:rPr>
      </w:pPr>
      <w:ins w:id="88" w:author="Unknown">
        <w:r w:rsidRPr="008678AE">
          <w:rPr>
            <w:rFonts w:ascii="Consolas" w:eastAsia="Times New Roman" w:hAnsi="Consolas" w:cs="Consolas"/>
            <w:color w:val="313131"/>
            <w:sz w:val="18"/>
            <w:szCs w:val="18"/>
          </w:rPr>
          <w:t>Set the variable to different value and then try...</w:t>
        </w:r>
      </w:ins>
    </w:p>
    <w:p w:rsidR="008678AE" w:rsidRPr="008678AE" w:rsidRDefault="008678AE" w:rsidP="008678AE">
      <w:pPr>
        <w:shd w:val="clear" w:color="auto" w:fill="FFFFFF"/>
        <w:spacing w:after="240" w:line="360" w:lineRule="atLeast"/>
        <w:ind w:left="-402" w:right="-402"/>
        <w:jc w:val="both"/>
        <w:rPr>
          <w:ins w:id="89" w:author="Unknown"/>
          <w:rFonts w:ascii="Arial" w:eastAsia="Times New Roman" w:hAnsi="Arial" w:cs="Arial"/>
          <w:color w:val="000000"/>
          <w:sz w:val="21"/>
          <w:szCs w:val="21"/>
        </w:rPr>
      </w:pPr>
      <w:ins w:id="90" w:author="Unknown">
        <w:r w:rsidRPr="008678AE">
          <w:rPr>
            <w:rFonts w:ascii="Arial" w:eastAsia="Times New Roman" w:hAnsi="Arial" w:cs="Arial"/>
            <w:color w:val="000000"/>
            <w:sz w:val="21"/>
            <w:szCs w:val="21"/>
          </w:rPr>
          <w:t>We already have seen the usage of</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break</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inside</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a switch</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w:t>
        </w:r>
      </w:ins>
    </w:p>
    <w:p w:rsidR="008678AE" w:rsidRPr="008678AE" w:rsidRDefault="008678AE" w:rsidP="008678AE">
      <w:pPr>
        <w:shd w:val="clear" w:color="auto" w:fill="FFFFFF"/>
        <w:spacing w:before="48" w:after="48" w:line="360" w:lineRule="atLeast"/>
        <w:ind w:left="-450" w:right="-402"/>
        <w:outlineLvl w:val="1"/>
        <w:rPr>
          <w:ins w:id="91" w:author="Unknown"/>
          <w:rFonts w:ascii="Arial" w:eastAsia="Times New Roman" w:hAnsi="Arial" w:cs="Arial"/>
          <w:color w:val="121214"/>
          <w:spacing w:val="-15"/>
          <w:sz w:val="36"/>
          <w:szCs w:val="36"/>
        </w:rPr>
      </w:pPr>
      <w:ins w:id="92" w:author="Unknown">
        <w:r w:rsidRPr="008678AE">
          <w:rPr>
            <w:rFonts w:ascii="Arial" w:eastAsia="Times New Roman" w:hAnsi="Arial" w:cs="Arial"/>
            <w:color w:val="121214"/>
            <w:spacing w:val="-15"/>
            <w:sz w:val="36"/>
            <w:szCs w:val="36"/>
          </w:rPr>
          <w:t>The continue Statement</w:t>
        </w:r>
      </w:ins>
    </w:p>
    <w:p w:rsidR="008678AE" w:rsidRPr="008678AE" w:rsidRDefault="008678AE" w:rsidP="008678AE">
      <w:pPr>
        <w:shd w:val="clear" w:color="auto" w:fill="FFFFFF"/>
        <w:spacing w:after="240" w:line="360" w:lineRule="atLeast"/>
        <w:ind w:left="-402" w:right="-402"/>
        <w:jc w:val="both"/>
        <w:rPr>
          <w:ins w:id="93" w:author="Unknown"/>
          <w:rFonts w:ascii="Arial" w:eastAsia="Times New Roman" w:hAnsi="Arial" w:cs="Arial"/>
          <w:color w:val="000000"/>
          <w:sz w:val="21"/>
          <w:szCs w:val="21"/>
        </w:rPr>
      </w:pPr>
      <w:ins w:id="94" w:author="Unknown">
        <w:r w:rsidRPr="008678AE">
          <w:rPr>
            <w:rFonts w:ascii="Arial" w:eastAsia="Times New Roman" w:hAnsi="Arial" w:cs="Arial"/>
            <w:color w:val="000000"/>
            <w:sz w:val="21"/>
            <w:szCs w:val="21"/>
          </w:rPr>
          <w:t>The</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tells the interpreter to immediately start the next iteration of the loop and skip the remaining code block. When a</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is encountered, the program flow moves to the loop check expression immediately and if the condition remains true, then it starts the next iteration, otherwise the control comes out of the loop.</w:t>
        </w:r>
      </w:ins>
    </w:p>
    <w:p w:rsidR="008678AE" w:rsidRPr="008678AE" w:rsidRDefault="008678AE" w:rsidP="008678AE">
      <w:pPr>
        <w:shd w:val="clear" w:color="auto" w:fill="FFFFFF"/>
        <w:spacing w:before="48" w:after="48" w:line="360" w:lineRule="atLeast"/>
        <w:ind w:left="-450" w:right="-402"/>
        <w:outlineLvl w:val="2"/>
        <w:rPr>
          <w:ins w:id="95" w:author="Unknown"/>
          <w:rFonts w:ascii="Arial" w:eastAsia="Times New Roman" w:hAnsi="Arial" w:cs="Arial"/>
          <w:color w:val="000000"/>
          <w:sz w:val="27"/>
          <w:szCs w:val="27"/>
        </w:rPr>
      </w:pPr>
      <w:ins w:id="96" w:author="Unknown">
        <w:r w:rsidRPr="008678AE">
          <w:rPr>
            <w:rFonts w:ascii="Arial" w:eastAsia="Times New Roman" w:hAnsi="Arial" w:cs="Arial"/>
            <w:color w:val="000000"/>
            <w:sz w:val="27"/>
            <w:szCs w:val="27"/>
          </w:rPr>
          <w:t>Example</w:t>
        </w:r>
      </w:ins>
    </w:p>
    <w:p w:rsidR="008678AE" w:rsidRPr="008678AE" w:rsidRDefault="008678AE" w:rsidP="008678AE">
      <w:pPr>
        <w:shd w:val="clear" w:color="auto" w:fill="FFFFFF"/>
        <w:spacing w:after="240" w:line="360" w:lineRule="atLeast"/>
        <w:ind w:left="-402" w:right="-402"/>
        <w:jc w:val="both"/>
        <w:rPr>
          <w:ins w:id="97" w:author="Unknown"/>
          <w:rFonts w:ascii="Arial" w:eastAsia="Times New Roman" w:hAnsi="Arial" w:cs="Arial"/>
          <w:color w:val="000000"/>
          <w:sz w:val="21"/>
          <w:szCs w:val="21"/>
        </w:rPr>
      </w:pPr>
      <w:ins w:id="98" w:author="Unknown">
        <w:r w:rsidRPr="008678AE">
          <w:rPr>
            <w:rFonts w:ascii="Arial" w:eastAsia="Times New Roman" w:hAnsi="Arial" w:cs="Arial"/>
            <w:color w:val="000000"/>
            <w:sz w:val="21"/>
            <w:szCs w:val="21"/>
          </w:rPr>
          <w:t>This example illustrates the use of a</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with a while loop. Notice how the</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is used to skip printing when the index held in variable</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x</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reaches 5 −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9" w:author="Unknown"/>
          <w:rFonts w:ascii="Consolas" w:eastAsia="Times New Roman" w:hAnsi="Consolas" w:cs="Consolas"/>
          <w:color w:val="313131"/>
          <w:sz w:val="18"/>
          <w:szCs w:val="18"/>
        </w:rPr>
      </w:pPr>
      <w:ins w:id="100" w:author="Unknown">
        <w:r w:rsidRPr="008678AE">
          <w:rPr>
            <w:rFonts w:ascii="Consolas" w:eastAsia="Times New Roman" w:hAnsi="Consolas" w:cs="Consolas"/>
            <w:color w:val="313131"/>
            <w:sz w:val="18"/>
            <w:szCs w:val="18"/>
          </w:rPr>
          <w:t>&lt;html&gt;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1" w:author="Unknown"/>
          <w:rFonts w:ascii="Consolas" w:eastAsia="Times New Roman" w:hAnsi="Consolas" w:cs="Consolas"/>
          <w:color w:val="313131"/>
          <w:sz w:val="18"/>
          <w:szCs w:val="18"/>
        </w:rPr>
      </w:pPr>
      <w:ins w:id="102"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3" w:author="Unknown"/>
          <w:rFonts w:ascii="Consolas" w:eastAsia="Times New Roman" w:hAnsi="Consolas" w:cs="Consolas"/>
          <w:color w:val="313131"/>
          <w:sz w:val="18"/>
          <w:szCs w:val="18"/>
        </w:rPr>
      </w:pPr>
      <w:ins w:id="10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5" w:author="Unknown"/>
          <w:rFonts w:ascii="Consolas" w:eastAsia="Times New Roman" w:hAnsi="Consolas" w:cs="Consolas"/>
          <w:color w:val="313131"/>
          <w:sz w:val="18"/>
          <w:szCs w:val="18"/>
        </w:rPr>
      </w:pPr>
      <w:ins w:id="106" w:author="Unknown">
        <w:r w:rsidRPr="008678AE">
          <w:rPr>
            <w:rFonts w:ascii="Consolas" w:eastAsia="Times New Roman" w:hAnsi="Consolas" w:cs="Consolas"/>
            <w:color w:val="313131"/>
            <w:sz w:val="18"/>
            <w:szCs w:val="18"/>
          </w:rPr>
          <w:t xml:space="preserve">      &lt;script type="text/javascript"&gt;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7" w:author="Unknown"/>
          <w:rFonts w:ascii="Consolas" w:eastAsia="Times New Roman" w:hAnsi="Consolas" w:cs="Consolas"/>
          <w:color w:val="313131"/>
          <w:sz w:val="18"/>
          <w:szCs w:val="18"/>
        </w:rPr>
      </w:pPr>
      <w:ins w:id="108" w:author="Unknown">
        <w:r w:rsidRPr="008678AE">
          <w:rPr>
            <w:rFonts w:ascii="Consolas" w:eastAsia="Times New Roman" w:hAnsi="Consolas" w:cs="Consolas"/>
            <w:color w:val="313131"/>
            <w:sz w:val="18"/>
            <w:szCs w:val="18"/>
          </w:rPr>
          <w:t xml:space="preserve">         &lt;!--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9" w:author="Unknown"/>
          <w:rFonts w:ascii="Consolas" w:eastAsia="Times New Roman" w:hAnsi="Consolas" w:cs="Consolas"/>
          <w:color w:val="313131"/>
          <w:sz w:val="18"/>
          <w:szCs w:val="18"/>
        </w:rPr>
      </w:pPr>
      <w:ins w:id="110" w:author="Unknown">
        <w:r w:rsidRPr="008678AE">
          <w:rPr>
            <w:rFonts w:ascii="Consolas" w:eastAsia="Times New Roman" w:hAnsi="Consolas" w:cs="Consolas"/>
            <w:color w:val="313131"/>
            <w:sz w:val="18"/>
            <w:szCs w:val="18"/>
          </w:rPr>
          <w:t xml:space="preserve">            var x =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1" w:author="Unknown"/>
          <w:rFonts w:ascii="Consolas" w:eastAsia="Times New Roman" w:hAnsi="Consolas" w:cs="Consolas"/>
          <w:color w:val="313131"/>
          <w:sz w:val="18"/>
          <w:szCs w:val="18"/>
        </w:rPr>
      </w:pPr>
      <w:ins w:id="112" w:author="Unknown">
        <w:r w:rsidRPr="008678AE">
          <w:rPr>
            <w:rFonts w:ascii="Consolas" w:eastAsia="Times New Roman" w:hAnsi="Consolas" w:cs="Consolas"/>
            <w:color w:val="313131"/>
            <w:sz w:val="18"/>
            <w:szCs w:val="18"/>
          </w:rPr>
          <w:t xml:space="preserve">            document.write("Entering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3" w:author="Unknown"/>
          <w:rFonts w:ascii="Consolas" w:eastAsia="Times New Roman" w:hAnsi="Consolas" w:cs="Consolas"/>
          <w:color w:val="313131"/>
          <w:sz w:val="18"/>
          <w:szCs w:val="18"/>
        </w:rPr>
      </w:pPr>
      <w:ins w:id="11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5" w:author="Unknown"/>
          <w:rFonts w:ascii="Consolas" w:eastAsia="Times New Roman" w:hAnsi="Consolas" w:cs="Consolas"/>
          <w:color w:val="313131"/>
          <w:sz w:val="18"/>
          <w:szCs w:val="18"/>
        </w:rPr>
      </w:pPr>
      <w:ins w:id="116" w:author="Unknown">
        <w:r w:rsidRPr="008678AE">
          <w:rPr>
            <w:rFonts w:ascii="Consolas" w:eastAsia="Times New Roman" w:hAnsi="Consolas" w:cs="Consolas"/>
            <w:color w:val="313131"/>
            <w:sz w:val="18"/>
            <w:szCs w:val="18"/>
          </w:rPr>
          <w:t xml:space="preserve">            while (x &lt; 10)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7" w:author="Unknown"/>
          <w:rFonts w:ascii="Consolas" w:eastAsia="Times New Roman" w:hAnsi="Consolas" w:cs="Consolas"/>
          <w:color w:val="313131"/>
          <w:sz w:val="18"/>
          <w:szCs w:val="18"/>
        </w:rPr>
      </w:pPr>
      <w:ins w:id="11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9" w:author="Unknown"/>
          <w:rFonts w:ascii="Consolas" w:eastAsia="Times New Roman" w:hAnsi="Consolas" w:cs="Consolas"/>
          <w:color w:val="313131"/>
          <w:sz w:val="18"/>
          <w:szCs w:val="18"/>
        </w:rPr>
      </w:pPr>
      <w:ins w:id="120" w:author="Unknown">
        <w:r w:rsidRPr="008678AE">
          <w:rPr>
            <w:rFonts w:ascii="Consolas" w:eastAsia="Times New Roman" w:hAnsi="Consolas" w:cs="Consolas"/>
            <w:color w:val="313131"/>
            <w:sz w:val="18"/>
            <w:szCs w:val="18"/>
          </w:rPr>
          <w:t xml:space="preserve">               x = x + 1;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1" w:author="Unknown"/>
          <w:rFonts w:ascii="Consolas" w:eastAsia="Times New Roman" w:hAnsi="Consolas" w:cs="Consolas"/>
          <w:color w:val="313131"/>
          <w:sz w:val="18"/>
          <w:szCs w:val="18"/>
        </w:rPr>
      </w:pPr>
      <w:ins w:id="122"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3" w:author="Unknown"/>
          <w:rFonts w:ascii="Consolas" w:eastAsia="Times New Roman" w:hAnsi="Consolas" w:cs="Consolas"/>
          <w:color w:val="313131"/>
          <w:sz w:val="18"/>
          <w:szCs w:val="18"/>
        </w:rPr>
      </w:pPr>
      <w:ins w:id="124" w:author="Unknown">
        <w:r w:rsidRPr="008678AE">
          <w:rPr>
            <w:rFonts w:ascii="Consolas" w:eastAsia="Times New Roman" w:hAnsi="Consolas" w:cs="Consolas"/>
            <w:color w:val="313131"/>
            <w:sz w:val="18"/>
            <w:szCs w:val="18"/>
          </w:rPr>
          <w:t xml:space="preserve">               if (x == 5){</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5" w:author="Unknown"/>
          <w:rFonts w:ascii="Consolas" w:eastAsia="Times New Roman" w:hAnsi="Consolas" w:cs="Consolas"/>
          <w:color w:val="313131"/>
          <w:sz w:val="18"/>
          <w:szCs w:val="18"/>
        </w:rPr>
      </w:pPr>
      <w:ins w:id="126" w:author="Unknown">
        <w:r w:rsidRPr="008678AE">
          <w:rPr>
            <w:rFonts w:ascii="Consolas" w:eastAsia="Times New Roman" w:hAnsi="Consolas" w:cs="Consolas"/>
            <w:color w:val="313131"/>
            <w:sz w:val="18"/>
            <w:szCs w:val="18"/>
          </w:rPr>
          <w:t xml:space="preserve">                  continue; // skill rest of the loop body</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7" w:author="Unknown"/>
          <w:rFonts w:ascii="Consolas" w:eastAsia="Times New Roman" w:hAnsi="Consolas" w:cs="Consolas"/>
          <w:color w:val="313131"/>
          <w:sz w:val="18"/>
          <w:szCs w:val="18"/>
        </w:rPr>
      </w:pPr>
      <w:ins w:id="12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9" w:author="Unknown"/>
          <w:rFonts w:ascii="Consolas" w:eastAsia="Times New Roman" w:hAnsi="Consolas" w:cs="Consolas"/>
          <w:color w:val="313131"/>
          <w:sz w:val="18"/>
          <w:szCs w:val="18"/>
        </w:rPr>
      </w:pPr>
      <w:ins w:id="130" w:author="Unknown">
        <w:r w:rsidRPr="008678AE">
          <w:rPr>
            <w:rFonts w:ascii="Consolas" w:eastAsia="Times New Roman" w:hAnsi="Consolas" w:cs="Consolas"/>
            <w:color w:val="313131"/>
            <w:sz w:val="18"/>
            <w:szCs w:val="18"/>
          </w:rPr>
          <w:t xml:space="preserve">               document.write( x + "&lt;br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1" w:author="Unknown"/>
          <w:rFonts w:ascii="Consolas" w:eastAsia="Times New Roman" w:hAnsi="Consolas" w:cs="Consolas"/>
          <w:color w:val="313131"/>
          <w:sz w:val="18"/>
          <w:szCs w:val="18"/>
        </w:rPr>
      </w:pPr>
      <w:ins w:id="132"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3" w:author="Unknown"/>
          <w:rFonts w:ascii="Consolas" w:eastAsia="Times New Roman" w:hAnsi="Consolas" w:cs="Consolas"/>
          <w:color w:val="313131"/>
          <w:sz w:val="18"/>
          <w:szCs w:val="18"/>
        </w:rPr>
      </w:pPr>
      <w:ins w:id="13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5" w:author="Unknown"/>
          <w:rFonts w:ascii="Consolas" w:eastAsia="Times New Roman" w:hAnsi="Consolas" w:cs="Consolas"/>
          <w:color w:val="313131"/>
          <w:sz w:val="18"/>
          <w:szCs w:val="18"/>
        </w:rPr>
      </w:pPr>
      <w:ins w:id="136" w:author="Unknown">
        <w:r w:rsidRPr="008678AE">
          <w:rPr>
            <w:rFonts w:ascii="Consolas" w:eastAsia="Times New Roman" w:hAnsi="Consolas" w:cs="Consolas"/>
            <w:color w:val="313131"/>
            <w:sz w:val="18"/>
            <w:szCs w:val="18"/>
          </w:rPr>
          <w:t xml:space="preserve">            document.write("Exiting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7" w:author="Unknown"/>
          <w:rFonts w:ascii="Consolas" w:eastAsia="Times New Roman" w:hAnsi="Consolas" w:cs="Consolas"/>
          <w:color w:val="313131"/>
          <w:sz w:val="18"/>
          <w:szCs w:val="18"/>
        </w:rPr>
      </w:pPr>
      <w:ins w:id="138" w:author="Unknown">
        <w:r w:rsidRPr="008678AE">
          <w:rPr>
            <w:rFonts w:ascii="Consolas" w:eastAsia="Times New Roman" w:hAnsi="Consolas" w:cs="Consolas"/>
            <w:color w:val="313131"/>
            <w:sz w:val="18"/>
            <w:szCs w:val="18"/>
          </w:rPr>
          <w:t xml:space="preserve">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9" w:author="Unknown"/>
          <w:rFonts w:ascii="Consolas" w:eastAsia="Times New Roman" w:hAnsi="Consolas" w:cs="Consolas"/>
          <w:color w:val="313131"/>
          <w:sz w:val="18"/>
          <w:szCs w:val="18"/>
        </w:rPr>
      </w:pPr>
      <w:ins w:id="140" w:author="Unknown">
        <w:r w:rsidRPr="008678AE">
          <w:rPr>
            <w:rFonts w:ascii="Consolas" w:eastAsia="Times New Roman" w:hAnsi="Consolas" w:cs="Consolas"/>
            <w:color w:val="313131"/>
            <w:sz w:val="18"/>
            <w:szCs w:val="18"/>
          </w:rPr>
          <w:t xml:space="preserve">      &lt;/script&gt;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1" w:author="Unknown"/>
          <w:rFonts w:ascii="Consolas" w:eastAsia="Times New Roman" w:hAnsi="Consolas" w:cs="Consolas"/>
          <w:color w:val="313131"/>
          <w:sz w:val="18"/>
          <w:szCs w:val="18"/>
        </w:rPr>
      </w:pPr>
      <w:ins w:id="142"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3" w:author="Unknown"/>
          <w:rFonts w:ascii="Consolas" w:eastAsia="Times New Roman" w:hAnsi="Consolas" w:cs="Consolas"/>
          <w:color w:val="313131"/>
          <w:sz w:val="18"/>
          <w:szCs w:val="18"/>
        </w:rPr>
      </w:pPr>
      <w:ins w:id="144" w:author="Unknown">
        <w:r w:rsidRPr="008678AE">
          <w:rPr>
            <w:rFonts w:ascii="Consolas" w:eastAsia="Times New Roman" w:hAnsi="Consolas" w:cs="Consolas"/>
            <w:color w:val="313131"/>
            <w:sz w:val="18"/>
            <w:szCs w:val="18"/>
          </w:rPr>
          <w:t xml:space="preserve">      &lt;p&gt;Set the variable to different value and then try...&lt;/p&gt;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5" w:author="Unknown"/>
          <w:rFonts w:ascii="Consolas" w:eastAsia="Times New Roman" w:hAnsi="Consolas" w:cs="Consolas"/>
          <w:color w:val="313131"/>
          <w:sz w:val="18"/>
          <w:szCs w:val="18"/>
        </w:rPr>
      </w:pPr>
      <w:ins w:id="146"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7" w:author="Unknown"/>
          <w:rFonts w:ascii="Consolas" w:eastAsia="Times New Roman" w:hAnsi="Consolas" w:cs="Consolas"/>
          <w:color w:val="313131"/>
          <w:sz w:val="18"/>
          <w:szCs w:val="18"/>
        </w:rPr>
      </w:pPr>
      <w:ins w:id="148" w:author="Unknown">
        <w:r w:rsidRPr="008678AE">
          <w:rPr>
            <w:rFonts w:ascii="Consolas" w:eastAsia="Times New Roman" w:hAnsi="Consolas" w:cs="Consolas"/>
            <w:color w:val="313131"/>
            <w:sz w:val="18"/>
            <w:szCs w:val="18"/>
          </w:rPr>
          <w:t>&lt;/html&gt;</w:t>
        </w:r>
      </w:ins>
    </w:p>
    <w:p w:rsidR="008678AE" w:rsidRPr="008678AE" w:rsidRDefault="008678AE" w:rsidP="008678AE">
      <w:pPr>
        <w:shd w:val="clear" w:color="auto" w:fill="FFFFFF"/>
        <w:spacing w:before="48" w:after="48" w:line="360" w:lineRule="atLeast"/>
        <w:ind w:left="-450" w:right="-402"/>
        <w:outlineLvl w:val="2"/>
        <w:rPr>
          <w:ins w:id="149" w:author="Unknown"/>
          <w:rFonts w:ascii="Arial" w:eastAsia="Times New Roman" w:hAnsi="Arial" w:cs="Arial"/>
          <w:color w:val="000000"/>
          <w:sz w:val="27"/>
          <w:szCs w:val="27"/>
        </w:rPr>
      </w:pPr>
      <w:ins w:id="150" w:author="Unknown">
        <w:r w:rsidRPr="008678AE">
          <w:rPr>
            <w:rFonts w:ascii="Arial" w:eastAsia="Times New Roman" w:hAnsi="Arial" w:cs="Arial"/>
            <w:color w:val="000000"/>
            <w:sz w:val="27"/>
            <w:szCs w:val="27"/>
          </w:rPr>
          <w:t>Output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1" w:author="Unknown"/>
          <w:rFonts w:ascii="Consolas" w:eastAsia="Times New Roman" w:hAnsi="Consolas" w:cs="Consolas"/>
          <w:color w:val="313131"/>
          <w:sz w:val="18"/>
          <w:szCs w:val="18"/>
        </w:rPr>
      </w:pPr>
      <w:ins w:id="152" w:author="Unknown">
        <w:r w:rsidRPr="008678AE">
          <w:rPr>
            <w:rFonts w:ascii="Consolas" w:eastAsia="Times New Roman" w:hAnsi="Consolas" w:cs="Consolas"/>
            <w:color w:val="313131"/>
            <w:sz w:val="18"/>
            <w:szCs w:val="18"/>
          </w:rPr>
          <w:t>Entering the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3" w:author="Unknown"/>
          <w:rFonts w:ascii="Consolas" w:eastAsia="Times New Roman" w:hAnsi="Consolas" w:cs="Consolas"/>
          <w:color w:val="313131"/>
          <w:sz w:val="18"/>
          <w:szCs w:val="18"/>
        </w:rPr>
      </w:pPr>
      <w:ins w:id="154" w:author="Unknown">
        <w:r w:rsidRPr="008678AE">
          <w:rPr>
            <w:rFonts w:ascii="Consolas" w:eastAsia="Times New Roman" w:hAnsi="Consolas" w:cs="Consolas"/>
            <w:color w:val="313131"/>
            <w:sz w:val="18"/>
            <w:szCs w:val="18"/>
          </w:rPr>
          <w:t>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5" w:author="Unknown"/>
          <w:rFonts w:ascii="Consolas" w:eastAsia="Times New Roman" w:hAnsi="Consolas" w:cs="Consolas"/>
          <w:color w:val="313131"/>
          <w:sz w:val="18"/>
          <w:szCs w:val="18"/>
        </w:rPr>
      </w:pPr>
      <w:ins w:id="156" w:author="Unknown">
        <w:r w:rsidRPr="008678AE">
          <w:rPr>
            <w:rFonts w:ascii="Consolas" w:eastAsia="Times New Roman" w:hAnsi="Consolas" w:cs="Consolas"/>
            <w:color w:val="313131"/>
            <w:sz w:val="18"/>
            <w:szCs w:val="18"/>
          </w:rPr>
          <w:t>3</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7" w:author="Unknown"/>
          <w:rFonts w:ascii="Consolas" w:eastAsia="Times New Roman" w:hAnsi="Consolas" w:cs="Consolas"/>
          <w:color w:val="313131"/>
          <w:sz w:val="18"/>
          <w:szCs w:val="18"/>
        </w:rPr>
      </w:pPr>
      <w:ins w:id="158" w:author="Unknown">
        <w:r w:rsidRPr="008678AE">
          <w:rPr>
            <w:rFonts w:ascii="Consolas" w:eastAsia="Times New Roman" w:hAnsi="Consolas" w:cs="Consolas"/>
            <w:color w:val="313131"/>
            <w:sz w:val="18"/>
            <w:szCs w:val="18"/>
          </w:rPr>
          <w:t>4</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59" w:author="Unknown"/>
          <w:rFonts w:ascii="Consolas" w:eastAsia="Times New Roman" w:hAnsi="Consolas" w:cs="Consolas"/>
          <w:color w:val="313131"/>
          <w:sz w:val="18"/>
          <w:szCs w:val="18"/>
        </w:rPr>
      </w:pPr>
      <w:ins w:id="160" w:author="Unknown">
        <w:r w:rsidRPr="008678AE">
          <w:rPr>
            <w:rFonts w:ascii="Consolas" w:eastAsia="Times New Roman" w:hAnsi="Consolas" w:cs="Consolas"/>
            <w:color w:val="313131"/>
            <w:sz w:val="18"/>
            <w:szCs w:val="18"/>
          </w:rPr>
          <w:t>6</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61" w:author="Unknown"/>
          <w:rFonts w:ascii="Consolas" w:eastAsia="Times New Roman" w:hAnsi="Consolas" w:cs="Consolas"/>
          <w:color w:val="313131"/>
          <w:sz w:val="18"/>
          <w:szCs w:val="18"/>
        </w:rPr>
      </w:pPr>
      <w:ins w:id="162" w:author="Unknown">
        <w:r w:rsidRPr="008678AE">
          <w:rPr>
            <w:rFonts w:ascii="Consolas" w:eastAsia="Times New Roman" w:hAnsi="Consolas" w:cs="Consolas"/>
            <w:color w:val="313131"/>
            <w:sz w:val="18"/>
            <w:szCs w:val="18"/>
          </w:rPr>
          <w:t>7</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63" w:author="Unknown"/>
          <w:rFonts w:ascii="Consolas" w:eastAsia="Times New Roman" w:hAnsi="Consolas" w:cs="Consolas"/>
          <w:color w:val="313131"/>
          <w:sz w:val="18"/>
          <w:szCs w:val="18"/>
        </w:rPr>
      </w:pPr>
      <w:ins w:id="164" w:author="Unknown">
        <w:r w:rsidRPr="008678AE">
          <w:rPr>
            <w:rFonts w:ascii="Consolas" w:eastAsia="Times New Roman" w:hAnsi="Consolas" w:cs="Consolas"/>
            <w:color w:val="313131"/>
            <w:sz w:val="18"/>
            <w:szCs w:val="18"/>
          </w:rPr>
          <w:t>8</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65" w:author="Unknown"/>
          <w:rFonts w:ascii="Consolas" w:eastAsia="Times New Roman" w:hAnsi="Consolas" w:cs="Consolas"/>
          <w:color w:val="313131"/>
          <w:sz w:val="18"/>
          <w:szCs w:val="18"/>
        </w:rPr>
      </w:pPr>
      <w:ins w:id="166" w:author="Unknown">
        <w:r w:rsidRPr="008678AE">
          <w:rPr>
            <w:rFonts w:ascii="Consolas" w:eastAsia="Times New Roman" w:hAnsi="Consolas" w:cs="Consolas"/>
            <w:color w:val="313131"/>
            <w:sz w:val="18"/>
            <w:szCs w:val="18"/>
          </w:rPr>
          <w:t>9</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67" w:author="Unknown"/>
          <w:rFonts w:ascii="Consolas" w:eastAsia="Times New Roman" w:hAnsi="Consolas" w:cs="Consolas"/>
          <w:color w:val="313131"/>
          <w:sz w:val="18"/>
          <w:szCs w:val="18"/>
        </w:rPr>
      </w:pPr>
      <w:ins w:id="168" w:author="Unknown">
        <w:r w:rsidRPr="008678AE">
          <w:rPr>
            <w:rFonts w:ascii="Consolas" w:eastAsia="Times New Roman" w:hAnsi="Consolas" w:cs="Consolas"/>
            <w:color w:val="313131"/>
            <w:sz w:val="18"/>
            <w:szCs w:val="18"/>
          </w:rPr>
          <w:t>10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69" w:author="Unknown"/>
          <w:rFonts w:ascii="Consolas" w:eastAsia="Times New Roman" w:hAnsi="Consolas" w:cs="Consolas"/>
          <w:color w:val="313131"/>
          <w:sz w:val="18"/>
          <w:szCs w:val="18"/>
        </w:rPr>
      </w:pPr>
      <w:ins w:id="170" w:author="Unknown">
        <w:r w:rsidRPr="008678AE">
          <w:rPr>
            <w:rFonts w:ascii="Consolas" w:eastAsia="Times New Roman" w:hAnsi="Consolas" w:cs="Consolas"/>
            <w:color w:val="313131"/>
            <w:sz w:val="18"/>
            <w:szCs w:val="18"/>
          </w:rPr>
          <w:t>Exiting the loop!</w:t>
        </w:r>
      </w:ins>
    </w:p>
    <w:p w:rsidR="008678AE" w:rsidRPr="008678AE" w:rsidRDefault="008678AE" w:rsidP="008678AE">
      <w:pPr>
        <w:shd w:val="clear" w:color="auto" w:fill="FFFFFF"/>
        <w:spacing w:before="48" w:after="48" w:line="360" w:lineRule="atLeast"/>
        <w:ind w:left="-450" w:right="-402"/>
        <w:outlineLvl w:val="1"/>
        <w:rPr>
          <w:ins w:id="171" w:author="Unknown"/>
          <w:rFonts w:ascii="Arial" w:eastAsia="Times New Roman" w:hAnsi="Arial" w:cs="Arial"/>
          <w:color w:val="121214"/>
          <w:spacing w:val="-15"/>
          <w:sz w:val="36"/>
          <w:szCs w:val="36"/>
        </w:rPr>
      </w:pPr>
      <w:ins w:id="172" w:author="Unknown">
        <w:r w:rsidRPr="008678AE">
          <w:rPr>
            <w:rFonts w:ascii="Arial" w:eastAsia="Times New Roman" w:hAnsi="Arial" w:cs="Arial"/>
            <w:color w:val="121214"/>
            <w:spacing w:val="-15"/>
            <w:sz w:val="36"/>
            <w:szCs w:val="36"/>
          </w:rPr>
          <w:t>Using Labels to Control the Flow</w:t>
        </w:r>
      </w:ins>
    </w:p>
    <w:p w:rsidR="008678AE" w:rsidRPr="008678AE" w:rsidRDefault="008678AE" w:rsidP="008678AE">
      <w:pPr>
        <w:shd w:val="clear" w:color="auto" w:fill="FFFFFF"/>
        <w:spacing w:after="240" w:line="360" w:lineRule="atLeast"/>
        <w:ind w:left="-402" w:right="-402"/>
        <w:jc w:val="both"/>
        <w:rPr>
          <w:ins w:id="173" w:author="Unknown"/>
          <w:rFonts w:ascii="Arial" w:eastAsia="Times New Roman" w:hAnsi="Arial" w:cs="Arial"/>
          <w:color w:val="000000"/>
          <w:sz w:val="21"/>
          <w:szCs w:val="21"/>
        </w:rPr>
      </w:pPr>
      <w:ins w:id="174" w:author="Unknown">
        <w:r w:rsidRPr="008678AE">
          <w:rPr>
            <w:rFonts w:ascii="Arial" w:eastAsia="Times New Roman" w:hAnsi="Arial" w:cs="Arial"/>
            <w:color w:val="000000"/>
            <w:sz w:val="21"/>
            <w:szCs w:val="21"/>
          </w:rPr>
          <w:t>Starting from JavaScript 1.2, a label can be used with</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break</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and</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to control the flow more precisely. A</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label</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is simply an identifier followed by a colon (:) that is applied to a statement or a block of code. We will see two different examples to understand how to use labels with break and continue.</w:t>
        </w:r>
      </w:ins>
    </w:p>
    <w:p w:rsidR="008678AE" w:rsidRPr="008678AE" w:rsidRDefault="008678AE" w:rsidP="008678AE">
      <w:pPr>
        <w:shd w:val="clear" w:color="auto" w:fill="FFFFFF"/>
        <w:spacing w:after="240" w:line="360" w:lineRule="atLeast"/>
        <w:ind w:left="-402" w:right="-402"/>
        <w:jc w:val="both"/>
        <w:rPr>
          <w:ins w:id="175" w:author="Unknown"/>
          <w:rFonts w:ascii="Arial" w:eastAsia="Times New Roman" w:hAnsi="Arial" w:cs="Arial"/>
          <w:color w:val="000000"/>
          <w:sz w:val="21"/>
          <w:szCs w:val="21"/>
        </w:rPr>
      </w:pPr>
      <w:ins w:id="176" w:author="Unknown">
        <w:r w:rsidRPr="008678AE">
          <w:rPr>
            <w:rFonts w:ascii="Arial" w:eastAsia="Times New Roman" w:hAnsi="Arial" w:cs="Arial"/>
            <w:b/>
            <w:bCs/>
            <w:color w:val="000000"/>
            <w:sz w:val="21"/>
            <w:szCs w:val="21"/>
          </w:rPr>
          <w:t>Note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 Line breaks are not allowed between the</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‘continue’</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or</w:t>
        </w:r>
        <w:r w:rsidRPr="008678AE">
          <w:rPr>
            <w:rFonts w:ascii="Times New Roman" w:eastAsia="Times New Roman" w:hAnsi="Times New Roman" w:cs="Times New Roman"/>
            <w:color w:val="000000"/>
            <w:sz w:val="21"/>
            <w:szCs w:val="21"/>
          </w:rPr>
          <w:t> </w:t>
        </w:r>
        <w:r w:rsidRPr="008678AE">
          <w:rPr>
            <w:rFonts w:ascii="Arial" w:eastAsia="Times New Roman" w:hAnsi="Arial" w:cs="Arial"/>
            <w:b/>
            <w:bCs/>
            <w:color w:val="000000"/>
            <w:sz w:val="21"/>
            <w:szCs w:val="21"/>
          </w:rPr>
          <w:t>‘break’</w:t>
        </w:r>
        <w:r w:rsidRPr="008678AE">
          <w:rPr>
            <w:rFonts w:ascii="Times New Roman" w:eastAsia="Times New Roman" w:hAnsi="Times New Roman" w:cs="Times New Roman"/>
            <w:color w:val="000000"/>
            <w:sz w:val="21"/>
            <w:szCs w:val="21"/>
          </w:rPr>
          <w:t> </w:t>
        </w:r>
        <w:r w:rsidRPr="008678AE">
          <w:rPr>
            <w:rFonts w:ascii="Arial" w:eastAsia="Times New Roman" w:hAnsi="Arial" w:cs="Arial"/>
            <w:color w:val="000000"/>
            <w:sz w:val="21"/>
            <w:szCs w:val="21"/>
          </w:rPr>
          <w:t>statement and its label name. Also, there should not be any other statement in between a label name and associated loop.</w:t>
        </w:r>
      </w:ins>
    </w:p>
    <w:p w:rsidR="008678AE" w:rsidRPr="008678AE" w:rsidRDefault="008678AE" w:rsidP="008678AE">
      <w:pPr>
        <w:shd w:val="clear" w:color="auto" w:fill="FFFFFF"/>
        <w:spacing w:after="240" w:line="360" w:lineRule="atLeast"/>
        <w:ind w:left="-402" w:right="-402"/>
        <w:jc w:val="both"/>
        <w:rPr>
          <w:ins w:id="177" w:author="Unknown"/>
          <w:rFonts w:ascii="Arial" w:eastAsia="Times New Roman" w:hAnsi="Arial" w:cs="Arial"/>
          <w:color w:val="000000"/>
          <w:sz w:val="21"/>
          <w:szCs w:val="21"/>
        </w:rPr>
      </w:pPr>
      <w:ins w:id="178" w:author="Unknown">
        <w:r w:rsidRPr="008678AE">
          <w:rPr>
            <w:rFonts w:ascii="Arial" w:eastAsia="Times New Roman" w:hAnsi="Arial" w:cs="Arial"/>
            <w:color w:val="000000"/>
            <w:sz w:val="21"/>
            <w:szCs w:val="21"/>
          </w:rPr>
          <w:t>Try the following two examples for a better understanding of Labels.</w:t>
        </w:r>
      </w:ins>
    </w:p>
    <w:p w:rsidR="008678AE" w:rsidRPr="008678AE" w:rsidRDefault="008678AE" w:rsidP="008678AE">
      <w:pPr>
        <w:shd w:val="clear" w:color="auto" w:fill="FFFFFF"/>
        <w:spacing w:before="48" w:after="48" w:line="360" w:lineRule="atLeast"/>
        <w:ind w:left="-450" w:right="-402"/>
        <w:outlineLvl w:val="2"/>
        <w:rPr>
          <w:ins w:id="179" w:author="Unknown"/>
          <w:rFonts w:ascii="Arial" w:eastAsia="Times New Roman" w:hAnsi="Arial" w:cs="Arial"/>
          <w:color w:val="000000"/>
          <w:sz w:val="27"/>
          <w:szCs w:val="27"/>
        </w:rPr>
      </w:pPr>
      <w:ins w:id="180" w:author="Unknown">
        <w:r w:rsidRPr="008678AE">
          <w:rPr>
            <w:rFonts w:ascii="Arial" w:eastAsia="Times New Roman" w:hAnsi="Arial" w:cs="Arial"/>
            <w:color w:val="000000"/>
            <w:sz w:val="27"/>
            <w:szCs w:val="27"/>
          </w:rPr>
          <w:t>Example 1</w:t>
        </w:r>
      </w:ins>
    </w:p>
    <w:p w:rsidR="008678AE" w:rsidRPr="008678AE" w:rsidRDefault="008678AE" w:rsidP="008678AE">
      <w:pPr>
        <w:shd w:val="clear" w:color="auto" w:fill="FFFFFF"/>
        <w:spacing w:after="240" w:line="360" w:lineRule="atLeast"/>
        <w:ind w:left="-402" w:right="-402"/>
        <w:jc w:val="both"/>
        <w:rPr>
          <w:ins w:id="181" w:author="Unknown"/>
          <w:rFonts w:ascii="Arial" w:eastAsia="Times New Roman" w:hAnsi="Arial" w:cs="Arial"/>
          <w:color w:val="000000"/>
          <w:sz w:val="21"/>
          <w:szCs w:val="21"/>
        </w:rPr>
      </w:pPr>
      <w:ins w:id="182" w:author="Unknown">
        <w:r w:rsidRPr="008678AE">
          <w:rPr>
            <w:rFonts w:ascii="Arial" w:eastAsia="Times New Roman" w:hAnsi="Arial" w:cs="Arial"/>
            <w:color w:val="000000"/>
            <w:sz w:val="21"/>
            <w:szCs w:val="21"/>
          </w:rPr>
          <w:t>The following example shows how to implement Label with a break statement.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3" w:author="Unknown"/>
          <w:rFonts w:ascii="Consolas" w:eastAsia="Times New Roman" w:hAnsi="Consolas" w:cs="Consolas"/>
          <w:color w:val="313131"/>
          <w:sz w:val="18"/>
          <w:szCs w:val="18"/>
        </w:rPr>
      </w:pPr>
      <w:ins w:id="184" w:author="Unknown">
        <w:r w:rsidRPr="008678AE">
          <w:rPr>
            <w:rFonts w:ascii="Consolas" w:eastAsia="Times New Roman" w:hAnsi="Consolas" w:cs="Consolas"/>
            <w:color w:val="313131"/>
            <w:sz w:val="18"/>
            <w:szCs w:val="18"/>
          </w:rPr>
          <w:t>&lt;html&gt;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5" w:author="Unknown"/>
          <w:rFonts w:ascii="Consolas" w:eastAsia="Times New Roman" w:hAnsi="Consolas" w:cs="Consolas"/>
          <w:color w:val="313131"/>
          <w:sz w:val="18"/>
          <w:szCs w:val="18"/>
        </w:rPr>
      </w:pPr>
      <w:ins w:id="186"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7" w:author="Unknown"/>
          <w:rFonts w:ascii="Consolas" w:eastAsia="Times New Roman" w:hAnsi="Consolas" w:cs="Consolas"/>
          <w:color w:val="313131"/>
          <w:sz w:val="18"/>
          <w:szCs w:val="18"/>
        </w:rPr>
      </w:pPr>
      <w:ins w:id="18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9" w:author="Unknown"/>
          <w:rFonts w:ascii="Consolas" w:eastAsia="Times New Roman" w:hAnsi="Consolas" w:cs="Consolas"/>
          <w:color w:val="313131"/>
          <w:sz w:val="18"/>
          <w:szCs w:val="18"/>
        </w:rPr>
      </w:pPr>
      <w:ins w:id="190" w:author="Unknown">
        <w:r w:rsidRPr="008678AE">
          <w:rPr>
            <w:rFonts w:ascii="Consolas" w:eastAsia="Times New Roman" w:hAnsi="Consolas" w:cs="Consolas"/>
            <w:color w:val="313131"/>
            <w:sz w:val="18"/>
            <w:szCs w:val="18"/>
          </w:rPr>
          <w:t xml:space="preserve">      &lt;script type="text/javascript"&gt;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1" w:author="Unknown"/>
          <w:rFonts w:ascii="Consolas" w:eastAsia="Times New Roman" w:hAnsi="Consolas" w:cs="Consolas"/>
          <w:color w:val="313131"/>
          <w:sz w:val="18"/>
          <w:szCs w:val="18"/>
        </w:rPr>
      </w:pPr>
      <w:ins w:id="192" w:author="Unknown">
        <w:r w:rsidRPr="008678AE">
          <w:rPr>
            <w:rFonts w:ascii="Consolas" w:eastAsia="Times New Roman" w:hAnsi="Consolas" w:cs="Consolas"/>
            <w:color w:val="313131"/>
            <w:sz w:val="18"/>
            <w:szCs w:val="18"/>
          </w:rPr>
          <w:t xml:space="preserve">         &lt;!--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3" w:author="Unknown"/>
          <w:rFonts w:ascii="Consolas" w:eastAsia="Times New Roman" w:hAnsi="Consolas" w:cs="Consolas"/>
          <w:color w:val="313131"/>
          <w:sz w:val="18"/>
          <w:szCs w:val="18"/>
        </w:rPr>
      </w:pPr>
      <w:ins w:id="194" w:author="Unknown">
        <w:r w:rsidRPr="008678AE">
          <w:rPr>
            <w:rFonts w:ascii="Consolas" w:eastAsia="Times New Roman" w:hAnsi="Consolas" w:cs="Consolas"/>
            <w:color w:val="313131"/>
            <w:sz w:val="18"/>
            <w:szCs w:val="18"/>
          </w:rPr>
          <w:t xml:space="preserve">            document.write("Entering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5" w:author="Unknown"/>
          <w:rFonts w:ascii="Consolas" w:eastAsia="Times New Roman" w:hAnsi="Consolas" w:cs="Consolas"/>
          <w:color w:val="313131"/>
          <w:sz w:val="18"/>
          <w:szCs w:val="18"/>
        </w:rPr>
      </w:pPr>
      <w:ins w:id="196" w:author="Unknown">
        <w:r w:rsidRPr="008678AE">
          <w:rPr>
            <w:rFonts w:ascii="Consolas" w:eastAsia="Times New Roman" w:hAnsi="Consolas" w:cs="Consolas"/>
            <w:color w:val="313131"/>
            <w:sz w:val="18"/>
            <w:szCs w:val="18"/>
          </w:rPr>
          <w:t xml:space="preserve">            outerloop: // This is the label name</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7" w:author="Unknown"/>
          <w:rFonts w:ascii="Consolas" w:eastAsia="Times New Roman" w:hAnsi="Consolas" w:cs="Consolas"/>
          <w:color w:val="313131"/>
          <w:sz w:val="18"/>
          <w:szCs w:val="18"/>
        </w:rPr>
      </w:pPr>
      <w:ins w:id="19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9" w:author="Unknown"/>
          <w:rFonts w:ascii="Consolas" w:eastAsia="Times New Roman" w:hAnsi="Consolas" w:cs="Consolas"/>
          <w:color w:val="313131"/>
          <w:sz w:val="18"/>
          <w:szCs w:val="18"/>
        </w:rPr>
      </w:pPr>
      <w:ins w:id="200" w:author="Unknown">
        <w:r w:rsidRPr="008678AE">
          <w:rPr>
            <w:rFonts w:ascii="Consolas" w:eastAsia="Times New Roman" w:hAnsi="Consolas" w:cs="Consolas"/>
            <w:color w:val="313131"/>
            <w:sz w:val="18"/>
            <w:szCs w:val="18"/>
          </w:rPr>
          <w:t xml:space="preserve">            for (var i = 0; i &lt; 5; i++)</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1" w:author="Unknown"/>
          <w:rFonts w:ascii="Consolas" w:eastAsia="Times New Roman" w:hAnsi="Consolas" w:cs="Consolas"/>
          <w:color w:val="313131"/>
          <w:sz w:val="18"/>
          <w:szCs w:val="18"/>
        </w:rPr>
      </w:pPr>
      <w:ins w:id="202"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3" w:author="Unknown"/>
          <w:rFonts w:ascii="Consolas" w:eastAsia="Times New Roman" w:hAnsi="Consolas" w:cs="Consolas"/>
          <w:color w:val="313131"/>
          <w:sz w:val="18"/>
          <w:szCs w:val="18"/>
        </w:rPr>
      </w:pPr>
      <w:ins w:id="204" w:author="Unknown">
        <w:r w:rsidRPr="008678AE">
          <w:rPr>
            <w:rFonts w:ascii="Consolas" w:eastAsia="Times New Roman" w:hAnsi="Consolas" w:cs="Consolas"/>
            <w:color w:val="313131"/>
            <w:sz w:val="18"/>
            <w:szCs w:val="18"/>
          </w:rPr>
          <w:t xml:space="preserve">               document.write("Outerloop: " + i + "&lt;br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5" w:author="Unknown"/>
          <w:rFonts w:ascii="Consolas" w:eastAsia="Times New Roman" w:hAnsi="Consolas" w:cs="Consolas"/>
          <w:color w:val="313131"/>
          <w:sz w:val="18"/>
          <w:szCs w:val="18"/>
        </w:rPr>
      </w:pPr>
      <w:ins w:id="206" w:author="Unknown">
        <w:r w:rsidRPr="008678AE">
          <w:rPr>
            <w:rFonts w:ascii="Consolas" w:eastAsia="Times New Roman" w:hAnsi="Consolas" w:cs="Consolas"/>
            <w:color w:val="313131"/>
            <w:sz w:val="18"/>
            <w:szCs w:val="18"/>
          </w:rPr>
          <w:t xml:space="preserve">               innerloop: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7" w:author="Unknown"/>
          <w:rFonts w:ascii="Consolas" w:eastAsia="Times New Roman" w:hAnsi="Consolas" w:cs="Consolas"/>
          <w:color w:val="313131"/>
          <w:sz w:val="18"/>
          <w:szCs w:val="18"/>
        </w:rPr>
      </w:pPr>
      <w:ins w:id="208" w:author="Unknown">
        <w:r w:rsidRPr="008678AE">
          <w:rPr>
            <w:rFonts w:ascii="Consolas" w:eastAsia="Times New Roman" w:hAnsi="Consolas" w:cs="Consolas"/>
            <w:color w:val="313131"/>
            <w:sz w:val="18"/>
            <w:szCs w:val="18"/>
          </w:rPr>
          <w:t xml:space="preserve">               for (var j = 0; j &lt; 5; j++)</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9" w:author="Unknown"/>
          <w:rFonts w:ascii="Consolas" w:eastAsia="Times New Roman" w:hAnsi="Consolas" w:cs="Consolas"/>
          <w:color w:val="313131"/>
          <w:sz w:val="18"/>
          <w:szCs w:val="18"/>
        </w:rPr>
      </w:pPr>
      <w:ins w:id="210"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1" w:author="Unknown"/>
          <w:rFonts w:ascii="Consolas" w:eastAsia="Times New Roman" w:hAnsi="Consolas" w:cs="Consolas"/>
          <w:color w:val="313131"/>
          <w:sz w:val="18"/>
          <w:szCs w:val="18"/>
        </w:rPr>
      </w:pPr>
      <w:ins w:id="212" w:author="Unknown">
        <w:r w:rsidRPr="008678AE">
          <w:rPr>
            <w:rFonts w:ascii="Consolas" w:eastAsia="Times New Roman" w:hAnsi="Consolas" w:cs="Consolas"/>
            <w:color w:val="313131"/>
            <w:sz w:val="18"/>
            <w:szCs w:val="18"/>
          </w:rPr>
          <w:t xml:space="preserve">                  if (j &gt; 3 ) break ; // Quit the innermost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3" w:author="Unknown"/>
          <w:rFonts w:ascii="Consolas" w:eastAsia="Times New Roman" w:hAnsi="Consolas" w:cs="Consolas"/>
          <w:color w:val="313131"/>
          <w:sz w:val="18"/>
          <w:szCs w:val="18"/>
        </w:rPr>
      </w:pPr>
      <w:ins w:id="214" w:author="Unknown">
        <w:r w:rsidRPr="008678AE">
          <w:rPr>
            <w:rFonts w:ascii="Consolas" w:eastAsia="Times New Roman" w:hAnsi="Consolas" w:cs="Consolas"/>
            <w:color w:val="313131"/>
            <w:sz w:val="18"/>
            <w:szCs w:val="18"/>
          </w:rPr>
          <w:t xml:space="preserve">                  if (i == 2) break innerloop; // Do the same thing</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5" w:author="Unknown"/>
          <w:rFonts w:ascii="Consolas" w:eastAsia="Times New Roman" w:hAnsi="Consolas" w:cs="Consolas"/>
          <w:color w:val="313131"/>
          <w:sz w:val="18"/>
          <w:szCs w:val="18"/>
        </w:rPr>
      </w:pPr>
      <w:ins w:id="216" w:author="Unknown">
        <w:r w:rsidRPr="008678AE">
          <w:rPr>
            <w:rFonts w:ascii="Consolas" w:eastAsia="Times New Roman" w:hAnsi="Consolas" w:cs="Consolas"/>
            <w:color w:val="313131"/>
            <w:sz w:val="18"/>
            <w:szCs w:val="18"/>
          </w:rPr>
          <w:t xml:space="preserve">                  if (i == 4) break outerloop; // Quit the outer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7" w:author="Unknown"/>
          <w:rFonts w:ascii="Consolas" w:eastAsia="Times New Roman" w:hAnsi="Consolas" w:cs="Consolas"/>
          <w:color w:val="313131"/>
          <w:sz w:val="18"/>
          <w:szCs w:val="18"/>
        </w:rPr>
      </w:pPr>
      <w:ins w:id="218" w:author="Unknown">
        <w:r w:rsidRPr="008678AE">
          <w:rPr>
            <w:rFonts w:ascii="Consolas" w:eastAsia="Times New Roman" w:hAnsi="Consolas" w:cs="Consolas"/>
            <w:color w:val="313131"/>
            <w:sz w:val="18"/>
            <w:szCs w:val="18"/>
          </w:rPr>
          <w:t xml:space="preserve">                  document.write("Innerloop: " + j + " &lt;br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9" w:author="Unknown"/>
          <w:rFonts w:ascii="Consolas" w:eastAsia="Times New Roman" w:hAnsi="Consolas" w:cs="Consolas"/>
          <w:color w:val="313131"/>
          <w:sz w:val="18"/>
          <w:szCs w:val="18"/>
        </w:rPr>
      </w:pPr>
      <w:ins w:id="220"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1" w:author="Unknown"/>
          <w:rFonts w:ascii="Consolas" w:eastAsia="Times New Roman" w:hAnsi="Consolas" w:cs="Consolas"/>
          <w:color w:val="313131"/>
          <w:sz w:val="18"/>
          <w:szCs w:val="18"/>
        </w:rPr>
      </w:pPr>
      <w:ins w:id="222"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3" w:author="Unknown"/>
          <w:rFonts w:ascii="Consolas" w:eastAsia="Times New Roman" w:hAnsi="Consolas" w:cs="Consolas"/>
          <w:color w:val="313131"/>
          <w:sz w:val="18"/>
          <w:szCs w:val="18"/>
        </w:rPr>
      </w:pPr>
      <w:ins w:id="22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5" w:author="Unknown"/>
          <w:rFonts w:ascii="Consolas" w:eastAsia="Times New Roman" w:hAnsi="Consolas" w:cs="Consolas"/>
          <w:color w:val="313131"/>
          <w:sz w:val="18"/>
          <w:szCs w:val="18"/>
        </w:rPr>
      </w:pPr>
      <w:ins w:id="226" w:author="Unknown">
        <w:r w:rsidRPr="008678AE">
          <w:rPr>
            <w:rFonts w:ascii="Consolas" w:eastAsia="Times New Roman" w:hAnsi="Consolas" w:cs="Consolas"/>
            <w:color w:val="313131"/>
            <w:sz w:val="18"/>
            <w:szCs w:val="18"/>
          </w:rPr>
          <w:t xml:space="preserve">            document.write("Exiting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7" w:author="Unknown"/>
          <w:rFonts w:ascii="Consolas" w:eastAsia="Times New Roman" w:hAnsi="Consolas" w:cs="Consolas"/>
          <w:color w:val="313131"/>
          <w:sz w:val="18"/>
          <w:szCs w:val="18"/>
        </w:rPr>
      </w:pPr>
      <w:ins w:id="228" w:author="Unknown">
        <w:r w:rsidRPr="008678AE">
          <w:rPr>
            <w:rFonts w:ascii="Consolas" w:eastAsia="Times New Roman" w:hAnsi="Consolas" w:cs="Consolas"/>
            <w:color w:val="313131"/>
            <w:sz w:val="18"/>
            <w:szCs w:val="18"/>
          </w:rPr>
          <w:t xml:space="preserve">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9" w:author="Unknown"/>
          <w:rFonts w:ascii="Consolas" w:eastAsia="Times New Roman" w:hAnsi="Consolas" w:cs="Consolas"/>
          <w:color w:val="313131"/>
          <w:sz w:val="18"/>
          <w:szCs w:val="18"/>
        </w:rPr>
      </w:pPr>
      <w:ins w:id="230" w:author="Unknown">
        <w:r w:rsidRPr="008678AE">
          <w:rPr>
            <w:rFonts w:ascii="Consolas" w:eastAsia="Times New Roman" w:hAnsi="Consolas" w:cs="Consolas"/>
            <w:color w:val="313131"/>
            <w:sz w:val="18"/>
            <w:szCs w:val="18"/>
          </w:rPr>
          <w:t xml:space="preserve">      &lt;/script&gt;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1" w:author="Unknown"/>
          <w:rFonts w:ascii="Consolas" w:eastAsia="Times New Roman" w:hAnsi="Consolas" w:cs="Consolas"/>
          <w:color w:val="313131"/>
          <w:sz w:val="18"/>
          <w:szCs w:val="18"/>
        </w:rPr>
      </w:pPr>
      <w:ins w:id="232"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3" w:author="Unknown"/>
          <w:rFonts w:ascii="Consolas" w:eastAsia="Times New Roman" w:hAnsi="Consolas" w:cs="Consolas"/>
          <w:color w:val="313131"/>
          <w:sz w:val="18"/>
          <w:szCs w:val="18"/>
        </w:rPr>
      </w:pPr>
      <w:ins w:id="234"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5" w:author="Unknown"/>
          <w:rFonts w:ascii="Consolas" w:eastAsia="Times New Roman" w:hAnsi="Consolas" w:cs="Consolas"/>
          <w:color w:val="313131"/>
          <w:sz w:val="18"/>
          <w:szCs w:val="18"/>
        </w:rPr>
      </w:pPr>
      <w:ins w:id="236" w:author="Unknown">
        <w:r w:rsidRPr="008678AE">
          <w:rPr>
            <w:rFonts w:ascii="Consolas" w:eastAsia="Times New Roman" w:hAnsi="Consolas" w:cs="Consolas"/>
            <w:color w:val="313131"/>
            <w:sz w:val="18"/>
            <w:szCs w:val="18"/>
          </w:rPr>
          <w:t>&lt;/html&gt;</w:t>
        </w:r>
      </w:ins>
    </w:p>
    <w:p w:rsidR="008678AE" w:rsidRPr="008678AE" w:rsidRDefault="008678AE" w:rsidP="008678AE">
      <w:pPr>
        <w:shd w:val="clear" w:color="auto" w:fill="FFFFFF"/>
        <w:spacing w:before="48" w:after="48" w:line="360" w:lineRule="atLeast"/>
        <w:ind w:left="-450" w:right="-402"/>
        <w:outlineLvl w:val="2"/>
        <w:rPr>
          <w:ins w:id="237" w:author="Unknown"/>
          <w:rFonts w:ascii="Arial" w:eastAsia="Times New Roman" w:hAnsi="Arial" w:cs="Arial"/>
          <w:color w:val="000000"/>
          <w:sz w:val="27"/>
          <w:szCs w:val="27"/>
        </w:rPr>
      </w:pPr>
      <w:ins w:id="238" w:author="Unknown">
        <w:r w:rsidRPr="008678AE">
          <w:rPr>
            <w:rFonts w:ascii="Arial" w:eastAsia="Times New Roman" w:hAnsi="Arial" w:cs="Arial"/>
            <w:color w:val="000000"/>
            <w:sz w:val="27"/>
            <w:szCs w:val="27"/>
          </w:rPr>
          <w:t>Output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39" w:author="Unknown"/>
          <w:rFonts w:ascii="Consolas" w:eastAsia="Times New Roman" w:hAnsi="Consolas" w:cs="Consolas"/>
          <w:color w:val="313131"/>
          <w:sz w:val="18"/>
          <w:szCs w:val="18"/>
        </w:rPr>
      </w:pPr>
      <w:ins w:id="240" w:author="Unknown">
        <w:r w:rsidRPr="008678AE">
          <w:rPr>
            <w:rFonts w:ascii="Consolas" w:eastAsia="Times New Roman" w:hAnsi="Consolas" w:cs="Consolas"/>
            <w:color w:val="313131"/>
            <w:sz w:val="18"/>
            <w:szCs w:val="18"/>
          </w:rPr>
          <w:t>Entering the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1" w:author="Unknown"/>
          <w:rFonts w:ascii="Consolas" w:eastAsia="Times New Roman" w:hAnsi="Consolas" w:cs="Consolas"/>
          <w:color w:val="313131"/>
          <w:sz w:val="18"/>
          <w:szCs w:val="18"/>
        </w:rPr>
      </w:pPr>
      <w:ins w:id="242" w:author="Unknown">
        <w:r w:rsidRPr="008678AE">
          <w:rPr>
            <w:rFonts w:ascii="Consolas" w:eastAsia="Times New Roman" w:hAnsi="Consolas" w:cs="Consolas"/>
            <w:color w:val="313131"/>
            <w:sz w:val="18"/>
            <w:szCs w:val="18"/>
          </w:rPr>
          <w:t>Outerloop: 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3" w:author="Unknown"/>
          <w:rFonts w:ascii="Consolas" w:eastAsia="Times New Roman" w:hAnsi="Consolas" w:cs="Consolas"/>
          <w:color w:val="313131"/>
          <w:sz w:val="18"/>
          <w:szCs w:val="18"/>
        </w:rPr>
      </w:pPr>
      <w:ins w:id="244" w:author="Unknown">
        <w:r w:rsidRPr="008678AE">
          <w:rPr>
            <w:rFonts w:ascii="Consolas" w:eastAsia="Times New Roman" w:hAnsi="Consolas" w:cs="Consolas"/>
            <w:color w:val="313131"/>
            <w:sz w:val="18"/>
            <w:szCs w:val="18"/>
          </w:rPr>
          <w:t xml:space="preserve">Innerloop: 0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5" w:author="Unknown"/>
          <w:rFonts w:ascii="Consolas" w:eastAsia="Times New Roman" w:hAnsi="Consolas" w:cs="Consolas"/>
          <w:color w:val="313131"/>
          <w:sz w:val="18"/>
          <w:szCs w:val="18"/>
        </w:rPr>
      </w:pPr>
      <w:ins w:id="246" w:author="Unknown">
        <w:r w:rsidRPr="008678AE">
          <w:rPr>
            <w:rFonts w:ascii="Consolas" w:eastAsia="Times New Roman" w:hAnsi="Consolas" w:cs="Consolas"/>
            <w:color w:val="313131"/>
            <w:sz w:val="18"/>
            <w:szCs w:val="18"/>
          </w:rPr>
          <w:t xml:space="preserve">Innerloop: 1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7" w:author="Unknown"/>
          <w:rFonts w:ascii="Consolas" w:eastAsia="Times New Roman" w:hAnsi="Consolas" w:cs="Consolas"/>
          <w:color w:val="313131"/>
          <w:sz w:val="18"/>
          <w:szCs w:val="18"/>
        </w:rPr>
      </w:pPr>
      <w:ins w:id="248" w:author="Unknown">
        <w:r w:rsidRPr="008678AE">
          <w:rPr>
            <w:rFonts w:ascii="Consolas" w:eastAsia="Times New Roman" w:hAnsi="Consolas" w:cs="Consolas"/>
            <w:color w:val="313131"/>
            <w:sz w:val="18"/>
            <w:szCs w:val="18"/>
          </w:rPr>
          <w:t xml:space="preserve">Innerloop: 2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9" w:author="Unknown"/>
          <w:rFonts w:ascii="Consolas" w:eastAsia="Times New Roman" w:hAnsi="Consolas" w:cs="Consolas"/>
          <w:color w:val="313131"/>
          <w:sz w:val="18"/>
          <w:szCs w:val="18"/>
        </w:rPr>
      </w:pPr>
      <w:ins w:id="250" w:author="Unknown">
        <w:r w:rsidRPr="008678AE">
          <w:rPr>
            <w:rFonts w:ascii="Consolas" w:eastAsia="Times New Roman" w:hAnsi="Consolas" w:cs="Consolas"/>
            <w:color w:val="313131"/>
            <w:sz w:val="18"/>
            <w:szCs w:val="18"/>
          </w:rPr>
          <w:t xml:space="preserve">Innerloop: 3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1" w:author="Unknown"/>
          <w:rFonts w:ascii="Consolas" w:eastAsia="Times New Roman" w:hAnsi="Consolas" w:cs="Consolas"/>
          <w:color w:val="313131"/>
          <w:sz w:val="18"/>
          <w:szCs w:val="18"/>
        </w:rPr>
      </w:pPr>
      <w:ins w:id="252" w:author="Unknown">
        <w:r w:rsidRPr="008678AE">
          <w:rPr>
            <w:rFonts w:ascii="Consolas" w:eastAsia="Times New Roman" w:hAnsi="Consolas" w:cs="Consolas"/>
            <w:color w:val="313131"/>
            <w:sz w:val="18"/>
            <w:szCs w:val="18"/>
          </w:rPr>
          <w:t>Outerloop: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3" w:author="Unknown"/>
          <w:rFonts w:ascii="Consolas" w:eastAsia="Times New Roman" w:hAnsi="Consolas" w:cs="Consolas"/>
          <w:color w:val="313131"/>
          <w:sz w:val="18"/>
          <w:szCs w:val="18"/>
        </w:rPr>
      </w:pPr>
      <w:ins w:id="254" w:author="Unknown">
        <w:r w:rsidRPr="008678AE">
          <w:rPr>
            <w:rFonts w:ascii="Consolas" w:eastAsia="Times New Roman" w:hAnsi="Consolas" w:cs="Consolas"/>
            <w:color w:val="313131"/>
            <w:sz w:val="18"/>
            <w:szCs w:val="18"/>
          </w:rPr>
          <w:t xml:space="preserve">Innerloop: 0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5" w:author="Unknown"/>
          <w:rFonts w:ascii="Consolas" w:eastAsia="Times New Roman" w:hAnsi="Consolas" w:cs="Consolas"/>
          <w:color w:val="313131"/>
          <w:sz w:val="18"/>
          <w:szCs w:val="18"/>
        </w:rPr>
      </w:pPr>
      <w:ins w:id="256" w:author="Unknown">
        <w:r w:rsidRPr="008678AE">
          <w:rPr>
            <w:rFonts w:ascii="Consolas" w:eastAsia="Times New Roman" w:hAnsi="Consolas" w:cs="Consolas"/>
            <w:color w:val="313131"/>
            <w:sz w:val="18"/>
            <w:szCs w:val="18"/>
          </w:rPr>
          <w:t xml:space="preserve">Innerloop: 1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7" w:author="Unknown"/>
          <w:rFonts w:ascii="Consolas" w:eastAsia="Times New Roman" w:hAnsi="Consolas" w:cs="Consolas"/>
          <w:color w:val="313131"/>
          <w:sz w:val="18"/>
          <w:szCs w:val="18"/>
        </w:rPr>
      </w:pPr>
      <w:ins w:id="258" w:author="Unknown">
        <w:r w:rsidRPr="008678AE">
          <w:rPr>
            <w:rFonts w:ascii="Consolas" w:eastAsia="Times New Roman" w:hAnsi="Consolas" w:cs="Consolas"/>
            <w:color w:val="313131"/>
            <w:sz w:val="18"/>
            <w:szCs w:val="18"/>
          </w:rPr>
          <w:t xml:space="preserve">Innerloop: 2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59" w:author="Unknown"/>
          <w:rFonts w:ascii="Consolas" w:eastAsia="Times New Roman" w:hAnsi="Consolas" w:cs="Consolas"/>
          <w:color w:val="313131"/>
          <w:sz w:val="18"/>
          <w:szCs w:val="18"/>
        </w:rPr>
      </w:pPr>
      <w:ins w:id="260" w:author="Unknown">
        <w:r w:rsidRPr="008678AE">
          <w:rPr>
            <w:rFonts w:ascii="Consolas" w:eastAsia="Times New Roman" w:hAnsi="Consolas" w:cs="Consolas"/>
            <w:color w:val="313131"/>
            <w:sz w:val="18"/>
            <w:szCs w:val="18"/>
          </w:rPr>
          <w:t xml:space="preserve">Innerloop: 3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61" w:author="Unknown"/>
          <w:rFonts w:ascii="Consolas" w:eastAsia="Times New Roman" w:hAnsi="Consolas" w:cs="Consolas"/>
          <w:color w:val="313131"/>
          <w:sz w:val="18"/>
          <w:szCs w:val="18"/>
        </w:rPr>
      </w:pPr>
      <w:ins w:id="262" w:author="Unknown">
        <w:r w:rsidRPr="008678AE">
          <w:rPr>
            <w:rFonts w:ascii="Consolas" w:eastAsia="Times New Roman" w:hAnsi="Consolas" w:cs="Consolas"/>
            <w:color w:val="313131"/>
            <w:sz w:val="18"/>
            <w:szCs w:val="18"/>
          </w:rPr>
          <w:t>Outerloop: 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63" w:author="Unknown"/>
          <w:rFonts w:ascii="Consolas" w:eastAsia="Times New Roman" w:hAnsi="Consolas" w:cs="Consolas"/>
          <w:color w:val="313131"/>
          <w:sz w:val="18"/>
          <w:szCs w:val="18"/>
        </w:rPr>
      </w:pPr>
      <w:ins w:id="264" w:author="Unknown">
        <w:r w:rsidRPr="008678AE">
          <w:rPr>
            <w:rFonts w:ascii="Consolas" w:eastAsia="Times New Roman" w:hAnsi="Consolas" w:cs="Consolas"/>
            <w:color w:val="313131"/>
            <w:sz w:val="18"/>
            <w:szCs w:val="18"/>
          </w:rPr>
          <w:t>Outerloop: 3</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65" w:author="Unknown"/>
          <w:rFonts w:ascii="Consolas" w:eastAsia="Times New Roman" w:hAnsi="Consolas" w:cs="Consolas"/>
          <w:color w:val="313131"/>
          <w:sz w:val="18"/>
          <w:szCs w:val="18"/>
        </w:rPr>
      </w:pPr>
      <w:ins w:id="266" w:author="Unknown">
        <w:r w:rsidRPr="008678AE">
          <w:rPr>
            <w:rFonts w:ascii="Consolas" w:eastAsia="Times New Roman" w:hAnsi="Consolas" w:cs="Consolas"/>
            <w:color w:val="313131"/>
            <w:sz w:val="18"/>
            <w:szCs w:val="18"/>
          </w:rPr>
          <w:t xml:space="preserve">Innerloop: 0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67" w:author="Unknown"/>
          <w:rFonts w:ascii="Consolas" w:eastAsia="Times New Roman" w:hAnsi="Consolas" w:cs="Consolas"/>
          <w:color w:val="313131"/>
          <w:sz w:val="18"/>
          <w:szCs w:val="18"/>
        </w:rPr>
      </w:pPr>
      <w:ins w:id="268" w:author="Unknown">
        <w:r w:rsidRPr="008678AE">
          <w:rPr>
            <w:rFonts w:ascii="Consolas" w:eastAsia="Times New Roman" w:hAnsi="Consolas" w:cs="Consolas"/>
            <w:color w:val="313131"/>
            <w:sz w:val="18"/>
            <w:szCs w:val="18"/>
          </w:rPr>
          <w:t xml:space="preserve">Innerloop: 1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69" w:author="Unknown"/>
          <w:rFonts w:ascii="Consolas" w:eastAsia="Times New Roman" w:hAnsi="Consolas" w:cs="Consolas"/>
          <w:color w:val="313131"/>
          <w:sz w:val="18"/>
          <w:szCs w:val="18"/>
        </w:rPr>
      </w:pPr>
      <w:ins w:id="270" w:author="Unknown">
        <w:r w:rsidRPr="008678AE">
          <w:rPr>
            <w:rFonts w:ascii="Consolas" w:eastAsia="Times New Roman" w:hAnsi="Consolas" w:cs="Consolas"/>
            <w:color w:val="313131"/>
            <w:sz w:val="18"/>
            <w:szCs w:val="18"/>
          </w:rPr>
          <w:t xml:space="preserve">Innerloop: 2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71" w:author="Unknown"/>
          <w:rFonts w:ascii="Consolas" w:eastAsia="Times New Roman" w:hAnsi="Consolas" w:cs="Consolas"/>
          <w:color w:val="313131"/>
          <w:sz w:val="18"/>
          <w:szCs w:val="18"/>
        </w:rPr>
      </w:pPr>
      <w:ins w:id="272" w:author="Unknown">
        <w:r w:rsidRPr="008678AE">
          <w:rPr>
            <w:rFonts w:ascii="Consolas" w:eastAsia="Times New Roman" w:hAnsi="Consolas" w:cs="Consolas"/>
            <w:color w:val="313131"/>
            <w:sz w:val="18"/>
            <w:szCs w:val="18"/>
          </w:rPr>
          <w:t xml:space="preserve">Innerloop: 3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73" w:author="Unknown"/>
          <w:rFonts w:ascii="Consolas" w:eastAsia="Times New Roman" w:hAnsi="Consolas" w:cs="Consolas"/>
          <w:color w:val="313131"/>
          <w:sz w:val="18"/>
          <w:szCs w:val="18"/>
        </w:rPr>
      </w:pPr>
      <w:ins w:id="274" w:author="Unknown">
        <w:r w:rsidRPr="008678AE">
          <w:rPr>
            <w:rFonts w:ascii="Consolas" w:eastAsia="Times New Roman" w:hAnsi="Consolas" w:cs="Consolas"/>
            <w:color w:val="313131"/>
            <w:sz w:val="18"/>
            <w:szCs w:val="18"/>
          </w:rPr>
          <w:t>Outerloop: 4</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75" w:author="Unknown"/>
          <w:rFonts w:ascii="Consolas" w:eastAsia="Times New Roman" w:hAnsi="Consolas" w:cs="Consolas"/>
          <w:color w:val="313131"/>
          <w:sz w:val="18"/>
          <w:szCs w:val="18"/>
        </w:rPr>
      </w:pPr>
      <w:ins w:id="276" w:author="Unknown">
        <w:r w:rsidRPr="008678AE">
          <w:rPr>
            <w:rFonts w:ascii="Consolas" w:eastAsia="Times New Roman" w:hAnsi="Consolas" w:cs="Consolas"/>
            <w:color w:val="313131"/>
            <w:sz w:val="18"/>
            <w:szCs w:val="18"/>
          </w:rPr>
          <w:t>Exiting the loop!</w:t>
        </w:r>
      </w:ins>
    </w:p>
    <w:p w:rsidR="008678AE" w:rsidRPr="008678AE" w:rsidRDefault="008678AE" w:rsidP="008678AE">
      <w:pPr>
        <w:shd w:val="clear" w:color="auto" w:fill="FFFFFF"/>
        <w:spacing w:before="48" w:after="48" w:line="360" w:lineRule="atLeast"/>
        <w:ind w:left="-450" w:right="-402"/>
        <w:outlineLvl w:val="2"/>
        <w:rPr>
          <w:ins w:id="277" w:author="Unknown"/>
          <w:rFonts w:ascii="Arial" w:eastAsia="Times New Roman" w:hAnsi="Arial" w:cs="Arial"/>
          <w:color w:val="000000"/>
          <w:sz w:val="27"/>
          <w:szCs w:val="27"/>
        </w:rPr>
      </w:pPr>
      <w:ins w:id="278" w:author="Unknown">
        <w:r w:rsidRPr="008678AE">
          <w:rPr>
            <w:rFonts w:ascii="Arial" w:eastAsia="Times New Roman" w:hAnsi="Arial" w:cs="Arial"/>
            <w:color w:val="000000"/>
            <w:sz w:val="27"/>
            <w:szCs w:val="27"/>
          </w:rPr>
          <w:t>Example 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9" w:author="Unknown"/>
          <w:rFonts w:ascii="Consolas" w:eastAsia="Times New Roman" w:hAnsi="Consolas" w:cs="Consolas"/>
          <w:color w:val="313131"/>
          <w:sz w:val="18"/>
          <w:szCs w:val="18"/>
        </w:rPr>
      </w:pPr>
      <w:ins w:id="280" w:author="Unknown">
        <w:r w:rsidRPr="008678AE">
          <w:rPr>
            <w:rFonts w:ascii="Consolas" w:eastAsia="Times New Roman" w:hAnsi="Consolas" w:cs="Consolas"/>
            <w:color w:val="313131"/>
            <w:sz w:val="18"/>
            <w:szCs w:val="18"/>
          </w:rPr>
          <w:t>&lt;html&gt;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1" w:author="Unknown"/>
          <w:rFonts w:ascii="Consolas" w:eastAsia="Times New Roman" w:hAnsi="Consolas" w:cs="Consolas"/>
          <w:color w:val="313131"/>
          <w:sz w:val="18"/>
          <w:szCs w:val="18"/>
        </w:rPr>
      </w:pPr>
      <w:ins w:id="282"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3" w:author="Unknown"/>
          <w:rFonts w:ascii="Consolas" w:eastAsia="Times New Roman" w:hAnsi="Consolas" w:cs="Consolas"/>
          <w:color w:val="313131"/>
          <w:sz w:val="18"/>
          <w:szCs w:val="18"/>
        </w:rPr>
      </w:pPr>
      <w:ins w:id="28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5" w:author="Unknown"/>
          <w:rFonts w:ascii="Consolas" w:eastAsia="Times New Roman" w:hAnsi="Consolas" w:cs="Consolas"/>
          <w:color w:val="313131"/>
          <w:sz w:val="18"/>
          <w:szCs w:val="18"/>
        </w:rPr>
      </w:pPr>
      <w:ins w:id="286" w:author="Unknown">
        <w:r w:rsidRPr="008678AE">
          <w:rPr>
            <w:rFonts w:ascii="Consolas" w:eastAsia="Times New Roman" w:hAnsi="Consolas" w:cs="Consolas"/>
            <w:color w:val="313131"/>
            <w:sz w:val="18"/>
            <w:szCs w:val="18"/>
          </w:rPr>
          <w:t xml:space="preserve">      &lt;script type="text/javascript"&gt;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7" w:author="Unknown"/>
          <w:rFonts w:ascii="Consolas" w:eastAsia="Times New Roman" w:hAnsi="Consolas" w:cs="Consolas"/>
          <w:color w:val="313131"/>
          <w:sz w:val="18"/>
          <w:szCs w:val="18"/>
        </w:rPr>
      </w:pPr>
      <w:ins w:id="288" w:author="Unknown">
        <w:r w:rsidRPr="008678AE">
          <w:rPr>
            <w:rFonts w:ascii="Consolas" w:eastAsia="Times New Roman" w:hAnsi="Consolas" w:cs="Consolas"/>
            <w:color w:val="313131"/>
            <w:sz w:val="18"/>
            <w:szCs w:val="18"/>
          </w:rPr>
          <w:t xml:space="preserve">         &lt;!--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9" w:author="Unknown"/>
          <w:rFonts w:ascii="Consolas" w:eastAsia="Times New Roman" w:hAnsi="Consolas" w:cs="Consolas"/>
          <w:color w:val="313131"/>
          <w:sz w:val="18"/>
          <w:szCs w:val="18"/>
        </w:rPr>
      </w:pPr>
      <w:ins w:id="290" w:author="Unknown">
        <w:r w:rsidRPr="008678AE">
          <w:rPr>
            <w:rFonts w:ascii="Consolas" w:eastAsia="Times New Roman" w:hAnsi="Consolas" w:cs="Consolas"/>
            <w:color w:val="313131"/>
            <w:sz w:val="18"/>
            <w:szCs w:val="18"/>
          </w:rPr>
          <w:t xml:space="preserve">         document.write("Entering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1" w:author="Unknown"/>
          <w:rFonts w:ascii="Consolas" w:eastAsia="Times New Roman" w:hAnsi="Consolas" w:cs="Consolas"/>
          <w:color w:val="313131"/>
          <w:sz w:val="18"/>
          <w:szCs w:val="18"/>
        </w:rPr>
      </w:pPr>
      <w:ins w:id="292" w:author="Unknown">
        <w:r w:rsidRPr="008678AE">
          <w:rPr>
            <w:rFonts w:ascii="Consolas" w:eastAsia="Times New Roman" w:hAnsi="Consolas" w:cs="Consolas"/>
            <w:color w:val="313131"/>
            <w:sz w:val="18"/>
            <w:szCs w:val="18"/>
          </w:rPr>
          <w:t xml:space="preserve">         outerloop: // This is the label name</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3" w:author="Unknown"/>
          <w:rFonts w:ascii="Consolas" w:eastAsia="Times New Roman" w:hAnsi="Consolas" w:cs="Consolas"/>
          <w:color w:val="313131"/>
          <w:sz w:val="18"/>
          <w:szCs w:val="18"/>
        </w:rPr>
      </w:pPr>
      <w:ins w:id="29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5" w:author="Unknown"/>
          <w:rFonts w:ascii="Consolas" w:eastAsia="Times New Roman" w:hAnsi="Consolas" w:cs="Consolas"/>
          <w:color w:val="313131"/>
          <w:sz w:val="18"/>
          <w:szCs w:val="18"/>
        </w:rPr>
      </w:pPr>
      <w:ins w:id="296" w:author="Unknown">
        <w:r w:rsidRPr="008678AE">
          <w:rPr>
            <w:rFonts w:ascii="Consolas" w:eastAsia="Times New Roman" w:hAnsi="Consolas" w:cs="Consolas"/>
            <w:color w:val="313131"/>
            <w:sz w:val="18"/>
            <w:szCs w:val="18"/>
          </w:rPr>
          <w:t xml:space="preserve">         for (var i = 0; i &lt; 3; i++)</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7" w:author="Unknown"/>
          <w:rFonts w:ascii="Consolas" w:eastAsia="Times New Roman" w:hAnsi="Consolas" w:cs="Consolas"/>
          <w:color w:val="313131"/>
          <w:sz w:val="18"/>
          <w:szCs w:val="18"/>
        </w:rPr>
      </w:pPr>
      <w:ins w:id="29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9" w:author="Unknown"/>
          <w:rFonts w:ascii="Consolas" w:eastAsia="Times New Roman" w:hAnsi="Consolas" w:cs="Consolas"/>
          <w:color w:val="313131"/>
          <w:sz w:val="18"/>
          <w:szCs w:val="18"/>
        </w:rPr>
      </w:pPr>
      <w:ins w:id="300" w:author="Unknown">
        <w:r w:rsidRPr="008678AE">
          <w:rPr>
            <w:rFonts w:ascii="Consolas" w:eastAsia="Times New Roman" w:hAnsi="Consolas" w:cs="Consolas"/>
            <w:color w:val="313131"/>
            <w:sz w:val="18"/>
            <w:szCs w:val="18"/>
          </w:rPr>
          <w:t xml:space="preserve">            document.write("Outerloop: " + i + "&lt;br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1" w:author="Unknown"/>
          <w:rFonts w:ascii="Consolas" w:eastAsia="Times New Roman" w:hAnsi="Consolas" w:cs="Consolas"/>
          <w:color w:val="313131"/>
          <w:sz w:val="18"/>
          <w:szCs w:val="18"/>
        </w:rPr>
      </w:pPr>
      <w:ins w:id="302" w:author="Unknown">
        <w:r w:rsidRPr="008678AE">
          <w:rPr>
            <w:rFonts w:ascii="Consolas" w:eastAsia="Times New Roman" w:hAnsi="Consolas" w:cs="Consolas"/>
            <w:color w:val="313131"/>
            <w:sz w:val="18"/>
            <w:szCs w:val="18"/>
          </w:rPr>
          <w:t xml:space="preserve">            for (var j = 0; j &lt; 5; j++)</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3" w:author="Unknown"/>
          <w:rFonts w:ascii="Consolas" w:eastAsia="Times New Roman" w:hAnsi="Consolas" w:cs="Consolas"/>
          <w:color w:val="313131"/>
          <w:sz w:val="18"/>
          <w:szCs w:val="18"/>
        </w:rPr>
      </w:pPr>
      <w:ins w:id="30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5" w:author="Unknown"/>
          <w:rFonts w:ascii="Consolas" w:eastAsia="Times New Roman" w:hAnsi="Consolas" w:cs="Consolas"/>
          <w:color w:val="313131"/>
          <w:sz w:val="18"/>
          <w:szCs w:val="18"/>
        </w:rPr>
      </w:pPr>
      <w:ins w:id="306" w:author="Unknown">
        <w:r w:rsidRPr="008678AE">
          <w:rPr>
            <w:rFonts w:ascii="Consolas" w:eastAsia="Times New Roman" w:hAnsi="Consolas" w:cs="Consolas"/>
            <w:color w:val="313131"/>
            <w:sz w:val="18"/>
            <w:szCs w:val="18"/>
          </w:rPr>
          <w:t xml:space="preserve">               if (j == 3){</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7" w:author="Unknown"/>
          <w:rFonts w:ascii="Consolas" w:eastAsia="Times New Roman" w:hAnsi="Consolas" w:cs="Consolas"/>
          <w:color w:val="313131"/>
          <w:sz w:val="18"/>
          <w:szCs w:val="18"/>
        </w:rPr>
      </w:pPr>
      <w:ins w:id="308" w:author="Unknown">
        <w:r w:rsidRPr="008678AE">
          <w:rPr>
            <w:rFonts w:ascii="Consolas" w:eastAsia="Times New Roman" w:hAnsi="Consolas" w:cs="Consolas"/>
            <w:color w:val="313131"/>
            <w:sz w:val="18"/>
            <w:szCs w:val="18"/>
          </w:rPr>
          <w:t xml:space="preserve">                  continue outerloop;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9" w:author="Unknown"/>
          <w:rFonts w:ascii="Consolas" w:eastAsia="Times New Roman" w:hAnsi="Consolas" w:cs="Consolas"/>
          <w:color w:val="313131"/>
          <w:sz w:val="18"/>
          <w:szCs w:val="18"/>
        </w:rPr>
      </w:pPr>
      <w:ins w:id="310"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1" w:author="Unknown"/>
          <w:rFonts w:ascii="Consolas" w:eastAsia="Times New Roman" w:hAnsi="Consolas" w:cs="Consolas"/>
          <w:color w:val="313131"/>
          <w:sz w:val="18"/>
          <w:szCs w:val="18"/>
        </w:rPr>
      </w:pPr>
      <w:ins w:id="312" w:author="Unknown">
        <w:r w:rsidRPr="008678AE">
          <w:rPr>
            <w:rFonts w:ascii="Consolas" w:eastAsia="Times New Roman" w:hAnsi="Consolas" w:cs="Consolas"/>
            <w:color w:val="313131"/>
            <w:sz w:val="18"/>
            <w:szCs w:val="18"/>
          </w:rPr>
          <w:t xml:space="preserve">               document.write("Innerloop: " + j + "&lt;br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3" w:author="Unknown"/>
          <w:rFonts w:ascii="Consolas" w:eastAsia="Times New Roman" w:hAnsi="Consolas" w:cs="Consolas"/>
          <w:color w:val="313131"/>
          <w:sz w:val="18"/>
          <w:szCs w:val="18"/>
        </w:rPr>
      </w:pPr>
      <w:ins w:id="314"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5" w:author="Unknown"/>
          <w:rFonts w:ascii="Consolas" w:eastAsia="Times New Roman" w:hAnsi="Consolas" w:cs="Consolas"/>
          <w:color w:val="313131"/>
          <w:sz w:val="18"/>
          <w:szCs w:val="18"/>
        </w:rPr>
      </w:pPr>
      <w:ins w:id="316"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7" w:author="Unknown"/>
          <w:rFonts w:ascii="Consolas" w:eastAsia="Times New Roman" w:hAnsi="Consolas" w:cs="Consolas"/>
          <w:color w:val="313131"/>
          <w:sz w:val="18"/>
          <w:szCs w:val="18"/>
        </w:rPr>
      </w:pPr>
      <w:ins w:id="318"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9" w:author="Unknown"/>
          <w:rFonts w:ascii="Consolas" w:eastAsia="Times New Roman" w:hAnsi="Consolas" w:cs="Consolas"/>
          <w:color w:val="313131"/>
          <w:sz w:val="18"/>
          <w:szCs w:val="18"/>
        </w:rPr>
      </w:pPr>
      <w:ins w:id="320" w:author="Unknown">
        <w:r w:rsidRPr="008678AE">
          <w:rPr>
            <w:rFonts w:ascii="Consolas" w:eastAsia="Times New Roman" w:hAnsi="Consolas" w:cs="Consolas"/>
            <w:color w:val="313131"/>
            <w:sz w:val="18"/>
            <w:szCs w:val="18"/>
          </w:rPr>
          <w:t xml:space="preserve">         document.write("Exiting the loop!&lt;br /&gt;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1" w:author="Unknown"/>
          <w:rFonts w:ascii="Consolas" w:eastAsia="Times New Roman" w:hAnsi="Consolas" w:cs="Consolas"/>
          <w:color w:val="313131"/>
          <w:sz w:val="18"/>
          <w:szCs w:val="18"/>
        </w:rPr>
      </w:pPr>
      <w:ins w:id="322" w:author="Unknown">
        <w:r w:rsidRPr="008678AE">
          <w:rPr>
            <w:rFonts w:ascii="Consolas" w:eastAsia="Times New Roman" w:hAnsi="Consolas" w:cs="Consolas"/>
            <w:color w:val="313131"/>
            <w:sz w:val="18"/>
            <w:szCs w:val="18"/>
          </w:rPr>
          <w:t xml:space="preserve">         //--&gt;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3" w:author="Unknown"/>
          <w:rFonts w:ascii="Consolas" w:eastAsia="Times New Roman" w:hAnsi="Consolas" w:cs="Consolas"/>
          <w:color w:val="313131"/>
          <w:sz w:val="18"/>
          <w:szCs w:val="18"/>
        </w:rPr>
      </w:pPr>
      <w:ins w:id="324" w:author="Unknown">
        <w:r w:rsidRPr="008678AE">
          <w:rPr>
            <w:rFonts w:ascii="Consolas" w:eastAsia="Times New Roman" w:hAnsi="Consolas" w:cs="Consolas"/>
            <w:color w:val="313131"/>
            <w:sz w:val="18"/>
            <w:szCs w:val="18"/>
          </w:rPr>
          <w:t xml:space="preserve">      &lt;/script&gt;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5" w:author="Unknown"/>
          <w:rFonts w:ascii="Consolas" w:eastAsia="Times New Roman" w:hAnsi="Consolas" w:cs="Consolas"/>
          <w:color w:val="313131"/>
          <w:sz w:val="18"/>
          <w:szCs w:val="18"/>
        </w:rPr>
      </w:pPr>
      <w:ins w:id="326" w:author="Unknown">
        <w:r w:rsidRPr="008678AE">
          <w:rPr>
            <w:rFonts w:ascii="Consolas" w:eastAsia="Times New Roman" w:hAnsi="Consolas" w:cs="Consolas"/>
            <w:color w:val="313131"/>
            <w:sz w:val="18"/>
            <w:szCs w:val="18"/>
          </w:rPr>
          <w:t xml:space="preserve">      </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7" w:author="Unknown"/>
          <w:rFonts w:ascii="Consolas" w:eastAsia="Times New Roman" w:hAnsi="Consolas" w:cs="Consolas"/>
          <w:color w:val="313131"/>
          <w:sz w:val="18"/>
          <w:szCs w:val="18"/>
        </w:rPr>
      </w:pPr>
      <w:ins w:id="328" w:author="Unknown">
        <w:r w:rsidRPr="008678AE">
          <w:rPr>
            <w:rFonts w:ascii="Consolas" w:eastAsia="Times New Roman" w:hAnsi="Consolas" w:cs="Consolas"/>
            <w:color w:val="313131"/>
            <w:sz w:val="18"/>
            <w:szCs w:val="18"/>
          </w:rPr>
          <w:t xml:space="preserve">   &lt;/body&gt;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9" w:author="Unknown"/>
          <w:rFonts w:ascii="Consolas" w:eastAsia="Times New Roman" w:hAnsi="Consolas" w:cs="Consolas"/>
          <w:color w:val="313131"/>
          <w:sz w:val="18"/>
          <w:szCs w:val="18"/>
        </w:rPr>
      </w:pPr>
      <w:ins w:id="330" w:author="Unknown">
        <w:r w:rsidRPr="008678AE">
          <w:rPr>
            <w:rFonts w:ascii="Consolas" w:eastAsia="Times New Roman" w:hAnsi="Consolas" w:cs="Consolas"/>
            <w:color w:val="313131"/>
            <w:sz w:val="18"/>
            <w:szCs w:val="18"/>
          </w:rPr>
          <w:t>&lt;/html&gt;</w:t>
        </w:r>
      </w:ins>
    </w:p>
    <w:p w:rsidR="008678AE" w:rsidRPr="008678AE" w:rsidRDefault="008678AE" w:rsidP="008678AE">
      <w:pPr>
        <w:shd w:val="clear" w:color="auto" w:fill="FFFFFF"/>
        <w:spacing w:before="48" w:after="48" w:line="360" w:lineRule="atLeast"/>
        <w:ind w:left="-450" w:right="-402"/>
        <w:outlineLvl w:val="2"/>
        <w:rPr>
          <w:ins w:id="331" w:author="Unknown"/>
          <w:rFonts w:ascii="Arial" w:eastAsia="Times New Roman" w:hAnsi="Arial" w:cs="Arial"/>
          <w:color w:val="000000"/>
          <w:sz w:val="27"/>
          <w:szCs w:val="27"/>
        </w:rPr>
      </w:pPr>
      <w:ins w:id="332" w:author="Unknown">
        <w:r w:rsidRPr="008678AE">
          <w:rPr>
            <w:rFonts w:ascii="Arial" w:eastAsia="Times New Roman" w:hAnsi="Arial" w:cs="Arial"/>
            <w:color w:val="000000"/>
            <w:sz w:val="27"/>
            <w:szCs w:val="27"/>
          </w:rPr>
          <w:t>Output</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33" w:author="Unknown"/>
          <w:rFonts w:ascii="Consolas" w:eastAsia="Times New Roman" w:hAnsi="Consolas" w:cs="Consolas"/>
          <w:color w:val="313131"/>
          <w:sz w:val="18"/>
          <w:szCs w:val="18"/>
        </w:rPr>
      </w:pPr>
      <w:ins w:id="334" w:author="Unknown">
        <w:r w:rsidRPr="008678AE">
          <w:rPr>
            <w:rFonts w:ascii="Consolas" w:eastAsia="Times New Roman" w:hAnsi="Consolas" w:cs="Consolas"/>
            <w:color w:val="313131"/>
            <w:sz w:val="18"/>
            <w:szCs w:val="18"/>
          </w:rPr>
          <w:t>Entering the loop!</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35" w:author="Unknown"/>
          <w:rFonts w:ascii="Consolas" w:eastAsia="Times New Roman" w:hAnsi="Consolas" w:cs="Consolas"/>
          <w:color w:val="313131"/>
          <w:sz w:val="18"/>
          <w:szCs w:val="18"/>
        </w:rPr>
      </w:pPr>
      <w:ins w:id="336" w:author="Unknown">
        <w:r w:rsidRPr="008678AE">
          <w:rPr>
            <w:rFonts w:ascii="Consolas" w:eastAsia="Times New Roman" w:hAnsi="Consolas" w:cs="Consolas"/>
            <w:color w:val="313131"/>
            <w:sz w:val="18"/>
            <w:szCs w:val="18"/>
          </w:rPr>
          <w:t>Outerloop: 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37" w:author="Unknown"/>
          <w:rFonts w:ascii="Consolas" w:eastAsia="Times New Roman" w:hAnsi="Consolas" w:cs="Consolas"/>
          <w:color w:val="313131"/>
          <w:sz w:val="18"/>
          <w:szCs w:val="18"/>
        </w:rPr>
      </w:pPr>
      <w:ins w:id="338" w:author="Unknown">
        <w:r w:rsidRPr="008678AE">
          <w:rPr>
            <w:rFonts w:ascii="Consolas" w:eastAsia="Times New Roman" w:hAnsi="Consolas" w:cs="Consolas"/>
            <w:color w:val="313131"/>
            <w:sz w:val="18"/>
            <w:szCs w:val="18"/>
          </w:rPr>
          <w:t>Innerloop: 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39" w:author="Unknown"/>
          <w:rFonts w:ascii="Consolas" w:eastAsia="Times New Roman" w:hAnsi="Consolas" w:cs="Consolas"/>
          <w:color w:val="313131"/>
          <w:sz w:val="18"/>
          <w:szCs w:val="18"/>
        </w:rPr>
      </w:pPr>
      <w:ins w:id="340" w:author="Unknown">
        <w:r w:rsidRPr="008678AE">
          <w:rPr>
            <w:rFonts w:ascii="Consolas" w:eastAsia="Times New Roman" w:hAnsi="Consolas" w:cs="Consolas"/>
            <w:color w:val="313131"/>
            <w:sz w:val="18"/>
            <w:szCs w:val="18"/>
          </w:rPr>
          <w:t>Innerloop: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1" w:author="Unknown"/>
          <w:rFonts w:ascii="Consolas" w:eastAsia="Times New Roman" w:hAnsi="Consolas" w:cs="Consolas"/>
          <w:color w:val="313131"/>
          <w:sz w:val="18"/>
          <w:szCs w:val="18"/>
        </w:rPr>
      </w:pPr>
      <w:ins w:id="342" w:author="Unknown">
        <w:r w:rsidRPr="008678AE">
          <w:rPr>
            <w:rFonts w:ascii="Consolas" w:eastAsia="Times New Roman" w:hAnsi="Consolas" w:cs="Consolas"/>
            <w:color w:val="313131"/>
            <w:sz w:val="18"/>
            <w:szCs w:val="18"/>
          </w:rPr>
          <w:t>Innerloop: 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3" w:author="Unknown"/>
          <w:rFonts w:ascii="Consolas" w:eastAsia="Times New Roman" w:hAnsi="Consolas" w:cs="Consolas"/>
          <w:color w:val="313131"/>
          <w:sz w:val="18"/>
          <w:szCs w:val="18"/>
        </w:rPr>
      </w:pPr>
      <w:ins w:id="344" w:author="Unknown">
        <w:r w:rsidRPr="008678AE">
          <w:rPr>
            <w:rFonts w:ascii="Consolas" w:eastAsia="Times New Roman" w:hAnsi="Consolas" w:cs="Consolas"/>
            <w:color w:val="313131"/>
            <w:sz w:val="18"/>
            <w:szCs w:val="18"/>
          </w:rPr>
          <w:t>Outerloop: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5" w:author="Unknown"/>
          <w:rFonts w:ascii="Consolas" w:eastAsia="Times New Roman" w:hAnsi="Consolas" w:cs="Consolas"/>
          <w:color w:val="313131"/>
          <w:sz w:val="18"/>
          <w:szCs w:val="18"/>
        </w:rPr>
      </w:pPr>
      <w:ins w:id="346" w:author="Unknown">
        <w:r w:rsidRPr="008678AE">
          <w:rPr>
            <w:rFonts w:ascii="Consolas" w:eastAsia="Times New Roman" w:hAnsi="Consolas" w:cs="Consolas"/>
            <w:color w:val="313131"/>
            <w:sz w:val="18"/>
            <w:szCs w:val="18"/>
          </w:rPr>
          <w:t>Innerloop: 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7" w:author="Unknown"/>
          <w:rFonts w:ascii="Consolas" w:eastAsia="Times New Roman" w:hAnsi="Consolas" w:cs="Consolas"/>
          <w:color w:val="313131"/>
          <w:sz w:val="18"/>
          <w:szCs w:val="18"/>
        </w:rPr>
      </w:pPr>
      <w:ins w:id="348" w:author="Unknown">
        <w:r w:rsidRPr="008678AE">
          <w:rPr>
            <w:rFonts w:ascii="Consolas" w:eastAsia="Times New Roman" w:hAnsi="Consolas" w:cs="Consolas"/>
            <w:color w:val="313131"/>
            <w:sz w:val="18"/>
            <w:szCs w:val="18"/>
          </w:rPr>
          <w:t>Innerloop: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9" w:author="Unknown"/>
          <w:rFonts w:ascii="Consolas" w:eastAsia="Times New Roman" w:hAnsi="Consolas" w:cs="Consolas"/>
          <w:color w:val="313131"/>
          <w:sz w:val="18"/>
          <w:szCs w:val="18"/>
        </w:rPr>
      </w:pPr>
      <w:ins w:id="350" w:author="Unknown">
        <w:r w:rsidRPr="008678AE">
          <w:rPr>
            <w:rFonts w:ascii="Consolas" w:eastAsia="Times New Roman" w:hAnsi="Consolas" w:cs="Consolas"/>
            <w:color w:val="313131"/>
            <w:sz w:val="18"/>
            <w:szCs w:val="18"/>
          </w:rPr>
          <w:t>Innerloop: 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51" w:author="Unknown"/>
          <w:rFonts w:ascii="Consolas" w:eastAsia="Times New Roman" w:hAnsi="Consolas" w:cs="Consolas"/>
          <w:color w:val="313131"/>
          <w:sz w:val="18"/>
          <w:szCs w:val="18"/>
        </w:rPr>
      </w:pPr>
      <w:ins w:id="352" w:author="Unknown">
        <w:r w:rsidRPr="008678AE">
          <w:rPr>
            <w:rFonts w:ascii="Consolas" w:eastAsia="Times New Roman" w:hAnsi="Consolas" w:cs="Consolas"/>
            <w:color w:val="313131"/>
            <w:sz w:val="18"/>
            <w:szCs w:val="18"/>
          </w:rPr>
          <w:t>Outerloop: 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53" w:author="Unknown"/>
          <w:rFonts w:ascii="Consolas" w:eastAsia="Times New Roman" w:hAnsi="Consolas" w:cs="Consolas"/>
          <w:color w:val="313131"/>
          <w:sz w:val="18"/>
          <w:szCs w:val="18"/>
        </w:rPr>
      </w:pPr>
      <w:ins w:id="354" w:author="Unknown">
        <w:r w:rsidRPr="008678AE">
          <w:rPr>
            <w:rFonts w:ascii="Consolas" w:eastAsia="Times New Roman" w:hAnsi="Consolas" w:cs="Consolas"/>
            <w:color w:val="313131"/>
            <w:sz w:val="18"/>
            <w:szCs w:val="18"/>
          </w:rPr>
          <w:t>Innerloop: 0</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55" w:author="Unknown"/>
          <w:rFonts w:ascii="Consolas" w:eastAsia="Times New Roman" w:hAnsi="Consolas" w:cs="Consolas"/>
          <w:color w:val="313131"/>
          <w:sz w:val="18"/>
          <w:szCs w:val="18"/>
        </w:rPr>
      </w:pPr>
      <w:ins w:id="356" w:author="Unknown">
        <w:r w:rsidRPr="008678AE">
          <w:rPr>
            <w:rFonts w:ascii="Consolas" w:eastAsia="Times New Roman" w:hAnsi="Consolas" w:cs="Consolas"/>
            <w:color w:val="313131"/>
            <w:sz w:val="18"/>
            <w:szCs w:val="18"/>
          </w:rPr>
          <w:t>Innerloop: 1</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57" w:author="Unknown"/>
          <w:rFonts w:ascii="Consolas" w:eastAsia="Times New Roman" w:hAnsi="Consolas" w:cs="Consolas"/>
          <w:color w:val="313131"/>
          <w:sz w:val="18"/>
          <w:szCs w:val="18"/>
        </w:rPr>
      </w:pPr>
      <w:ins w:id="358" w:author="Unknown">
        <w:r w:rsidRPr="008678AE">
          <w:rPr>
            <w:rFonts w:ascii="Consolas" w:eastAsia="Times New Roman" w:hAnsi="Consolas" w:cs="Consolas"/>
            <w:color w:val="313131"/>
            <w:sz w:val="18"/>
            <w:szCs w:val="18"/>
          </w:rPr>
          <w:t>Innerloop: 2</w:t>
        </w:r>
      </w:ins>
    </w:p>
    <w:p w:rsidR="008678AE" w:rsidRPr="008678AE" w:rsidRDefault="008678AE" w:rsidP="008678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59" w:author="Unknown"/>
          <w:rFonts w:ascii="Consolas" w:eastAsia="Times New Roman" w:hAnsi="Consolas" w:cs="Consolas"/>
          <w:color w:val="313131"/>
          <w:sz w:val="18"/>
          <w:szCs w:val="18"/>
        </w:rPr>
      </w:pPr>
      <w:ins w:id="360" w:author="Unknown">
        <w:r w:rsidRPr="008678AE">
          <w:rPr>
            <w:rFonts w:ascii="Consolas" w:eastAsia="Times New Roman" w:hAnsi="Consolas" w:cs="Consolas"/>
            <w:color w:val="313131"/>
            <w:sz w:val="18"/>
            <w:szCs w:val="18"/>
          </w:rPr>
          <w:t>Exiting the loop!</w:t>
        </w:r>
      </w:ins>
    </w:p>
    <w:p w:rsidR="008678AE" w:rsidRPr="008678AE" w:rsidRDefault="008678AE" w:rsidP="008678AE">
      <w:pPr>
        <w:shd w:val="clear" w:color="auto" w:fill="FFFFFF"/>
        <w:spacing w:before="105" w:after="105" w:line="330" w:lineRule="atLeast"/>
        <w:ind w:left="-450" w:right="-450"/>
        <w:rPr>
          <w:ins w:id="361" w:author="Unknown"/>
          <w:rFonts w:ascii="Arial" w:eastAsia="Times New Roman" w:hAnsi="Arial" w:cs="Arial"/>
          <w:color w:val="313131"/>
          <w:sz w:val="21"/>
          <w:szCs w:val="21"/>
        </w:rPr>
      </w:pPr>
      <w:ins w:id="362" w:author="Unknown">
        <w:r w:rsidRPr="008678AE">
          <w:rPr>
            <w:rFonts w:ascii="Arial" w:eastAsia="Times New Roman" w:hAnsi="Arial" w:cs="Arial"/>
            <w:color w:val="313131"/>
            <w:sz w:val="21"/>
            <w:szCs w:val="21"/>
          </w:rPr>
          <w:pict>
            <v:rect id="_x0000_i1031" style="width:0;height:0" o:hralign="center" o:hrstd="t" o:hr="t" fillcolor="#a0a0a0" stroked="f"/>
          </w:pict>
        </w:r>
      </w:ins>
    </w:p>
    <w:p w:rsidR="008678AE" w:rsidRPr="008678AE" w:rsidRDefault="008678AE" w:rsidP="008678AE">
      <w:pPr>
        <w:shd w:val="clear" w:color="auto" w:fill="FFFFFF"/>
        <w:spacing w:before="105" w:after="105" w:line="330" w:lineRule="atLeast"/>
        <w:ind w:left="-450" w:right="-450"/>
        <w:jc w:val="center"/>
        <w:rPr>
          <w:ins w:id="363" w:author="Unknown"/>
          <w:rFonts w:ascii="Arial" w:eastAsia="Times New Roman" w:hAnsi="Arial" w:cs="Arial"/>
          <w:color w:val="313131"/>
          <w:sz w:val="21"/>
          <w:szCs w:val="21"/>
        </w:rPr>
      </w:pPr>
      <w:ins w:id="364"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"http://www.tutorialspoint.com/javascript/javascript_forin_loop.htm" </w:instrText>
        </w:r>
        <w:r w:rsidRPr="008678AE">
          <w:rPr>
            <w:rFonts w:ascii="Arial" w:eastAsia="Times New Roman" w:hAnsi="Arial" w:cs="Arial"/>
            <w:color w:val="313131"/>
            <w:sz w:val="21"/>
            <w:szCs w:val="21"/>
          </w:rPr>
          <w:fldChar w:fldCharType="separate"/>
        </w:r>
        <w:r w:rsidRPr="008678AE">
          <w:rPr>
            <w:rFonts w:ascii="Times New Roman" w:eastAsia="Times New Roman" w:hAnsi="Times New Roman" w:cs="Times New Roman"/>
            <w:color w:val="000000"/>
            <w:sz w:val="23"/>
            <w:szCs w:val="23"/>
          </w:rPr>
          <w:t> </w:t>
        </w:r>
        <w:r w:rsidRPr="008678AE">
          <w:rPr>
            <w:rFonts w:ascii="Arial" w:eastAsia="Times New Roman" w:hAnsi="Arial" w:cs="Arial"/>
            <w:color w:val="000000"/>
            <w:sz w:val="23"/>
            <w:szCs w:val="23"/>
            <w:u w:val="single"/>
          </w:rPr>
          <w:t>Previous Page</w:t>
        </w:r>
        <w:r w:rsidRPr="008678AE">
          <w:rPr>
            <w:rFonts w:ascii="Arial" w:eastAsia="Times New Roman" w:hAnsi="Arial" w:cs="Arial"/>
            <w:color w:val="313131"/>
            <w:sz w:val="21"/>
            <w:szCs w:val="21"/>
          </w:rPr>
          <w:fldChar w:fldCharType="end"/>
        </w:r>
      </w:ins>
    </w:p>
    <w:p w:rsidR="008678AE" w:rsidRPr="008678AE" w:rsidRDefault="008678AE" w:rsidP="008678AE">
      <w:pPr>
        <w:spacing w:before="105" w:after="105" w:line="330" w:lineRule="atLeast"/>
        <w:ind w:left="-450" w:right="-450"/>
        <w:jc w:val="center"/>
        <w:rPr>
          <w:ins w:id="365" w:author="Unknown"/>
          <w:rFonts w:ascii="Arial" w:eastAsia="Times New Roman" w:hAnsi="Arial" w:cs="Arial"/>
          <w:color w:val="313131"/>
          <w:sz w:val="21"/>
          <w:szCs w:val="21"/>
        </w:rPr>
      </w:pPr>
      <w:ins w:id="366"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"http://www.tutorialspoint.com/cgi-bin/printpage.cgi" \t "_blank" </w:instrText>
        </w:r>
        <w:r w:rsidRPr="008678AE">
          <w:rPr>
            <w:rFonts w:ascii="Arial" w:eastAsia="Times New Roman" w:hAnsi="Arial" w:cs="Arial"/>
            <w:color w:val="313131"/>
            <w:sz w:val="21"/>
            <w:szCs w:val="21"/>
          </w:rPr>
          <w:fldChar w:fldCharType="separate"/>
        </w:r>
        <w:r w:rsidRPr="008678AE">
          <w:rPr>
            <w:rFonts w:ascii="Times New Roman" w:eastAsia="Times New Roman" w:hAnsi="Times New Roman" w:cs="Times New Roman"/>
            <w:color w:val="000000"/>
            <w:sz w:val="23"/>
            <w:szCs w:val="23"/>
          </w:rPr>
          <w:t> </w:t>
        </w:r>
        <w:r w:rsidRPr="008678AE">
          <w:rPr>
            <w:rFonts w:ascii="Arial" w:eastAsia="Times New Roman" w:hAnsi="Arial" w:cs="Arial"/>
            <w:color w:val="000000"/>
            <w:sz w:val="23"/>
            <w:szCs w:val="23"/>
            <w:u w:val="single"/>
          </w:rPr>
          <w:t>Print</w:t>
        </w:r>
        <w:r w:rsidRPr="008678AE">
          <w:rPr>
            <w:rFonts w:ascii="Arial" w:eastAsia="Times New Roman" w:hAnsi="Arial" w:cs="Arial"/>
            <w:color w:val="313131"/>
            <w:sz w:val="21"/>
            <w:szCs w:val="21"/>
          </w:rPr>
          <w:fldChar w:fldCharType="end"/>
        </w:r>
      </w:ins>
    </w:p>
    <w:p w:rsidR="008678AE" w:rsidRPr="008678AE" w:rsidRDefault="008678AE" w:rsidP="008678AE">
      <w:pPr>
        <w:spacing w:before="105" w:after="105" w:line="330" w:lineRule="atLeast"/>
        <w:ind w:left="-450" w:right="-450"/>
        <w:jc w:val="center"/>
        <w:rPr>
          <w:ins w:id="367" w:author="Unknown"/>
          <w:rFonts w:ascii="Arial" w:eastAsia="Times New Roman" w:hAnsi="Arial" w:cs="Arial"/>
          <w:color w:val="313131"/>
          <w:sz w:val="21"/>
          <w:szCs w:val="21"/>
        </w:rPr>
      </w:pPr>
      <w:ins w:id="368"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"http://www.tutorialspoint.com/javascript/pdf/javascript_loop_control.pdf" \o "JavaScript Loop Control with break and continue" \t "_blank" </w:instrText>
        </w:r>
        <w:r w:rsidRPr="008678AE">
          <w:rPr>
            <w:rFonts w:ascii="Arial" w:eastAsia="Times New Roman" w:hAnsi="Arial" w:cs="Arial"/>
            <w:color w:val="313131"/>
            <w:sz w:val="21"/>
            <w:szCs w:val="21"/>
          </w:rPr>
          <w:fldChar w:fldCharType="separate"/>
        </w:r>
        <w:r w:rsidRPr="008678AE">
          <w:rPr>
            <w:rFonts w:ascii="Times New Roman" w:eastAsia="Times New Roman" w:hAnsi="Times New Roman" w:cs="Times New Roman"/>
            <w:color w:val="000000"/>
            <w:sz w:val="23"/>
            <w:szCs w:val="23"/>
          </w:rPr>
          <w:t> </w:t>
        </w:r>
        <w:r w:rsidRPr="008678AE">
          <w:rPr>
            <w:rFonts w:ascii="Arial" w:eastAsia="Times New Roman" w:hAnsi="Arial" w:cs="Arial"/>
            <w:color w:val="000000"/>
            <w:sz w:val="23"/>
            <w:szCs w:val="23"/>
            <w:u w:val="single"/>
          </w:rPr>
          <w:t>PDF</w:t>
        </w:r>
        <w:r w:rsidRPr="008678AE">
          <w:rPr>
            <w:rFonts w:ascii="Arial" w:eastAsia="Times New Roman" w:hAnsi="Arial" w:cs="Arial"/>
            <w:color w:val="313131"/>
            <w:sz w:val="21"/>
            <w:szCs w:val="21"/>
          </w:rPr>
          <w:fldChar w:fldCharType="end"/>
        </w:r>
      </w:ins>
    </w:p>
    <w:p w:rsidR="008678AE" w:rsidRPr="008678AE" w:rsidRDefault="008678AE" w:rsidP="008678AE">
      <w:pPr>
        <w:shd w:val="clear" w:color="auto" w:fill="FFFFFF"/>
        <w:spacing w:before="105" w:after="105" w:line="330" w:lineRule="atLeast"/>
        <w:ind w:left="-450" w:right="-450"/>
        <w:jc w:val="center"/>
        <w:rPr>
          <w:ins w:id="369" w:author="Unknown"/>
          <w:rFonts w:ascii="Arial" w:eastAsia="Times New Roman" w:hAnsi="Arial" w:cs="Arial"/>
          <w:color w:val="313131"/>
          <w:sz w:val="21"/>
          <w:szCs w:val="21"/>
        </w:rPr>
      </w:pPr>
      <w:ins w:id="370"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"http://www.tutorialspoint.com/javascript/javascript_functions.htm" </w:instrText>
        </w:r>
        <w:r w:rsidRPr="008678AE">
          <w:rPr>
            <w:rFonts w:ascii="Arial" w:eastAsia="Times New Roman" w:hAnsi="Arial" w:cs="Arial"/>
            <w:color w:val="313131"/>
            <w:sz w:val="21"/>
            <w:szCs w:val="21"/>
          </w:rPr>
          <w:fldChar w:fldCharType="separate"/>
        </w:r>
        <w:r w:rsidRPr="008678AE">
          <w:rPr>
            <w:rFonts w:ascii="Arial" w:eastAsia="Times New Roman" w:hAnsi="Arial" w:cs="Arial"/>
            <w:color w:val="000000"/>
            <w:sz w:val="23"/>
            <w:szCs w:val="23"/>
            <w:u w:val="single"/>
          </w:rPr>
          <w:t>Next Page</w:t>
        </w:r>
        <w:r w:rsidRPr="008678AE">
          <w:rPr>
            <w:rFonts w:ascii="Times New Roman" w:eastAsia="Times New Roman" w:hAnsi="Times New Roman" w:cs="Times New Roman"/>
            <w:color w:val="000000"/>
            <w:sz w:val="23"/>
            <w:szCs w:val="23"/>
          </w:rPr>
          <w:t> </w:t>
        </w:r>
        <w:r w:rsidRPr="008678AE">
          <w:rPr>
            <w:rFonts w:ascii="Arial" w:eastAsia="Times New Roman" w:hAnsi="Arial" w:cs="Arial"/>
            <w:color w:val="000000"/>
            <w:sz w:val="23"/>
            <w:szCs w:val="23"/>
            <w:u w:val="single"/>
          </w:rPr>
          <w:t> </w:t>
        </w:r>
        <w:r w:rsidRPr="008678AE">
          <w:rPr>
            <w:rFonts w:ascii="Arial" w:eastAsia="Times New Roman" w:hAnsi="Arial" w:cs="Arial"/>
            <w:color w:val="313131"/>
            <w:sz w:val="21"/>
            <w:szCs w:val="21"/>
          </w:rPr>
          <w:fldChar w:fldCharType="end"/>
        </w:r>
      </w:ins>
    </w:p>
    <w:p w:rsidR="008678AE" w:rsidRPr="008678AE" w:rsidRDefault="008678AE" w:rsidP="008678AE">
      <w:pPr>
        <w:shd w:val="clear" w:color="auto" w:fill="FFFFFF"/>
        <w:spacing w:before="105" w:after="105" w:line="330" w:lineRule="atLeast"/>
        <w:ind w:left="-450" w:right="-450"/>
        <w:rPr>
          <w:ins w:id="371" w:author="Unknown"/>
          <w:rFonts w:ascii="Arial" w:eastAsia="Times New Roman" w:hAnsi="Arial" w:cs="Arial"/>
          <w:color w:val="313131"/>
          <w:sz w:val="21"/>
          <w:szCs w:val="21"/>
        </w:rPr>
      </w:pPr>
      <w:ins w:id="372" w:author="Unknown">
        <w:r w:rsidRPr="008678AE">
          <w:rPr>
            <w:rFonts w:ascii="Arial" w:eastAsia="Times New Roman" w:hAnsi="Arial" w:cs="Arial"/>
            <w:color w:val="313131"/>
            <w:sz w:val="21"/>
            <w:szCs w:val="21"/>
          </w:rPr>
          <w:pict>
            <v:rect id="_x0000_i1032" style="width:0;height:0" o:hralign="center" o:hrstd="t" o:hr="t" fillcolor="#a0a0a0" stroked="f"/>
          </w:pict>
        </w:r>
      </w:ins>
    </w:p>
    <w:p w:rsidR="008678AE" w:rsidRPr="008678AE" w:rsidRDefault="008678AE" w:rsidP="008678AE">
      <w:pPr>
        <w:shd w:val="clear" w:color="auto" w:fill="FFFFFF"/>
        <w:spacing w:before="105" w:after="105" w:line="330" w:lineRule="atLeast"/>
        <w:ind w:left="-450" w:right="-450"/>
        <w:jc w:val="center"/>
        <w:rPr>
          <w:ins w:id="373" w:author="Unknown"/>
          <w:rFonts w:ascii="Arial" w:eastAsia="Times New Roman" w:hAnsi="Arial" w:cs="Arial"/>
          <w:color w:val="313131"/>
          <w:sz w:val="21"/>
          <w:szCs w:val="21"/>
        </w:rPr>
      </w:pPr>
      <w:ins w:id="374" w:author="Unknown">
        <w:r w:rsidRPr="008678AE">
          <w:rPr>
            <w:rFonts w:ascii="Arial" w:eastAsia="Times New Roman" w:hAnsi="Arial" w:cs="Arial"/>
            <w:color w:val="313131"/>
            <w:sz w:val="21"/>
            <w:szCs w:val="21"/>
          </w:rPr>
          <w:t>Advertisements</w:t>
        </w:r>
      </w:ins>
    </w:p>
    <w:p w:rsidR="008678AE" w:rsidRPr="008678AE" w:rsidRDefault="008678AE" w:rsidP="008678AE">
      <w:pPr>
        <w:spacing w:after="75" w:line="330" w:lineRule="atLeast"/>
        <w:ind w:left="-675" w:right="-675"/>
        <w:rPr>
          <w:ins w:id="375" w:author="Unknown"/>
          <w:rFonts w:ascii="Arial" w:eastAsia="Times New Roman" w:hAnsi="Arial" w:cs="Arial"/>
          <w:color w:val="313131"/>
          <w:sz w:val="20"/>
          <w:szCs w:val="20"/>
        </w:rPr>
      </w:pPr>
      <w:ins w:id="376" w:author="Unknown">
        <w:r w:rsidRPr="008678AE">
          <w:rPr>
            <w:rFonts w:ascii="Arial" w:eastAsia="Times New Roman" w:hAnsi="Arial" w:cs="Arial"/>
            <w:color w:val="313131"/>
            <w:sz w:val="20"/>
            <w:szCs w:val="20"/>
          </w:rPr>
          <w:fldChar w:fldCharType="begin"/>
        </w:r>
        <w:r w:rsidRPr="008678AE">
          <w:rPr>
            <w:rFonts w:ascii="Arial" w:eastAsia="Times New Roman" w:hAnsi="Arial" w:cs="Arial"/>
            <w:color w:val="313131"/>
            <w:sz w:val="20"/>
            <w:szCs w:val="20"/>
          </w:rPr>
          <w:instrText xml:space="preserve"> HYPERLINK "javascript:void(0)" </w:instrText>
        </w:r>
        <w:r w:rsidRPr="008678AE">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77" w:author="Unknown">
        <w:r w:rsidRPr="008678AE">
          <w:rPr>
            <w:rFonts w:ascii="Times New Roman" w:eastAsia="Times New Roman" w:hAnsi="Times New Roman" w:cs="Times New Roman"/>
            <w:color w:val="000000"/>
            <w:sz w:val="20"/>
            <w:szCs w:val="20"/>
          </w:rPr>
          <w:t> </w:t>
        </w:r>
        <w:r w:rsidRPr="008678AE">
          <w:rPr>
            <w:rFonts w:ascii="Arial" w:eastAsia="Times New Roman" w:hAnsi="Arial" w:cs="Arial"/>
            <w:color w:val="313131"/>
            <w:sz w:val="20"/>
            <w:szCs w:val="20"/>
          </w:rPr>
          <w:fldChar w:fldCharType="end"/>
        </w:r>
        <w:r w:rsidRPr="008678AE">
          <w:rPr>
            <w:rFonts w:ascii="Arial" w:eastAsia="Times New Roman" w:hAnsi="Arial" w:cs="Arial"/>
            <w:color w:val="313131"/>
            <w:sz w:val="20"/>
            <w:szCs w:val="20"/>
          </w:rPr>
          <w:fldChar w:fldCharType="begin"/>
        </w:r>
        <w:r w:rsidRPr="008678AE">
          <w:rPr>
            <w:rFonts w:ascii="Arial" w:eastAsia="Times New Roman" w:hAnsi="Arial" w:cs="Arial"/>
            <w:color w:val="313131"/>
            <w:sz w:val="20"/>
            <w:szCs w:val="20"/>
          </w:rPr>
          <w:instrText xml:space="preserve"> HYPERLINK "javascript:void(0)" </w:instrText>
        </w:r>
        <w:r w:rsidRPr="008678AE">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6"/>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78" w:author="Unknown">
        <w:r w:rsidRPr="008678AE">
          <w:rPr>
            <w:rFonts w:ascii="Times New Roman" w:eastAsia="Times New Roman" w:hAnsi="Times New Roman" w:cs="Times New Roman"/>
            <w:color w:val="000000"/>
            <w:sz w:val="20"/>
            <w:szCs w:val="20"/>
          </w:rPr>
          <w:t> </w:t>
        </w:r>
        <w:r w:rsidRPr="008678AE">
          <w:rPr>
            <w:rFonts w:ascii="Arial" w:eastAsia="Times New Roman" w:hAnsi="Arial" w:cs="Arial"/>
            <w:color w:val="313131"/>
            <w:sz w:val="20"/>
            <w:szCs w:val="20"/>
          </w:rPr>
          <w:fldChar w:fldCharType="end"/>
        </w:r>
        <w:r w:rsidRPr="008678AE">
          <w:rPr>
            <w:rFonts w:ascii="Arial" w:eastAsia="Times New Roman" w:hAnsi="Arial" w:cs="Arial"/>
            <w:color w:val="313131"/>
            <w:sz w:val="20"/>
            <w:szCs w:val="20"/>
          </w:rPr>
          <w:fldChar w:fldCharType="begin"/>
        </w:r>
        <w:r w:rsidRPr="008678AE">
          <w:rPr>
            <w:rFonts w:ascii="Arial" w:eastAsia="Times New Roman" w:hAnsi="Arial" w:cs="Arial"/>
            <w:color w:val="313131"/>
            <w:sz w:val="20"/>
            <w:szCs w:val="20"/>
          </w:rPr>
          <w:instrText xml:space="preserve"> HYPERLINK "javascript:void(0)" </w:instrText>
        </w:r>
        <w:r w:rsidRPr="008678AE">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6"/>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79" w:author="Unknown">
        <w:r w:rsidRPr="008678AE">
          <w:rPr>
            <w:rFonts w:ascii="Times New Roman" w:eastAsia="Times New Roman" w:hAnsi="Times New Roman" w:cs="Times New Roman"/>
            <w:color w:val="000000"/>
            <w:sz w:val="20"/>
            <w:szCs w:val="20"/>
          </w:rPr>
          <w:t> </w:t>
        </w:r>
        <w:r w:rsidRPr="008678AE">
          <w:rPr>
            <w:rFonts w:ascii="Arial" w:eastAsia="Times New Roman" w:hAnsi="Arial" w:cs="Arial"/>
            <w:color w:val="313131"/>
            <w:sz w:val="20"/>
            <w:szCs w:val="20"/>
          </w:rPr>
          <w:fldChar w:fldCharType="end"/>
        </w:r>
        <w:r w:rsidRPr="008678AE">
          <w:rPr>
            <w:rFonts w:ascii="Arial" w:eastAsia="Times New Roman" w:hAnsi="Arial" w:cs="Arial"/>
            <w:color w:val="313131"/>
            <w:sz w:val="20"/>
            <w:szCs w:val="20"/>
          </w:rPr>
          <w:fldChar w:fldCharType="begin"/>
        </w:r>
        <w:r w:rsidRPr="008678AE">
          <w:rPr>
            <w:rFonts w:ascii="Arial" w:eastAsia="Times New Roman" w:hAnsi="Arial" w:cs="Arial"/>
            <w:color w:val="313131"/>
            <w:sz w:val="20"/>
            <w:szCs w:val="20"/>
          </w:rPr>
          <w:instrText xml:space="preserve"> HYPERLINK "javascript:void(0)" </w:instrText>
        </w:r>
        <w:r w:rsidRPr="008678AE">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0" w:author="Unknown">
        <w:r w:rsidRPr="008678AE">
          <w:rPr>
            <w:rFonts w:ascii="Times New Roman" w:eastAsia="Times New Roman" w:hAnsi="Times New Roman" w:cs="Times New Roman"/>
            <w:color w:val="000000"/>
            <w:sz w:val="20"/>
            <w:szCs w:val="20"/>
          </w:rPr>
          <w:t> </w:t>
        </w:r>
        <w:r w:rsidRPr="008678AE">
          <w:rPr>
            <w:rFonts w:ascii="Arial" w:eastAsia="Times New Roman" w:hAnsi="Arial" w:cs="Arial"/>
            <w:color w:val="313131"/>
            <w:sz w:val="20"/>
            <w:szCs w:val="20"/>
          </w:rPr>
          <w:fldChar w:fldCharType="end"/>
        </w:r>
        <w:r w:rsidRPr="008678AE">
          <w:rPr>
            <w:rFonts w:ascii="Arial" w:eastAsia="Times New Roman" w:hAnsi="Arial" w:cs="Arial"/>
            <w:color w:val="313131"/>
            <w:sz w:val="20"/>
            <w:szCs w:val="20"/>
          </w:rPr>
          <w:fldChar w:fldCharType="begin"/>
        </w:r>
        <w:r w:rsidRPr="008678AE">
          <w:rPr>
            <w:rFonts w:ascii="Arial" w:eastAsia="Times New Roman" w:hAnsi="Arial" w:cs="Arial"/>
            <w:color w:val="313131"/>
            <w:sz w:val="20"/>
            <w:szCs w:val="20"/>
          </w:rPr>
          <w:instrText xml:space="preserve"> HYPERLINK "javascript:void(0)" </w:instrText>
        </w:r>
        <w:r w:rsidRPr="008678AE">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6"/>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1" w:author="Unknown">
        <w:r w:rsidRPr="008678AE">
          <w:rPr>
            <w:rFonts w:ascii="Times New Roman" w:eastAsia="Times New Roman" w:hAnsi="Times New Roman" w:cs="Times New Roman"/>
            <w:color w:val="000000"/>
            <w:sz w:val="20"/>
            <w:szCs w:val="20"/>
          </w:rPr>
          <w:t> </w:t>
        </w:r>
        <w:r w:rsidRPr="008678AE">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a:hlinkClick r:id="rId6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8678AE" w:rsidRPr="008678AE" w:rsidRDefault="008678AE" w:rsidP="008678AE">
      <w:pPr>
        <w:spacing w:after="0" w:line="330" w:lineRule="atLeast"/>
        <w:rPr>
          <w:ins w:id="382"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orials Point">
                      <a:hlinkClick r:id="rId6"/>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8678AE" w:rsidRPr="008678AE" w:rsidRDefault="008678AE" w:rsidP="008678AE">
      <w:pPr>
        <w:numPr>
          <w:ilvl w:val="0"/>
          <w:numId w:val="8"/>
        </w:numPr>
        <w:spacing w:after="0" w:line="180" w:lineRule="atLeast"/>
        <w:ind w:left="-225"/>
        <w:rPr>
          <w:ins w:id="383" w:author="Unknown"/>
          <w:rFonts w:ascii="Arial" w:eastAsia="Times New Roman" w:hAnsi="Arial" w:cs="Arial"/>
          <w:color w:val="313131"/>
          <w:sz w:val="21"/>
          <w:szCs w:val="21"/>
        </w:rPr>
      </w:pPr>
      <w:ins w:id="384"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"http://www.tutorialspoint.com/about/tutorials_writing.htm" </w:instrText>
        </w:r>
        <w:r w:rsidRPr="008678AE">
          <w:rPr>
            <w:rFonts w:ascii="Arial" w:eastAsia="Times New Roman" w:hAnsi="Arial" w:cs="Arial"/>
            <w:color w:val="313131"/>
            <w:sz w:val="21"/>
            <w:szCs w:val="21"/>
          </w:rPr>
          <w:fldChar w:fldCharType="separate"/>
        </w:r>
        <w:r w:rsidRPr="008678AE">
          <w:rPr>
            <w:rFonts w:ascii="Arial" w:eastAsia="Times New Roman" w:hAnsi="Arial" w:cs="Arial"/>
            <w:color w:val="0000FF"/>
            <w:sz w:val="27"/>
            <w:szCs w:val="27"/>
            <w:u w:val="single"/>
          </w:rPr>
          <w:t>Write for us</w:t>
        </w:r>
        <w:r w:rsidRPr="008678AE">
          <w:rPr>
            <w:rFonts w:ascii="Arial" w:eastAsia="Times New Roman" w:hAnsi="Arial" w:cs="Arial"/>
            <w:color w:val="313131"/>
            <w:sz w:val="21"/>
            <w:szCs w:val="21"/>
          </w:rPr>
          <w:fldChar w:fldCharType="end"/>
        </w:r>
      </w:ins>
    </w:p>
    <w:p w:rsidR="008678AE" w:rsidRPr="008678AE" w:rsidRDefault="008678AE" w:rsidP="008678AE">
      <w:pPr>
        <w:spacing w:after="0" w:line="330" w:lineRule="atLeast"/>
        <w:rPr>
          <w:ins w:id="385" w:author="Unknown"/>
          <w:rFonts w:ascii="Arial" w:eastAsia="Times New Roman" w:hAnsi="Arial" w:cs="Arial"/>
          <w:color w:val="313131"/>
          <w:sz w:val="21"/>
          <w:szCs w:val="21"/>
        </w:rPr>
      </w:pPr>
      <w:ins w:id="386" w:author="Unknown">
        <w:r w:rsidRPr="008678AE">
          <w:rPr>
            <w:rFonts w:ascii="Times New Roman" w:eastAsia="Times New Roman" w:hAnsi="Times New Roman" w:cs="Times New Roman"/>
            <w:color w:val="313131"/>
            <w:sz w:val="21"/>
            <w:szCs w:val="21"/>
          </w:rPr>
          <w:t> </w:t>
        </w:r>
      </w:ins>
    </w:p>
    <w:p w:rsidR="008678AE" w:rsidRPr="008678AE" w:rsidRDefault="008678AE" w:rsidP="008678AE">
      <w:pPr>
        <w:numPr>
          <w:ilvl w:val="0"/>
          <w:numId w:val="8"/>
        </w:numPr>
        <w:pBdr>
          <w:left w:val="dotted" w:sz="6" w:space="6" w:color="FFFFFF"/>
        </w:pBdr>
        <w:spacing w:after="0" w:line="180" w:lineRule="atLeast"/>
        <w:ind w:left="-225"/>
        <w:rPr>
          <w:ins w:id="387" w:author="Unknown"/>
          <w:rFonts w:ascii="Arial" w:eastAsia="Times New Roman" w:hAnsi="Arial" w:cs="Arial"/>
          <w:color w:val="313131"/>
          <w:sz w:val="21"/>
          <w:szCs w:val="21"/>
        </w:rPr>
      </w:pPr>
      <w:ins w:id="388"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"http://www.tutorialspoint.com/about/faq.htm" </w:instrText>
        </w:r>
        <w:r w:rsidRPr="008678AE">
          <w:rPr>
            <w:rFonts w:ascii="Arial" w:eastAsia="Times New Roman" w:hAnsi="Arial" w:cs="Arial"/>
            <w:color w:val="313131"/>
            <w:sz w:val="21"/>
            <w:szCs w:val="21"/>
          </w:rPr>
          <w:fldChar w:fldCharType="separate"/>
        </w:r>
        <w:r w:rsidRPr="008678AE">
          <w:rPr>
            <w:rFonts w:ascii="Arial" w:eastAsia="Times New Roman" w:hAnsi="Arial" w:cs="Arial"/>
            <w:color w:val="0000FF"/>
            <w:sz w:val="27"/>
            <w:szCs w:val="27"/>
            <w:u w:val="single"/>
          </w:rPr>
          <w:t>FAQ's</w:t>
        </w:r>
        <w:r w:rsidRPr="008678AE">
          <w:rPr>
            <w:rFonts w:ascii="Arial" w:eastAsia="Times New Roman" w:hAnsi="Arial" w:cs="Arial"/>
            <w:color w:val="313131"/>
            <w:sz w:val="21"/>
            <w:szCs w:val="21"/>
          </w:rPr>
          <w:fldChar w:fldCharType="end"/>
        </w:r>
      </w:ins>
    </w:p>
    <w:p w:rsidR="008678AE" w:rsidRPr="008678AE" w:rsidRDefault="008678AE" w:rsidP="008678AE">
      <w:pPr>
        <w:spacing w:after="0" w:line="330" w:lineRule="atLeast"/>
        <w:rPr>
          <w:ins w:id="389" w:author="Unknown"/>
          <w:rFonts w:ascii="Arial" w:eastAsia="Times New Roman" w:hAnsi="Arial" w:cs="Arial"/>
          <w:color w:val="313131"/>
          <w:sz w:val="21"/>
          <w:szCs w:val="21"/>
        </w:rPr>
      </w:pPr>
      <w:ins w:id="390" w:author="Unknown">
        <w:r w:rsidRPr="008678AE">
          <w:rPr>
            <w:rFonts w:ascii="Times New Roman" w:eastAsia="Times New Roman" w:hAnsi="Times New Roman" w:cs="Times New Roman"/>
            <w:color w:val="313131"/>
            <w:sz w:val="21"/>
            <w:szCs w:val="21"/>
          </w:rPr>
          <w:t> </w:t>
        </w:r>
      </w:ins>
    </w:p>
    <w:p w:rsidR="008678AE" w:rsidRPr="008678AE" w:rsidRDefault="008678AE" w:rsidP="008678AE">
      <w:pPr>
        <w:numPr>
          <w:ilvl w:val="0"/>
          <w:numId w:val="8"/>
        </w:numPr>
        <w:pBdr>
          <w:left w:val="dotted" w:sz="6" w:space="6" w:color="FFFFFF"/>
        </w:pBdr>
        <w:spacing w:after="0" w:line="180" w:lineRule="atLeast"/>
        <w:ind w:left="-225"/>
        <w:rPr>
          <w:ins w:id="391" w:author="Unknown"/>
          <w:rFonts w:ascii="Arial" w:eastAsia="Times New Roman" w:hAnsi="Arial" w:cs="Arial"/>
          <w:color w:val="313131"/>
          <w:sz w:val="21"/>
          <w:szCs w:val="21"/>
        </w:rPr>
      </w:pPr>
      <w:ins w:id="392"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"http://www.tutorialspoint.com/about/about_helping.htm" </w:instrText>
        </w:r>
        <w:r w:rsidRPr="008678AE">
          <w:rPr>
            <w:rFonts w:ascii="Arial" w:eastAsia="Times New Roman" w:hAnsi="Arial" w:cs="Arial"/>
            <w:color w:val="313131"/>
            <w:sz w:val="21"/>
            <w:szCs w:val="21"/>
          </w:rPr>
          <w:fldChar w:fldCharType="separate"/>
        </w:r>
        <w:r w:rsidRPr="008678AE">
          <w:rPr>
            <w:rFonts w:ascii="Arial" w:eastAsia="Times New Roman" w:hAnsi="Arial" w:cs="Arial"/>
            <w:color w:val="0000FF"/>
            <w:sz w:val="27"/>
            <w:szCs w:val="27"/>
            <w:u w:val="single"/>
          </w:rPr>
          <w:t>Helping</w:t>
        </w:r>
        <w:r w:rsidRPr="008678AE">
          <w:rPr>
            <w:rFonts w:ascii="Arial" w:eastAsia="Times New Roman" w:hAnsi="Arial" w:cs="Arial"/>
            <w:color w:val="313131"/>
            <w:sz w:val="21"/>
            <w:szCs w:val="21"/>
          </w:rPr>
          <w:fldChar w:fldCharType="end"/>
        </w:r>
      </w:ins>
    </w:p>
    <w:p w:rsidR="008678AE" w:rsidRPr="008678AE" w:rsidRDefault="008678AE" w:rsidP="008678AE">
      <w:pPr>
        <w:spacing w:after="0" w:line="330" w:lineRule="atLeast"/>
        <w:rPr>
          <w:ins w:id="393" w:author="Unknown"/>
          <w:rFonts w:ascii="Arial" w:eastAsia="Times New Roman" w:hAnsi="Arial" w:cs="Arial"/>
          <w:color w:val="313131"/>
          <w:sz w:val="21"/>
          <w:szCs w:val="21"/>
        </w:rPr>
      </w:pPr>
      <w:ins w:id="394" w:author="Unknown">
        <w:r w:rsidRPr="008678AE">
          <w:rPr>
            <w:rFonts w:ascii="Times New Roman" w:eastAsia="Times New Roman" w:hAnsi="Times New Roman" w:cs="Times New Roman"/>
            <w:color w:val="313131"/>
            <w:sz w:val="21"/>
            <w:szCs w:val="21"/>
          </w:rPr>
          <w:t> </w:t>
        </w:r>
      </w:ins>
    </w:p>
    <w:p w:rsidR="008678AE" w:rsidRPr="008678AE" w:rsidRDefault="008678AE" w:rsidP="008678AE">
      <w:pPr>
        <w:numPr>
          <w:ilvl w:val="0"/>
          <w:numId w:val="8"/>
        </w:numPr>
        <w:pBdr>
          <w:left w:val="dotted" w:sz="6" w:space="6" w:color="FFFFFF"/>
        </w:pBdr>
        <w:spacing w:after="0" w:line="180" w:lineRule="atLeast"/>
        <w:ind w:left="-225"/>
        <w:rPr>
          <w:ins w:id="395" w:author="Unknown"/>
          <w:rFonts w:ascii="Arial" w:eastAsia="Times New Roman" w:hAnsi="Arial" w:cs="Arial"/>
          <w:color w:val="313131"/>
          <w:sz w:val="21"/>
          <w:szCs w:val="21"/>
        </w:rPr>
      </w:pPr>
      <w:ins w:id="396" w:author="Unknown">
        <w:r w:rsidRPr="008678AE">
          <w:rPr>
            <w:rFonts w:ascii="Arial" w:eastAsia="Times New Roman" w:hAnsi="Arial" w:cs="Arial"/>
            <w:color w:val="313131"/>
            <w:sz w:val="21"/>
            <w:szCs w:val="21"/>
          </w:rPr>
          <w:fldChar w:fldCharType="begin"/>
        </w:r>
        <w:r w:rsidRPr="008678AE">
          <w:rPr>
            <w:rFonts w:ascii="Arial" w:eastAsia="Times New Roman" w:hAnsi="Arial" w:cs="Arial"/>
            <w:color w:val="313131"/>
            <w:sz w:val="21"/>
            <w:szCs w:val="21"/>
          </w:rPr>
          <w:instrText xml:space="preserve"> HYPERLINK "http://www.tutorialspoint.com/about/contact_us.htm" </w:instrText>
        </w:r>
        <w:r w:rsidRPr="008678AE">
          <w:rPr>
            <w:rFonts w:ascii="Arial" w:eastAsia="Times New Roman" w:hAnsi="Arial" w:cs="Arial"/>
            <w:color w:val="313131"/>
            <w:sz w:val="21"/>
            <w:szCs w:val="21"/>
          </w:rPr>
          <w:fldChar w:fldCharType="separate"/>
        </w:r>
        <w:r w:rsidRPr="008678AE">
          <w:rPr>
            <w:rFonts w:ascii="Arial" w:eastAsia="Times New Roman" w:hAnsi="Arial" w:cs="Arial"/>
            <w:color w:val="0000FF"/>
            <w:sz w:val="27"/>
            <w:szCs w:val="27"/>
            <w:u w:val="single"/>
          </w:rPr>
          <w:t>Contact</w:t>
        </w:r>
        <w:r w:rsidRPr="008678AE">
          <w:rPr>
            <w:rFonts w:ascii="Arial" w:eastAsia="Times New Roman" w:hAnsi="Arial" w:cs="Arial"/>
            <w:color w:val="313131"/>
            <w:sz w:val="21"/>
            <w:szCs w:val="21"/>
          </w:rPr>
          <w:fldChar w:fldCharType="end"/>
        </w:r>
      </w:ins>
    </w:p>
    <w:p w:rsidR="008678AE" w:rsidRPr="008678AE" w:rsidRDefault="008678AE" w:rsidP="008678AE">
      <w:pPr>
        <w:spacing w:after="0" w:line="360" w:lineRule="atLeast"/>
        <w:rPr>
          <w:ins w:id="397" w:author="Unknown"/>
          <w:rFonts w:ascii="Arial" w:eastAsia="Times New Roman" w:hAnsi="Arial" w:cs="Arial"/>
          <w:color w:val="FFFFFF"/>
          <w:sz w:val="21"/>
          <w:szCs w:val="21"/>
        </w:rPr>
      </w:pPr>
      <w:ins w:id="398" w:author="Unknown">
        <w:r w:rsidRPr="008678AE">
          <w:rPr>
            <w:rFonts w:ascii="Arial" w:eastAsia="Times New Roman" w:hAnsi="Arial" w:cs="Arial"/>
            <w:color w:val="FFFFFF"/>
            <w:sz w:val="21"/>
            <w:szCs w:val="21"/>
          </w:rPr>
          <w:t>© Copyright 2015. All Rights Reserved.</w:t>
        </w:r>
      </w:ins>
    </w:p>
    <w:p w:rsidR="008678AE" w:rsidRPr="008678AE" w:rsidRDefault="008678AE" w:rsidP="008678AE">
      <w:pPr>
        <w:spacing w:after="0" w:line="330" w:lineRule="atLeast"/>
        <w:jc w:val="center"/>
        <w:rPr>
          <w:ins w:id="399" w:author="Unknown"/>
          <w:rFonts w:ascii="Arial" w:eastAsia="Times New Roman" w:hAnsi="Arial" w:cs="Arial"/>
          <w:color w:val="313131"/>
          <w:sz w:val="29"/>
          <w:szCs w:val="29"/>
        </w:rPr>
      </w:pPr>
      <w:ins w:id="400" w:author="Unknown">
        <w:r w:rsidRPr="008678AE">
          <w:rPr>
            <w:rFonts w:ascii="Arial" w:eastAsia="Times New Roman" w:hAnsi="Arial" w:cs="Arial"/>
            <w:color w:val="313131"/>
            <w:sz w:val="29"/>
            <w:szCs w:val="29"/>
          </w:rPr>
          <w:object w:dxaOrig="1440" w:dyaOrig="1440">
            <v:shape id="_x0000_i1059" type="#_x0000_t75" style="width:49.5pt;height:18pt" o:ole="">
              <v:imagedata r:id="rId8" o:title=""/>
            </v:shape>
            <w:control r:id="rId74" w:name="DefaultOcxName1" w:shapeid="_x0000_i1059"/>
          </w:object>
        </w:r>
        <w:r w:rsidRPr="008678AE">
          <w:rPr>
            <w:rFonts w:ascii="Times New Roman" w:eastAsia="Times New Roman" w:hAnsi="Times New Roman" w:cs="Times New Roman"/>
            <w:color w:val="313131"/>
            <w:sz w:val="29"/>
            <w:szCs w:val="29"/>
          </w:rPr>
          <w:t> go</w:t>
        </w:r>
      </w:ins>
    </w:p>
    <w:p w:rsidR="00525669" w:rsidRDefault="008678AE">
      <w:bookmarkStart w:id="401" w:name="_GoBack"/>
      <w:bookmarkEnd w:id="401"/>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8B4"/>
    <w:multiLevelType w:val="multilevel"/>
    <w:tmpl w:val="B28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3269E"/>
    <w:multiLevelType w:val="multilevel"/>
    <w:tmpl w:val="6CD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74472"/>
    <w:multiLevelType w:val="multilevel"/>
    <w:tmpl w:val="258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33CB3"/>
    <w:multiLevelType w:val="multilevel"/>
    <w:tmpl w:val="C7E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E36B2"/>
    <w:multiLevelType w:val="multilevel"/>
    <w:tmpl w:val="0E5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37A28"/>
    <w:multiLevelType w:val="multilevel"/>
    <w:tmpl w:val="23E0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DD47B1"/>
    <w:multiLevelType w:val="multilevel"/>
    <w:tmpl w:val="242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95BC6"/>
    <w:multiLevelType w:val="multilevel"/>
    <w:tmpl w:val="013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AE"/>
    <w:rsid w:val="001870DD"/>
    <w:rsid w:val="008678AE"/>
    <w:rsid w:val="009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8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8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78AE"/>
    <w:rPr>
      <w:color w:val="0000FF"/>
      <w:u w:val="single"/>
    </w:rPr>
  </w:style>
  <w:style w:type="paragraph" w:styleId="z-TopofForm">
    <w:name w:val="HTML Top of Form"/>
    <w:basedOn w:val="Normal"/>
    <w:next w:val="Normal"/>
    <w:link w:val="z-TopofFormChar"/>
    <w:hidden/>
    <w:uiPriority w:val="99"/>
    <w:semiHidden/>
    <w:unhideWhenUsed/>
    <w:rsid w:val="008678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78AE"/>
    <w:rPr>
      <w:rFonts w:ascii="Arial" w:eastAsia="Times New Roman" w:hAnsi="Arial" w:cs="Arial"/>
      <w:vanish/>
      <w:sz w:val="16"/>
      <w:szCs w:val="16"/>
    </w:rPr>
  </w:style>
  <w:style w:type="character" w:customStyle="1" w:styleId="input-group-btn">
    <w:name w:val="input-group-btn"/>
    <w:basedOn w:val="DefaultParagraphFont"/>
    <w:rsid w:val="008678AE"/>
  </w:style>
  <w:style w:type="paragraph" w:styleId="z-BottomofForm">
    <w:name w:val="HTML Bottom of Form"/>
    <w:basedOn w:val="Normal"/>
    <w:next w:val="Normal"/>
    <w:link w:val="z-BottomofFormChar"/>
    <w:hidden/>
    <w:uiPriority w:val="99"/>
    <w:semiHidden/>
    <w:unhideWhenUsed/>
    <w:rsid w:val="008678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78AE"/>
    <w:rPr>
      <w:rFonts w:ascii="Arial" w:eastAsia="Times New Roman" w:hAnsi="Arial" w:cs="Arial"/>
      <w:vanish/>
      <w:sz w:val="16"/>
      <w:szCs w:val="16"/>
    </w:rPr>
  </w:style>
  <w:style w:type="character" w:customStyle="1" w:styleId="apple-converted-space">
    <w:name w:val="apple-converted-space"/>
    <w:basedOn w:val="DefaultParagraphFont"/>
    <w:rsid w:val="008678AE"/>
  </w:style>
  <w:style w:type="paragraph" w:styleId="NormalWeb">
    <w:name w:val="Normal (Web)"/>
    <w:basedOn w:val="Normal"/>
    <w:uiPriority w:val="99"/>
    <w:semiHidden/>
    <w:unhideWhenUsed/>
    <w:rsid w:val="008678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8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7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8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8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8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8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78AE"/>
    <w:rPr>
      <w:color w:val="0000FF"/>
      <w:u w:val="single"/>
    </w:rPr>
  </w:style>
  <w:style w:type="paragraph" w:styleId="z-TopofForm">
    <w:name w:val="HTML Top of Form"/>
    <w:basedOn w:val="Normal"/>
    <w:next w:val="Normal"/>
    <w:link w:val="z-TopofFormChar"/>
    <w:hidden/>
    <w:uiPriority w:val="99"/>
    <w:semiHidden/>
    <w:unhideWhenUsed/>
    <w:rsid w:val="008678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78AE"/>
    <w:rPr>
      <w:rFonts w:ascii="Arial" w:eastAsia="Times New Roman" w:hAnsi="Arial" w:cs="Arial"/>
      <w:vanish/>
      <w:sz w:val="16"/>
      <w:szCs w:val="16"/>
    </w:rPr>
  </w:style>
  <w:style w:type="character" w:customStyle="1" w:styleId="input-group-btn">
    <w:name w:val="input-group-btn"/>
    <w:basedOn w:val="DefaultParagraphFont"/>
    <w:rsid w:val="008678AE"/>
  </w:style>
  <w:style w:type="paragraph" w:styleId="z-BottomofForm">
    <w:name w:val="HTML Bottom of Form"/>
    <w:basedOn w:val="Normal"/>
    <w:next w:val="Normal"/>
    <w:link w:val="z-BottomofFormChar"/>
    <w:hidden/>
    <w:uiPriority w:val="99"/>
    <w:semiHidden/>
    <w:unhideWhenUsed/>
    <w:rsid w:val="008678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78AE"/>
    <w:rPr>
      <w:rFonts w:ascii="Arial" w:eastAsia="Times New Roman" w:hAnsi="Arial" w:cs="Arial"/>
      <w:vanish/>
      <w:sz w:val="16"/>
      <w:szCs w:val="16"/>
    </w:rPr>
  </w:style>
  <w:style w:type="character" w:customStyle="1" w:styleId="apple-converted-space">
    <w:name w:val="apple-converted-space"/>
    <w:basedOn w:val="DefaultParagraphFont"/>
    <w:rsid w:val="008678AE"/>
  </w:style>
  <w:style w:type="paragraph" w:styleId="NormalWeb">
    <w:name w:val="Normal (Web)"/>
    <w:basedOn w:val="Normal"/>
    <w:uiPriority w:val="99"/>
    <w:semiHidden/>
    <w:unhideWhenUsed/>
    <w:rsid w:val="008678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8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7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76268">
      <w:bodyDiv w:val="1"/>
      <w:marLeft w:val="0"/>
      <w:marRight w:val="0"/>
      <w:marTop w:val="0"/>
      <w:marBottom w:val="0"/>
      <w:divBdr>
        <w:top w:val="none" w:sz="0" w:space="0" w:color="auto"/>
        <w:left w:val="none" w:sz="0" w:space="0" w:color="auto"/>
        <w:bottom w:val="none" w:sz="0" w:space="0" w:color="auto"/>
        <w:right w:val="none" w:sz="0" w:space="0" w:color="auto"/>
      </w:divBdr>
      <w:divsChild>
        <w:div w:id="1855027058">
          <w:marLeft w:val="0"/>
          <w:marRight w:val="0"/>
          <w:marTop w:val="0"/>
          <w:marBottom w:val="0"/>
          <w:divBdr>
            <w:top w:val="none" w:sz="0" w:space="0" w:color="auto"/>
            <w:left w:val="none" w:sz="0" w:space="0" w:color="auto"/>
            <w:bottom w:val="none" w:sz="0" w:space="0" w:color="auto"/>
            <w:right w:val="none" w:sz="0" w:space="0" w:color="auto"/>
          </w:divBdr>
          <w:divsChild>
            <w:div w:id="1238589940">
              <w:marLeft w:val="225"/>
              <w:marRight w:val="0"/>
              <w:marTop w:val="150"/>
              <w:marBottom w:val="0"/>
              <w:divBdr>
                <w:top w:val="none" w:sz="0" w:space="0" w:color="auto"/>
                <w:left w:val="none" w:sz="0" w:space="0" w:color="auto"/>
                <w:bottom w:val="none" w:sz="0" w:space="0" w:color="auto"/>
                <w:right w:val="none" w:sz="0" w:space="0" w:color="auto"/>
              </w:divBdr>
              <w:divsChild>
                <w:div w:id="12910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0607">
          <w:marLeft w:val="0"/>
          <w:marRight w:val="0"/>
          <w:marTop w:val="0"/>
          <w:marBottom w:val="0"/>
          <w:divBdr>
            <w:top w:val="none" w:sz="0" w:space="0" w:color="auto"/>
            <w:left w:val="none" w:sz="0" w:space="0" w:color="auto"/>
            <w:bottom w:val="none" w:sz="0" w:space="0" w:color="auto"/>
            <w:right w:val="none" w:sz="0" w:space="0" w:color="auto"/>
          </w:divBdr>
          <w:divsChild>
            <w:div w:id="2075463622">
              <w:marLeft w:val="0"/>
              <w:marRight w:val="0"/>
              <w:marTop w:val="0"/>
              <w:marBottom w:val="0"/>
              <w:divBdr>
                <w:top w:val="none" w:sz="0" w:space="0" w:color="auto"/>
                <w:left w:val="none" w:sz="0" w:space="0" w:color="auto"/>
                <w:bottom w:val="none" w:sz="0" w:space="0" w:color="auto"/>
                <w:right w:val="none" w:sz="0" w:space="0" w:color="auto"/>
              </w:divBdr>
            </w:div>
          </w:divsChild>
        </w:div>
        <w:div w:id="1008555305">
          <w:marLeft w:val="0"/>
          <w:marRight w:val="0"/>
          <w:marTop w:val="75"/>
          <w:marBottom w:val="0"/>
          <w:divBdr>
            <w:top w:val="none" w:sz="0" w:space="0" w:color="auto"/>
            <w:left w:val="none" w:sz="0" w:space="0" w:color="auto"/>
            <w:bottom w:val="none" w:sz="0" w:space="0" w:color="auto"/>
            <w:right w:val="none" w:sz="0" w:space="0" w:color="auto"/>
          </w:divBdr>
          <w:divsChild>
            <w:div w:id="1749811896">
              <w:marLeft w:val="0"/>
              <w:marRight w:val="0"/>
              <w:marTop w:val="0"/>
              <w:marBottom w:val="0"/>
              <w:divBdr>
                <w:top w:val="none" w:sz="0" w:space="0" w:color="auto"/>
                <w:left w:val="none" w:sz="0" w:space="0" w:color="auto"/>
                <w:bottom w:val="none" w:sz="0" w:space="0" w:color="auto"/>
                <w:right w:val="none" w:sz="0" w:space="0" w:color="auto"/>
              </w:divBdr>
              <w:divsChild>
                <w:div w:id="1743411075">
                  <w:marLeft w:val="-225"/>
                  <w:marRight w:val="-225"/>
                  <w:marTop w:val="0"/>
                  <w:marBottom w:val="0"/>
                  <w:divBdr>
                    <w:top w:val="none" w:sz="0" w:space="0" w:color="auto"/>
                    <w:left w:val="none" w:sz="0" w:space="0" w:color="auto"/>
                    <w:bottom w:val="none" w:sz="0" w:space="0" w:color="auto"/>
                    <w:right w:val="none" w:sz="0" w:space="0" w:color="auto"/>
                  </w:divBdr>
                  <w:divsChild>
                    <w:div w:id="883639165">
                      <w:marLeft w:val="0"/>
                      <w:marRight w:val="0"/>
                      <w:marTop w:val="0"/>
                      <w:marBottom w:val="0"/>
                      <w:divBdr>
                        <w:top w:val="none" w:sz="0" w:space="0" w:color="auto"/>
                        <w:left w:val="none" w:sz="0" w:space="0" w:color="auto"/>
                        <w:bottom w:val="none" w:sz="0" w:space="0" w:color="auto"/>
                        <w:right w:val="none" w:sz="0" w:space="0" w:color="auto"/>
                      </w:divBdr>
                      <w:divsChild>
                        <w:div w:id="1868911766">
                          <w:marLeft w:val="0"/>
                          <w:marRight w:val="0"/>
                          <w:marTop w:val="0"/>
                          <w:marBottom w:val="0"/>
                          <w:divBdr>
                            <w:top w:val="none" w:sz="0" w:space="0" w:color="auto"/>
                            <w:left w:val="none" w:sz="0" w:space="0" w:color="auto"/>
                            <w:bottom w:val="none" w:sz="0" w:space="0" w:color="auto"/>
                            <w:right w:val="none" w:sz="0" w:space="0" w:color="auto"/>
                          </w:divBdr>
                        </w:div>
                      </w:divsChild>
                    </w:div>
                    <w:div w:id="2000956108">
                      <w:marLeft w:val="-225"/>
                      <w:marRight w:val="-225"/>
                      <w:marTop w:val="0"/>
                      <w:marBottom w:val="0"/>
                      <w:divBdr>
                        <w:top w:val="none" w:sz="0" w:space="0" w:color="auto"/>
                        <w:left w:val="none" w:sz="0" w:space="0" w:color="auto"/>
                        <w:bottom w:val="none" w:sz="0" w:space="0" w:color="auto"/>
                        <w:right w:val="none" w:sz="0" w:space="0" w:color="auto"/>
                      </w:divBdr>
                      <w:divsChild>
                        <w:div w:id="364793119">
                          <w:marLeft w:val="0"/>
                          <w:marRight w:val="0"/>
                          <w:marTop w:val="0"/>
                          <w:marBottom w:val="0"/>
                          <w:divBdr>
                            <w:top w:val="none" w:sz="0" w:space="0" w:color="auto"/>
                            <w:left w:val="none" w:sz="0" w:space="0" w:color="auto"/>
                            <w:bottom w:val="none" w:sz="0" w:space="0" w:color="auto"/>
                            <w:right w:val="none" w:sz="0" w:space="0" w:color="auto"/>
                          </w:divBdr>
                          <w:divsChild>
                            <w:div w:id="1175654792">
                              <w:marLeft w:val="0"/>
                              <w:marRight w:val="0"/>
                              <w:marTop w:val="0"/>
                              <w:marBottom w:val="0"/>
                              <w:divBdr>
                                <w:top w:val="single" w:sz="6" w:space="0" w:color="D6D6D6"/>
                                <w:left w:val="single" w:sz="6" w:space="4" w:color="D6D6D6"/>
                                <w:bottom w:val="single" w:sz="6" w:space="0" w:color="D6D6D6"/>
                                <w:right w:val="single" w:sz="6" w:space="4" w:color="D6D6D6"/>
                              </w:divBdr>
                              <w:divsChild>
                                <w:div w:id="979728658">
                                  <w:marLeft w:val="0"/>
                                  <w:marRight w:val="0"/>
                                  <w:marTop w:val="0"/>
                                  <w:marBottom w:val="0"/>
                                  <w:divBdr>
                                    <w:top w:val="none" w:sz="0" w:space="0" w:color="auto"/>
                                    <w:left w:val="none" w:sz="0" w:space="0" w:color="auto"/>
                                    <w:bottom w:val="none" w:sz="0" w:space="0" w:color="auto"/>
                                    <w:right w:val="none" w:sz="0" w:space="0" w:color="auto"/>
                                  </w:divBdr>
                                </w:div>
                                <w:div w:id="15888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299">
                          <w:marLeft w:val="-225"/>
                          <w:marRight w:val="-225"/>
                          <w:marTop w:val="0"/>
                          <w:marBottom w:val="0"/>
                          <w:divBdr>
                            <w:top w:val="none" w:sz="0" w:space="0" w:color="auto"/>
                            <w:left w:val="none" w:sz="0" w:space="0" w:color="auto"/>
                            <w:bottom w:val="none" w:sz="0" w:space="0" w:color="auto"/>
                            <w:right w:val="none" w:sz="0" w:space="0" w:color="auto"/>
                          </w:divBdr>
                          <w:divsChild>
                            <w:div w:id="142893757">
                              <w:marLeft w:val="0"/>
                              <w:marRight w:val="0"/>
                              <w:marTop w:val="0"/>
                              <w:marBottom w:val="0"/>
                              <w:divBdr>
                                <w:top w:val="none" w:sz="0" w:space="0" w:color="auto"/>
                                <w:left w:val="none" w:sz="0" w:space="0" w:color="auto"/>
                                <w:bottom w:val="none" w:sz="0" w:space="0" w:color="auto"/>
                                <w:right w:val="none" w:sz="0" w:space="0" w:color="auto"/>
                              </w:divBdr>
                              <w:divsChild>
                                <w:div w:id="964311568">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2136634895">
              <w:marLeft w:val="0"/>
              <w:marRight w:val="0"/>
              <w:marTop w:val="0"/>
              <w:marBottom w:val="0"/>
              <w:divBdr>
                <w:top w:val="single" w:sz="24" w:space="31" w:color="AAAAAA"/>
                <w:left w:val="none" w:sz="0" w:space="0" w:color="auto"/>
                <w:bottom w:val="none" w:sz="0" w:space="0" w:color="auto"/>
                <w:right w:val="none" w:sz="0" w:space="0" w:color="auto"/>
              </w:divBdr>
              <w:divsChild>
                <w:div w:id="579605228">
                  <w:marLeft w:val="0"/>
                  <w:marRight w:val="0"/>
                  <w:marTop w:val="0"/>
                  <w:marBottom w:val="0"/>
                  <w:divBdr>
                    <w:top w:val="none" w:sz="0" w:space="0" w:color="auto"/>
                    <w:left w:val="none" w:sz="0" w:space="0" w:color="auto"/>
                    <w:bottom w:val="none" w:sz="0" w:space="0" w:color="auto"/>
                    <w:right w:val="none" w:sz="0" w:space="0" w:color="auto"/>
                  </w:divBdr>
                  <w:divsChild>
                    <w:div w:id="1183932150">
                      <w:marLeft w:val="-225"/>
                      <w:marRight w:val="-225"/>
                      <w:marTop w:val="0"/>
                      <w:marBottom w:val="0"/>
                      <w:divBdr>
                        <w:top w:val="none" w:sz="0" w:space="0" w:color="auto"/>
                        <w:left w:val="none" w:sz="0" w:space="0" w:color="auto"/>
                        <w:bottom w:val="none" w:sz="0" w:space="0" w:color="auto"/>
                        <w:right w:val="none" w:sz="0" w:space="0" w:color="auto"/>
                      </w:divBdr>
                      <w:divsChild>
                        <w:div w:id="1753745608">
                          <w:marLeft w:val="0"/>
                          <w:marRight w:val="0"/>
                          <w:marTop w:val="0"/>
                          <w:marBottom w:val="0"/>
                          <w:divBdr>
                            <w:top w:val="none" w:sz="0" w:space="0" w:color="auto"/>
                            <w:left w:val="none" w:sz="0" w:space="0" w:color="auto"/>
                            <w:bottom w:val="none" w:sz="0" w:space="0" w:color="auto"/>
                            <w:right w:val="none" w:sz="0" w:space="0" w:color="auto"/>
                          </w:divBdr>
                        </w:div>
                        <w:div w:id="867060242">
                          <w:marLeft w:val="0"/>
                          <w:marRight w:val="0"/>
                          <w:marTop w:val="0"/>
                          <w:marBottom w:val="0"/>
                          <w:divBdr>
                            <w:top w:val="none" w:sz="0" w:space="0" w:color="auto"/>
                            <w:left w:val="none" w:sz="0" w:space="0" w:color="auto"/>
                            <w:bottom w:val="none" w:sz="0" w:space="0" w:color="auto"/>
                            <w:right w:val="none" w:sz="0" w:space="0" w:color="auto"/>
                          </w:divBdr>
                        </w:div>
                        <w:div w:id="688071759">
                          <w:marLeft w:val="0"/>
                          <w:marRight w:val="0"/>
                          <w:marTop w:val="0"/>
                          <w:marBottom w:val="0"/>
                          <w:divBdr>
                            <w:top w:val="none" w:sz="0" w:space="0" w:color="auto"/>
                            <w:left w:val="none" w:sz="0" w:space="0" w:color="auto"/>
                            <w:bottom w:val="none" w:sz="0" w:space="0" w:color="auto"/>
                            <w:right w:val="none" w:sz="0" w:space="0" w:color="auto"/>
                          </w:divBdr>
                        </w:div>
                        <w:div w:id="2012488128">
                          <w:marLeft w:val="0"/>
                          <w:marRight w:val="0"/>
                          <w:marTop w:val="0"/>
                          <w:marBottom w:val="0"/>
                          <w:divBdr>
                            <w:top w:val="none" w:sz="0" w:space="0" w:color="auto"/>
                            <w:left w:val="none" w:sz="0" w:space="0" w:color="auto"/>
                            <w:bottom w:val="none" w:sz="0" w:space="0" w:color="auto"/>
                            <w:right w:val="none" w:sz="0" w:space="0" w:color="auto"/>
                          </w:divBdr>
                          <w:divsChild>
                            <w:div w:id="1826817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hyperlink" Target="javascript:void(0)" TargetMode="External"/><Relationship Id="rId74"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image" Target="media/image4.jpeg"/><Relationship Id="rId73"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jpe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1857</Words>
  <Characters>10589</Characters>
  <Application>Microsoft Office Word</Application>
  <DocSecurity>0</DocSecurity>
  <Lines>88</Lines>
  <Paragraphs>24</Paragraphs>
  <ScaleCrop>false</ScaleCrop>
  <Company>home</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2015-08-30T05:16:00Z</dcterms:created>
  <dcterms:modified xsi:type="dcterms:W3CDTF">2015-08-30T05:17:00Z</dcterms:modified>
</cp:coreProperties>
</file>