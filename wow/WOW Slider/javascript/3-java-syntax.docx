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2CB" w:rsidRPr="004D02CB" w:rsidRDefault="004D02CB" w:rsidP="004D02CB">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4D02CB" w:rsidRPr="004D02CB" w:rsidRDefault="004D02CB" w:rsidP="004D02CB">
      <w:pPr>
        <w:pBdr>
          <w:bottom w:val="single" w:sz="6" w:space="1" w:color="auto"/>
        </w:pBdr>
        <w:spacing w:after="0" w:line="240" w:lineRule="auto"/>
        <w:jc w:val="center"/>
        <w:rPr>
          <w:rFonts w:ascii="Arial" w:eastAsia="Times New Roman" w:hAnsi="Arial" w:cs="Arial"/>
          <w:vanish/>
          <w:sz w:val="16"/>
          <w:szCs w:val="16"/>
        </w:rPr>
      </w:pPr>
      <w:r w:rsidRPr="004D02CB">
        <w:rPr>
          <w:rFonts w:ascii="Arial" w:eastAsia="Times New Roman" w:hAnsi="Arial" w:cs="Arial"/>
          <w:vanish/>
          <w:sz w:val="16"/>
          <w:szCs w:val="16"/>
        </w:rPr>
        <w:t>Top of Form</w:t>
      </w:r>
    </w:p>
    <w:p w:rsidR="004D02CB" w:rsidRPr="004D02CB" w:rsidRDefault="004D02CB" w:rsidP="004D02CB">
      <w:pPr>
        <w:spacing w:after="0" w:line="240" w:lineRule="auto"/>
        <w:rPr>
          <w:rFonts w:ascii="Times New Roman" w:eastAsia="Times New Roman" w:hAnsi="Times New Roman" w:cs="Times New Roman"/>
          <w:sz w:val="24"/>
          <w:szCs w:val="24"/>
        </w:rPr>
      </w:pPr>
      <w:r w:rsidRPr="004D02C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4D02CB" w:rsidRPr="004D02CB" w:rsidRDefault="004D02CB" w:rsidP="004D02CB">
      <w:pPr>
        <w:pBdr>
          <w:top w:val="single" w:sz="6" w:space="1" w:color="auto"/>
        </w:pBdr>
        <w:spacing w:after="0" w:line="240" w:lineRule="auto"/>
        <w:jc w:val="center"/>
        <w:rPr>
          <w:rFonts w:ascii="Arial" w:eastAsia="Times New Roman" w:hAnsi="Arial" w:cs="Arial"/>
          <w:vanish/>
          <w:sz w:val="16"/>
          <w:szCs w:val="16"/>
        </w:rPr>
      </w:pPr>
      <w:r w:rsidRPr="004D02CB">
        <w:rPr>
          <w:rFonts w:ascii="Arial" w:eastAsia="Times New Roman" w:hAnsi="Arial" w:cs="Arial"/>
          <w:vanish/>
          <w:sz w:val="16"/>
          <w:szCs w:val="16"/>
        </w:rPr>
        <w:t>Bottom of Form</w:t>
      </w:r>
    </w:p>
    <w:p w:rsidR="004D02CB" w:rsidRPr="004D02CB" w:rsidRDefault="004D02CB" w:rsidP="004D02CB">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4D02CB">
          <w:rPr>
            <w:rFonts w:ascii="Times New Roman" w:eastAsia="Times New Roman" w:hAnsi="Times New Roman" w:cs="Times New Roman"/>
            <w:color w:val="999999"/>
          </w:rPr>
          <w:t> </w:t>
        </w:r>
        <w:r w:rsidRPr="004D02CB">
          <w:rPr>
            <w:rFonts w:ascii="Times New Roman" w:eastAsia="Times New Roman" w:hAnsi="Times New Roman" w:cs="Times New Roman"/>
            <w:color w:val="999999"/>
            <w:u w:val="single"/>
          </w:rPr>
          <w:t> Whiteboard</w:t>
        </w:r>
      </w:hyperlink>
    </w:p>
    <w:p w:rsidR="004D02CB" w:rsidRPr="004D02CB" w:rsidRDefault="004D02CB" w:rsidP="004D02CB">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4D02CB">
          <w:rPr>
            <w:rFonts w:ascii="Times New Roman" w:eastAsia="Times New Roman" w:hAnsi="Times New Roman" w:cs="Times New Roman"/>
            <w:color w:val="999999"/>
          </w:rPr>
          <w:t> </w:t>
        </w:r>
        <w:r w:rsidRPr="004D02CB">
          <w:rPr>
            <w:rFonts w:ascii="Times New Roman" w:eastAsia="Times New Roman" w:hAnsi="Times New Roman" w:cs="Times New Roman"/>
            <w:color w:val="999999"/>
            <w:u w:val="single"/>
          </w:rPr>
          <w:t> Quizzes</w:t>
        </w:r>
      </w:hyperlink>
    </w:p>
    <w:p w:rsidR="004D02CB" w:rsidRPr="004D02CB" w:rsidRDefault="004D02CB" w:rsidP="004D02CB">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4D02CB">
          <w:rPr>
            <w:rFonts w:ascii="Times New Roman" w:eastAsia="Times New Roman" w:hAnsi="Times New Roman" w:cs="Times New Roman"/>
            <w:color w:val="999999"/>
          </w:rPr>
          <w:t> </w:t>
        </w:r>
        <w:r w:rsidRPr="004D02CB">
          <w:rPr>
            <w:rFonts w:ascii="Times New Roman" w:eastAsia="Times New Roman" w:hAnsi="Times New Roman" w:cs="Times New Roman"/>
            <w:color w:val="999999"/>
            <w:u w:val="single"/>
          </w:rPr>
          <w:t> Shared</w:t>
        </w:r>
      </w:hyperlink>
    </w:p>
    <w:p w:rsidR="004D02CB" w:rsidRPr="004D02CB" w:rsidRDefault="004D02CB" w:rsidP="004D02CB">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4D02CB">
          <w:rPr>
            <w:rFonts w:ascii="Times New Roman" w:eastAsia="Times New Roman" w:hAnsi="Times New Roman" w:cs="Times New Roman"/>
            <w:color w:val="999999"/>
          </w:rPr>
          <w:t> </w:t>
        </w:r>
        <w:r w:rsidRPr="004D02CB">
          <w:rPr>
            <w:rFonts w:ascii="Times New Roman" w:eastAsia="Times New Roman" w:hAnsi="Times New Roman" w:cs="Times New Roman"/>
            <w:color w:val="999999"/>
            <w:u w:val="single"/>
          </w:rPr>
          <w:t> Articles</w:t>
        </w:r>
      </w:hyperlink>
    </w:p>
    <w:p w:rsidR="004D02CB" w:rsidRPr="004D02CB" w:rsidRDefault="004D02CB" w:rsidP="004D02CB">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4D02CB">
          <w:rPr>
            <w:rFonts w:ascii="Times New Roman" w:eastAsia="Times New Roman" w:hAnsi="Times New Roman" w:cs="Times New Roman"/>
            <w:b/>
            <w:bCs/>
            <w:caps/>
            <w:color w:val="000000"/>
            <w:sz w:val="18"/>
            <w:szCs w:val="18"/>
          </w:rPr>
          <w:t> </w:t>
        </w:r>
        <w:r w:rsidRPr="004D02CB">
          <w:rPr>
            <w:rFonts w:ascii="Times New Roman" w:eastAsia="Times New Roman" w:hAnsi="Times New Roman" w:cs="Times New Roman"/>
            <w:b/>
            <w:bCs/>
            <w:caps/>
            <w:color w:val="000000"/>
            <w:sz w:val="18"/>
            <w:szCs w:val="18"/>
            <w:u w:val="single"/>
          </w:rPr>
          <w:t>HOME</w:t>
        </w:r>
      </w:hyperlink>
    </w:p>
    <w:p w:rsidR="004D02CB" w:rsidRPr="004D02CB" w:rsidRDefault="004D02CB" w:rsidP="004D02CB">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4D02CB">
          <w:rPr>
            <w:rFonts w:ascii="Times New Roman" w:eastAsia="Times New Roman" w:hAnsi="Times New Roman" w:cs="Times New Roman"/>
            <w:b/>
            <w:bCs/>
            <w:caps/>
            <w:color w:val="000000"/>
            <w:sz w:val="18"/>
            <w:szCs w:val="18"/>
            <w:u w:val="single"/>
          </w:rPr>
          <w:t>TUTORIALS LIBRARY</w:t>
        </w:r>
        <w:r w:rsidRPr="004D02CB">
          <w:rPr>
            <w:rFonts w:ascii="Times New Roman" w:eastAsia="Times New Roman" w:hAnsi="Times New Roman" w:cs="Times New Roman"/>
            <w:b/>
            <w:bCs/>
            <w:caps/>
            <w:color w:val="000000"/>
            <w:sz w:val="18"/>
            <w:szCs w:val="18"/>
          </w:rPr>
          <w:t> </w:t>
        </w:r>
      </w:hyperlink>
    </w:p>
    <w:p w:rsidR="004D02CB" w:rsidRPr="004D02CB" w:rsidRDefault="004D02CB" w:rsidP="004D02CB">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4D02CB">
          <w:rPr>
            <w:rFonts w:ascii="Times New Roman" w:eastAsia="Times New Roman" w:hAnsi="Times New Roman" w:cs="Times New Roman"/>
            <w:b/>
            <w:bCs/>
            <w:caps/>
            <w:color w:val="000000"/>
            <w:sz w:val="18"/>
            <w:szCs w:val="18"/>
          </w:rPr>
          <w:t> </w:t>
        </w:r>
        <w:r w:rsidRPr="004D02CB">
          <w:rPr>
            <w:rFonts w:ascii="Times New Roman" w:eastAsia="Times New Roman" w:hAnsi="Times New Roman" w:cs="Times New Roman"/>
            <w:b/>
            <w:bCs/>
            <w:caps/>
            <w:color w:val="000000"/>
            <w:sz w:val="18"/>
            <w:szCs w:val="18"/>
            <w:u w:val="single"/>
          </w:rPr>
          <w:t>CODING GROUND</w:t>
        </w:r>
        <w:r w:rsidRPr="004D02CB">
          <w:rPr>
            <w:rFonts w:ascii="Times New Roman" w:eastAsia="Times New Roman" w:hAnsi="Times New Roman" w:cs="Times New Roman"/>
            <w:b/>
            <w:bCs/>
            <w:caps/>
            <w:color w:val="000000"/>
            <w:sz w:val="18"/>
            <w:szCs w:val="18"/>
          </w:rPr>
          <w:t> </w:t>
        </w:r>
      </w:hyperlink>
    </w:p>
    <w:p w:rsidR="004D02CB" w:rsidRPr="004D02CB" w:rsidRDefault="004D02CB" w:rsidP="004D02CB">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4D02CB">
          <w:rPr>
            <w:rFonts w:ascii="Times New Roman" w:eastAsia="Times New Roman" w:hAnsi="Times New Roman" w:cs="Times New Roman"/>
            <w:b/>
            <w:bCs/>
            <w:caps/>
            <w:color w:val="000000"/>
            <w:sz w:val="18"/>
            <w:szCs w:val="18"/>
            <w:u w:val="single"/>
          </w:rPr>
          <w:t>ABSOLUTE CLASSES</w:t>
        </w:r>
      </w:hyperlink>
    </w:p>
    <w:p w:rsidR="004D02CB" w:rsidRPr="004D02CB" w:rsidRDefault="004D02CB" w:rsidP="004D02CB">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4D02CB" w:rsidRPr="004D02CB" w:rsidRDefault="004D02CB" w:rsidP="004D02CB">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proofErr w:type="spellStart"/>
      <w:r w:rsidRPr="004D02CB">
        <w:rPr>
          <w:rFonts w:ascii="Arial" w:eastAsia="Times New Roman" w:hAnsi="Arial" w:cs="Arial"/>
          <w:color w:val="FFFFFF"/>
          <w:sz w:val="21"/>
          <w:szCs w:val="21"/>
        </w:rPr>
        <w:t>Javascript</w:t>
      </w:r>
      <w:proofErr w:type="spellEnd"/>
      <w:r w:rsidRPr="004D02CB">
        <w:rPr>
          <w:rFonts w:ascii="Arial" w:eastAsia="Times New Roman" w:hAnsi="Arial" w:cs="Arial"/>
          <w:color w:val="FFFFFF"/>
          <w:sz w:val="21"/>
          <w:szCs w:val="21"/>
        </w:rPr>
        <w:t xml:space="preserve"> Basics Tutorial</w:t>
      </w:r>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19"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Home</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0"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Overview</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1" w:history="1">
        <w:proofErr w:type="spellStart"/>
        <w:r w:rsidRPr="004D02CB">
          <w:rPr>
            <w:rFonts w:ascii="Arial" w:eastAsia="Times New Roman" w:hAnsi="Arial" w:cs="Arial"/>
            <w:color w:val="000000"/>
            <w:sz w:val="19"/>
            <w:szCs w:val="19"/>
            <w:u w:val="single"/>
            <w:shd w:val="clear" w:color="auto" w:fill="D6D6D6"/>
          </w:rPr>
          <w:t>Javascript</w:t>
        </w:r>
        <w:proofErr w:type="spellEnd"/>
        <w:r w:rsidRPr="004D02CB">
          <w:rPr>
            <w:rFonts w:ascii="Arial" w:eastAsia="Times New Roman" w:hAnsi="Arial" w:cs="Arial"/>
            <w:color w:val="000000"/>
            <w:sz w:val="19"/>
            <w:szCs w:val="19"/>
            <w:u w:val="single"/>
            <w:shd w:val="clear" w:color="auto" w:fill="D6D6D6"/>
          </w:rPr>
          <w:t xml:space="preserve"> - Syntax</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2"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Enabling</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3"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Placement</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4"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Variables</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5"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Operators</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6"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If...Else</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7"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Switch Case</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8"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While Loop</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29"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For Loop</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0"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For...in</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1"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Loop Control</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2"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Functions</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3"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Events</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4"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Cookies</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5"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Page Redirect</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6"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Dialog Boxes</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7"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Void Keyword</w:t>
        </w:r>
      </w:hyperlink>
    </w:p>
    <w:p w:rsidR="004D02CB" w:rsidRPr="004D02CB" w:rsidRDefault="004D02CB" w:rsidP="004D02CB">
      <w:pPr>
        <w:numPr>
          <w:ilvl w:val="0"/>
          <w:numId w:val="3"/>
        </w:numPr>
        <w:spacing w:after="0" w:line="210" w:lineRule="atLeast"/>
        <w:ind w:left="495"/>
        <w:rPr>
          <w:rFonts w:ascii="Arial" w:eastAsia="Times New Roman" w:hAnsi="Arial" w:cs="Arial"/>
          <w:color w:val="313131"/>
          <w:sz w:val="21"/>
          <w:szCs w:val="21"/>
        </w:rPr>
      </w:pPr>
      <w:hyperlink r:id="rId38"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Page Printing</w:t>
        </w:r>
      </w:hyperlink>
    </w:p>
    <w:p w:rsidR="004D02CB" w:rsidRPr="004D02CB" w:rsidRDefault="004D02CB" w:rsidP="004D02CB">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4D02CB">
        <w:rPr>
          <w:rFonts w:ascii="Arial" w:eastAsia="Times New Roman" w:hAnsi="Arial" w:cs="Arial"/>
          <w:color w:val="FFFFFF"/>
          <w:sz w:val="21"/>
          <w:szCs w:val="21"/>
        </w:rPr>
        <w:t>JavaScript Objects</w:t>
      </w:r>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39"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Objects</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0"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Number</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1"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Boolean</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2"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Strings</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3"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Arrays</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4"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Date</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5"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Math</w:t>
        </w:r>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6"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w:t>
        </w:r>
        <w:proofErr w:type="spellStart"/>
        <w:r w:rsidRPr="004D02CB">
          <w:rPr>
            <w:rFonts w:ascii="Arial" w:eastAsia="Times New Roman" w:hAnsi="Arial" w:cs="Arial"/>
            <w:color w:val="000000"/>
            <w:sz w:val="19"/>
            <w:szCs w:val="19"/>
            <w:u w:val="single"/>
          </w:rPr>
          <w:t>RegExp</w:t>
        </w:r>
        <w:proofErr w:type="spellEnd"/>
      </w:hyperlink>
    </w:p>
    <w:p w:rsidR="004D02CB" w:rsidRPr="004D02CB" w:rsidRDefault="004D02CB" w:rsidP="004D02CB">
      <w:pPr>
        <w:numPr>
          <w:ilvl w:val="0"/>
          <w:numId w:val="4"/>
        </w:numPr>
        <w:spacing w:after="0" w:line="210" w:lineRule="atLeast"/>
        <w:ind w:left="495"/>
        <w:rPr>
          <w:rFonts w:ascii="Arial" w:eastAsia="Times New Roman" w:hAnsi="Arial" w:cs="Arial"/>
          <w:color w:val="313131"/>
          <w:sz w:val="21"/>
          <w:szCs w:val="21"/>
        </w:rPr>
      </w:pPr>
      <w:hyperlink r:id="rId47"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HTML DOM</w:t>
        </w:r>
      </w:hyperlink>
    </w:p>
    <w:p w:rsidR="004D02CB" w:rsidRPr="004D02CB" w:rsidRDefault="004D02CB" w:rsidP="004D02CB">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4D02CB">
        <w:rPr>
          <w:rFonts w:ascii="Arial" w:eastAsia="Times New Roman" w:hAnsi="Arial" w:cs="Arial"/>
          <w:color w:val="FFFFFF"/>
          <w:sz w:val="21"/>
          <w:szCs w:val="21"/>
        </w:rPr>
        <w:t>JavaScript Advanced</w:t>
      </w:r>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48"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Error Handling</w:t>
        </w:r>
      </w:hyperlink>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49"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Validations</w:t>
        </w:r>
      </w:hyperlink>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50"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Animation</w:t>
        </w:r>
      </w:hyperlink>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51"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Multimedia</w:t>
        </w:r>
      </w:hyperlink>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52"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Debugging</w:t>
        </w:r>
      </w:hyperlink>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53"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Image Map</w:t>
        </w:r>
      </w:hyperlink>
    </w:p>
    <w:p w:rsidR="004D02CB" w:rsidRPr="004D02CB" w:rsidRDefault="004D02CB" w:rsidP="004D02CB">
      <w:pPr>
        <w:numPr>
          <w:ilvl w:val="0"/>
          <w:numId w:val="5"/>
        </w:numPr>
        <w:spacing w:after="0" w:line="210" w:lineRule="atLeast"/>
        <w:ind w:left="495"/>
        <w:rPr>
          <w:rFonts w:ascii="Arial" w:eastAsia="Times New Roman" w:hAnsi="Arial" w:cs="Arial"/>
          <w:color w:val="313131"/>
          <w:sz w:val="21"/>
          <w:szCs w:val="21"/>
        </w:rPr>
      </w:pPr>
      <w:hyperlink r:id="rId54"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Browsers</w:t>
        </w:r>
      </w:hyperlink>
    </w:p>
    <w:p w:rsidR="004D02CB" w:rsidRPr="004D02CB" w:rsidRDefault="004D02CB" w:rsidP="004D02CB">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4D02CB">
        <w:rPr>
          <w:rFonts w:ascii="Arial" w:eastAsia="Times New Roman" w:hAnsi="Arial" w:cs="Arial"/>
          <w:color w:val="FFFFFF"/>
          <w:sz w:val="21"/>
          <w:szCs w:val="21"/>
        </w:rPr>
        <w:t>IMS DB Resources</w:t>
      </w:r>
    </w:p>
    <w:p w:rsidR="004D02CB" w:rsidRPr="004D02CB" w:rsidRDefault="004D02CB" w:rsidP="004D02CB">
      <w:pPr>
        <w:numPr>
          <w:ilvl w:val="0"/>
          <w:numId w:val="6"/>
        </w:numPr>
        <w:spacing w:after="0" w:line="210" w:lineRule="atLeast"/>
        <w:ind w:left="495"/>
        <w:rPr>
          <w:rFonts w:ascii="Arial" w:eastAsia="Times New Roman" w:hAnsi="Arial" w:cs="Arial"/>
          <w:color w:val="313131"/>
          <w:sz w:val="21"/>
          <w:szCs w:val="21"/>
        </w:rPr>
      </w:pPr>
      <w:hyperlink r:id="rId55"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Questions And Answers</w:t>
        </w:r>
      </w:hyperlink>
    </w:p>
    <w:p w:rsidR="004D02CB" w:rsidRPr="004D02CB" w:rsidRDefault="004D02CB" w:rsidP="004D02CB">
      <w:pPr>
        <w:numPr>
          <w:ilvl w:val="0"/>
          <w:numId w:val="6"/>
        </w:numPr>
        <w:spacing w:after="0" w:line="210" w:lineRule="atLeast"/>
        <w:ind w:left="495"/>
        <w:rPr>
          <w:rFonts w:ascii="Arial" w:eastAsia="Times New Roman" w:hAnsi="Arial" w:cs="Arial"/>
          <w:color w:val="313131"/>
          <w:sz w:val="21"/>
          <w:szCs w:val="21"/>
        </w:rPr>
      </w:pPr>
      <w:hyperlink r:id="rId56"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Quick Guide</w:t>
        </w:r>
      </w:hyperlink>
    </w:p>
    <w:p w:rsidR="004D02CB" w:rsidRPr="004D02CB" w:rsidRDefault="004D02CB" w:rsidP="004D02CB">
      <w:pPr>
        <w:numPr>
          <w:ilvl w:val="0"/>
          <w:numId w:val="6"/>
        </w:numPr>
        <w:spacing w:after="0" w:line="210" w:lineRule="atLeast"/>
        <w:ind w:left="495"/>
        <w:rPr>
          <w:rFonts w:ascii="Arial" w:eastAsia="Times New Roman" w:hAnsi="Arial" w:cs="Arial"/>
          <w:color w:val="313131"/>
          <w:sz w:val="21"/>
          <w:szCs w:val="21"/>
        </w:rPr>
      </w:pPr>
      <w:hyperlink r:id="rId57"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Functions</w:t>
        </w:r>
      </w:hyperlink>
    </w:p>
    <w:p w:rsidR="004D02CB" w:rsidRPr="004D02CB" w:rsidRDefault="004D02CB" w:rsidP="004D02CB">
      <w:pPr>
        <w:numPr>
          <w:ilvl w:val="0"/>
          <w:numId w:val="6"/>
        </w:numPr>
        <w:spacing w:after="0" w:line="210" w:lineRule="atLeast"/>
        <w:ind w:left="495"/>
        <w:rPr>
          <w:rFonts w:ascii="Arial" w:eastAsia="Times New Roman" w:hAnsi="Arial" w:cs="Arial"/>
          <w:color w:val="313131"/>
          <w:sz w:val="21"/>
          <w:szCs w:val="21"/>
        </w:rPr>
      </w:pPr>
      <w:hyperlink r:id="rId58" w:history="1">
        <w:proofErr w:type="spellStart"/>
        <w:r w:rsidRPr="004D02CB">
          <w:rPr>
            <w:rFonts w:ascii="Arial" w:eastAsia="Times New Roman" w:hAnsi="Arial" w:cs="Arial"/>
            <w:color w:val="000000"/>
            <w:sz w:val="19"/>
            <w:szCs w:val="19"/>
            <w:u w:val="single"/>
          </w:rPr>
          <w:t>Javascript</w:t>
        </w:r>
        <w:proofErr w:type="spellEnd"/>
        <w:r w:rsidRPr="004D02CB">
          <w:rPr>
            <w:rFonts w:ascii="Arial" w:eastAsia="Times New Roman" w:hAnsi="Arial" w:cs="Arial"/>
            <w:color w:val="000000"/>
            <w:sz w:val="19"/>
            <w:szCs w:val="19"/>
            <w:u w:val="single"/>
          </w:rPr>
          <w:t xml:space="preserve"> - Resources</w:t>
        </w:r>
      </w:hyperlink>
    </w:p>
    <w:p w:rsidR="004D02CB" w:rsidRPr="004D02CB" w:rsidRDefault="004D02CB" w:rsidP="004D02CB">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4D02CB">
        <w:rPr>
          <w:rFonts w:ascii="Arial" w:eastAsia="Times New Roman" w:hAnsi="Arial" w:cs="Arial"/>
          <w:color w:val="000000"/>
          <w:sz w:val="21"/>
          <w:szCs w:val="21"/>
        </w:rPr>
        <w:t>Selected Reading</w:t>
      </w:r>
    </w:p>
    <w:p w:rsidR="004D02CB" w:rsidRPr="004D02CB" w:rsidRDefault="004D02CB" w:rsidP="004D02CB">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4D02CB">
          <w:rPr>
            <w:rFonts w:ascii="Arial" w:eastAsia="Times New Roman" w:hAnsi="Arial" w:cs="Arial"/>
            <w:color w:val="000000"/>
            <w:sz w:val="19"/>
            <w:szCs w:val="19"/>
            <w:u w:val="single"/>
          </w:rPr>
          <w:t>Developer's Best Practices</w:t>
        </w:r>
      </w:hyperlink>
    </w:p>
    <w:p w:rsidR="004D02CB" w:rsidRPr="004D02CB" w:rsidRDefault="004D02CB" w:rsidP="004D02CB">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4D02CB">
          <w:rPr>
            <w:rFonts w:ascii="Arial" w:eastAsia="Times New Roman" w:hAnsi="Arial" w:cs="Arial"/>
            <w:color w:val="000000"/>
            <w:sz w:val="19"/>
            <w:szCs w:val="19"/>
            <w:u w:val="single"/>
          </w:rPr>
          <w:t>Questions and Answers</w:t>
        </w:r>
      </w:hyperlink>
    </w:p>
    <w:p w:rsidR="004D02CB" w:rsidRPr="004D02CB" w:rsidRDefault="004D02CB" w:rsidP="004D02CB">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4D02CB">
          <w:rPr>
            <w:rFonts w:ascii="Arial" w:eastAsia="Times New Roman" w:hAnsi="Arial" w:cs="Arial"/>
            <w:color w:val="000000"/>
            <w:sz w:val="19"/>
            <w:szCs w:val="19"/>
            <w:u w:val="single"/>
          </w:rPr>
          <w:t>Effective Resume Writing</w:t>
        </w:r>
      </w:hyperlink>
    </w:p>
    <w:p w:rsidR="004D02CB" w:rsidRPr="004D02CB" w:rsidRDefault="004D02CB" w:rsidP="004D02CB">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4D02CB">
          <w:rPr>
            <w:rFonts w:ascii="Arial" w:eastAsia="Times New Roman" w:hAnsi="Arial" w:cs="Arial"/>
            <w:color w:val="000000"/>
            <w:sz w:val="19"/>
            <w:szCs w:val="19"/>
            <w:u w:val="single"/>
          </w:rPr>
          <w:t>HR Interview Questions</w:t>
        </w:r>
      </w:hyperlink>
    </w:p>
    <w:p w:rsidR="004D02CB" w:rsidRPr="004D02CB" w:rsidRDefault="004D02CB" w:rsidP="004D02CB">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4D02CB">
          <w:rPr>
            <w:rFonts w:ascii="Arial" w:eastAsia="Times New Roman" w:hAnsi="Arial" w:cs="Arial"/>
            <w:color w:val="000000"/>
            <w:sz w:val="19"/>
            <w:szCs w:val="19"/>
            <w:u w:val="single"/>
          </w:rPr>
          <w:t>Computer Glossary</w:t>
        </w:r>
      </w:hyperlink>
    </w:p>
    <w:p w:rsidR="004D02CB" w:rsidRPr="004D02CB" w:rsidRDefault="004D02CB" w:rsidP="004D02CB">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4D02CB">
          <w:rPr>
            <w:rFonts w:ascii="Arial" w:eastAsia="Times New Roman" w:hAnsi="Arial" w:cs="Arial"/>
            <w:color w:val="000000"/>
            <w:sz w:val="19"/>
            <w:szCs w:val="19"/>
            <w:u w:val="single"/>
          </w:rPr>
          <w:t>Who is Who</w:t>
        </w:r>
      </w:hyperlink>
    </w:p>
    <w:p w:rsidR="004D02CB" w:rsidRPr="004D02CB" w:rsidRDefault="004D02CB" w:rsidP="004D02CB">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4D02CB">
        <w:rPr>
          <w:rFonts w:ascii="Arial" w:eastAsia="Times New Roman" w:hAnsi="Arial" w:cs="Arial"/>
          <w:color w:val="121214"/>
          <w:spacing w:val="-15"/>
          <w:kern w:val="36"/>
          <w:sz w:val="42"/>
          <w:szCs w:val="42"/>
        </w:rPr>
        <w:t>JavaScript - Syntax</w:t>
      </w:r>
    </w:p>
    <w:p w:rsidR="004D02CB" w:rsidRPr="004D02CB" w:rsidRDefault="004D02CB" w:rsidP="004D02CB">
      <w:pPr>
        <w:shd w:val="clear" w:color="auto" w:fill="FFFFFF"/>
        <w:spacing w:before="105" w:after="105" w:line="330" w:lineRule="atLeast"/>
        <w:ind w:left="-450" w:right="-450"/>
        <w:jc w:val="center"/>
        <w:rPr>
          <w:rFonts w:ascii="Arial" w:eastAsia="Times New Roman" w:hAnsi="Arial" w:cs="Arial"/>
          <w:color w:val="313131"/>
          <w:sz w:val="21"/>
          <w:szCs w:val="21"/>
        </w:rPr>
      </w:pPr>
      <w:r w:rsidRPr="004D02CB">
        <w:rPr>
          <w:rFonts w:ascii="Arial" w:eastAsia="Times New Roman" w:hAnsi="Arial" w:cs="Arial"/>
          <w:color w:val="313131"/>
          <w:sz w:val="21"/>
          <w:szCs w:val="21"/>
        </w:rPr>
        <w:pict>
          <v:rect id="_x0000_i1027" style="width:0;height:0" o:hralign="center" o:hrstd="t" o:hr="t" fillcolor="#a0a0a0" stroked="f"/>
        </w:pict>
      </w:r>
    </w:p>
    <w:p w:rsidR="004D02CB" w:rsidRPr="004D02CB" w:rsidRDefault="004D02CB" w:rsidP="004D02CB">
      <w:pPr>
        <w:shd w:val="clear" w:color="auto" w:fill="FFFFFF"/>
        <w:spacing w:before="105" w:after="105" w:line="330" w:lineRule="atLeast"/>
        <w:ind w:left="-450" w:right="-450"/>
        <w:jc w:val="center"/>
        <w:rPr>
          <w:rFonts w:ascii="Arial" w:eastAsia="Times New Roman" w:hAnsi="Arial" w:cs="Arial"/>
          <w:color w:val="313131"/>
          <w:sz w:val="21"/>
          <w:szCs w:val="21"/>
        </w:rPr>
      </w:pPr>
      <w:r w:rsidRPr="004D02CB">
        <w:rPr>
          <w:rFonts w:ascii="Arial" w:eastAsia="Times New Roman" w:hAnsi="Arial" w:cs="Arial"/>
          <w:color w:val="313131"/>
          <w:sz w:val="21"/>
          <w:szCs w:val="21"/>
        </w:rPr>
        <w:t>Advertisements</w:t>
      </w:r>
    </w:p>
    <w:p w:rsidR="004D02CB" w:rsidRPr="004D02CB" w:rsidRDefault="004D02CB" w:rsidP="004D02CB">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4D02CB">
          <w:rPr>
            <w:rFonts w:ascii="Arial" w:eastAsia="Times New Roman" w:hAnsi="Arial" w:cs="Arial"/>
            <w:color w:val="313131"/>
            <w:sz w:val="21"/>
            <w:szCs w:val="21"/>
          </w:rPr>
          <w:pict>
            <v:rect id="_x0000_i1028" style="width:0;height:0" o:hralign="center" o:hrstd="t" o:hr="t" fillcolor="#a0a0a0" stroked="f"/>
          </w:pict>
        </w:r>
      </w:ins>
    </w:p>
    <w:p w:rsidR="004D02CB" w:rsidRPr="004D02CB" w:rsidRDefault="004D02CB" w:rsidP="004D02CB">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"http://www.tutorialspoint.com/javascript/javascript_overview.htm" </w:instrText>
        </w:r>
        <w:r w:rsidRPr="004D02CB">
          <w:rPr>
            <w:rFonts w:ascii="Arial" w:eastAsia="Times New Roman" w:hAnsi="Arial" w:cs="Arial"/>
            <w:color w:val="313131"/>
            <w:sz w:val="21"/>
            <w:szCs w:val="21"/>
          </w:rPr>
          <w:fldChar w:fldCharType="separate"/>
        </w:r>
        <w:r w:rsidRPr="004D02CB">
          <w:rPr>
            <w:rFonts w:ascii="Times New Roman" w:eastAsia="Times New Roman" w:hAnsi="Times New Roman" w:cs="Times New Roman"/>
            <w:color w:val="000000"/>
            <w:sz w:val="23"/>
            <w:szCs w:val="23"/>
          </w:rPr>
          <w:t> </w:t>
        </w:r>
        <w:r w:rsidRPr="004D02CB">
          <w:rPr>
            <w:rFonts w:ascii="Arial" w:eastAsia="Times New Roman" w:hAnsi="Arial" w:cs="Arial"/>
            <w:color w:val="000000"/>
            <w:sz w:val="23"/>
            <w:szCs w:val="23"/>
            <w:u w:val="single"/>
          </w:rPr>
          <w:t>Previous Page</w:t>
        </w:r>
        <w:r w:rsidRPr="004D02CB">
          <w:rPr>
            <w:rFonts w:ascii="Arial" w:eastAsia="Times New Roman" w:hAnsi="Arial" w:cs="Arial"/>
            <w:color w:val="313131"/>
            <w:sz w:val="21"/>
            <w:szCs w:val="21"/>
          </w:rPr>
          <w:fldChar w:fldCharType="end"/>
        </w:r>
      </w:ins>
    </w:p>
    <w:p w:rsidR="004D02CB" w:rsidRPr="004D02CB" w:rsidRDefault="004D02CB" w:rsidP="004D02CB">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"http://www.tutorialspoint.com/javascript/javascript_enabling.htm" </w:instrText>
        </w:r>
        <w:r w:rsidRPr="004D02CB">
          <w:rPr>
            <w:rFonts w:ascii="Arial" w:eastAsia="Times New Roman" w:hAnsi="Arial" w:cs="Arial"/>
            <w:color w:val="313131"/>
            <w:sz w:val="21"/>
            <w:szCs w:val="21"/>
          </w:rPr>
          <w:fldChar w:fldCharType="separate"/>
        </w:r>
        <w:r w:rsidRPr="004D02CB">
          <w:rPr>
            <w:rFonts w:ascii="Arial" w:eastAsia="Times New Roman" w:hAnsi="Arial" w:cs="Arial"/>
            <w:color w:val="000000"/>
            <w:sz w:val="23"/>
            <w:szCs w:val="23"/>
            <w:u w:val="single"/>
          </w:rPr>
          <w:t>Next Page</w:t>
        </w:r>
        <w:r w:rsidRPr="004D02CB">
          <w:rPr>
            <w:rFonts w:ascii="Times New Roman" w:eastAsia="Times New Roman" w:hAnsi="Times New Roman" w:cs="Times New Roman"/>
            <w:color w:val="000000"/>
            <w:sz w:val="23"/>
            <w:szCs w:val="23"/>
          </w:rPr>
          <w:t> </w:t>
        </w:r>
        <w:r w:rsidRPr="004D02CB">
          <w:rPr>
            <w:rFonts w:ascii="Arial" w:eastAsia="Times New Roman" w:hAnsi="Arial" w:cs="Arial"/>
            <w:color w:val="000000"/>
            <w:sz w:val="23"/>
            <w:szCs w:val="23"/>
            <w:u w:val="single"/>
          </w:rPr>
          <w:t> </w:t>
        </w:r>
        <w:r w:rsidRPr="004D02CB">
          <w:rPr>
            <w:rFonts w:ascii="Arial" w:eastAsia="Times New Roman" w:hAnsi="Arial" w:cs="Arial"/>
            <w:color w:val="313131"/>
            <w:sz w:val="21"/>
            <w:szCs w:val="21"/>
          </w:rPr>
          <w:fldChar w:fldCharType="end"/>
        </w:r>
      </w:ins>
    </w:p>
    <w:p w:rsidR="004D02CB" w:rsidRPr="004D02CB" w:rsidRDefault="004D02CB" w:rsidP="004D02CB">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4D02CB">
          <w:rPr>
            <w:rFonts w:ascii="Arial" w:eastAsia="Times New Roman" w:hAnsi="Arial" w:cs="Arial"/>
            <w:color w:val="313131"/>
            <w:sz w:val="21"/>
            <w:szCs w:val="21"/>
          </w:rPr>
          <w:pict>
            <v:rect id="_x0000_i1029" style="width:0;height:0" o:hralign="center" o:hrstd="t" o:hr="t" fillcolor="#a0a0a0" stroked="f"/>
          </w:pict>
        </w:r>
      </w:ins>
    </w:p>
    <w:p w:rsidR="004D02CB" w:rsidRPr="004D02CB" w:rsidRDefault="004D02CB" w:rsidP="004D02CB">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4D02CB">
          <w:rPr>
            <w:rFonts w:ascii="Arial" w:eastAsia="Times New Roman" w:hAnsi="Arial" w:cs="Arial"/>
            <w:color w:val="000000"/>
            <w:sz w:val="21"/>
            <w:szCs w:val="21"/>
          </w:rPr>
          <w:t>JavaScript can be implemented using JavaScript statements that are placed within the</w:t>
        </w:r>
        <w:r w:rsidRPr="004D02CB">
          <w:rPr>
            <w:rFonts w:ascii="Arial" w:eastAsia="Times New Roman" w:hAnsi="Arial" w:cs="Arial"/>
            <w:b/>
            <w:bCs/>
            <w:color w:val="000000"/>
            <w:sz w:val="21"/>
            <w:szCs w:val="21"/>
          </w:rPr>
          <w:t>&lt;script&gt;... &lt;/script&gt;</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HTML tags in a web page.</w:t>
        </w:r>
      </w:ins>
    </w:p>
    <w:p w:rsidR="004D02CB" w:rsidRPr="004D02CB" w:rsidRDefault="004D02CB" w:rsidP="004D02CB">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4D02CB">
          <w:rPr>
            <w:rFonts w:ascii="Arial" w:eastAsia="Times New Roman" w:hAnsi="Arial" w:cs="Arial"/>
            <w:color w:val="000000"/>
            <w:sz w:val="21"/>
            <w:szCs w:val="21"/>
          </w:rPr>
          <w:t>You can place the</w:t>
        </w:r>
        <w:r w:rsidRPr="004D02CB">
          <w:rPr>
            <w:rFonts w:ascii="Times New Roman" w:eastAsia="Times New Roman" w:hAnsi="Times New Roman" w:cs="Times New Roman"/>
            <w:color w:val="000000"/>
            <w:sz w:val="21"/>
            <w:szCs w:val="21"/>
          </w:rPr>
          <w:t> </w:t>
        </w:r>
        <w:r w:rsidRPr="004D02CB">
          <w:rPr>
            <w:rFonts w:ascii="Arial" w:eastAsia="Times New Roman" w:hAnsi="Arial" w:cs="Arial"/>
            <w:b/>
            <w:bCs/>
            <w:color w:val="000000"/>
            <w:sz w:val="21"/>
            <w:szCs w:val="21"/>
          </w:rPr>
          <w:t>&lt;script&gt;</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tags, containing your JavaScript, anywhere within you web page, but it is normally recommended that you should keep it within the</w:t>
        </w:r>
        <w:r w:rsidRPr="004D02CB">
          <w:rPr>
            <w:rFonts w:ascii="Times New Roman" w:eastAsia="Times New Roman" w:hAnsi="Times New Roman" w:cs="Times New Roman"/>
            <w:color w:val="000000"/>
            <w:sz w:val="21"/>
            <w:szCs w:val="21"/>
          </w:rPr>
          <w:t> </w:t>
        </w:r>
        <w:r w:rsidRPr="004D02CB">
          <w:rPr>
            <w:rFonts w:ascii="Arial" w:eastAsia="Times New Roman" w:hAnsi="Arial" w:cs="Arial"/>
            <w:b/>
            <w:bCs/>
            <w:color w:val="000000"/>
            <w:sz w:val="21"/>
            <w:szCs w:val="21"/>
          </w:rPr>
          <w:t>&lt;head&gt;</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tags.</w:t>
        </w:r>
      </w:ins>
    </w:p>
    <w:p w:rsidR="004D02CB" w:rsidRPr="004D02CB" w:rsidRDefault="004D02CB" w:rsidP="004D02CB">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4D02CB">
          <w:rPr>
            <w:rFonts w:ascii="Arial" w:eastAsia="Times New Roman" w:hAnsi="Arial" w:cs="Arial"/>
            <w:color w:val="000000"/>
            <w:sz w:val="21"/>
            <w:szCs w:val="21"/>
          </w:rPr>
          <w:t>The &lt;script&gt; tag alerts the browser program to start interpreting all the text between these tags as a script. A simple syntax of your JavaScript will appear as follows.</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 w:author="Unknown"/>
          <w:rFonts w:ascii="Consolas" w:eastAsia="Times New Roman" w:hAnsi="Consolas" w:cs="Consolas"/>
          <w:color w:val="313131"/>
          <w:sz w:val="18"/>
          <w:szCs w:val="18"/>
        </w:rPr>
      </w:pPr>
      <w:ins w:id="15" w:author="Unknown">
        <w:r w:rsidRPr="004D02CB">
          <w:rPr>
            <w:rFonts w:ascii="Consolas" w:eastAsia="Times New Roman" w:hAnsi="Consolas" w:cs="Consolas"/>
            <w:color w:val="000088"/>
            <w:sz w:val="18"/>
            <w:szCs w:val="18"/>
          </w:rPr>
          <w:t>&lt;</w:t>
        </w:r>
        <w:proofErr w:type="gramStart"/>
        <w:r w:rsidRPr="004D02CB">
          <w:rPr>
            <w:rFonts w:ascii="Consolas" w:eastAsia="Times New Roman" w:hAnsi="Consolas" w:cs="Consolas"/>
            <w:color w:val="000088"/>
            <w:sz w:val="18"/>
            <w:szCs w:val="18"/>
          </w:rPr>
          <w:t>script</w:t>
        </w:r>
        <w:proofErr w:type="gramEnd"/>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 w:author="Unknown"/>
          <w:rFonts w:ascii="Consolas" w:eastAsia="Times New Roman" w:hAnsi="Consolas" w:cs="Consolas"/>
          <w:color w:val="313131"/>
          <w:sz w:val="18"/>
          <w:szCs w:val="18"/>
        </w:rPr>
      </w:pPr>
      <w:ins w:id="17"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JavaScript</w:t>
        </w:r>
        <w:r w:rsidRPr="004D02CB">
          <w:rPr>
            <w:rFonts w:ascii="Consolas" w:eastAsia="Times New Roman" w:hAnsi="Consolas" w:cs="Consolas"/>
            <w:color w:val="313131"/>
            <w:sz w:val="18"/>
            <w:szCs w:val="18"/>
          </w:rPr>
          <w:t xml:space="preserve"> code</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 w:author="Unknown"/>
          <w:rFonts w:ascii="Consolas" w:eastAsia="Times New Roman" w:hAnsi="Consolas" w:cs="Consolas"/>
          <w:color w:val="313131"/>
          <w:sz w:val="18"/>
          <w:szCs w:val="18"/>
        </w:rPr>
      </w:pPr>
      <w:ins w:id="19" w:author="Unknown">
        <w:r w:rsidRPr="004D02CB">
          <w:rPr>
            <w:rFonts w:ascii="Consolas" w:eastAsia="Times New Roman" w:hAnsi="Consolas" w:cs="Consolas"/>
            <w:color w:val="000088"/>
            <w:sz w:val="18"/>
            <w:szCs w:val="18"/>
          </w:rPr>
          <w:t>&lt;/script&gt;</w:t>
        </w:r>
      </w:ins>
    </w:p>
    <w:p w:rsidR="004D02CB" w:rsidRPr="004D02CB" w:rsidRDefault="004D02CB" w:rsidP="004D02CB">
      <w:pPr>
        <w:shd w:val="clear" w:color="auto" w:fill="FFFFFF"/>
        <w:spacing w:after="240" w:line="360" w:lineRule="atLeast"/>
        <w:ind w:left="-402" w:right="-402"/>
        <w:jc w:val="both"/>
        <w:rPr>
          <w:ins w:id="20" w:author="Unknown"/>
          <w:rFonts w:ascii="Arial" w:eastAsia="Times New Roman" w:hAnsi="Arial" w:cs="Arial"/>
          <w:color w:val="000000"/>
          <w:sz w:val="21"/>
          <w:szCs w:val="21"/>
        </w:rPr>
      </w:pPr>
      <w:ins w:id="21" w:author="Unknown">
        <w:r w:rsidRPr="004D02CB">
          <w:rPr>
            <w:rFonts w:ascii="Arial" w:eastAsia="Times New Roman" w:hAnsi="Arial" w:cs="Arial"/>
            <w:color w:val="000000"/>
            <w:sz w:val="21"/>
            <w:szCs w:val="21"/>
          </w:rPr>
          <w:t>The script tag takes two important attributes −</w:t>
        </w:r>
      </w:ins>
    </w:p>
    <w:p w:rsidR="004D02CB" w:rsidRPr="004D02CB" w:rsidRDefault="004D02CB" w:rsidP="004D02CB">
      <w:pPr>
        <w:numPr>
          <w:ilvl w:val="0"/>
          <w:numId w:val="8"/>
        </w:numPr>
        <w:shd w:val="clear" w:color="auto" w:fill="FFFFFF"/>
        <w:spacing w:after="240" w:line="360" w:lineRule="atLeast"/>
        <w:ind w:left="318" w:right="-402"/>
        <w:jc w:val="both"/>
        <w:rPr>
          <w:ins w:id="22" w:author="Unknown"/>
          <w:rFonts w:ascii="Arial" w:eastAsia="Times New Roman" w:hAnsi="Arial" w:cs="Arial"/>
          <w:color w:val="000000"/>
          <w:sz w:val="21"/>
          <w:szCs w:val="21"/>
        </w:rPr>
      </w:pPr>
      <w:ins w:id="23" w:author="Unknown">
        <w:r w:rsidRPr="004D02CB">
          <w:rPr>
            <w:rFonts w:ascii="Arial" w:eastAsia="Times New Roman" w:hAnsi="Arial" w:cs="Arial"/>
            <w:b/>
            <w:bCs/>
            <w:color w:val="000000"/>
            <w:sz w:val="21"/>
            <w:szCs w:val="21"/>
          </w:rPr>
          <w:t>Language</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 xml:space="preserve">− </w:t>
        </w:r>
        <w:proofErr w:type="gramStart"/>
        <w:r w:rsidRPr="004D02CB">
          <w:rPr>
            <w:rFonts w:ascii="Arial" w:eastAsia="Times New Roman" w:hAnsi="Arial" w:cs="Arial"/>
            <w:color w:val="000000"/>
            <w:sz w:val="21"/>
            <w:szCs w:val="21"/>
          </w:rPr>
          <w:t>This</w:t>
        </w:r>
        <w:proofErr w:type="gramEnd"/>
        <w:r w:rsidRPr="004D02CB">
          <w:rPr>
            <w:rFonts w:ascii="Arial" w:eastAsia="Times New Roman" w:hAnsi="Arial" w:cs="Arial"/>
            <w:color w:val="000000"/>
            <w:sz w:val="21"/>
            <w:szCs w:val="21"/>
          </w:rPr>
          <w:t xml:space="preserve"> attribute specifies what scripting language you are using. Typically, its value will be </w:t>
        </w:r>
        <w:proofErr w:type="spellStart"/>
        <w:r w:rsidRPr="004D02CB">
          <w:rPr>
            <w:rFonts w:ascii="Arial" w:eastAsia="Times New Roman" w:hAnsi="Arial" w:cs="Arial"/>
            <w:color w:val="000000"/>
            <w:sz w:val="21"/>
            <w:szCs w:val="21"/>
          </w:rPr>
          <w:t>javascript</w:t>
        </w:r>
        <w:proofErr w:type="spellEnd"/>
        <w:r w:rsidRPr="004D02CB">
          <w:rPr>
            <w:rFonts w:ascii="Arial" w:eastAsia="Times New Roman" w:hAnsi="Arial" w:cs="Arial"/>
            <w:color w:val="000000"/>
            <w:sz w:val="21"/>
            <w:szCs w:val="21"/>
          </w:rPr>
          <w:t>. Although recent versions of HTML (and XHTML, its successor) have phased out the use of this attribute.</w:t>
        </w:r>
      </w:ins>
    </w:p>
    <w:p w:rsidR="004D02CB" w:rsidRPr="004D02CB" w:rsidRDefault="004D02CB" w:rsidP="004D02CB">
      <w:pPr>
        <w:numPr>
          <w:ilvl w:val="0"/>
          <w:numId w:val="8"/>
        </w:numPr>
        <w:shd w:val="clear" w:color="auto" w:fill="FFFFFF"/>
        <w:spacing w:after="240" w:line="360" w:lineRule="atLeast"/>
        <w:ind w:left="318" w:right="-402"/>
        <w:jc w:val="both"/>
        <w:rPr>
          <w:ins w:id="24" w:author="Unknown"/>
          <w:rFonts w:ascii="Arial" w:eastAsia="Times New Roman" w:hAnsi="Arial" w:cs="Arial"/>
          <w:color w:val="000000"/>
          <w:sz w:val="21"/>
          <w:szCs w:val="21"/>
        </w:rPr>
      </w:pPr>
      <w:ins w:id="25" w:author="Unknown">
        <w:r w:rsidRPr="004D02CB">
          <w:rPr>
            <w:rFonts w:ascii="Arial" w:eastAsia="Times New Roman" w:hAnsi="Arial" w:cs="Arial"/>
            <w:b/>
            <w:bCs/>
            <w:color w:val="000000"/>
            <w:sz w:val="21"/>
            <w:szCs w:val="21"/>
          </w:rPr>
          <w:t>Type</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 xml:space="preserve">− </w:t>
        </w:r>
        <w:proofErr w:type="gramStart"/>
        <w:r w:rsidRPr="004D02CB">
          <w:rPr>
            <w:rFonts w:ascii="Arial" w:eastAsia="Times New Roman" w:hAnsi="Arial" w:cs="Arial"/>
            <w:color w:val="000000"/>
            <w:sz w:val="21"/>
            <w:szCs w:val="21"/>
          </w:rPr>
          <w:t>This</w:t>
        </w:r>
        <w:proofErr w:type="gramEnd"/>
        <w:r w:rsidRPr="004D02CB">
          <w:rPr>
            <w:rFonts w:ascii="Arial" w:eastAsia="Times New Roman" w:hAnsi="Arial" w:cs="Arial"/>
            <w:color w:val="000000"/>
            <w:sz w:val="21"/>
            <w:szCs w:val="21"/>
          </w:rPr>
          <w:t xml:space="preserve"> attribute is what is now recommended to indicate the scripting language in use and its value should be set to "text/</w:t>
        </w:r>
        <w:proofErr w:type="spellStart"/>
        <w:r w:rsidRPr="004D02CB">
          <w:rPr>
            <w:rFonts w:ascii="Arial" w:eastAsia="Times New Roman" w:hAnsi="Arial" w:cs="Arial"/>
            <w:color w:val="000000"/>
            <w:sz w:val="21"/>
            <w:szCs w:val="21"/>
          </w:rPr>
          <w:t>javascript</w:t>
        </w:r>
        <w:proofErr w:type="spellEnd"/>
        <w:r w:rsidRPr="004D02CB">
          <w:rPr>
            <w:rFonts w:ascii="Arial" w:eastAsia="Times New Roman" w:hAnsi="Arial" w:cs="Arial"/>
            <w:color w:val="000000"/>
            <w:sz w:val="21"/>
            <w:szCs w:val="21"/>
          </w:rPr>
          <w:t>".</w:t>
        </w:r>
      </w:ins>
    </w:p>
    <w:p w:rsidR="004D02CB" w:rsidRPr="004D02CB" w:rsidRDefault="004D02CB" w:rsidP="004D02CB">
      <w:pPr>
        <w:shd w:val="clear" w:color="auto" w:fill="FFFFFF"/>
        <w:spacing w:after="240" w:line="360" w:lineRule="atLeast"/>
        <w:ind w:left="-402" w:right="-402"/>
        <w:jc w:val="both"/>
        <w:rPr>
          <w:ins w:id="26" w:author="Unknown"/>
          <w:rFonts w:ascii="Arial" w:eastAsia="Times New Roman" w:hAnsi="Arial" w:cs="Arial"/>
          <w:color w:val="000000"/>
          <w:sz w:val="21"/>
          <w:szCs w:val="21"/>
        </w:rPr>
      </w:pPr>
      <w:ins w:id="27" w:author="Unknown">
        <w:r w:rsidRPr="004D02CB">
          <w:rPr>
            <w:rFonts w:ascii="Arial" w:eastAsia="Times New Roman" w:hAnsi="Arial" w:cs="Arial"/>
            <w:color w:val="000000"/>
            <w:sz w:val="21"/>
            <w:szCs w:val="21"/>
          </w:rPr>
          <w:t>So your JavaScript segment will look like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 w:author="Unknown"/>
          <w:rFonts w:ascii="Consolas" w:eastAsia="Times New Roman" w:hAnsi="Consolas" w:cs="Consolas"/>
          <w:color w:val="313131"/>
          <w:sz w:val="18"/>
          <w:szCs w:val="18"/>
        </w:rPr>
      </w:pPr>
      <w:ins w:id="29" w:author="Unknown">
        <w:r w:rsidRPr="004D02CB">
          <w:rPr>
            <w:rFonts w:ascii="Consolas" w:eastAsia="Times New Roman" w:hAnsi="Consolas" w:cs="Consolas"/>
            <w:color w:val="000088"/>
            <w:sz w:val="18"/>
            <w:szCs w:val="18"/>
          </w:rPr>
          <w:t>&lt;script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language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type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"text/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JavaScript</w:t>
        </w:r>
        <w:r w:rsidRPr="004D02CB">
          <w:rPr>
            <w:rFonts w:ascii="Consolas" w:eastAsia="Times New Roman" w:hAnsi="Consolas" w:cs="Consolas"/>
            <w:color w:val="313131"/>
            <w:sz w:val="18"/>
            <w:szCs w:val="18"/>
          </w:rPr>
          <w:t xml:space="preserve"> code</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 w:author="Unknown"/>
          <w:rFonts w:ascii="Consolas" w:eastAsia="Times New Roman" w:hAnsi="Consolas" w:cs="Consolas"/>
          <w:color w:val="313131"/>
          <w:sz w:val="18"/>
          <w:szCs w:val="18"/>
        </w:rPr>
      </w:pPr>
      <w:ins w:id="33" w:author="Unknown">
        <w:r w:rsidRPr="004D02CB">
          <w:rPr>
            <w:rFonts w:ascii="Consolas" w:eastAsia="Times New Roman" w:hAnsi="Consolas" w:cs="Consolas"/>
            <w:color w:val="000088"/>
            <w:sz w:val="18"/>
            <w:szCs w:val="18"/>
          </w:rPr>
          <w:t>&lt;/script&gt;</w:t>
        </w:r>
      </w:ins>
    </w:p>
    <w:p w:rsidR="004D02CB" w:rsidRPr="004D02CB" w:rsidRDefault="004D02CB" w:rsidP="004D02CB">
      <w:pPr>
        <w:shd w:val="clear" w:color="auto" w:fill="FFFFFF"/>
        <w:spacing w:before="48" w:after="48" w:line="360" w:lineRule="atLeast"/>
        <w:ind w:left="-450" w:right="-402"/>
        <w:outlineLvl w:val="1"/>
        <w:rPr>
          <w:ins w:id="34" w:author="Unknown"/>
          <w:rFonts w:ascii="Arial" w:eastAsia="Times New Roman" w:hAnsi="Arial" w:cs="Arial"/>
          <w:color w:val="121214"/>
          <w:spacing w:val="-15"/>
          <w:sz w:val="36"/>
          <w:szCs w:val="36"/>
        </w:rPr>
      </w:pPr>
      <w:bookmarkStart w:id="35" w:name="_GoBack"/>
      <w:bookmarkEnd w:id="35"/>
      <w:ins w:id="36" w:author="Unknown">
        <w:r w:rsidRPr="004D02CB">
          <w:rPr>
            <w:rFonts w:ascii="Arial" w:eastAsia="Times New Roman" w:hAnsi="Arial" w:cs="Arial"/>
            <w:color w:val="121214"/>
            <w:spacing w:val="-15"/>
            <w:sz w:val="36"/>
            <w:szCs w:val="36"/>
          </w:rPr>
          <w:t>Your First JavaScript Script</w:t>
        </w:r>
      </w:ins>
    </w:p>
    <w:p w:rsidR="004D02CB" w:rsidRPr="004D02CB" w:rsidRDefault="004D02CB" w:rsidP="004D02CB">
      <w:pPr>
        <w:shd w:val="clear" w:color="auto" w:fill="FFFFFF"/>
        <w:spacing w:after="240" w:line="360" w:lineRule="atLeast"/>
        <w:ind w:left="-402" w:right="-402"/>
        <w:jc w:val="both"/>
        <w:rPr>
          <w:ins w:id="37" w:author="Unknown"/>
          <w:rFonts w:ascii="Arial" w:eastAsia="Times New Roman" w:hAnsi="Arial" w:cs="Arial"/>
          <w:color w:val="000000"/>
          <w:sz w:val="21"/>
          <w:szCs w:val="21"/>
        </w:rPr>
      </w:pPr>
      <w:ins w:id="38" w:author="Unknown">
        <w:r w:rsidRPr="004D02CB">
          <w:rPr>
            <w:rFonts w:ascii="Arial" w:eastAsia="Times New Roman" w:hAnsi="Arial" w:cs="Arial"/>
            <w:color w:val="000000"/>
            <w:sz w:val="21"/>
            <w:szCs w:val="21"/>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w:t>
        </w:r>
        <w:r w:rsidRPr="004D02CB">
          <w:rPr>
            <w:rFonts w:ascii="Times New Roman" w:eastAsia="Times New Roman" w:hAnsi="Times New Roman" w:cs="Times New Roman"/>
            <w:color w:val="000000"/>
            <w:sz w:val="21"/>
            <w:szCs w:val="21"/>
          </w:rPr>
          <w:t> </w:t>
        </w:r>
        <w:proofErr w:type="spellStart"/>
        <w:r w:rsidRPr="004D02CB">
          <w:rPr>
            <w:rFonts w:ascii="Arial" w:eastAsia="Times New Roman" w:hAnsi="Arial" w:cs="Arial"/>
            <w:b/>
            <w:bCs/>
            <w:color w:val="000000"/>
            <w:sz w:val="21"/>
            <w:szCs w:val="21"/>
          </w:rPr>
          <w:t>document.write</w:t>
        </w:r>
        <w:proofErr w:type="spellEnd"/>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which writes a string into our HTML document.</w:t>
        </w:r>
      </w:ins>
    </w:p>
    <w:p w:rsidR="004D02CB" w:rsidRPr="004D02CB" w:rsidRDefault="004D02CB" w:rsidP="004D02CB">
      <w:pPr>
        <w:shd w:val="clear" w:color="auto" w:fill="FFFFFF"/>
        <w:spacing w:after="240" w:line="360" w:lineRule="atLeast"/>
        <w:ind w:left="-402" w:right="-402"/>
        <w:jc w:val="both"/>
        <w:rPr>
          <w:ins w:id="39" w:author="Unknown"/>
          <w:rFonts w:ascii="Arial" w:eastAsia="Times New Roman" w:hAnsi="Arial" w:cs="Arial"/>
          <w:color w:val="000000"/>
          <w:sz w:val="21"/>
          <w:szCs w:val="21"/>
        </w:rPr>
      </w:pPr>
      <w:ins w:id="40" w:author="Unknown">
        <w:r w:rsidRPr="004D02CB">
          <w:rPr>
            <w:rFonts w:ascii="Arial" w:eastAsia="Times New Roman" w:hAnsi="Arial" w:cs="Arial"/>
            <w:color w:val="000000"/>
            <w:sz w:val="21"/>
            <w:szCs w:val="21"/>
          </w:rPr>
          <w:t>This function can be used to write text, HTML, or both. Take a look at the following code.</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1" w:author="Unknown"/>
          <w:rFonts w:ascii="Consolas" w:eastAsia="Times New Roman" w:hAnsi="Consolas" w:cs="Consolas"/>
          <w:color w:val="313131"/>
          <w:sz w:val="18"/>
          <w:szCs w:val="18"/>
        </w:rPr>
      </w:pPr>
      <w:ins w:id="42" w:author="Unknown">
        <w:r w:rsidRPr="004D02CB">
          <w:rPr>
            <w:rFonts w:ascii="Consolas" w:eastAsia="Times New Roman" w:hAnsi="Consolas" w:cs="Consolas"/>
            <w:color w:val="000088"/>
            <w:sz w:val="18"/>
            <w:szCs w:val="18"/>
          </w:rPr>
          <w:t>&lt;</w:t>
        </w:r>
        <w:proofErr w:type="gramStart"/>
        <w:r w:rsidRPr="004D02CB">
          <w:rPr>
            <w:rFonts w:ascii="Consolas" w:eastAsia="Times New Roman" w:hAnsi="Consolas" w:cs="Consolas"/>
            <w:color w:val="000088"/>
            <w:sz w:val="18"/>
            <w:szCs w:val="18"/>
          </w:rPr>
          <w:t>html</w:t>
        </w:r>
        <w:proofErr w:type="gramEnd"/>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3" w:author="Unknown"/>
          <w:rFonts w:ascii="Consolas" w:eastAsia="Times New Roman" w:hAnsi="Consolas" w:cs="Consolas"/>
          <w:color w:val="313131"/>
          <w:sz w:val="18"/>
          <w:szCs w:val="18"/>
        </w:rPr>
      </w:pPr>
      <w:ins w:id="44"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0088"/>
            <w:sz w:val="18"/>
            <w:szCs w:val="18"/>
          </w:rPr>
          <w:t>&lt;</w:t>
        </w:r>
        <w:proofErr w:type="gramStart"/>
        <w:r w:rsidRPr="004D02CB">
          <w:rPr>
            <w:rFonts w:ascii="Consolas" w:eastAsia="Times New Roman" w:hAnsi="Consolas" w:cs="Consolas"/>
            <w:color w:val="000088"/>
            <w:sz w:val="18"/>
            <w:szCs w:val="18"/>
          </w:rPr>
          <w:t>body</w:t>
        </w:r>
        <w:proofErr w:type="gramEnd"/>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5" w:author="Unknown"/>
          <w:rFonts w:ascii="Consolas" w:eastAsia="Times New Roman" w:hAnsi="Consolas" w:cs="Consolas"/>
          <w:color w:val="313131"/>
          <w:sz w:val="18"/>
          <w:szCs w:val="18"/>
        </w:rPr>
      </w:pPr>
      <w:ins w:id="46"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0088"/>
            <w:sz w:val="18"/>
            <w:szCs w:val="18"/>
          </w:rPr>
          <w:t>&lt;script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language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type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"text/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7" w:author="Unknown"/>
          <w:rFonts w:ascii="Consolas" w:eastAsia="Times New Roman" w:hAnsi="Consolas" w:cs="Consolas"/>
          <w:color w:val="313131"/>
          <w:sz w:val="18"/>
          <w:szCs w:val="18"/>
        </w:rPr>
      </w:pPr>
      <w:ins w:id="48"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666600"/>
            <w:sz w:val="18"/>
            <w:szCs w:val="18"/>
          </w:rPr>
          <w:t>&lt;!--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9" w:author="Unknown"/>
          <w:rFonts w:ascii="Consolas" w:eastAsia="Times New Roman" w:hAnsi="Consolas" w:cs="Consolas"/>
          <w:color w:val="313131"/>
          <w:sz w:val="18"/>
          <w:szCs w:val="18"/>
        </w:rPr>
      </w:pPr>
      <w:ins w:id="50" w:author="Unknown">
        <w:r w:rsidRPr="004D02CB">
          <w:rPr>
            <w:rFonts w:ascii="Consolas" w:eastAsia="Times New Roman" w:hAnsi="Consolas" w:cs="Consolas"/>
            <w:color w:val="313131"/>
            <w:sz w:val="18"/>
            <w:szCs w:val="18"/>
          </w:rPr>
          <w:t xml:space="preserve">            </w:t>
        </w:r>
        <w:proofErr w:type="spellStart"/>
        <w:proofErr w:type="gramStart"/>
        <w:r w:rsidRPr="004D02CB">
          <w:rPr>
            <w:rFonts w:ascii="Consolas" w:eastAsia="Times New Roman" w:hAnsi="Consolas" w:cs="Consolas"/>
            <w:color w:val="313131"/>
            <w:sz w:val="18"/>
            <w:szCs w:val="18"/>
          </w:rPr>
          <w:t>document</w:t>
        </w:r>
        <w:r w:rsidRPr="004D02CB">
          <w:rPr>
            <w:rFonts w:ascii="Consolas" w:eastAsia="Times New Roman" w:hAnsi="Consolas" w:cs="Consolas"/>
            <w:color w:val="666600"/>
            <w:sz w:val="18"/>
            <w:szCs w:val="18"/>
          </w:rPr>
          <w:t>.</w:t>
        </w:r>
        <w:r w:rsidRPr="004D02CB">
          <w:rPr>
            <w:rFonts w:ascii="Consolas" w:eastAsia="Times New Roman" w:hAnsi="Consolas" w:cs="Consolas"/>
            <w:color w:val="313131"/>
            <w:sz w:val="18"/>
            <w:szCs w:val="18"/>
          </w:rPr>
          <w:t>write</w:t>
        </w:r>
        <w:proofErr w:type="spellEnd"/>
        <w:r w:rsidRPr="004D02CB">
          <w:rPr>
            <w:rFonts w:ascii="Consolas" w:eastAsia="Times New Roman" w:hAnsi="Consolas" w:cs="Consolas"/>
            <w:color w:val="666600"/>
            <w:sz w:val="18"/>
            <w:szCs w:val="18"/>
          </w:rPr>
          <w:t>(</w:t>
        </w:r>
        <w:proofErr w:type="gramEnd"/>
        <w:r w:rsidRPr="004D02CB">
          <w:rPr>
            <w:rFonts w:ascii="Consolas" w:eastAsia="Times New Roman" w:hAnsi="Consolas" w:cs="Consolas"/>
            <w:color w:val="008800"/>
            <w:sz w:val="18"/>
            <w:szCs w:val="18"/>
          </w:rPr>
          <w:t>"Hello World!"</w:t>
        </w:r>
        <w:r w:rsidRPr="004D02CB">
          <w:rPr>
            <w:rFonts w:ascii="Consolas" w:eastAsia="Times New Roman" w:hAnsi="Consolas" w:cs="Consolas"/>
            <w:color w:val="666600"/>
            <w:sz w:val="18"/>
            <w:szCs w:val="18"/>
          </w:rPr>
          <w: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1" w:author="Unknown"/>
          <w:rFonts w:ascii="Consolas" w:eastAsia="Times New Roman" w:hAnsi="Consolas" w:cs="Consolas"/>
          <w:color w:val="313131"/>
          <w:sz w:val="18"/>
          <w:szCs w:val="18"/>
        </w:rPr>
      </w:pPr>
      <w:ins w:id="52"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880000"/>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3" w:author="Unknown"/>
          <w:rFonts w:ascii="Consolas" w:eastAsia="Times New Roman" w:hAnsi="Consolas" w:cs="Consolas"/>
          <w:color w:val="313131"/>
          <w:sz w:val="18"/>
          <w:szCs w:val="18"/>
        </w:rPr>
      </w:pPr>
      <w:ins w:id="54"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0088"/>
            <w:sz w:val="18"/>
            <w:szCs w:val="18"/>
          </w:rPr>
          <w:t>&lt;/script&gt;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5" w:author="Unknown"/>
          <w:rFonts w:ascii="Consolas" w:eastAsia="Times New Roman" w:hAnsi="Consolas" w:cs="Consolas"/>
          <w:color w:val="313131"/>
          <w:sz w:val="18"/>
          <w:szCs w:val="18"/>
        </w:rPr>
      </w:pPr>
      <w:ins w:id="56"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0088"/>
            <w:sz w:val="18"/>
            <w:szCs w:val="18"/>
          </w:rPr>
          <w:t>&lt;/body&gt;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7" w:author="Unknown"/>
          <w:rFonts w:ascii="Consolas" w:eastAsia="Times New Roman" w:hAnsi="Consolas" w:cs="Consolas"/>
          <w:color w:val="313131"/>
          <w:sz w:val="18"/>
          <w:szCs w:val="18"/>
        </w:rPr>
      </w:pPr>
      <w:ins w:id="58" w:author="Unknown">
        <w:r w:rsidRPr="004D02CB">
          <w:rPr>
            <w:rFonts w:ascii="Consolas" w:eastAsia="Times New Roman" w:hAnsi="Consolas" w:cs="Consolas"/>
            <w:color w:val="000088"/>
            <w:sz w:val="18"/>
            <w:szCs w:val="18"/>
          </w:rPr>
          <w:t>&lt;/html&gt;</w:t>
        </w:r>
      </w:ins>
    </w:p>
    <w:p w:rsidR="004D02CB" w:rsidRPr="004D02CB" w:rsidRDefault="004D02CB" w:rsidP="004D02CB">
      <w:pPr>
        <w:shd w:val="clear" w:color="auto" w:fill="FFFFFF"/>
        <w:spacing w:after="240" w:line="360" w:lineRule="atLeast"/>
        <w:ind w:left="-402" w:right="-402"/>
        <w:jc w:val="both"/>
        <w:rPr>
          <w:ins w:id="59" w:author="Unknown"/>
          <w:rFonts w:ascii="Arial" w:eastAsia="Times New Roman" w:hAnsi="Arial" w:cs="Arial"/>
          <w:color w:val="000000"/>
          <w:sz w:val="21"/>
          <w:szCs w:val="21"/>
        </w:rPr>
      </w:pPr>
      <w:ins w:id="60" w:author="Unknown">
        <w:r w:rsidRPr="004D02CB">
          <w:rPr>
            <w:rFonts w:ascii="Arial" w:eastAsia="Times New Roman" w:hAnsi="Arial" w:cs="Arial"/>
            <w:color w:val="000000"/>
            <w:sz w:val="21"/>
            <w:szCs w:val="21"/>
          </w:rPr>
          <w:t>This code will produce the following result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61" w:author="Unknown"/>
          <w:rFonts w:ascii="Consolas" w:eastAsia="Times New Roman" w:hAnsi="Consolas" w:cs="Consolas"/>
          <w:color w:val="313131"/>
          <w:sz w:val="18"/>
          <w:szCs w:val="18"/>
        </w:rPr>
      </w:pPr>
      <w:ins w:id="62" w:author="Unknown">
        <w:r w:rsidRPr="004D02CB">
          <w:rPr>
            <w:rFonts w:ascii="Consolas" w:eastAsia="Times New Roman" w:hAnsi="Consolas" w:cs="Consolas"/>
            <w:color w:val="313131"/>
            <w:sz w:val="18"/>
            <w:szCs w:val="18"/>
          </w:rPr>
          <w:t>Hello World!</w:t>
        </w:r>
      </w:ins>
    </w:p>
    <w:p w:rsidR="004D02CB" w:rsidRPr="004D02CB" w:rsidRDefault="004D02CB" w:rsidP="004D02CB">
      <w:pPr>
        <w:shd w:val="clear" w:color="auto" w:fill="FFFFFF"/>
        <w:spacing w:before="48" w:after="48" w:line="360" w:lineRule="atLeast"/>
        <w:ind w:left="-450" w:right="-402"/>
        <w:outlineLvl w:val="1"/>
        <w:rPr>
          <w:ins w:id="63" w:author="Unknown"/>
          <w:rFonts w:ascii="Arial" w:eastAsia="Times New Roman" w:hAnsi="Arial" w:cs="Arial"/>
          <w:color w:val="121214"/>
          <w:spacing w:val="-15"/>
          <w:sz w:val="36"/>
          <w:szCs w:val="36"/>
        </w:rPr>
      </w:pPr>
      <w:ins w:id="64" w:author="Unknown">
        <w:r w:rsidRPr="004D02CB">
          <w:rPr>
            <w:rFonts w:ascii="Arial" w:eastAsia="Times New Roman" w:hAnsi="Arial" w:cs="Arial"/>
            <w:color w:val="121214"/>
            <w:spacing w:val="-15"/>
            <w:sz w:val="36"/>
            <w:szCs w:val="36"/>
          </w:rPr>
          <w:t>Whitespace and Line Breaks</w:t>
        </w:r>
      </w:ins>
    </w:p>
    <w:p w:rsidR="004D02CB" w:rsidRPr="004D02CB" w:rsidRDefault="004D02CB" w:rsidP="004D02CB">
      <w:pPr>
        <w:shd w:val="clear" w:color="auto" w:fill="FFFFFF"/>
        <w:spacing w:after="240" w:line="360" w:lineRule="atLeast"/>
        <w:ind w:left="-402" w:right="-402"/>
        <w:jc w:val="both"/>
        <w:rPr>
          <w:ins w:id="65" w:author="Unknown"/>
          <w:rFonts w:ascii="Arial" w:eastAsia="Times New Roman" w:hAnsi="Arial" w:cs="Arial"/>
          <w:color w:val="000000"/>
          <w:sz w:val="21"/>
          <w:szCs w:val="21"/>
        </w:rPr>
      </w:pPr>
      <w:ins w:id="66" w:author="Unknown">
        <w:r w:rsidRPr="004D02CB">
          <w:rPr>
            <w:rFonts w:ascii="Arial" w:eastAsia="Times New Roman" w:hAnsi="Arial" w:cs="Arial"/>
            <w:color w:val="000000"/>
            <w:sz w:val="21"/>
            <w:szCs w:val="21"/>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ins>
    </w:p>
    <w:p w:rsidR="004D02CB" w:rsidRPr="004D02CB" w:rsidRDefault="004D02CB" w:rsidP="004D02CB">
      <w:pPr>
        <w:shd w:val="clear" w:color="auto" w:fill="FFFFFF"/>
        <w:spacing w:before="48" w:after="48" w:line="360" w:lineRule="atLeast"/>
        <w:ind w:left="-450" w:right="-402"/>
        <w:outlineLvl w:val="1"/>
        <w:rPr>
          <w:ins w:id="67" w:author="Unknown"/>
          <w:rFonts w:ascii="Arial" w:eastAsia="Times New Roman" w:hAnsi="Arial" w:cs="Arial"/>
          <w:color w:val="121214"/>
          <w:spacing w:val="-15"/>
          <w:sz w:val="36"/>
          <w:szCs w:val="36"/>
        </w:rPr>
      </w:pPr>
      <w:ins w:id="68" w:author="Unknown">
        <w:r w:rsidRPr="004D02CB">
          <w:rPr>
            <w:rFonts w:ascii="Arial" w:eastAsia="Times New Roman" w:hAnsi="Arial" w:cs="Arial"/>
            <w:color w:val="121214"/>
            <w:spacing w:val="-15"/>
            <w:sz w:val="36"/>
            <w:szCs w:val="36"/>
          </w:rPr>
          <w:t>Semicolons are Optional</w:t>
        </w:r>
      </w:ins>
    </w:p>
    <w:p w:rsidR="004D02CB" w:rsidRPr="004D02CB" w:rsidRDefault="004D02CB" w:rsidP="004D02CB">
      <w:pPr>
        <w:shd w:val="clear" w:color="auto" w:fill="FFFFFF"/>
        <w:spacing w:after="240" w:line="360" w:lineRule="atLeast"/>
        <w:ind w:left="-402" w:right="-402"/>
        <w:jc w:val="both"/>
        <w:rPr>
          <w:ins w:id="69" w:author="Unknown"/>
          <w:rFonts w:ascii="Arial" w:eastAsia="Times New Roman" w:hAnsi="Arial" w:cs="Arial"/>
          <w:color w:val="000000"/>
          <w:sz w:val="21"/>
          <w:szCs w:val="21"/>
        </w:rPr>
      </w:pPr>
      <w:ins w:id="70" w:author="Unknown">
        <w:r w:rsidRPr="004D02CB">
          <w:rPr>
            <w:rFonts w:ascii="Arial" w:eastAsia="Times New Roman" w:hAnsi="Arial" w:cs="Arial"/>
            <w:color w:val="000000"/>
            <w:sz w:val="21"/>
            <w:szCs w:val="21"/>
          </w:rPr>
          <w:t xml:space="preserve">Simple statements in JavaScript are generally followed by a semicolon character, just as they are in C, C++, and Java. JavaScript, however, allows you to omit this semicolon if each of your statements </w:t>
        </w:r>
        <w:proofErr w:type="gramStart"/>
        <w:r w:rsidRPr="004D02CB">
          <w:rPr>
            <w:rFonts w:ascii="Arial" w:eastAsia="Times New Roman" w:hAnsi="Arial" w:cs="Arial"/>
            <w:color w:val="000000"/>
            <w:sz w:val="21"/>
            <w:szCs w:val="21"/>
          </w:rPr>
          <w:t>are</w:t>
        </w:r>
        <w:proofErr w:type="gramEnd"/>
        <w:r w:rsidRPr="004D02CB">
          <w:rPr>
            <w:rFonts w:ascii="Arial" w:eastAsia="Times New Roman" w:hAnsi="Arial" w:cs="Arial"/>
            <w:color w:val="000000"/>
            <w:sz w:val="21"/>
            <w:szCs w:val="21"/>
          </w:rPr>
          <w:t xml:space="preserve"> placed on a separate line. For example, the following code could be written without semicolons.</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1" w:author="Unknown"/>
          <w:rFonts w:ascii="Consolas" w:eastAsia="Times New Roman" w:hAnsi="Consolas" w:cs="Consolas"/>
          <w:color w:val="313131"/>
          <w:sz w:val="18"/>
          <w:szCs w:val="18"/>
        </w:rPr>
      </w:pPr>
      <w:ins w:id="72" w:author="Unknown">
        <w:r w:rsidRPr="004D02CB">
          <w:rPr>
            <w:rFonts w:ascii="Consolas" w:eastAsia="Times New Roman" w:hAnsi="Consolas" w:cs="Consolas"/>
            <w:color w:val="000088"/>
            <w:sz w:val="18"/>
            <w:szCs w:val="18"/>
          </w:rPr>
          <w:t>&lt;script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language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type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"text/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3" w:author="Unknown"/>
          <w:rFonts w:ascii="Consolas" w:eastAsia="Times New Roman" w:hAnsi="Consolas" w:cs="Consolas"/>
          <w:color w:val="313131"/>
          <w:sz w:val="18"/>
          <w:szCs w:val="18"/>
        </w:rPr>
      </w:pPr>
      <w:ins w:id="74"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666600"/>
            <w:sz w:val="18"/>
            <w:szCs w:val="18"/>
          </w:rPr>
          <w:t>&lt;!--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5" w:author="Unknown"/>
          <w:rFonts w:ascii="Consolas" w:eastAsia="Times New Roman" w:hAnsi="Consolas" w:cs="Consolas"/>
          <w:color w:val="313131"/>
          <w:sz w:val="18"/>
          <w:szCs w:val="18"/>
        </w:rPr>
      </w:pPr>
      <w:ins w:id="76" w:author="Unknown">
        <w:r w:rsidRPr="004D02CB">
          <w:rPr>
            <w:rFonts w:ascii="Consolas" w:eastAsia="Times New Roman" w:hAnsi="Consolas" w:cs="Consolas"/>
            <w:color w:val="313131"/>
            <w:sz w:val="18"/>
            <w:szCs w:val="18"/>
          </w:rPr>
          <w:t xml:space="preserve">      var1 </w:t>
        </w:r>
        <w:r w:rsidRPr="004D02CB">
          <w:rPr>
            <w:rFonts w:ascii="Consolas" w:eastAsia="Times New Roman" w:hAnsi="Consolas" w:cs="Consolas"/>
            <w:color w:val="6666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6666"/>
            <w:sz w:val="18"/>
            <w:szCs w:val="18"/>
          </w:rPr>
          <w:t>10</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7" w:author="Unknown"/>
          <w:rFonts w:ascii="Consolas" w:eastAsia="Times New Roman" w:hAnsi="Consolas" w:cs="Consolas"/>
          <w:color w:val="313131"/>
          <w:sz w:val="18"/>
          <w:szCs w:val="18"/>
        </w:rPr>
      </w:pPr>
      <w:ins w:id="78" w:author="Unknown">
        <w:r w:rsidRPr="004D02CB">
          <w:rPr>
            <w:rFonts w:ascii="Consolas" w:eastAsia="Times New Roman" w:hAnsi="Consolas" w:cs="Consolas"/>
            <w:color w:val="313131"/>
            <w:sz w:val="18"/>
            <w:szCs w:val="18"/>
          </w:rPr>
          <w:t xml:space="preserve">      var2 </w:t>
        </w:r>
        <w:r w:rsidRPr="004D02CB">
          <w:rPr>
            <w:rFonts w:ascii="Consolas" w:eastAsia="Times New Roman" w:hAnsi="Consolas" w:cs="Consolas"/>
            <w:color w:val="6666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6666"/>
            <w:sz w:val="18"/>
            <w:szCs w:val="18"/>
          </w:rPr>
          <w:t>20</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9" w:author="Unknown"/>
          <w:rFonts w:ascii="Consolas" w:eastAsia="Times New Roman" w:hAnsi="Consolas" w:cs="Consolas"/>
          <w:color w:val="313131"/>
          <w:sz w:val="18"/>
          <w:szCs w:val="18"/>
        </w:rPr>
      </w:pPr>
      <w:ins w:id="80"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880000"/>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1" w:author="Unknown"/>
          <w:rFonts w:ascii="Consolas" w:eastAsia="Times New Roman" w:hAnsi="Consolas" w:cs="Consolas"/>
          <w:color w:val="313131"/>
          <w:sz w:val="18"/>
          <w:szCs w:val="18"/>
        </w:rPr>
      </w:pPr>
      <w:ins w:id="82" w:author="Unknown">
        <w:r w:rsidRPr="004D02CB">
          <w:rPr>
            <w:rFonts w:ascii="Consolas" w:eastAsia="Times New Roman" w:hAnsi="Consolas" w:cs="Consolas"/>
            <w:color w:val="000088"/>
            <w:sz w:val="18"/>
            <w:szCs w:val="18"/>
          </w:rPr>
          <w:t>&lt;/script&gt;</w:t>
        </w:r>
      </w:ins>
    </w:p>
    <w:p w:rsidR="004D02CB" w:rsidRPr="004D02CB" w:rsidRDefault="004D02CB" w:rsidP="004D02CB">
      <w:pPr>
        <w:shd w:val="clear" w:color="auto" w:fill="FFFFFF"/>
        <w:spacing w:after="240" w:line="360" w:lineRule="atLeast"/>
        <w:ind w:left="-402" w:right="-402"/>
        <w:jc w:val="both"/>
        <w:rPr>
          <w:ins w:id="83" w:author="Unknown"/>
          <w:rFonts w:ascii="Arial" w:eastAsia="Times New Roman" w:hAnsi="Arial" w:cs="Arial"/>
          <w:color w:val="000000"/>
          <w:sz w:val="21"/>
          <w:szCs w:val="21"/>
        </w:rPr>
      </w:pPr>
      <w:ins w:id="84" w:author="Unknown">
        <w:r w:rsidRPr="004D02CB">
          <w:rPr>
            <w:rFonts w:ascii="Arial" w:eastAsia="Times New Roman" w:hAnsi="Arial" w:cs="Arial"/>
            <w:color w:val="000000"/>
            <w:sz w:val="21"/>
            <w:szCs w:val="21"/>
          </w:rPr>
          <w:t>But when formatted in a single line as follows, you must use semicolons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5" w:author="Unknown"/>
          <w:rFonts w:ascii="Consolas" w:eastAsia="Times New Roman" w:hAnsi="Consolas" w:cs="Consolas"/>
          <w:color w:val="313131"/>
          <w:sz w:val="18"/>
          <w:szCs w:val="18"/>
        </w:rPr>
      </w:pPr>
      <w:ins w:id="86" w:author="Unknown">
        <w:r w:rsidRPr="004D02CB">
          <w:rPr>
            <w:rFonts w:ascii="Consolas" w:eastAsia="Times New Roman" w:hAnsi="Consolas" w:cs="Consolas"/>
            <w:color w:val="000088"/>
            <w:sz w:val="18"/>
            <w:szCs w:val="18"/>
          </w:rPr>
          <w:t>&lt;script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language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type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"text/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7" w:author="Unknown"/>
          <w:rFonts w:ascii="Consolas" w:eastAsia="Times New Roman" w:hAnsi="Consolas" w:cs="Consolas"/>
          <w:color w:val="313131"/>
          <w:sz w:val="18"/>
          <w:szCs w:val="18"/>
        </w:rPr>
      </w:pPr>
      <w:ins w:id="88"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666600"/>
            <w:sz w:val="18"/>
            <w:szCs w:val="18"/>
          </w:rPr>
          <w:t>&lt;!--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9" w:author="Unknown"/>
          <w:rFonts w:ascii="Consolas" w:eastAsia="Times New Roman" w:hAnsi="Consolas" w:cs="Consolas"/>
          <w:color w:val="313131"/>
          <w:sz w:val="18"/>
          <w:szCs w:val="18"/>
        </w:rPr>
      </w:pPr>
      <w:ins w:id="90" w:author="Unknown">
        <w:r w:rsidRPr="004D02CB">
          <w:rPr>
            <w:rFonts w:ascii="Consolas" w:eastAsia="Times New Roman" w:hAnsi="Consolas" w:cs="Consolas"/>
            <w:color w:val="313131"/>
            <w:sz w:val="18"/>
            <w:szCs w:val="18"/>
          </w:rPr>
          <w:t xml:space="preserve">      var1 </w:t>
        </w:r>
        <w:r w:rsidRPr="004D02CB">
          <w:rPr>
            <w:rFonts w:ascii="Consolas" w:eastAsia="Times New Roman" w:hAnsi="Consolas" w:cs="Consolas"/>
            <w:color w:val="6666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6666"/>
            <w:sz w:val="18"/>
            <w:szCs w:val="18"/>
          </w:rPr>
          <w:t>10</w:t>
        </w:r>
        <w:r w:rsidRPr="004D02CB">
          <w:rPr>
            <w:rFonts w:ascii="Consolas" w:eastAsia="Times New Roman" w:hAnsi="Consolas" w:cs="Consolas"/>
            <w:color w:val="666600"/>
            <w:sz w:val="18"/>
            <w:szCs w:val="18"/>
          </w:rPr>
          <w:t>;</w:t>
        </w:r>
        <w:r w:rsidRPr="004D02CB">
          <w:rPr>
            <w:rFonts w:ascii="Consolas" w:eastAsia="Times New Roman" w:hAnsi="Consolas" w:cs="Consolas"/>
            <w:color w:val="313131"/>
            <w:sz w:val="18"/>
            <w:szCs w:val="18"/>
          </w:rPr>
          <w:t xml:space="preserve"> var2 </w:t>
        </w:r>
        <w:r w:rsidRPr="004D02CB">
          <w:rPr>
            <w:rFonts w:ascii="Consolas" w:eastAsia="Times New Roman" w:hAnsi="Consolas" w:cs="Consolas"/>
            <w:color w:val="6666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006666"/>
            <w:sz w:val="18"/>
            <w:szCs w:val="18"/>
          </w:rPr>
          <w:t>20</w:t>
        </w:r>
        <w:r w:rsidRPr="004D02CB">
          <w:rPr>
            <w:rFonts w:ascii="Consolas" w:eastAsia="Times New Roman" w:hAnsi="Consolas" w:cs="Consolas"/>
            <w:color w:val="666600"/>
            <w:sz w:val="18"/>
            <w:szCs w:val="18"/>
          </w:rPr>
          <w: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1" w:author="Unknown"/>
          <w:rFonts w:ascii="Consolas" w:eastAsia="Times New Roman" w:hAnsi="Consolas" w:cs="Consolas"/>
          <w:color w:val="313131"/>
          <w:sz w:val="18"/>
          <w:szCs w:val="18"/>
        </w:rPr>
      </w:pPr>
      <w:ins w:id="92"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880000"/>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3" w:author="Unknown"/>
          <w:rFonts w:ascii="Consolas" w:eastAsia="Times New Roman" w:hAnsi="Consolas" w:cs="Consolas"/>
          <w:color w:val="313131"/>
          <w:sz w:val="18"/>
          <w:szCs w:val="18"/>
        </w:rPr>
      </w:pPr>
      <w:ins w:id="94" w:author="Unknown">
        <w:r w:rsidRPr="004D02CB">
          <w:rPr>
            <w:rFonts w:ascii="Consolas" w:eastAsia="Times New Roman" w:hAnsi="Consolas" w:cs="Consolas"/>
            <w:color w:val="000088"/>
            <w:sz w:val="18"/>
            <w:szCs w:val="18"/>
          </w:rPr>
          <w:t>&lt;/script&gt;</w:t>
        </w:r>
      </w:ins>
    </w:p>
    <w:p w:rsidR="004D02CB" w:rsidRPr="004D02CB" w:rsidRDefault="004D02CB" w:rsidP="004D02CB">
      <w:pPr>
        <w:shd w:val="clear" w:color="auto" w:fill="FFFFFF"/>
        <w:spacing w:after="240" w:line="360" w:lineRule="atLeast"/>
        <w:ind w:left="-402" w:right="-402"/>
        <w:jc w:val="both"/>
        <w:rPr>
          <w:ins w:id="95" w:author="Unknown"/>
          <w:rFonts w:ascii="Arial" w:eastAsia="Times New Roman" w:hAnsi="Arial" w:cs="Arial"/>
          <w:color w:val="000000"/>
          <w:sz w:val="21"/>
          <w:szCs w:val="21"/>
        </w:rPr>
      </w:pPr>
      <w:ins w:id="96" w:author="Unknown">
        <w:r w:rsidRPr="004D02CB">
          <w:rPr>
            <w:rFonts w:ascii="Arial" w:eastAsia="Times New Roman" w:hAnsi="Arial" w:cs="Arial"/>
            <w:b/>
            <w:bCs/>
            <w:color w:val="000000"/>
            <w:sz w:val="21"/>
            <w:szCs w:val="21"/>
          </w:rPr>
          <w:t>Note</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 It is a good programming practice to use semicolons.</w:t>
        </w:r>
      </w:ins>
    </w:p>
    <w:p w:rsidR="004D02CB" w:rsidRPr="004D02CB" w:rsidRDefault="004D02CB" w:rsidP="004D02CB">
      <w:pPr>
        <w:shd w:val="clear" w:color="auto" w:fill="FFFFFF"/>
        <w:spacing w:before="48" w:after="48" w:line="360" w:lineRule="atLeast"/>
        <w:ind w:left="-450" w:right="-402"/>
        <w:outlineLvl w:val="1"/>
        <w:rPr>
          <w:ins w:id="97" w:author="Unknown"/>
          <w:rFonts w:ascii="Arial" w:eastAsia="Times New Roman" w:hAnsi="Arial" w:cs="Arial"/>
          <w:color w:val="121214"/>
          <w:spacing w:val="-15"/>
          <w:sz w:val="36"/>
          <w:szCs w:val="36"/>
        </w:rPr>
      </w:pPr>
      <w:ins w:id="98" w:author="Unknown">
        <w:r w:rsidRPr="004D02CB">
          <w:rPr>
            <w:rFonts w:ascii="Arial" w:eastAsia="Times New Roman" w:hAnsi="Arial" w:cs="Arial"/>
            <w:color w:val="121214"/>
            <w:spacing w:val="-15"/>
            <w:sz w:val="36"/>
            <w:szCs w:val="36"/>
          </w:rPr>
          <w:t>Case Sensitivity</w:t>
        </w:r>
      </w:ins>
    </w:p>
    <w:p w:rsidR="004D02CB" w:rsidRPr="004D02CB" w:rsidRDefault="004D02CB" w:rsidP="004D02CB">
      <w:pPr>
        <w:shd w:val="clear" w:color="auto" w:fill="FFFFFF"/>
        <w:spacing w:after="240" w:line="360" w:lineRule="atLeast"/>
        <w:ind w:left="-402" w:right="-402"/>
        <w:jc w:val="both"/>
        <w:rPr>
          <w:ins w:id="99" w:author="Unknown"/>
          <w:rFonts w:ascii="Arial" w:eastAsia="Times New Roman" w:hAnsi="Arial" w:cs="Arial"/>
          <w:color w:val="000000"/>
          <w:sz w:val="21"/>
          <w:szCs w:val="21"/>
        </w:rPr>
      </w:pPr>
      <w:ins w:id="100" w:author="Unknown">
        <w:r w:rsidRPr="004D02CB">
          <w:rPr>
            <w:rFonts w:ascii="Arial" w:eastAsia="Times New Roman" w:hAnsi="Arial" w:cs="Arial"/>
            <w:color w:val="000000"/>
            <w:sz w:val="21"/>
            <w:szCs w:val="21"/>
          </w:rPr>
          <w:t>JavaScript is a case-sensitive language. This means that the language keywords, variables, function names, and any other identifiers must always be typed with a consistent capitalization of letters.</w:t>
        </w:r>
      </w:ins>
    </w:p>
    <w:p w:rsidR="004D02CB" w:rsidRPr="004D02CB" w:rsidRDefault="004D02CB" w:rsidP="004D02CB">
      <w:pPr>
        <w:shd w:val="clear" w:color="auto" w:fill="FFFFFF"/>
        <w:spacing w:after="240" w:line="360" w:lineRule="atLeast"/>
        <w:ind w:left="-402" w:right="-402"/>
        <w:jc w:val="both"/>
        <w:rPr>
          <w:ins w:id="101" w:author="Unknown"/>
          <w:rFonts w:ascii="Arial" w:eastAsia="Times New Roman" w:hAnsi="Arial" w:cs="Arial"/>
          <w:color w:val="000000"/>
          <w:sz w:val="21"/>
          <w:szCs w:val="21"/>
        </w:rPr>
      </w:pPr>
      <w:ins w:id="102" w:author="Unknown">
        <w:r w:rsidRPr="004D02CB">
          <w:rPr>
            <w:rFonts w:ascii="Arial" w:eastAsia="Times New Roman" w:hAnsi="Arial" w:cs="Arial"/>
            <w:color w:val="000000"/>
            <w:sz w:val="21"/>
            <w:szCs w:val="21"/>
          </w:rPr>
          <w:t>So the identifiers</w:t>
        </w:r>
        <w:r w:rsidRPr="004D02CB">
          <w:rPr>
            <w:rFonts w:ascii="Times New Roman" w:eastAsia="Times New Roman" w:hAnsi="Times New Roman" w:cs="Times New Roman"/>
            <w:color w:val="000000"/>
            <w:sz w:val="21"/>
            <w:szCs w:val="21"/>
          </w:rPr>
          <w:t> </w:t>
        </w:r>
        <w:r w:rsidRPr="004D02CB">
          <w:rPr>
            <w:rFonts w:ascii="Arial" w:eastAsia="Times New Roman" w:hAnsi="Arial" w:cs="Arial"/>
            <w:b/>
            <w:bCs/>
            <w:color w:val="000000"/>
            <w:sz w:val="21"/>
            <w:szCs w:val="21"/>
          </w:rPr>
          <w:t>Time</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and</w:t>
        </w:r>
        <w:r w:rsidRPr="004D02CB">
          <w:rPr>
            <w:rFonts w:ascii="Times New Roman" w:eastAsia="Times New Roman" w:hAnsi="Times New Roman" w:cs="Times New Roman"/>
            <w:color w:val="000000"/>
            <w:sz w:val="21"/>
            <w:szCs w:val="21"/>
          </w:rPr>
          <w:t> </w:t>
        </w:r>
        <w:r w:rsidRPr="004D02CB">
          <w:rPr>
            <w:rFonts w:ascii="Arial" w:eastAsia="Times New Roman" w:hAnsi="Arial" w:cs="Arial"/>
            <w:b/>
            <w:bCs/>
            <w:color w:val="000000"/>
            <w:sz w:val="21"/>
            <w:szCs w:val="21"/>
          </w:rPr>
          <w:t>TIME</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will convey different meanings in JavaScript.</w:t>
        </w:r>
      </w:ins>
    </w:p>
    <w:p w:rsidR="004D02CB" w:rsidRPr="004D02CB" w:rsidRDefault="004D02CB" w:rsidP="004D02CB">
      <w:pPr>
        <w:shd w:val="clear" w:color="auto" w:fill="FFFFFF"/>
        <w:spacing w:after="240" w:line="360" w:lineRule="atLeast"/>
        <w:ind w:left="-402" w:right="-402"/>
        <w:jc w:val="both"/>
        <w:rPr>
          <w:ins w:id="103" w:author="Unknown"/>
          <w:rFonts w:ascii="Arial" w:eastAsia="Times New Roman" w:hAnsi="Arial" w:cs="Arial"/>
          <w:color w:val="000000"/>
          <w:sz w:val="21"/>
          <w:szCs w:val="21"/>
        </w:rPr>
      </w:pPr>
      <w:ins w:id="104" w:author="Unknown">
        <w:r w:rsidRPr="004D02CB">
          <w:rPr>
            <w:rFonts w:ascii="Arial" w:eastAsia="Times New Roman" w:hAnsi="Arial" w:cs="Arial"/>
            <w:b/>
            <w:bCs/>
            <w:color w:val="000000"/>
            <w:sz w:val="21"/>
            <w:szCs w:val="21"/>
          </w:rPr>
          <w:t>NOTE</w:t>
        </w:r>
        <w:r w:rsidRPr="004D02CB">
          <w:rPr>
            <w:rFonts w:ascii="Times New Roman" w:eastAsia="Times New Roman" w:hAnsi="Times New Roman" w:cs="Times New Roman"/>
            <w:color w:val="000000"/>
            <w:sz w:val="21"/>
            <w:szCs w:val="21"/>
          </w:rPr>
          <w:t> </w:t>
        </w:r>
        <w:r w:rsidRPr="004D02CB">
          <w:rPr>
            <w:rFonts w:ascii="Arial" w:eastAsia="Times New Roman" w:hAnsi="Arial" w:cs="Arial"/>
            <w:color w:val="000000"/>
            <w:sz w:val="21"/>
            <w:szCs w:val="21"/>
          </w:rPr>
          <w:t>− Care should be taken while writing variable and function names in JavaScript.</w:t>
        </w:r>
      </w:ins>
    </w:p>
    <w:p w:rsidR="004D02CB" w:rsidRPr="004D02CB" w:rsidRDefault="004D02CB" w:rsidP="004D02CB">
      <w:pPr>
        <w:shd w:val="clear" w:color="auto" w:fill="FFFFFF"/>
        <w:spacing w:before="48" w:after="48" w:line="360" w:lineRule="atLeast"/>
        <w:ind w:left="-450" w:right="-402"/>
        <w:outlineLvl w:val="1"/>
        <w:rPr>
          <w:ins w:id="105" w:author="Unknown"/>
          <w:rFonts w:ascii="Arial" w:eastAsia="Times New Roman" w:hAnsi="Arial" w:cs="Arial"/>
          <w:color w:val="121214"/>
          <w:spacing w:val="-15"/>
          <w:sz w:val="36"/>
          <w:szCs w:val="36"/>
        </w:rPr>
      </w:pPr>
      <w:ins w:id="106" w:author="Unknown">
        <w:r w:rsidRPr="004D02CB">
          <w:rPr>
            <w:rFonts w:ascii="Arial" w:eastAsia="Times New Roman" w:hAnsi="Arial" w:cs="Arial"/>
            <w:color w:val="121214"/>
            <w:spacing w:val="-15"/>
            <w:sz w:val="36"/>
            <w:szCs w:val="36"/>
          </w:rPr>
          <w:t>Comments in JavaScript</w:t>
        </w:r>
      </w:ins>
    </w:p>
    <w:p w:rsidR="004D02CB" w:rsidRPr="004D02CB" w:rsidRDefault="004D02CB" w:rsidP="004D02CB">
      <w:pPr>
        <w:shd w:val="clear" w:color="auto" w:fill="FFFFFF"/>
        <w:spacing w:after="240" w:line="360" w:lineRule="atLeast"/>
        <w:ind w:left="-402" w:right="-402"/>
        <w:jc w:val="both"/>
        <w:rPr>
          <w:ins w:id="107" w:author="Unknown"/>
          <w:rFonts w:ascii="Arial" w:eastAsia="Times New Roman" w:hAnsi="Arial" w:cs="Arial"/>
          <w:color w:val="000000"/>
          <w:sz w:val="21"/>
          <w:szCs w:val="21"/>
        </w:rPr>
      </w:pPr>
      <w:ins w:id="108" w:author="Unknown">
        <w:r w:rsidRPr="004D02CB">
          <w:rPr>
            <w:rFonts w:ascii="Arial" w:eastAsia="Times New Roman" w:hAnsi="Arial" w:cs="Arial"/>
            <w:color w:val="000000"/>
            <w:sz w:val="21"/>
            <w:szCs w:val="21"/>
          </w:rPr>
          <w:t xml:space="preserve">JavaScript supports both C-style and C++-style comments, </w:t>
        </w:r>
        <w:proofErr w:type="gramStart"/>
        <w:r w:rsidRPr="004D02CB">
          <w:rPr>
            <w:rFonts w:ascii="Arial" w:eastAsia="Times New Roman" w:hAnsi="Arial" w:cs="Arial"/>
            <w:color w:val="000000"/>
            <w:sz w:val="21"/>
            <w:szCs w:val="21"/>
          </w:rPr>
          <w:t>Thus</w:t>
        </w:r>
        <w:proofErr w:type="gramEnd"/>
        <w:r w:rsidRPr="004D02CB">
          <w:rPr>
            <w:rFonts w:ascii="Arial" w:eastAsia="Times New Roman" w:hAnsi="Arial" w:cs="Arial"/>
            <w:color w:val="000000"/>
            <w:sz w:val="21"/>
            <w:szCs w:val="21"/>
          </w:rPr>
          <w:t xml:space="preserve"> −</w:t>
        </w:r>
      </w:ins>
    </w:p>
    <w:p w:rsidR="004D02CB" w:rsidRPr="004D02CB" w:rsidRDefault="004D02CB" w:rsidP="004D02CB">
      <w:pPr>
        <w:numPr>
          <w:ilvl w:val="0"/>
          <w:numId w:val="9"/>
        </w:numPr>
        <w:shd w:val="clear" w:color="auto" w:fill="FFFFFF"/>
        <w:spacing w:after="240" w:line="360" w:lineRule="atLeast"/>
        <w:ind w:left="318" w:right="-402"/>
        <w:jc w:val="both"/>
        <w:rPr>
          <w:ins w:id="109" w:author="Unknown"/>
          <w:rFonts w:ascii="Arial" w:eastAsia="Times New Roman" w:hAnsi="Arial" w:cs="Arial"/>
          <w:color w:val="000000"/>
          <w:sz w:val="21"/>
          <w:szCs w:val="21"/>
        </w:rPr>
      </w:pPr>
      <w:ins w:id="110" w:author="Unknown">
        <w:r w:rsidRPr="004D02CB">
          <w:rPr>
            <w:rFonts w:ascii="Arial" w:eastAsia="Times New Roman" w:hAnsi="Arial" w:cs="Arial"/>
            <w:color w:val="000000"/>
            <w:sz w:val="21"/>
            <w:szCs w:val="21"/>
          </w:rPr>
          <w:t>Any text between a // and the end of a line is treated as a comment and is ignored by JavaScript.</w:t>
        </w:r>
      </w:ins>
    </w:p>
    <w:p w:rsidR="004D02CB" w:rsidRPr="004D02CB" w:rsidRDefault="004D02CB" w:rsidP="004D02CB">
      <w:pPr>
        <w:numPr>
          <w:ilvl w:val="0"/>
          <w:numId w:val="9"/>
        </w:numPr>
        <w:shd w:val="clear" w:color="auto" w:fill="FFFFFF"/>
        <w:spacing w:after="240" w:line="360" w:lineRule="atLeast"/>
        <w:ind w:left="318" w:right="-402"/>
        <w:jc w:val="both"/>
        <w:rPr>
          <w:ins w:id="111" w:author="Unknown"/>
          <w:rFonts w:ascii="Arial" w:eastAsia="Times New Roman" w:hAnsi="Arial" w:cs="Arial"/>
          <w:color w:val="000000"/>
          <w:sz w:val="21"/>
          <w:szCs w:val="21"/>
        </w:rPr>
      </w:pPr>
      <w:ins w:id="112" w:author="Unknown">
        <w:r w:rsidRPr="004D02CB">
          <w:rPr>
            <w:rFonts w:ascii="Arial" w:eastAsia="Times New Roman" w:hAnsi="Arial" w:cs="Arial"/>
            <w:color w:val="000000"/>
            <w:sz w:val="21"/>
            <w:szCs w:val="21"/>
          </w:rPr>
          <w:t>Any text between the characters /* and */ is treated as a comment. This may span multiple lines.</w:t>
        </w:r>
      </w:ins>
    </w:p>
    <w:p w:rsidR="004D02CB" w:rsidRPr="004D02CB" w:rsidRDefault="004D02CB" w:rsidP="004D02CB">
      <w:pPr>
        <w:numPr>
          <w:ilvl w:val="0"/>
          <w:numId w:val="9"/>
        </w:numPr>
        <w:shd w:val="clear" w:color="auto" w:fill="FFFFFF"/>
        <w:spacing w:after="240" w:line="360" w:lineRule="atLeast"/>
        <w:ind w:left="318" w:right="-402"/>
        <w:jc w:val="both"/>
        <w:rPr>
          <w:ins w:id="113" w:author="Unknown"/>
          <w:rFonts w:ascii="Arial" w:eastAsia="Times New Roman" w:hAnsi="Arial" w:cs="Arial"/>
          <w:color w:val="000000"/>
          <w:sz w:val="21"/>
          <w:szCs w:val="21"/>
        </w:rPr>
      </w:pPr>
      <w:ins w:id="114" w:author="Unknown">
        <w:r w:rsidRPr="004D02CB">
          <w:rPr>
            <w:rFonts w:ascii="Arial" w:eastAsia="Times New Roman" w:hAnsi="Arial" w:cs="Arial"/>
            <w:color w:val="000000"/>
            <w:sz w:val="21"/>
            <w:szCs w:val="21"/>
          </w:rPr>
          <w:t>JavaScript also recognizes the HTML comment opening sequence &lt;!--. JavaScript treats this as a single-line comment, just as it does the // comment.</w:t>
        </w:r>
      </w:ins>
    </w:p>
    <w:p w:rsidR="004D02CB" w:rsidRPr="004D02CB" w:rsidRDefault="004D02CB" w:rsidP="004D02CB">
      <w:pPr>
        <w:numPr>
          <w:ilvl w:val="0"/>
          <w:numId w:val="9"/>
        </w:numPr>
        <w:shd w:val="clear" w:color="auto" w:fill="FFFFFF"/>
        <w:spacing w:after="240" w:line="360" w:lineRule="atLeast"/>
        <w:ind w:left="318" w:right="-402"/>
        <w:jc w:val="both"/>
        <w:rPr>
          <w:ins w:id="115" w:author="Unknown"/>
          <w:rFonts w:ascii="Arial" w:eastAsia="Times New Roman" w:hAnsi="Arial" w:cs="Arial"/>
          <w:color w:val="000000"/>
          <w:sz w:val="21"/>
          <w:szCs w:val="21"/>
        </w:rPr>
      </w:pPr>
      <w:ins w:id="116" w:author="Unknown">
        <w:r w:rsidRPr="004D02CB">
          <w:rPr>
            <w:rFonts w:ascii="Arial" w:eastAsia="Times New Roman" w:hAnsi="Arial" w:cs="Arial"/>
            <w:color w:val="000000"/>
            <w:sz w:val="21"/>
            <w:szCs w:val="21"/>
          </w:rPr>
          <w:t>The HTML comment closing sequence --&gt; is not recognized by JavaScript so it should be written as //--&gt;.</w:t>
        </w:r>
      </w:ins>
    </w:p>
    <w:p w:rsidR="004D02CB" w:rsidRPr="004D02CB" w:rsidRDefault="004D02CB" w:rsidP="004D02CB">
      <w:pPr>
        <w:shd w:val="clear" w:color="auto" w:fill="FFFFFF"/>
        <w:spacing w:before="48" w:after="48" w:line="360" w:lineRule="atLeast"/>
        <w:ind w:left="-450" w:right="-402"/>
        <w:outlineLvl w:val="2"/>
        <w:rPr>
          <w:ins w:id="117" w:author="Unknown"/>
          <w:rFonts w:ascii="Arial" w:eastAsia="Times New Roman" w:hAnsi="Arial" w:cs="Arial"/>
          <w:color w:val="000000"/>
          <w:sz w:val="27"/>
          <w:szCs w:val="27"/>
        </w:rPr>
      </w:pPr>
      <w:ins w:id="118" w:author="Unknown">
        <w:r w:rsidRPr="004D02CB">
          <w:rPr>
            <w:rFonts w:ascii="Arial" w:eastAsia="Times New Roman" w:hAnsi="Arial" w:cs="Arial"/>
            <w:color w:val="000000"/>
            <w:sz w:val="27"/>
            <w:szCs w:val="27"/>
          </w:rPr>
          <w:t>Example</w:t>
        </w:r>
      </w:ins>
    </w:p>
    <w:p w:rsidR="004D02CB" w:rsidRPr="004D02CB" w:rsidRDefault="004D02CB" w:rsidP="004D02CB">
      <w:pPr>
        <w:shd w:val="clear" w:color="auto" w:fill="FFFFFF"/>
        <w:spacing w:after="240" w:line="360" w:lineRule="atLeast"/>
        <w:ind w:left="-402" w:right="-402"/>
        <w:jc w:val="both"/>
        <w:rPr>
          <w:ins w:id="119" w:author="Unknown"/>
          <w:rFonts w:ascii="Arial" w:eastAsia="Times New Roman" w:hAnsi="Arial" w:cs="Arial"/>
          <w:color w:val="000000"/>
          <w:sz w:val="21"/>
          <w:szCs w:val="21"/>
        </w:rPr>
      </w:pPr>
      <w:ins w:id="120" w:author="Unknown">
        <w:r w:rsidRPr="004D02CB">
          <w:rPr>
            <w:rFonts w:ascii="Arial" w:eastAsia="Times New Roman" w:hAnsi="Arial" w:cs="Arial"/>
            <w:color w:val="000000"/>
            <w:sz w:val="21"/>
            <w:szCs w:val="21"/>
          </w:rPr>
          <w:t>The following example shows how to use comments in JavaScript.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1" w:author="Unknown"/>
          <w:rFonts w:ascii="Consolas" w:eastAsia="Times New Roman" w:hAnsi="Consolas" w:cs="Consolas"/>
          <w:color w:val="313131"/>
          <w:sz w:val="18"/>
          <w:szCs w:val="18"/>
        </w:rPr>
      </w:pPr>
      <w:ins w:id="122" w:author="Unknown">
        <w:r w:rsidRPr="004D02CB">
          <w:rPr>
            <w:rFonts w:ascii="Consolas" w:eastAsia="Times New Roman" w:hAnsi="Consolas" w:cs="Consolas"/>
            <w:color w:val="000088"/>
            <w:sz w:val="18"/>
            <w:szCs w:val="18"/>
          </w:rPr>
          <w:t>&lt;script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language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7F0055"/>
            <w:sz w:val="18"/>
            <w:szCs w:val="18"/>
          </w:rPr>
          <w:t>type</w:t>
        </w:r>
        <w:r w:rsidRPr="004D02CB">
          <w:rPr>
            <w:rFonts w:ascii="Consolas" w:eastAsia="Times New Roman" w:hAnsi="Consolas" w:cs="Consolas"/>
            <w:color w:val="666600"/>
            <w:sz w:val="18"/>
            <w:szCs w:val="18"/>
          </w:rPr>
          <w:t>=</w:t>
        </w:r>
        <w:r w:rsidRPr="004D02CB">
          <w:rPr>
            <w:rFonts w:ascii="Consolas" w:eastAsia="Times New Roman" w:hAnsi="Consolas" w:cs="Consolas"/>
            <w:color w:val="008800"/>
            <w:sz w:val="18"/>
            <w:szCs w:val="18"/>
          </w:rPr>
          <w:t>"text/</w:t>
        </w:r>
        <w:proofErr w:type="spellStart"/>
        <w:r w:rsidRPr="004D02CB">
          <w:rPr>
            <w:rFonts w:ascii="Consolas" w:eastAsia="Times New Roman" w:hAnsi="Consolas" w:cs="Consolas"/>
            <w:color w:val="008800"/>
            <w:sz w:val="18"/>
            <w:szCs w:val="18"/>
          </w:rPr>
          <w:t>javascript</w:t>
        </w:r>
        <w:proofErr w:type="spellEnd"/>
        <w:r w:rsidRPr="004D02CB">
          <w:rPr>
            <w:rFonts w:ascii="Consolas" w:eastAsia="Times New Roman" w:hAnsi="Consolas" w:cs="Consolas"/>
            <w:color w:val="008800"/>
            <w:sz w:val="18"/>
            <w:szCs w:val="18"/>
          </w:rPr>
          <w:t>"</w:t>
        </w:r>
        <w:r w:rsidRPr="004D02CB">
          <w:rPr>
            <w:rFonts w:ascii="Consolas" w:eastAsia="Times New Roman" w:hAnsi="Consolas" w:cs="Consolas"/>
            <w:color w:val="000088"/>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3" w:author="Unknown"/>
          <w:rFonts w:ascii="Consolas" w:eastAsia="Times New Roman" w:hAnsi="Consolas" w:cs="Consolas"/>
          <w:color w:val="313131"/>
          <w:sz w:val="18"/>
          <w:szCs w:val="18"/>
        </w:rPr>
      </w:pPr>
      <w:ins w:id="124"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666600"/>
            <w:sz w:val="18"/>
            <w:szCs w:val="18"/>
          </w:rPr>
          <w:t>&lt;!--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5" w:author="Unknown"/>
          <w:rFonts w:ascii="Consolas" w:eastAsia="Times New Roman" w:hAnsi="Consolas" w:cs="Consolas"/>
          <w:color w:val="313131"/>
          <w:sz w:val="18"/>
          <w:szCs w:val="18"/>
        </w:rPr>
      </w:pPr>
      <w:ins w:id="126" w:author="Unknown">
        <w:r w:rsidRPr="004D02CB">
          <w:rPr>
            <w:rFonts w:ascii="Consolas" w:eastAsia="Times New Roman" w:hAnsi="Consolas" w:cs="Consolas"/>
            <w:color w:val="313131"/>
            <w:sz w:val="18"/>
            <w:szCs w:val="18"/>
          </w:rPr>
          <w:t xml:space="preserve">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7" w:author="Unknown"/>
          <w:rFonts w:ascii="Consolas" w:eastAsia="Times New Roman" w:hAnsi="Consolas" w:cs="Consolas"/>
          <w:color w:val="313131"/>
          <w:sz w:val="18"/>
          <w:szCs w:val="18"/>
        </w:rPr>
      </w:pPr>
      <w:ins w:id="128"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880000"/>
            <w:sz w:val="18"/>
            <w:szCs w:val="18"/>
          </w:rPr>
          <w:t xml:space="preserve">// </w:t>
        </w:r>
        <w:proofErr w:type="gramStart"/>
        <w:r w:rsidRPr="004D02CB">
          <w:rPr>
            <w:rFonts w:ascii="Consolas" w:eastAsia="Times New Roman" w:hAnsi="Consolas" w:cs="Consolas"/>
            <w:color w:val="880000"/>
            <w:sz w:val="18"/>
            <w:szCs w:val="18"/>
          </w:rPr>
          <w:t>This</w:t>
        </w:r>
        <w:proofErr w:type="gramEnd"/>
        <w:r w:rsidRPr="004D02CB">
          <w:rPr>
            <w:rFonts w:ascii="Consolas" w:eastAsia="Times New Roman" w:hAnsi="Consolas" w:cs="Consolas"/>
            <w:color w:val="880000"/>
            <w:sz w:val="18"/>
            <w:szCs w:val="18"/>
          </w:rPr>
          <w:t xml:space="preserve"> is a comment. It is similar to comments in C++</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9" w:author="Unknown"/>
          <w:rFonts w:ascii="Consolas" w:eastAsia="Times New Roman" w:hAnsi="Consolas" w:cs="Consolas"/>
          <w:color w:val="313131"/>
          <w:sz w:val="18"/>
          <w:szCs w:val="18"/>
        </w:rPr>
      </w:pPr>
      <w:ins w:id="130" w:author="Unknown">
        <w:r w:rsidRPr="004D02CB">
          <w:rPr>
            <w:rFonts w:ascii="Consolas" w:eastAsia="Times New Roman" w:hAnsi="Consolas" w:cs="Consolas"/>
            <w:color w:val="313131"/>
            <w:sz w:val="18"/>
            <w:szCs w:val="18"/>
          </w:rPr>
          <w:t xml:space="preserve">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1" w:author="Unknown"/>
          <w:rFonts w:ascii="Consolas" w:eastAsia="Times New Roman" w:hAnsi="Consolas" w:cs="Consolas"/>
          <w:color w:val="880000"/>
          <w:sz w:val="18"/>
          <w:szCs w:val="18"/>
        </w:rPr>
      </w:pPr>
      <w:ins w:id="132"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880000"/>
            <w:sz w:val="18"/>
            <w:szCs w:val="18"/>
          </w:rPr>
          <w: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3" w:author="Unknown"/>
          <w:rFonts w:ascii="Consolas" w:eastAsia="Times New Roman" w:hAnsi="Consolas" w:cs="Consolas"/>
          <w:color w:val="880000"/>
          <w:sz w:val="18"/>
          <w:szCs w:val="18"/>
        </w:rPr>
      </w:pPr>
      <w:ins w:id="134" w:author="Unknown">
        <w:r w:rsidRPr="004D02CB">
          <w:rPr>
            <w:rFonts w:ascii="Consolas" w:eastAsia="Times New Roman" w:hAnsi="Consolas" w:cs="Consolas"/>
            <w:color w:val="880000"/>
            <w:sz w:val="18"/>
            <w:szCs w:val="18"/>
          </w:rPr>
          <w:t xml:space="preserve">      * This is a multiline comment in JavaScript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5" w:author="Unknown"/>
          <w:rFonts w:ascii="Consolas" w:eastAsia="Times New Roman" w:hAnsi="Consolas" w:cs="Consolas"/>
          <w:color w:val="880000"/>
          <w:sz w:val="18"/>
          <w:szCs w:val="18"/>
        </w:rPr>
      </w:pPr>
      <w:ins w:id="136" w:author="Unknown">
        <w:r w:rsidRPr="004D02CB">
          <w:rPr>
            <w:rFonts w:ascii="Consolas" w:eastAsia="Times New Roman" w:hAnsi="Consolas" w:cs="Consolas"/>
            <w:color w:val="880000"/>
            <w:sz w:val="18"/>
            <w:szCs w:val="18"/>
          </w:rPr>
          <w:t xml:space="preserve">      * It is very similar to comments in C Programming</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7" w:author="Unknown"/>
          <w:rFonts w:ascii="Consolas" w:eastAsia="Times New Roman" w:hAnsi="Consolas" w:cs="Consolas"/>
          <w:color w:val="313131"/>
          <w:sz w:val="18"/>
          <w:szCs w:val="18"/>
        </w:rPr>
      </w:pPr>
      <w:ins w:id="138" w:author="Unknown">
        <w:r w:rsidRPr="004D02CB">
          <w:rPr>
            <w:rFonts w:ascii="Consolas" w:eastAsia="Times New Roman" w:hAnsi="Consolas" w:cs="Consolas"/>
            <w:color w:val="880000"/>
            <w:sz w:val="18"/>
            <w:szCs w:val="18"/>
          </w:rPr>
          <w:t xml:space="preserve">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9" w:author="Unknown"/>
          <w:rFonts w:ascii="Consolas" w:eastAsia="Times New Roman" w:hAnsi="Consolas" w:cs="Consolas"/>
          <w:color w:val="313131"/>
          <w:sz w:val="18"/>
          <w:szCs w:val="18"/>
        </w:rPr>
      </w:pPr>
      <w:ins w:id="140" w:author="Unknown">
        <w:r w:rsidRPr="004D02CB">
          <w:rPr>
            <w:rFonts w:ascii="Consolas" w:eastAsia="Times New Roman" w:hAnsi="Consolas" w:cs="Consolas"/>
            <w:color w:val="313131"/>
            <w:sz w:val="18"/>
            <w:szCs w:val="18"/>
          </w:rPr>
          <w:t xml:space="preserve">   </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1" w:author="Unknown"/>
          <w:rFonts w:ascii="Consolas" w:eastAsia="Times New Roman" w:hAnsi="Consolas" w:cs="Consolas"/>
          <w:color w:val="313131"/>
          <w:sz w:val="18"/>
          <w:szCs w:val="18"/>
        </w:rPr>
      </w:pPr>
      <w:ins w:id="142" w:author="Unknown">
        <w:r w:rsidRPr="004D02CB">
          <w:rPr>
            <w:rFonts w:ascii="Consolas" w:eastAsia="Times New Roman" w:hAnsi="Consolas" w:cs="Consolas"/>
            <w:color w:val="313131"/>
            <w:sz w:val="18"/>
            <w:szCs w:val="18"/>
          </w:rPr>
          <w:t xml:space="preserve">   </w:t>
        </w:r>
        <w:r w:rsidRPr="004D02CB">
          <w:rPr>
            <w:rFonts w:ascii="Consolas" w:eastAsia="Times New Roman" w:hAnsi="Consolas" w:cs="Consolas"/>
            <w:color w:val="880000"/>
            <w:sz w:val="18"/>
            <w:szCs w:val="18"/>
          </w:rPr>
          <w:t>//--&gt;</w:t>
        </w:r>
      </w:ins>
    </w:p>
    <w:p w:rsidR="004D02CB" w:rsidRPr="004D02CB" w:rsidRDefault="004D02CB" w:rsidP="004D02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3" w:author="Unknown"/>
          <w:rFonts w:ascii="Consolas" w:eastAsia="Times New Roman" w:hAnsi="Consolas" w:cs="Consolas"/>
          <w:color w:val="313131"/>
          <w:sz w:val="18"/>
          <w:szCs w:val="18"/>
        </w:rPr>
      </w:pPr>
      <w:ins w:id="144" w:author="Unknown">
        <w:r w:rsidRPr="004D02CB">
          <w:rPr>
            <w:rFonts w:ascii="Consolas" w:eastAsia="Times New Roman" w:hAnsi="Consolas" w:cs="Consolas"/>
            <w:color w:val="000088"/>
            <w:sz w:val="18"/>
            <w:szCs w:val="18"/>
          </w:rPr>
          <w:t>&lt;/script&gt;</w:t>
        </w:r>
      </w:ins>
    </w:p>
    <w:p w:rsidR="004D02CB" w:rsidRPr="004D02CB" w:rsidRDefault="004D02CB" w:rsidP="004D02CB">
      <w:pPr>
        <w:shd w:val="clear" w:color="auto" w:fill="FFFFFF"/>
        <w:spacing w:before="105" w:after="105" w:line="330" w:lineRule="atLeast"/>
        <w:ind w:left="-450" w:right="-450"/>
        <w:rPr>
          <w:ins w:id="145" w:author="Unknown"/>
          <w:rFonts w:ascii="Arial" w:eastAsia="Times New Roman" w:hAnsi="Arial" w:cs="Arial"/>
          <w:color w:val="313131"/>
          <w:sz w:val="21"/>
          <w:szCs w:val="21"/>
        </w:rPr>
      </w:pPr>
      <w:ins w:id="146" w:author="Unknown">
        <w:r w:rsidRPr="004D02CB">
          <w:rPr>
            <w:rFonts w:ascii="Arial" w:eastAsia="Times New Roman" w:hAnsi="Arial" w:cs="Arial"/>
            <w:color w:val="313131"/>
            <w:sz w:val="21"/>
            <w:szCs w:val="21"/>
          </w:rPr>
          <w:pict>
            <v:rect id="_x0000_i1030" style="width:0;height:0" o:hralign="center" o:hrstd="t" o:hr="t" fillcolor="#a0a0a0" stroked="f"/>
          </w:pict>
        </w:r>
      </w:ins>
    </w:p>
    <w:p w:rsidR="004D02CB" w:rsidRPr="004D02CB" w:rsidRDefault="004D02CB" w:rsidP="004D02CB">
      <w:pPr>
        <w:shd w:val="clear" w:color="auto" w:fill="FFFFFF"/>
        <w:spacing w:before="105" w:after="105" w:line="330" w:lineRule="atLeast"/>
        <w:ind w:left="-450" w:right="-450"/>
        <w:jc w:val="center"/>
        <w:rPr>
          <w:ins w:id="147" w:author="Unknown"/>
          <w:rFonts w:ascii="Arial" w:eastAsia="Times New Roman" w:hAnsi="Arial" w:cs="Arial"/>
          <w:color w:val="313131"/>
          <w:sz w:val="21"/>
          <w:szCs w:val="21"/>
        </w:rPr>
      </w:pPr>
      <w:ins w:id="148"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"http://www.tutorialspoint.com/javascript/javascript_overview.htm" </w:instrText>
        </w:r>
        <w:r w:rsidRPr="004D02CB">
          <w:rPr>
            <w:rFonts w:ascii="Arial" w:eastAsia="Times New Roman" w:hAnsi="Arial" w:cs="Arial"/>
            <w:color w:val="313131"/>
            <w:sz w:val="21"/>
            <w:szCs w:val="21"/>
          </w:rPr>
          <w:fldChar w:fldCharType="separate"/>
        </w:r>
        <w:r w:rsidRPr="004D02CB">
          <w:rPr>
            <w:rFonts w:ascii="Times New Roman" w:eastAsia="Times New Roman" w:hAnsi="Times New Roman" w:cs="Times New Roman"/>
            <w:color w:val="000000"/>
            <w:sz w:val="23"/>
            <w:szCs w:val="23"/>
          </w:rPr>
          <w:t> </w:t>
        </w:r>
        <w:r w:rsidRPr="004D02CB">
          <w:rPr>
            <w:rFonts w:ascii="Arial" w:eastAsia="Times New Roman" w:hAnsi="Arial" w:cs="Arial"/>
            <w:color w:val="000000"/>
            <w:sz w:val="23"/>
            <w:szCs w:val="23"/>
            <w:u w:val="single"/>
          </w:rPr>
          <w:t>Previous Page</w:t>
        </w:r>
        <w:r w:rsidRPr="004D02CB">
          <w:rPr>
            <w:rFonts w:ascii="Arial" w:eastAsia="Times New Roman" w:hAnsi="Arial" w:cs="Arial"/>
            <w:color w:val="313131"/>
            <w:sz w:val="21"/>
            <w:szCs w:val="21"/>
          </w:rPr>
          <w:fldChar w:fldCharType="end"/>
        </w:r>
      </w:ins>
    </w:p>
    <w:p w:rsidR="004D02CB" w:rsidRPr="004D02CB" w:rsidRDefault="004D02CB" w:rsidP="004D02CB">
      <w:pPr>
        <w:spacing w:before="105" w:after="105" w:line="330" w:lineRule="atLeast"/>
        <w:ind w:left="-450" w:right="-450"/>
        <w:jc w:val="center"/>
        <w:rPr>
          <w:ins w:id="149" w:author="Unknown"/>
          <w:rFonts w:ascii="Arial" w:eastAsia="Times New Roman" w:hAnsi="Arial" w:cs="Arial"/>
          <w:color w:val="313131"/>
          <w:sz w:val="21"/>
          <w:szCs w:val="21"/>
        </w:rPr>
      </w:pPr>
      <w:ins w:id="150"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"http://www.tutorialspoint.com/cgi-bin/printpage.cgi" \t "_blank" </w:instrText>
        </w:r>
        <w:r w:rsidRPr="004D02CB">
          <w:rPr>
            <w:rFonts w:ascii="Arial" w:eastAsia="Times New Roman" w:hAnsi="Arial" w:cs="Arial"/>
            <w:color w:val="313131"/>
            <w:sz w:val="21"/>
            <w:szCs w:val="21"/>
          </w:rPr>
          <w:fldChar w:fldCharType="separate"/>
        </w:r>
        <w:r w:rsidRPr="004D02CB">
          <w:rPr>
            <w:rFonts w:ascii="Times New Roman" w:eastAsia="Times New Roman" w:hAnsi="Times New Roman" w:cs="Times New Roman"/>
            <w:color w:val="000000"/>
            <w:sz w:val="23"/>
            <w:szCs w:val="23"/>
          </w:rPr>
          <w:t> </w:t>
        </w:r>
        <w:r w:rsidRPr="004D02CB">
          <w:rPr>
            <w:rFonts w:ascii="Arial" w:eastAsia="Times New Roman" w:hAnsi="Arial" w:cs="Arial"/>
            <w:color w:val="000000"/>
            <w:sz w:val="23"/>
            <w:szCs w:val="23"/>
            <w:u w:val="single"/>
          </w:rPr>
          <w:t>Print</w:t>
        </w:r>
        <w:r w:rsidRPr="004D02CB">
          <w:rPr>
            <w:rFonts w:ascii="Arial" w:eastAsia="Times New Roman" w:hAnsi="Arial" w:cs="Arial"/>
            <w:color w:val="313131"/>
            <w:sz w:val="21"/>
            <w:szCs w:val="21"/>
          </w:rPr>
          <w:fldChar w:fldCharType="end"/>
        </w:r>
      </w:ins>
    </w:p>
    <w:p w:rsidR="004D02CB" w:rsidRPr="004D02CB" w:rsidRDefault="004D02CB" w:rsidP="004D02CB">
      <w:pPr>
        <w:spacing w:before="105" w:after="105" w:line="330" w:lineRule="atLeast"/>
        <w:ind w:left="-450" w:right="-450"/>
        <w:jc w:val="center"/>
        <w:rPr>
          <w:ins w:id="151" w:author="Unknown"/>
          <w:rFonts w:ascii="Arial" w:eastAsia="Times New Roman" w:hAnsi="Arial" w:cs="Arial"/>
          <w:color w:val="313131"/>
          <w:sz w:val="21"/>
          <w:szCs w:val="21"/>
        </w:rPr>
      </w:pPr>
      <w:ins w:id="152"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"http://www.tutorialspoint.com/javascript/pdf/javascript_syntax.pdf" \o "JavaScript Syntax" \t "_blank" </w:instrText>
        </w:r>
        <w:r w:rsidRPr="004D02CB">
          <w:rPr>
            <w:rFonts w:ascii="Arial" w:eastAsia="Times New Roman" w:hAnsi="Arial" w:cs="Arial"/>
            <w:color w:val="313131"/>
            <w:sz w:val="21"/>
            <w:szCs w:val="21"/>
          </w:rPr>
          <w:fldChar w:fldCharType="separate"/>
        </w:r>
        <w:r w:rsidRPr="004D02CB">
          <w:rPr>
            <w:rFonts w:ascii="Times New Roman" w:eastAsia="Times New Roman" w:hAnsi="Times New Roman" w:cs="Times New Roman"/>
            <w:color w:val="000000"/>
            <w:sz w:val="23"/>
            <w:szCs w:val="23"/>
          </w:rPr>
          <w:t> </w:t>
        </w:r>
        <w:r w:rsidRPr="004D02CB">
          <w:rPr>
            <w:rFonts w:ascii="Arial" w:eastAsia="Times New Roman" w:hAnsi="Arial" w:cs="Arial"/>
            <w:color w:val="000000"/>
            <w:sz w:val="23"/>
            <w:szCs w:val="23"/>
            <w:u w:val="single"/>
          </w:rPr>
          <w:t>PDF</w:t>
        </w:r>
        <w:r w:rsidRPr="004D02CB">
          <w:rPr>
            <w:rFonts w:ascii="Arial" w:eastAsia="Times New Roman" w:hAnsi="Arial" w:cs="Arial"/>
            <w:color w:val="313131"/>
            <w:sz w:val="21"/>
            <w:szCs w:val="21"/>
          </w:rPr>
          <w:fldChar w:fldCharType="end"/>
        </w:r>
      </w:ins>
    </w:p>
    <w:p w:rsidR="004D02CB" w:rsidRPr="004D02CB" w:rsidRDefault="004D02CB" w:rsidP="004D02CB">
      <w:pPr>
        <w:shd w:val="clear" w:color="auto" w:fill="FFFFFF"/>
        <w:spacing w:before="105" w:after="105" w:line="330" w:lineRule="atLeast"/>
        <w:ind w:left="-450" w:right="-450"/>
        <w:jc w:val="center"/>
        <w:rPr>
          <w:ins w:id="153" w:author="Unknown"/>
          <w:rFonts w:ascii="Arial" w:eastAsia="Times New Roman" w:hAnsi="Arial" w:cs="Arial"/>
          <w:color w:val="313131"/>
          <w:sz w:val="21"/>
          <w:szCs w:val="21"/>
        </w:rPr>
      </w:pPr>
      <w:ins w:id="154"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"http://www.tutorialspoint.com/javascript/javascript_enabling.htm" </w:instrText>
        </w:r>
        <w:r w:rsidRPr="004D02CB">
          <w:rPr>
            <w:rFonts w:ascii="Arial" w:eastAsia="Times New Roman" w:hAnsi="Arial" w:cs="Arial"/>
            <w:color w:val="313131"/>
            <w:sz w:val="21"/>
            <w:szCs w:val="21"/>
          </w:rPr>
          <w:fldChar w:fldCharType="separate"/>
        </w:r>
        <w:r w:rsidRPr="004D02CB">
          <w:rPr>
            <w:rFonts w:ascii="Arial" w:eastAsia="Times New Roman" w:hAnsi="Arial" w:cs="Arial"/>
            <w:color w:val="000000"/>
            <w:sz w:val="23"/>
            <w:szCs w:val="23"/>
            <w:u w:val="single"/>
          </w:rPr>
          <w:t>Next Page</w:t>
        </w:r>
        <w:r w:rsidRPr="004D02CB">
          <w:rPr>
            <w:rFonts w:ascii="Times New Roman" w:eastAsia="Times New Roman" w:hAnsi="Times New Roman" w:cs="Times New Roman"/>
            <w:color w:val="000000"/>
            <w:sz w:val="23"/>
            <w:szCs w:val="23"/>
          </w:rPr>
          <w:t> </w:t>
        </w:r>
        <w:r w:rsidRPr="004D02CB">
          <w:rPr>
            <w:rFonts w:ascii="Arial" w:eastAsia="Times New Roman" w:hAnsi="Arial" w:cs="Arial"/>
            <w:color w:val="000000"/>
            <w:sz w:val="23"/>
            <w:szCs w:val="23"/>
            <w:u w:val="single"/>
          </w:rPr>
          <w:t> </w:t>
        </w:r>
        <w:r w:rsidRPr="004D02CB">
          <w:rPr>
            <w:rFonts w:ascii="Arial" w:eastAsia="Times New Roman" w:hAnsi="Arial" w:cs="Arial"/>
            <w:color w:val="313131"/>
            <w:sz w:val="21"/>
            <w:szCs w:val="21"/>
          </w:rPr>
          <w:fldChar w:fldCharType="end"/>
        </w:r>
      </w:ins>
    </w:p>
    <w:p w:rsidR="004D02CB" w:rsidRPr="004D02CB" w:rsidRDefault="004D02CB" w:rsidP="004D02CB">
      <w:pPr>
        <w:shd w:val="clear" w:color="auto" w:fill="FFFFFF"/>
        <w:spacing w:before="105" w:after="105" w:line="330" w:lineRule="atLeast"/>
        <w:ind w:left="-450" w:right="-450"/>
        <w:rPr>
          <w:ins w:id="155" w:author="Unknown"/>
          <w:rFonts w:ascii="Arial" w:eastAsia="Times New Roman" w:hAnsi="Arial" w:cs="Arial"/>
          <w:color w:val="313131"/>
          <w:sz w:val="21"/>
          <w:szCs w:val="21"/>
        </w:rPr>
      </w:pPr>
      <w:ins w:id="156" w:author="Unknown">
        <w:r w:rsidRPr="004D02CB">
          <w:rPr>
            <w:rFonts w:ascii="Arial" w:eastAsia="Times New Roman" w:hAnsi="Arial" w:cs="Arial"/>
            <w:color w:val="313131"/>
            <w:sz w:val="21"/>
            <w:szCs w:val="21"/>
          </w:rPr>
          <w:pict>
            <v:rect id="_x0000_i1031" style="width:0;height:0" o:hralign="center" o:hrstd="t" o:hr="t" fillcolor="#a0a0a0" stroked="f"/>
          </w:pict>
        </w:r>
      </w:ins>
    </w:p>
    <w:p w:rsidR="004D02CB" w:rsidRPr="004D02CB" w:rsidRDefault="004D02CB" w:rsidP="004D02CB">
      <w:pPr>
        <w:shd w:val="clear" w:color="auto" w:fill="FFFFFF"/>
        <w:spacing w:before="105" w:after="105" w:line="330" w:lineRule="atLeast"/>
        <w:ind w:left="-450" w:right="-450"/>
        <w:jc w:val="center"/>
        <w:rPr>
          <w:ins w:id="157" w:author="Unknown"/>
          <w:rFonts w:ascii="Arial" w:eastAsia="Times New Roman" w:hAnsi="Arial" w:cs="Arial"/>
          <w:color w:val="313131"/>
          <w:sz w:val="21"/>
          <w:szCs w:val="21"/>
        </w:rPr>
      </w:pPr>
      <w:ins w:id="158" w:author="Unknown">
        <w:r w:rsidRPr="004D02CB">
          <w:rPr>
            <w:rFonts w:ascii="Arial" w:eastAsia="Times New Roman" w:hAnsi="Arial" w:cs="Arial"/>
            <w:color w:val="313131"/>
            <w:sz w:val="21"/>
            <w:szCs w:val="21"/>
          </w:rPr>
          <w:t>Advertisements</w:t>
        </w:r>
      </w:ins>
    </w:p>
    <w:p w:rsidR="004D02CB" w:rsidRPr="004D02CB" w:rsidRDefault="004D02CB" w:rsidP="004D02CB">
      <w:pPr>
        <w:spacing w:after="75" w:line="330" w:lineRule="atLeast"/>
        <w:ind w:left="-675" w:right="-675"/>
        <w:rPr>
          <w:ins w:id="159" w:author="Unknown"/>
          <w:rFonts w:ascii="Arial" w:eastAsia="Times New Roman" w:hAnsi="Arial" w:cs="Arial"/>
          <w:color w:val="313131"/>
          <w:sz w:val="20"/>
          <w:szCs w:val="20"/>
        </w:rPr>
      </w:pPr>
      <w:ins w:id="160" w:author="Unknown">
        <w:r w:rsidRPr="004D02CB">
          <w:rPr>
            <w:rFonts w:ascii="Arial" w:eastAsia="Times New Roman" w:hAnsi="Arial" w:cs="Arial"/>
            <w:color w:val="313131"/>
            <w:sz w:val="20"/>
            <w:szCs w:val="20"/>
          </w:rPr>
          <w:fldChar w:fldCharType="begin"/>
        </w:r>
        <w:r w:rsidRPr="004D02CB">
          <w:rPr>
            <w:rFonts w:ascii="Arial" w:eastAsia="Times New Roman" w:hAnsi="Arial" w:cs="Arial"/>
            <w:color w:val="313131"/>
            <w:sz w:val="20"/>
            <w:szCs w:val="20"/>
          </w:rPr>
          <w:instrText xml:space="preserve"> HYPERLINK "javascript:void(0)" </w:instrText>
        </w:r>
        <w:r w:rsidRPr="004D02C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61" w:author="Unknown">
        <w:r w:rsidRPr="004D02CB">
          <w:rPr>
            <w:rFonts w:ascii="Times New Roman" w:eastAsia="Times New Roman" w:hAnsi="Times New Roman" w:cs="Times New Roman"/>
            <w:color w:val="000000"/>
            <w:sz w:val="20"/>
            <w:szCs w:val="20"/>
          </w:rPr>
          <w:t> </w:t>
        </w:r>
        <w:r w:rsidRPr="004D02CB">
          <w:rPr>
            <w:rFonts w:ascii="Arial" w:eastAsia="Times New Roman" w:hAnsi="Arial" w:cs="Arial"/>
            <w:color w:val="313131"/>
            <w:sz w:val="20"/>
            <w:szCs w:val="20"/>
          </w:rPr>
          <w:fldChar w:fldCharType="end"/>
        </w:r>
        <w:r w:rsidRPr="004D02CB">
          <w:rPr>
            <w:rFonts w:ascii="Arial" w:eastAsia="Times New Roman" w:hAnsi="Arial" w:cs="Arial"/>
            <w:color w:val="313131"/>
            <w:sz w:val="20"/>
            <w:szCs w:val="20"/>
          </w:rPr>
          <w:fldChar w:fldCharType="begin"/>
        </w:r>
        <w:r w:rsidRPr="004D02CB">
          <w:rPr>
            <w:rFonts w:ascii="Arial" w:eastAsia="Times New Roman" w:hAnsi="Arial" w:cs="Arial"/>
            <w:color w:val="313131"/>
            <w:sz w:val="20"/>
            <w:szCs w:val="20"/>
          </w:rPr>
          <w:instrText xml:space="preserve"> HYPERLINK "javascript:void(0)" </w:instrText>
        </w:r>
        <w:r w:rsidRPr="004D02C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62" w:author="Unknown">
        <w:r w:rsidRPr="004D02CB">
          <w:rPr>
            <w:rFonts w:ascii="Times New Roman" w:eastAsia="Times New Roman" w:hAnsi="Times New Roman" w:cs="Times New Roman"/>
            <w:color w:val="000000"/>
            <w:sz w:val="20"/>
            <w:szCs w:val="20"/>
          </w:rPr>
          <w:t> </w:t>
        </w:r>
        <w:r w:rsidRPr="004D02CB">
          <w:rPr>
            <w:rFonts w:ascii="Arial" w:eastAsia="Times New Roman" w:hAnsi="Arial" w:cs="Arial"/>
            <w:color w:val="313131"/>
            <w:sz w:val="20"/>
            <w:szCs w:val="20"/>
          </w:rPr>
          <w:fldChar w:fldCharType="end"/>
        </w:r>
        <w:r w:rsidRPr="004D02CB">
          <w:rPr>
            <w:rFonts w:ascii="Arial" w:eastAsia="Times New Roman" w:hAnsi="Arial" w:cs="Arial"/>
            <w:color w:val="313131"/>
            <w:sz w:val="20"/>
            <w:szCs w:val="20"/>
          </w:rPr>
          <w:fldChar w:fldCharType="begin"/>
        </w:r>
        <w:r w:rsidRPr="004D02CB">
          <w:rPr>
            <w:rFonts w:ascii="Arial" w:eastAsia="Times New Roman" w:hAnsi="Arial" w:cs="Arial"/>
            <w:color w:val="313131"/>
            <w:sz w:val="20"/>
            <w:szCs w:val="20"/>
          </w:rPr>
          <w:instrText xml:space="preserve"> HYPERLINK "javascript:void(0)" </w:instrText>
        </w:r>
        <w:r w:rsidRPr="004D02C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63" w:author="Unknown">
        <w:r w:rsidRPr="004D02CB">
          <w:rPr>
            <w:rFonts w:ascii="Times New Roman" w:eastAsia="Times New Roman" w:hAnsi="Times New Roman" w:cs="Times New Roman"/>
            <w:color w:val="000000"/>
            <w:sz w:val="20"/>
            <w:szCs w:val="20"/>
          </w:rPr>
          <w:t> </w:t>
        </w:r>
        <w:r w:rsidRPr="004D02CB">
          <w:rPr>
            <w:rFonts w:ascii="Arial" w:eastAsia="Times New Roman" w:hAnsi="Arial" w:cs="Arial"/>
            <w:color w:val="313131"/>
            <w:sz w:val="20"/>
            <w:szCs w:val="20"/>
          </w:rPr>
          <w:fldChar w:fldCharType="end"/>
        </w:r>
        <w:r w:rsidRPr="004D02CB">
          <w:rPr>
            <w:rFonts w:ascii="Arial" w:eastAsia="Times New Roman" w:hAnsi="Arial" w:cs="Arial"/>
            <w:color w:val="313131"/>
            <w:sz w:val="20"/>
            <w:szCs w:val="20"/>
          </w:rPr>
          <w:fldChar w:fldCharType="begin"/>
        </w:r>
        <w:r w:rsidRPr="004D02CB">
          <w:rPr>
            <w:rFonts w:ascii="Arial" w:eastAsia="Times New Roman" w:hAnsi="Arial" w:cs="Arial"/>
            <w:color w:val="313131"/>
            <w:sz w:val="20"/>
            <w:szCs w:val="20"/>
          </w:rPr>
          <w:instrText xml:space="preserve"> HYPERLINK "javascript:void(0)" </w:instrText>
        </w:r>
        <w:r w:rsidRPr="004D02C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64" w:author="Unknown">
        <w:r w:rsidRPr="004D02CB">
          <w:rPr>
            <w:rFonts w:ascii="Times New Roman" w:eastAsia="Times New Roman" w:hAnsi="Times New Roman" w:cs="Times New Roman"/>
            <w:color w:val="000000"/>
            <w:sz w:val="20"/>
            <w:szCs w:val="20"/>
          </w:rPr>
          <w:t> </w:t>
        </w:r>
        <w:r w:rsidRPr="004D02CB">
          <w:rPr>
            <w:rFonts w:ascii="Arial" w:eastAsia="Times New Roman" w:hAnsi="Arial" w:cs="Arial"/>
            <w:color w:val="313131"/>
            <w:sz w:val="20"/>
            <w:szCs w:val="20"/>
          </w:rPr>
          <w:fldChar w:fldCharType="end"/>
        </w:r>
        <w:r w:rsidRPr="004D02CB">
          <w:rPr>
            <w:rFonts w:ascii="Arial" w:eastAsia="Times New Roman" w:hAnsi="Arial" w:cs="Arial"/>
            <w:color w:val="313131"/>
            <w:sz w:val="20"/>
            <w:szCs w:val="20"/>
          </w:rPr>
          <w:fldChar w:fldCharType="begin"/>
        </w:r>
        <w:r w:rsidRPr="004D02CB">
          <w:rPr>
            <w:rFonts w:ascii="Arial" w:eastAsia="Times New Roman" w:hAnsi="Arial" w:cs="Arial"/>
            <w:color w:val="313131"/>
            <w:sz w:val="20"/>
            <w:szCs w:val="20"/>
          </w:rPr>
          <w:instrText xml:space="preserve"> HYPERLINK "javascript:void(0)" </w:instrText>
        </w:r>
        <w:r w:rsidRPr="004D02CB">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65" w:author="Unknown">
        <w:r w:rsidRPr="004D02CB">
          <w:rPr>
            <w:rFonts w:ascii="Times New Roman" w:eastAsia="Times New Roman" w:hAnsi="Times New Roman" w:cs="Times New Roman"/>
            <w:color w:val="000000"/>
            <w:sz w:val="20"/>
            <w:szCs w:val="20"/>
          </w:rPr>
          <w:t> </w:t>
        </w:r>
        <w:r w:rsidRPr="004D02CB">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4D02CB" w:rsidRPr="004D02CB" w:rsidRDefault="004D02CB" w:rsidP="004D02CB">
      <w:pPr>
        <w:spacing w:after="0" w:line="330" w:lineRule="atLeast"/>
        <w:rPr>
          <w:ins w:id="166"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4D02CB" w:rsidRPr="004D02CB" w:rsidRDefault="004D02CB" w:rsidP="004D02CB">
      <w:pPr>
        <w:numPr>
          <w:ilvl w:val="0"/>
          <w:numId w:val="10"/>
        </w:numPr>
        <w:spacing w:after="0" w:line="180" w:lineRule="atLeast"/>
        <w:ind w:left="-225"/>
        <w:rPr>
          <w:ins w:id="167" w:author="Unknown"/>
          <w:rFonts w:ascii="Arial" w:eastAsia="Times New Roman" w:hAnsi="Arial" w:cs="Arial"/>
          <w:color w:val="313131"/>
          <w:sz w:val="21"/>
          <w:szCs w:val="21"/>
        </w:rPr>
      </w:pPr>
      <w:ins w:id="168"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"http://www.tutorialspoint.com/about/tutorials_writing.htm" </w:instrText>
        </w:r>
        <w:r w:rsidRPr="004D02CB">
          <w:rPr>
            <w:rFonts w:ascii="Arial" w:eastAsia="Times New Roman" w:hAnsi="Arial" w:cs="Arial"/>
            <w:color w:val="313131"/>
            <w:sz w:val="21"/>
            <w:szCs w:val="21"/>
          </w:rPr>
          <w:fldChar w:fldCharType="separate"/>
        </w:r>
        <w:r w:rsidRPr="004D02CB">
          <w:rPr>
            <w:rFonts w:ascii="Arial" w:eastAsia="Times New Roman" w:hAnsi="Arial" w:cs="Arial"/>
            <w:color w:val="0000FF"/>
            <w:sz w:val="27"/>
            <w:szCs w:val="27"/>
            <w:u w:val="single"/>
          </w:rPr>
          <w:t>Write for us</w:t>
        </w:r>
        <w:r w:rsidRPr="004D02CB">
          <w:rPr>
            <w:rFonts w:ascii="Arial" w:eastAsia="Times New Roman" w:hAnsi="Arial" w:cs="Arial"/>
            <w:color w:val="313131"/>
            <w:sz w:val="21"/>
            <w:szCs w:val="21"/>
          </w:rPr>
          <w:fldChar w:fldCharType="end"/>
        </w:r>
      </w:ins>
    </w:p>
    <w:p w:rsidR="004D02CB" w:rsidRPr="004D02CB" w:rsidRDefault="004D02CB" w:rsidP="004D02CB">
      <w:pPr>
        <w:spacing w:after="0" w:line="330" w:lineRule="atLeast"/>
        <w:rPr>
          <w:ins w:id="169" w:author="Unknown"/>
          <w:rFonts w:ascii="Arial" w:eastAsia="Times New Roman" w:hAnsi="Arial" w:cs="Arial"/>
          <w:color w:val="313131"/>
          <w:sz w:val="21"/>
          <w:szCs w:val="21"/>
        </w:rPr>
      </w:pPr>
      <w:ins w:id="170" w:author="Unknown">
        <w:r w:rsidRPr="004D02CB">
          <w:rPr>
            <w:rFonts w:ascii="Times New Roman" w:eastAsia="Times New Roman" w:hAnsi="Times New Roman" w:cs="Times New Roman"/>
            <w:color w:val="313131"/>
            <w:sz w:val="21"/>
            <w:szCs w:val="21"/>
          </w:rPr>
          <w:t> </w:t>
        </w:r>
      </w:ins>
    </w:p>
    <w:p w:rsidR="004D02CB" w:rsidRPr="004D02CB" w:rsidRDefault="004D02CB" w:rsidP="004D02CB">
      <w:pPr>
        <w:numPr>
          <w:ilvl w:val="0"/>
          <w:numId w:val="10"/>
        </w:numPr>
        <w:pBdr>
          <w:left w:val="dotted" w:sz="6" w:space="6" w:color="FFFFFF"/>
        </w:pBdr>
        <w:spacing w:after="0" w:line="180" w:lineRule="atLeast"/>
        <w:ind w:left="-225"/>
        <w:rPr>
          <w:ins w:id="171" w:author="Unknown"/>
          <w:rFonts w:ascii="Arial" w:eastAsia="Times New Roman" w:hAnsi="Arial" w:cs="Arial"/>
          <w:color w:val="313131"/>
          <w:sz w:val="21"/>
          <w:szCs w:val="21"/>
        </w:rPr>
      </w:pPr>
      <w:ins w:id="172"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"http://www.tutorialspoint.com/about/faq.htm" </w:instrText>
        </w:r>
        <w:r w:rsidRPr="004D02CB">
          <w:rPr>
            <w:rFonts w:ascii="Arial" w:eastAsia="Times New Roman" w:hAnsi="Arial" w:cs="Arial"/>
            <w:color w:val="313131"/>
            <w:sz w:val="21"/>
            <w:szCs w:val="21"/>
          </w:rPr>
          <w:fldChar w:fldCharType="separate"/>
        </w:r>
        <w:r w:rsidRPr="004D02CB">
          <w:rPr>
            <w:rFonts w:ascii="Arial" w:eastAsia="Times New Roman" w:hAnsi="Arial" w:cs="Arial"/>
            <w:color w:val="0000FF"/>
            <w:sz w:val="27"/>
            <w:szCs w:val="27"/>
            <w:u w:val="single"/>
          </w:rPr>
          <w:t>FAQ's</w:t>
        </w:r>
        <w:r w:rsidRPr="004D02CB">
          <w:rPr>
            <w:rFonts w:ascii="Arial" w:eastAsia="Times New Roman" w:hAnsi="Arial" w:cs="Arial"/>
            <w:color w:val="313131"/>
            <w:sz w:val="21"/>
            <w:szCs w:val="21"/>
          </w:rPr>
          <w:fldChar w:fldCharType="end"/>
        </w:r>
      </w:ins>
    </w:p>
    <w:p w:rsidR="004D02CB" w:rsidRPr="004D02CB" w:rsidRDefault="004D02CB" w:rsidP="004D02CB">
      <w:pPr>
        <w:spacing w:after="0" w:line="330" w:lineRule="atLeast"/>
        <w:rPr>
          <w:ins w:id="173" w:author="Unknown"/>
          <w:rFonts w:ascii="Arial" w:eastAsia="Times New Roman" w:hAnsi="Arial" w:cs="Arial"/>
          <w:color w:val="313131"/>
          <w:sz w:val="21"/>
          <w:szCs w:val="21"/>
        </w:rPr>
      </w:pPr>
      <w:ins w:id="174" w:author="Unknown">
        <w:r w:rsidRPr="004D02CB">
          <w:rPr>
            <w:rFonts w:ascii="Times New Roman" w:eastAsia="Times New Roman" w:hAnsi="Times New Roman" w:cs="Times New Roman"/>
            <w:color w:val="313131"/>
            <w:sz w:val="21"/>
            <w:szCs w:val="21"/>
          </w:rPr>
          <w:t> </w:t>
        </w:r>
      </w:ins>
    </w:p>
    <w:p w:rsidR="004D02CB" w:rsidRPr="004D02CB" w:rsidRDefault="004D02CB" w:rsidP="004D02CB">
      <w:pPr>
        <w:numPr>
          <w:ilvl w:val="0"/>
          <w:numId w:val="10"/>
        </w:numPr>
        <w:pBdr>
          <w:left w:val="dotted" w:sz="6" w:space="6" w:color="FFFFFF"/>
        </w:pBdr>
        <w:spacing w:after="0" w:line="180" w:lineRule="atLeast"/>
        <w:ind w:left="-225"/>
        <w:rPr>
          <w:ins w:id="175" w:author="Unknown"/>
          <w:rFonts w:ascii="Arial" w:eastAsia="Times New Roman" w:hAnsi="Arial" w:cs="Arial"/>
          <w:color w:val="313131"/>
          <w:sz w:val="21"/>
          <w:szCs w:val="21"/>
        </w:rPr>
      </w:pPr>
      <w:ins w:id="176"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"http://www.tutorialspoint.com/about/about_helping.htm" </w:instrText>
        </w:r>
        <w:r w:rsidRPr="004D02CB">
          <w:rPr>
            <w:rFonts w:ascii="Arial" w:eastAsia="Times New Roman" w:hAnsi="Arial" w:cs="Arial"/>
            <w:color w:val="313131"/>
            <w:sz w:val="21"/>
            <w:szCs w:val="21"/>
          </w:rPr>
          <w:fldChar w:fldCharType="separate"/>
        </w:r>
        <w:r w:rsidRPr="004D02CB">
          <w:rPr>
            <w:rFonts w:ascii="Arial" w:eastAsia="Times New Roman" w:hAnsi="Arial" w:cs="Arial"/>
            <w:color w:val="0000FF"/>
            <w:sz w:val="27"/>
            <w:szCs w:val="27"/>
            <w:u w:val="single"/>
          </w:rPr>
          <w:t>Helping</w:t>
        </w:r>
        <w:r w:rsidRPr="004D02CB">
          <w:rPr>
            <w:rFonts w:ascii="Arial" w:eastAsia="Times New Roman" w:hAnsi="Arial" w:cs="Arial"/>
            <w:color w:val="313131"/>
            <w:sz w:val="21"/>
            <w:szCs w:val="21"/>
          </w:rPr>
          <w:fldChar w:fldCharType="end"/>
        </w:r>
      </w:ins>
    </w:p>
    <w:p w:rsidR="004D02CB" w:rsidRPr="004D02CB" w:rsidRDefault="004D02CB" w:rsidP="004D02CB">
      <w:pPr>
        <w:spacing w:after="0" w:line="330" w:lineRule="atLeast"/>
        <w:rPr>
          <w:ins w:id="177" w:author="Unknown"/>
          <w:rFonts w:ascii="Arial" w:eastAsia="Times New Roman" w:hAnsi="Arial" w:cs="Arial"/>
          <w:color w:val="313131"/>
          <w:sz w:val="21"/>
          <w:szCs w:val="21"/>
        </w:rPr>
      </w:pPr>
      <w:ins w:id="178" w:author="Unknown">
        <w:r w:rsidRPr="004D02CB">
          <w:rPr>
            <w:rFonts w:ascii="Times New Roman" w:eastAsia="Times New Roman" w:hAnsi="Times New Roman" w:cs="Times New Roman"/>
            <w:color w:val="313131"/>
            <w:sz w:val="21"/>
            <w:szCs w:val="21"/>
          </w:rPr>
          <w:t> </w:t>
        </w:r>
      </w:ins>
    </w:p>
    <w:p w:rsidR="004D02CB" w:rsidRPr="004D02CB" w:rsidRDefault="004D02CB" w:rsidP="004D02CB">
      <w:pPr>
        <w:numPr>
          <w:ilvl w:val="0"/>
          <w:numId w:val="10"/>
        </w:numPr>
        <w:pBdr>
          <w:left w:val="dotted" w:sz="6" w:space="6" w:color="FFFFFF"/>
        </w:pBdr>
        <w:spacing w:after="0" w:line="180" w:lineRule="atLeast"/>
        <w:ind w:left="-225"/>
        <w:rPr>
          <w:ins w:id="179" w:author="Unknown"/>
          <w:rFonts w:ascii="Arial" w:eastAsia="Times New Roman" w:hAnsi="Arial" w:cs="Arial"/>
          <w:color w:val="313131"/>
          <w:sz w:val="21"/>
          <w:szCs w:val="21"/>
        </w:rPr>
      </w:pPr>
      <w:ins w:id="180" w:author="Unknown">
        <w:r w:rsidRPr="004D02CB">
          <w:rPr>
            <w:rFonts w:ascii="Arial" w:eastAsia="Times New Roman" w:hAnsi="Arial" w:cs="Arial"/>
            <w:color w:val="313131"/>
            <w:sz w:val="21"/>
            <w:szCs w:val="21"/>
          </w:rPr>
          <w:fldChar w:fldCharType="begin"/>
        </w:r>
        <w:r w:rsidRPr="004D02CB">
          <w:rPr>
            <w:rFonts w:ascii="Arial" w:eastAsia="Times New Roman" w:hAnsi="Arial" w:cs="Arial"/>
            <w:color w:val="313131"/>
            <w:sz w:val="21"/>
            <w:szCs w:val="21"/>
          </w:rPr>
          <w:instrText xml:space="preserve"> HYPERLINK "http://www.tutorialspoint.com/about/contact_us.htm" </w:instrText>
        </w:r>
        <w:r w:rsidRPr="004D02CB">
          <w:rPr>
            <w:rFonts w:ascii="Arial" w:eastAsia="Times New Roman" w:hAnsi="Arial" w:cs="Arial"/>
            <w:color w:val="313131"/>
            <w:sz w:val="21"/>
            <w:szCs w:val="21"/>
          </w:rPr>
          <w:fldChar w:fldCharType="separate"/>
        </w:r>
        <w:r w:rsidRPr="004D02CB">
          <w:rPr>
            <w:rFonts w:ascii="Arial" w:eastAsia="Times New Roman" w:hAnsi="Arial" w:cs="Arial"/>
            <w:color w:val="0000FF"/>
            <w:sz w:val="27"/>
            <w:szCs w:val="27"/>
            <w:u w:val="single"/>
          </w:rPr>
          <w:t>Contact</w:t>
        </w:r>
        <w:r w:rsidRPr="004D02CB">
          <w:rPr>
            <w:rFonts w:ascii="Arial" w:eastAsia="Times New Roman" w:hAnsi="Arial" w:cs="Arial"/>
            <w:color w:val="313131"/>
            <w:sz w:val="21"/>
            <w:szCs w:val="21"/>
          </w:rPr>
          <w:fldChar w:fldCharType="end"/>
        </w:r>
      </w:ins>
    </w:p>
    <w:p w:rsidR="004D02CB" w:rsidRPr="004D02CB" w:rsidRDefault="004D02CB" w:rsidP="004D02CB">
      <w:pPr>
        <w:spacing w:after="0" w:line="360" w:lineRule="atLeast"/>
        <w:rPr>
          <w:ins w:id="181" w:author="Unknown"/>
          <w:rFonts w:ascii="Arial" w:eastAsia="Times New Roman" w:hAnsi="Arial" w:cs="Arial"/>
          <w:color w:val="FFFFFF"/>
          <w:sz w:val="21"/>
          <w:szCs w:val="21"/>
        </w:rPr>
      </w:pPr>
      <w:ins w:id="182" w:author="Unknown">
        <w:r w:rsidRPr="004D02CB">
          <w:rPr>
            <w:rFonts w:ascii="Arial" w:eastAsia="Times New Roman" w:hAnsi="Arial" w:cs="Arial"/>
            <w:color w:val="FFFFFF"/>
            <w:sz w:val="21"/>
            <w:szCs w:val="21"/>
          </w:rPr>
          <w:t>© Copyright 2015. All Rights Reserved.</w:t>
        </w:r>
      </w:ins>
    </w:p>
    <w:p w:rsidR="004D02CB" w:rsidRPr="004D02CB" w:rsidRDefault="004D02CB" w:rsidP="004D02CB">
      <w:pPr>
        <w:spacing w:after="0" w:line="330" w:lineRule="atLeast"/>
        <w:jc w:val="center"/>
        <w:rPr>
          <w:ins w:id="183" w:author="Unknown"/>
          <w:rFonts w:ascii="Arial" w:eastAsia="Times New Roman" w:hAnsi="Arial" w:cs="Arial"/>
          <w:color w:val="313131"/>
          <w:sz w:val="29"/>
          <w:szCs w:val="29"/>
        </w:rPr>
      </w:pPr>
      <w:ins w:id="184" w:author="Unknown">
        <w:r w:rsidRPr="004D02CB">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4D02CB">
          <w:rPr>
            <w:rFonts w:ascii="Times New Roman" w:eastAsia="Times New Roman" w:hAnsi="Times New Roman" w:cs="Times New Roman"/>
            <w:color w:val="313131"/>
            <w:sz w:val="29"/>
            <w:szCs w:val="29"/>
          </w:rPr>
          <w:t> </w:t>
        </w:r>
        <w:proofErr w:type="gramStart"/>
        <w:r w:rsidRPr="004D02CB">
          <w:rPr>
            <w:rFonts w:ascii="Times New Roman" w:eastAsia="Times New Roman" w:hAnsi="Times New Roman" w:cs="Times New Roman"/>
            <w:color w:val="313131"/>
            <w:sz w:val="29"/>
            <w:szCs w:val="29"/>
          </w:rPr>
          <w:t>go</w:t>
        </w:r>
        <w:proofErr w:type="gramEnd"/>
      </w:ins>
    </w:p>
    <w:p w:rsidR="00525669" w:rsidRDefault="004D02CB"/>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6E1"/>
    <w:multiLevelType w:val="multilevel"/>
    <w:tmpl w:val="D7BA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0B0C"/>
    <w:multiLevelType w:val="multilevel"/>
    <w:tmpl w:val="1D16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F0441"/>
    <w:multiLevelType w:val="multilevel"/>
    <w:tmpl w:val="BA7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B5FEB"/>
    <w:multiLevelType w:val="multilevel"/>
    <w:tmpl w:val="0C1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D47A2F"/>
    <w:multiLevelType w:val="multilevel"/>
    <w:tmpl w:val="7F54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960F9C"/>
    <w:multiLevelType w:val="multilevel"/>
    <w:tmpl w:val="257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B3BC2"/>
    <w:multiLevelType w:val="multilevel"/>
    <w:tmpl w:val="8FA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73B43"/>
    <w:multiLevelType w:val="multilevel"/>
    <w:tmpl w:val="849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DA2C44"/>
    <w:multiLevelType w:val="multilevel"/>
    <w:tmpl w:val="DB2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52208"/>
    <w:multiLevelType w:val="multilevel"/>
    <w:tmpl w:val="992A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9"/>
  </w:num>
  <w:num w:numId="5">
    <w:abstractNumId w:val="6"/>
  </w:num>
  <w:num w:numId="6">
    <w:abstractNumId w:val="1"/>
  </w:num>
  <w:num w:numId="7">
    <w:abstractNumId w:val="3"/>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CB"/>
    <w:rsid w:val="001870DD"/>
    <w:rsid w:val="004D02CB"/>
    <w:rsid w:val="0096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2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2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2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02CB"/>
    <w:rPr>
      <w:color w:val="0000FF"/>
      <w:u w:val="single"/>
    </w:rPr>
  </w:style>
  <w:style w:type="paragraph" w:styleId="z-TopofForm">
    <w:name w:val="HTML Top of Form"/>
    <w:basedOn w:val="Normal"/>
    <w:next w:val="Normal"/>
    <w:link w:val="z-TopofFormChar"/>
    <w:hidden/>
    <w:uiPriority w:val="99"/>
    <w:semiHidden/>
    <w:unhideWhenUsed/>
    <w:rsid w:val="004D02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02CB"/>
    <w:rPr>
      <w:rFonts w:ascii="Arial" w:eastAsia="Times New Roman" w:hAnsi="Arial" w:cs="Arial"/>
      <w:vanish/>
      <w:sz w:val="16"/>
      <w:szCs w:val="16"/>
    </w:rPr>
  </w:style>
  <w:style w:type="character" w:customStyle="1" w:styleId="input-group-btn">
    <w:name w:val="input-group-btn"/>
    <w:basedOn w:val="DefaultParagraphFont"/>
    <w:rsid w:val="004D02CB"/>
  </w:style>
  <w:style w:type="paragraph" w:styleId="z-BottomofForm">
    <w:name w:val="HTML Bottom of Form"/>
    <w:basedOn w:val="Normal"/>
    <w:next w:val="Normal"/>
    <w:link w:val="z-BottomofFormChar"/>
    <w:hidden/>
    <w:uiPriority w:val="99"/>
    <w:semiHidden/>
    <w:unhideWhenUsed/>
    <w:rsid w:val="004D02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02CB"/>
    <w:rPr>
      <w:rFonts w:ascii="Arial" w:eastAsia="Times New Roman" w:hAnsi="Arial" w:cs="Arial"/>
      <w:vanish/>
      <w:sz w:val="16"/>
      <w:szCs w:val="16"/>
    </w:rPr>
  </w:style>
  <w:style w:type="character" w:customStyle="1" w:styleId="apple-converted-space">
    <w:name w:val="apple-converted-space"/>
    <w:basedOn w:val="DefaultParagraphFont"/>
    <w:rsid w:val="004D02CB"/>
  </w:style>
  <w:style w:type="paragraph" w:styleId="NormalWeb">
    <w:name w:val="Normal (Web)"/>
    <w:basedOn w:val="Normal"/>
    <w:uiPriority w:val="99"/>
    <w:semiHidden/>
    <w:unhideWhenUsed/>
    <w:rsid w:val="004D02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2CB"/>
    <w:rPr>
      <w:rFonts w:ascii="Courier New" w:eastAsia="Times New Roman" w:hAnsi="Courier New" w:cs="Courier New"/>
      <w:sz w:val="20"/>
      <w:szCs w:val="20"/>
    </w:rPr>
  </w:style>
  <w:style w:type="character" w:customStyle="1" w:styleId="tag">
    <w:name w:val="tag"/>
    <w:basedOn w:val="DefaultParagraphFont"/>
    <w:rsid w:val="004D02CB"/>
  </w:style>
  <w:style w:type="character" w:customStyle="1" w:styleId="pln">
    <w:name w:val="pln"/>
    <w:basedOn w:val="DefaultParagraphFont"/>
    <w:rsid w:val="004D02CB"/>
  </w:style>
  <w:style w:type="character" w:customStyle="1" w:styleId="typ">
    <w:name w:val="typ"/>
    <w:basedOn w:val="DefaultParagraphFont"/>
    <w:rsid w:val="004D02CB"/>
  </w:style>
  <w:style w:type="character" w:customStyle="1" w:styleId="atn">
    <w:name w:val="atn"/>
    <w:basedOn w:val="DefaultParagraphFont"/>
    <w:rsid w:val="004D02CB"/>
  </w:style>
  <w:style w:type="character" w:customStyle="1" w:styleId="pun">
    <w:name w:val="pun"/>
    <w:basedOn w:val="DefaultParagraphFont"/>
    <w:rsid w:val="004D02CB"/>
  </w:style>
  <w:style w:type="character" w:customStyle="1" w:styleId="atv">
    <w:name w:val="atv"/>
    <w:basedOn w:val="DefaultParagraphFont"/>
    <w:rsid w:val="004D02CB"/>
  </w:style>
  <w:style w:type="character" w:customStyle="1" w:styleId="str">
    <w:name w:val="str"/>
    <w:basedOn w:val="DefaultParagraphFont"/>
    <w:rsid w:val="004D02CB"/>
  </w:style>
  <w:style w:type="character" w:customStyle="1" w:styleId="com">
    <w:name w:val="com"/>
    <w:basedOn w:val="DefaultParagraphFont"/>
    <w:rsid w:val="004D02CB"/>
  </w:style>
  <w:style w:type="character" w:customStyle="1" w:styleId="lit">
    <w:name w:val="lit"/>
    <w:basedOn w:val="DefaultParagraphFont"/>
    <w:rsid w:val="004D02CB"/>
  </w:style>
  <w:style w:type="paragraph" w:styleId="BalloonText">
    <w:name w:val="Balloon Text"/>
    <w:basedOn w:val="Normal"/>
    <w:link w:val="BalloonTextChar"/>
    <w:uiPriority w:val="99"/>
    <w:semiHidden/>
    <w:unhideWhenUsed/>
    <w:rsid w:val="004D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2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2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02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2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02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D02CB"/>
    <w:rPr>
      <w:color w:val="0000FF"/>
      <w:u w:val="single"/>
    </w:rPr>
  </w:style>
  <w:style w:type="paragraph" w:styleId="z-TopofForm">
    <w:name w:val="HTML Top of Form"/>
    <w:basedOn w:val="Normal"/>
    <w:next w:val="Normal"/>
    <w:link w:val="z-TopofFormChar"/>
    <w:hidden/>
    <w:uiPriority w:val="99"/>
    <w:semiHidden/>
    <w:unhideWhenUsed/>
    <w:rsid w:val="004D02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02CB"/>
    <w:rPr>
      <w:rFonts w:ascii="Arial" w:eastAsia="Times New Roman" w:hAnsi="Arial" w:cs="Arial"/>
      <w:vanish/>
      <w:sz w:val="16"/>
      <w:szCs w:val="16"/>
    </w:rPr>
  </w:style>
  <w:style w:type="character" w:customStyle="1" w:styleId="input-group-btn">
    <w:name w:val="input-group-btn"/>
    <w:basedOn w:val="DefaultParagraphFont"/>
    <w:rsid w:val="004D02CB"/>
  </w:style>
  <w:style w:type="paragraph" w:styleId="z-BottomofForm">
    <w:name w:val="HTML Bottom of Form"/>
    <w:basedOn w:val="Normal"/>
    <w:next w:val="Normal"/>
    <w:link w:val="z-BottomofFormChar"/>
    <w:hidden/>
    <w:uiPriority w:val="99"/>
    <w:semiHidden/>
    <w:unhideWhenUsed/>
    <w:rsid w:val="004D02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02CB"/>
    <w:rPr>
      <w:rFonts w:ascii="Arial" w:eastAsia="Times New Roman" w:hAnsi="Arial" w:cs="Arial"/>
      <w:vanish/>
      <w:sz w:val="16"/>
      <w:szCs w:val="16"/>
    </w:rPr>
  </w:style>
  <w:style w:type="character" w:customStyle="1" w:styleId="apple-converted-space">
    <w:name w:val="apple-converted-space"/>
    <w:basedOn w:val="DefaultParagraphFont"/>
    <w:rsid w:val="004D02CB"/>
  </w:style>
  <w:style w:type="paragraph" w:styleId="NormalWeb">
    <w:name w:val="Normal (Web)"/>
    <w:basedOn w:val="Normal"/>
    <w:uiPriority w:val="99"/>
    <w:semiHidden/>
    <w:unhideWhenUsed/>
    <w:rsid w:val="004D02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2CB"/>
    <w:rPr>
      <w:rFonts w:ascii="Courier New" w:eastAsia="Times New Roman" w:hAnsi="Courier New" w:cs="Courier New"/>
      <w:sz w:val="20"/>
      <w:szCs w:val="20"/>
    </w:rPr>
  </w:style>
  <w:style w:type="character" w:customStyle="1" w:styleId="tag">
    <w:name w:val="tag"/>
    <w:basedOn w:val="DefaultParagraphFont"/>
    <w:rsid w:val="004D02CB"/>
  </w:style>
  <w:style w:type="character" w:customStyle="1" w:styleId="pln">
    <w:name w:val="pln"/>
    <w:basedOn w:val="DefaultParagraphFont"/>
    <w:rsid w:val="004D02CB"/>
  </w:style>
  <w:style w:type="character" w:customStyle="1" w:styleId="typ">
    <w:name w:val="typ"/>
    <w:basedOn w:val="DefaultParagraphFont"/>
    <w:rsid w:val="004D02CB"/>
  </w:style>
  <w:style w:type="character" w:customStyle="1" w:styleId="atn">
    <w:name w:val="atn"/>
    <w:basedOn w:val="DefaultParagraphFont"/>
    <w:rsid w:val="004D02CB"/>
  </w:style>
  <w:style w:type="character" w:customStyle="1" w:styleId="pun">
    <w:name w:val="pun"/>
    <w:basedOn w:val="DefaultParagraphFont"/>
    <w:rsid w:val="004D02CB"/>
  </w:style>
  <w:style w:type="character" w:customStyle="1" w:styleId="atv">
    <w:name w:val="atv"/>
    <w:basedOn w:val="DefaultParagraphFont"/>
    <w:rsid w:val="004D02CB"/>
  </w:style>
  <w:style w:type="character" w:customStyle="1" w:styleId="str">
    <w:name w:val="str"/>
    <w:basedOn w:val="DefaultParagraphFont"/>
    <w:rsid w:val="004D02CB"/>
  </w:style>
  <w:style w:type="character" w:customStyle="1" w:styleId="com">
    <w:name w:val="com"/>
    <w:basedOn w:val="DefaultParagraphFont"/>
    <w:rsid w:val="004D02CB"/>
  </w:style>
  <w:style w:type="character" w:customStyle="1" w:styleId="lit">
    <w:name w:val="lit"/>
    <w:basedOn w:val="DefaultParagraphFont"/>
    <w:rsid w:val="004D02CB"/>
  </w:style>
  <w:style w:type="paragraph" w:styleId="BalloonText">
    <w:name w:val="Balloon Text"/>
    <w:basedOn w:val="Normal"/>
    <w:link w:val="BalloonTextChar"/>
    <w:uiPriority w:val="99"/>
    <w:semiHidden/>
    <w:unhideWhenUsed/>
    <w:rsid w:val="004D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160">
      <w:bodyDiv w:val="1"/>
      <w:marLeft w:val="0"/>
      <w:marRight w:val="0"/>
      <w:marTop w:val="0"/>
      <w:marBottom w:val="0"/>
      <w:divBdr>
        <w:top w:val="none" w:sz="0" w:space="0" w:color="auto"/>
        <w:left w:val="none" w:sz="0" w:space="0" w:color="auto"/>
        <w:bottom w:val="none" w:sz="0" w:space="0" w:color="auto"/>
        <w:right w:val="none" w:sz="0" w:space="0" w:color="auto"/>
      </w:divBdr>
      <w:divsChild>
        <w:div w:id="1964455669">
          <w:marLeft w:val="0"/>
          <w:marRight w:val="0"/>
          <w:marTop w:val="0"/>
          <w:marBottom w:val="0"/>
          <w:divBdr>
            <w:top w:val="none" w:sz="0" w:space="0" w:color="auto"/>
            <w:left w:val="none" w:sz="0" w:space="0" w:color="auto"/>
            <w:bottom w:val="none" w:sz="0" w:space="0" w:color="auto"/>
            <w:right w:val="none" w:sz="0" w:space="0" w:color="auto"/>
          </w:divBdr>
          <w:divsChild>
            <w:div w:id="1881284252">
              <w:marLeft w:val="225"/>
              <w:marRight w:val="0"/>
              <w:marTop w:val="150"/>
              <w:marBottom w:val="0"/>
              <w:divBdr>
                <w:top w:val="none" w:sz="0" w:space="0" w:color="auto"/>
                <w:left w:val="none" w:sz="0" w:space="0" w:color="auto"/>
                <w:bottom w:val="none" w:sz="0" w:space="0" w:color="auto"/>
                <w:right w:val="none" w:sz="0" w:space="0" w:color="auto"/>
              </w:divBdr>
              <w:divsChild>
                <w:div w:id="9020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804">
          <w:marLeft w:val="0"/>
          <w:marRight w:val="0"/>
          <w:marTop w:val="0"/>
          <w:marBottom w:val="0"/>
          <w:divBdr>
            <w:top w:val="none" w:sz="0" w:space="0" w:color="auto"/>
            <w:left w:val="none" w:sz="0" w:space="0" w:color="auto"/>
            <w:bottom w:val="none" w:sz="0" w:space="0" w:color="auto"/>
            <w:right w:val="none" w:sz="0" w:space="0" w:color="auto"/>
          </w:divBdr>
          <w:divsChild>
            <w:div w:id="1665860778">
              <w:marLeft w:val="0"/>
              <w:marRight w:val="0"/>
              <w:marTop w:val="0"/>
              <w:marBottom w:val="0"/>
              <w:divBdr>
                <w:top w:val="none" w:sz="0" w:space="0" w:color="auto"/>
                <w:left w:val="none" w:sz="0" w:space="0" w:color="auto"/>
                <w:bottom w:val="none" w:sz="0" w:space="0" w:color="auto"/>
                <w:right w:val="none" w:sz="0" w:space="0" w:color="auto"/>
              </w:divBdr>
            </w:div>
          </w:divsChild>
        </w:div>
        <w:div w:id="1544050975">
          <w:marLeft w:val="0"/>
          <w:marRight w:val="0"/>
          <w:marTop w:val="75"/>
          <w:marBottom w:val="0"/>
          <w:divBdr>
            <w:top w:val="none" w:sz="0" w:space="0" w:color="auto"/>
            <w:left w:val="none" w:sz="0" w:space="0" w:color="auto"/>
            <w:bottom w:val="none" w:sz="0" w:space="0" w:color="auto"/>
            <w:right w:val="none" w:sz="0" w:space="0" w:color="auto"/>
          </w:divBdr>
          <w:divsChild>
            <w:div w:id="1929346476">
              <w:marLeft w:val="0"/>
              <w:marRight w:val="0"/>
              <w:marTop w:val="0"/>
              <w:marBottom w:val="0"/>
              <w:divBdr>
                <w:top w:val="none" w:sz="0" w:space="0" w:color="auto"/>
                <w:left w:val="none" w:sz="0" w:space="0" w:color="auto"/>
                <w:bottom w:val="none" w:sz="0" w:space="0" w:color="auto"/>
                <w:right w:val="none" w:sz="0" w:space="0" w:color="auto"/>
              </w:divBdr>
              <w:divsChild>
                <w:div w:id="1218516743">
                  <w:marLeft w:val="-225"/>
                  <w:marRight w:val="-225"/>
                  <w:marTop w:val="0"/>
                  <w:marBottom w:val="0"/>
                  <w:divBdr>
                    <w:top w:val="none" w:sz="0" w:space="0" w:color="auto"/>
                    <w:left w:val="none" w:sz="0" w:space="0" w:color="auto"/>
                    <w:bottom w:val="none" w:sz="0" w:space="0" w:color="auto"/>
                    <w:right w:val="none" w:sz="0" w:space="0" w:color="auto"/>
                  </w:divBdr>
                  <w:divsChild>
                    <w:div w:id="1673101169">
                      <w:marLeft w:val="0"/>
                      <w:marRight w:val="0"/>
                      <w:marTop w:val="0"/>
                      <w:marBottom w:val="0"/>
                      <w:divBdr>
                        <w:top w:val="none" w:sz="0" w:space="0" w:color="auto"/>
                        <w:left w:val="none" w:sz="0" w:space="0" w:color="auto"/>
                        <w:bottom w:val="none" w:sz="0" w:space="0" w:color="auto"/>
                        <w:right w:val="none" w:sz="0" w:space="0" w:color="auto"/>
                      </w:divBdr>
                      <w:divsChild>
                        <w:div w:id="223873872">
                          <w:marLeft w:val="0"/>
                          <w:marRight w:val="0"/>
                          <w:marTop w:val="0"/>
                          <w:marBottom w:val="0"/>
                          <w:divBdr>
                            <w:top w:val="none" w:sz="0" w:space="0" w:color="auto"/>
                            <w:left w:val="none" w:sz="0" w:space="0" w:color="auto"/>
                            <w:bottom w:val="none" w:sz="0" w:space="0" w:color="auto"/>
                            <w:right w:val="none" w:sz="0" w:space="0" w:color="auto"/>
                          </w:divBdr>
                        </w:div>
                      </w:divsChild>
                    </w:div>
                    <w:div w:id="964194130">
                      <w:marLeft w:val="-225"/>
                      <w:marRight w:val="-225"/>
                      <w:marTop w:val="0"/>
                      <w:marBottom w:val="0"/>
                      <w:divBdr>
                        <w:top w:val="none" w:sz="0" w:space="0" w:color="auto"/>
                        <w:left w:val="none" w:sz="0" w:space="0" w:color="auto"/>
                        <w:bottom w:val="none" w:sz="0" w:space="0" w:color="auto"/>
                        <w:right w:val="none" w:sz="0" w:space="0" w:color="auto"/>
                      </w:divBdr>
                      <w:divsChild>
                        <w:div w:id="1193034994">
                          <w:marLeft w:val="0"/>
                          <w:marRight w:val="0"/>
                          <w:marTop w:val="0"/>
                          <w:marBottom w:val="0"/>
                          <w:divBdr>
                            <w:top w:val="none" w:sz="0" w:space="0" w:color="auto"/>
                            <w:left w:val="none" w:sz="0" w:space="0" w:color="auto"/>
                            <w:bottom w:val="none" w:sz="0" w:space="0" w:color="auto"/>
                            <w:right w:val="none" w:sz="0" w:space="0" w:color="auto"/>
                          </w:divBdr>
                          <w:divsChild>
                            <w:div w:id="1680155909">
                              <w:marLeft w:val="0"/>
                              <w:marRight w:val="0"/>
                              <w:marTop w:val="0"/>
                              <w:marBottom w:val="0"/>
                              <w:divBdr>
                                <w:top w:val="single" w:sz="6" w:space="0" w:color="D6D6D6"/>
                                <w:left w:val="single" w:sz="6" w:space="4" w:color="D6D6D6"/>
                                <w:bottom w:val="single" w:sz="6" w:space="0" w:color="D6D6D6"/>
                                <w:right w:val="single" w:sz="6" w:space="4" w:color="D6D6D6"/>
                              </w:divBdr>
                              <w:divsChild>
                                <w:div w:id="1183276270">
                                  <w:marLeft w:val="0"/>
                                  <w:marRight w:val="0"/>
                                  <w:marTop w:val="0"/>
                                  <w:marBottom w:val="0"/>
                                  <w:divBdr>
                                    <w:top w:val="none" w:sz="0" w:space="0" w:color="auto"/>
                                    <w:left w:val="none" w:sz="0" w:space="0" w:color="auto"/>
                                    <w:bottom w:val="none" w:sz="0" w:space="0" w:color="auto"/>
                                    <w:right w:val="none" w:sz="0" w:space="0" w:color="auto"/>
                                  </w:divBdr>
                                </w:div>
                                <w:div w:id="17784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5158">
                          <w:marLeft w:val="-225"/>
                          <w:marRight w:val="-225"/>
                          <w:marTop w:val="0"/>
                          <w:marBottom w:val="0"/>
                          <w:divBdr>
                            <w:top w:val="none" w:sz="0" w:space="0" w:color="auto"/>
                            <w:left w:val="none" w:sz="0" w:space="0" w:color="auto"/>
                            <w:bottom w:val="none" w:sz="0" w:space="0" w:color="auto"/>
                            <w:right w:val="none" w:sz="0" w:space="0" w:color="auto"/>
                          </w:divBdr>
                          <w:divsChild>
                            <w:div w:id="189730150">
                              <w:marLeft w:val="0"/>
                              <w:marRight w:val="0"/>
                              <w:marTop w:val="0"/>
                              <w:marBottom w:val="0"/>
                              <w:divBdr>
                                <w:top w:val="none" w:sz="0" w:space="0" w:color="auto"/>
                                <w:left w:val="none" w:sz="0" w:space="0" w:color="auto"/>
                                <w:bottom w:val="none" w:sz="0" w:space="0" w:color="auto"/>
                                <w:right w:val="none" w:sz="0" w:space="0" w:color="auto"/>
                              </w:divBdr>
                              <w:divsChild>
                                <w:div w:id="149635063">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678458960">
              <w:marLeft w:val="0"/>
              <w:marRight w:val="0"/>
              <w:marTop w:val="0"/>
              <w:marBottom w:val="0"/>
              <w:divBdr>
                <w:top w:val="single" w:sz="24" w:space="31" w:color="AAAAAA"/>
                <w:left w:val="none" w:sz="0" w:space="0" w:color="auto"/>
                <w:bottom w:val="none" w:sz="0" w:space="0" w:color="auto"/>
                <w:right w:val="none" w:sz="0" w:space="0" w:color="auto"/>
              </w:divBdr>
              <w:divsChild>
                <w:div w:id="1254436249">
                  <w:marLeft w:val="0"/>
                  <w:marRight w:val="0"/>
                  <w:marTop w:val="0"/>
                  <w:marBottom w:val="0"/>
                  <w:divBdr>
                    <w:top w:val="none" w:sz="0" w:space="0" w:color="auto"/>
                    <w:left w:val="none" w:sz="0" w:space="0" w:color="auto"/>
                    <w:bottom w:val="none" w:sz="0" w:space="0" w:color="auto"/>
                    <w:right w:val="none" w:sz="0" w:space="0" w:color="auto"/>
                  </w:divBdr>
                  <w:divsChild>
                    <w:div w:id="1307196886">
                      <w:marLeft w:val="-225"/>
                      <w:marRight w:val="-225"/>
                      <w:marTop w:val="0"/>
                      <w:marBottom w:val="0"/>
                      <w:divBdr>
                        <w:top w:val="none" w:sz="0" w:space="0" w:color="auto"/>
                        <w:left w:val="none" w:sz="0" w:space="0" w:color="auto"/>
                        <w:bottom w:val="none" w:sz="0" w:space="0" w:color="auto"/>
                        <w:right w:val="none" w:sz="0" w:space="0" w:color="auto"/>
                      </w:divBdr>
                      <w:divsChild>
                        <w:div w:id="1841501143">
                          <w:marLeft w:val="0"/>
                          <w:marRight w:val="0"/>
                          <w:marTop w:val="0"/>
                          <w:marBottom w:val="0"/>
                          <w:divBdr>
                            <w:top w:val="none" w:sz="0" w:space="0" w:color="auto"/>
                            <w:left w:val="none" w:sz="0" w:space="0" w:color="auto"/>
                            <w:bottom w:val="none" w:sz="0" w:space="0" w:color="auto"/>
                            <w:right w:val="none" w:sz="0" w:space="0" w:color="auto"/>
                          </w:divBdr>
                        </w:div>
                        <w:div w:id="922956307">
                          <w:marLeft w:val="0"/>
                          <w:marRight w:val="0"/>
                          <w:marTop w:val="0"/>
                          <w:marBottom w:val="0"/>
                          <w:divBdr>
                            <w:top w:val="none" w:sz="0" w:space="0" w:color="auto"/>
                            <w:left w:val="none" w:sz="0" w:space="0" w:color="auto"/>
                            <w:bottom w:val="none" w:sz="0" w:space="0" w:color="auto"/>
                            <w:right w:val="none" w:sz="0" w:space="0" w:color="auto"/>
                          </w:divBdr>
                        </w:div>
                        <w:div w:id="402921876">
                          <w:marLeft w:val="0"/>
                          <w:marRight w:val="0"/>
                          <w:marTop w:val="0"/>
                          <w:marBottom w:val="0"/>
                          <w:divBdr>
                            <w:top w:val="none" w:sz="0" w:space="0" w:color="auto"/>
                            <w:left w:val="none" w:sz="0" w:space="0" w:color="auto"/>
                            <w:bottom w:val="none" w:sz="0" w:space="0" w:color="auto"/>
                            <w:right w:val="none" w:sz="0" w:space="0" w:color="auto"/>
                          </w:divBdr>
                        </w:div>
                        <w:div w:id="1187908037">
                          <w:marLeft w:val="0"/>
                          <w:marRight w:val="0"/>
                          <w:marTop w:val="0"/>
                          <w:marBottom w:val="0"/>
                          <w:divBdr>
                            <w:top w:val="none" w:sz="0" w:space="0" w:color="auto"/>
                            <w:left w:val="none" w:sz="0" w:space="0" w:color="auto"/>
                            <w:bottom w:val="none" w:sz="0" w:space="0" w:color="auto"/>
                            <w:right w:val="none" w:sz="0" w:space="0" w:color="auto"/>
                          </w:divBdr>
                          <w:divsChild>
                            <w:div w:id="1395549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1640</Words>
  <Characters>9354</Characters>
  <Application>Microsoft Office Word</Application>
  <DocSecurity>0</DocSecurity>
  <Lines>77</Lines>
  <Paragraphs>21</Paragraphs>
  <ScaleCrop>false</ScaleCrop>
  <Company>home</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2015-08-30T05:07:00Z</dcterms:created>
  <dcterms:modified xsi:type="dcterms:W3CDTF">2015-08-30T05:08:00Z</dcterms:modified>
</cp:coreProperties>
</file>