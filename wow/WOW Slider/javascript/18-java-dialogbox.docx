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900" w:rsidRPr="002D6900" w:rsidRDefault="002D6900" w:rsidP="002D6900">
      <w:pPr>
        <w:spacing w:after="0" w:line="450" w:lineRule="atLeast"/>
        <w:jc w:val="center"/>
        <w:textAlignment w:val="center"/>
        <w:outlineLvl w:val="0"/>
        <w:rPr>
          <w:rFonts w:ascii="Times New Roman" w:eastAsia="Times New Roman" w:hAnsi="Times New Roman" w:cs="Times New Roman"/>
          <w:spacing w:val="-15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noProof/>
          <w:color w:val="000000"/>
          <w:spacing w:val="-15"/>
          <w:kern w:val="36"/>
          <w:sz w:val="48"/>
          <w:szCs w:val="48"/>
        </w:rPr>
        <w:drawing>
          <wp:inline distT="0" distB="0" distL="0" distR="0">
            <wp:extent cx="2962275" cy="866775"/>
            <wp:effectExtent l="0" t="0" r="9525" b="9525"/>
            <wp:docPr id="9" name="Picture 9" descr="tutorialspoint">
              <a:hlinkClick xmlns:a="http://schemas.openxmlformats.org/drawingml/2006/main" r:id="rId6" tooltip="&quot;tutorialspoi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torialspoint">
                      <a:hlinkClick r:id="rId6" tooltip="&quot;tutorialspoi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900" w:rsidRPr="002D6900" w:rsidRDefault="002D6900" w:rsidP="002D69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690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D6900" w:rsidRPr="002D6900" w:rsidRDefault="002D6900" w:rsidP="002D6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90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9.5pt;height:18pt" o:ole="">
            <v:imagedata r:id="rId8" o:title=""/>
          </v:shape>
          <w:control r:id="rId9" w:name="DefaultOcxName" w:shapeid="_x0000_i1058"/>
        </w:object>
      </w:r>
    </w:p>
    <w:p w:rsidR="002D6900" w:rsidRPr="002D6900" w:rsidRDefault="002D6900" w:rsidP="002D69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D690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2D6900" w:rsidRPr="002D6900" w:rsidRDefault="002D6900" w:rsidP="002D6900">
      <w:pPr>
        <w:numPr>
          <w:ilvl w:val="0"/>
          <w:numId w:val="1"/>
        </w:numPr>
        <w:spacing w:beforeAutospacing="1" w:after="0" w:afterAutospacing="1" w:line="36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D6900">
          <w:rPr>
            <w:rFonts w:ascii="Times New Roman" w:eastAsia="Times New Roman" w:hAnsi="Times New Roman" w:cs="Times New Roman"/>
            <w:color w:val="999999"/>
          </w:rPr>
          <w:t> </w:t>
        </w:r>
        <w:r w:rsidRPr="002D6900">
          <w:rPr>
            <w:rFonts w:ascii="Times New Roman" w:eastAsia="Times New Roman" w:hAnsi="Times New Roman" w:cs="Times New Roman"/>
            <w:color w:val="999999"/>
            <w:u w:val="single"/>
          </w:rPr>
          <w:t> Whiteboard</w:t>
        </w:r>
      </w:hyperlink>
    </w:p>
    <w:p w:rsidR="002D6900" w:rsidRPr="002D6900" w:rsidRDefault="002D6900" w:rsidP="002D6900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2D6900">
          <w:rPr>
            <w:rFonts w:ascii="Times New Roman" w:eastAsia="Times New Roman" w:hAnsi="Times New Roman" w:cs="Times New Roman"/>
            <w:color w:val="999999"/>
          </w:rPr>
          <w:t> </w:t>
        </w:r>
        <w:r w:rsidRPr="002D6900">
          <w:rPr>
            <w:rFonts w:ascii="Times New Roman" w:eastAsia="Times New Roman" w:hAnsi="Times New Roman" w:cs="Times New Roman"/>
            <w:color w:val="999999"/>
            <w:u w:val="single"/>
          </w:rPr>
          <w:t> Quizzes</w:t>
        </w:r>
      </w:hyperlink>
    </w:p>
    <w:p w:rsidR="002D6900" w:rsidRPr="002D6900" w:rsidRDefault="002D6900" w:rsidP="002D6900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2D6900">
          <w:rPr>
            <w:rFonts w:ascii="Times New Roman" w:eastAsia="Times New Roman" w:hAnsi="Times New Roman" w:cs="Times New Roman"/>
            <w:color w:val="999999"/>
          </w:rPr>
          <w:t> </w:t>
        </w:r>
        <w:r w:rsidRPr="002D6900">
          <w:rPr>
            <w:rFonts w:ascii="Times New Roman" w:eastAsia="Times New Roman" w:hAnsi="Times New Roman" w:cs="Times New Roman"/>
            <w:color w:val="999999"/>
            <w:u w:val="single"/>
          </w:rPr>
          <w:t> Shared</w:t>
        </w:r>
      </w:hyperlink>
    </w:p>
    <w:p w:rsidR="002D6900" w:rsidRPr="002D6900" w:rsidRDefault="002D6900" w:rsidP="002D6900">
      <w:pPr>
        <w:numPr>
          <w:ilvl w:val="0"/>
          <w:numId w:val="1"/>
        </w:numPr>
        <w:spacing w:beforeAutospacing="1" w:after="0" w:afterAutospacing="1" w:line="360" w:lineRule="atLeast"/>
        <w:ind w:left="3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2D6900">
          <w:rPr>
            <w:rFonts w:ascii="Times New Roman" w:eastAsia="Times New Roman" w:hAnsi="Times New Roman" w:cs="Times New Roman"/>
            <w:color w:val="999999"/>
          </w:rPr>
          <w:t> </w:t>
        </w:r>
        <w:r w:rsidRPr="002D6900">
          <w:rPr>
            <w:rFonts w:ascii="Times New Roman" w:eastAsia="Times New Roman" w:hAnsi="Times New Roman" w:cs="Times New Roman"/>
            <w:color w:val="999999"/>
            <w:u w:val="single"/>
          </w:rPr>
          <w:t> Articles</w:t>
        </w:r>
      </w:hyperlink>
    </w:p>
    <w:p w:rsidR="002D6900" w:rsidRPr="002D6900" w:rsidRDefault="002D6900" w:rsidP="002D6900">
      <w:pPr>
        <w:numPr>
          <w:ilvl w:val="0"/>
          <w:numId w:val="2"/>
        </w:numPr>
        <w:spacing w:before="100" w:beforeAutospacing="1" w:after="100" w:afterAutospacing="1" w:line="360" w:lineRule="atLeast"/>
        <w:ind w:left="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2D6900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  <w:r w:rsidRPr="002D6900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HOME</w:t>
        </w:r>
      </w:hyperlink>
    </w:p>
    <w:p w:rsidR="002D6900" w:rsidRPr="002D6900" w:rsidRDefault="002D6900" w:rsidP="002D6900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2D6900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TUTORIALS LIBRARY</w:t>
        </w:r>
        <w:r w:rsidRPr="002D6900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</w:hyperlink>
    </w:p>
    <w:p w:rsidR="002D6900" w:rsidRPr="002D6900" w:rsidRDefault="002D6900" w:rsidP="002D6900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2D6900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  <w:r w:rsidRPr="002D6900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CODING GROUND</w:t>
        </w:r>
        <w:r w:rsidRPr="002D6900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</w:rPr>
          <w:t> </w:t>
        </w:r>
      </w:hyperlink>
    </w:p>
    <w:p w:rsidR="002D6900" w:rsidRPr="002D6900" w:rsidRDefault="002D6900" w:rsidP="002D6900">
      <w:pPr>
        <w:numPr>
          <w:ilvl w:val="0"/>
          <w:numId w:val="2"/>
        </w:numPr>
        <w:spacing w:before="100" w:beforeAutospacing="1" w:after="100" w:afterAutospacing="1" w:line="360" w:lineRule="atLeast"/>
        <w:ind w:left="30" w:right="-75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2D6900">
          <w:rPr>
            <w:rFonts w:ascii="Times New Roman" w:eastAsia="Times New Roman" w:hAnsi="Times New Roman" w:cs="Times New Roman"/>
            <w:b/>
            <w:bCs/>
            <w:caps/>
            <w:color w:val="000000"/>
            <w:sz w:val="18"/>
            <w:szCs w:val="18"/>
            <w:u w:val="single"/>
          </w:rPr>
          <w:t>ABSOLUTE CLASSES</w:t>
        </w:r>
      </w:hyperlink>
    </w:p>
    <w:p w:rsidR="002D6900" w:rsidRPr="002D6900" w:rsidRDefault="002D6900" w:rsidP="002D6900">
      <w:pPr>
        <w:spacing w:after="0" w:line="330" w:lineRule="atLeast"/>
        <w:rPr>
          <w:rFonts w:ascii="Arial" w:eastAsia="Times New Roman" w:hAnsi="Arial" w:cs="Arial"/>
          <w:color w:val="313131"/>
          <w:sz w:val="21"/>
          <w:szCs w:val="21"/>
        </w:rPr>
      </w:pPr>
      <w:r>
        <w:rPr>
          <w:rFonts w:ascii="Arial" w:eastAsia="Times New Roman" w:hAnsi="Arial" w:cs="Arial"/>
          <w:noProof/>
          <w:color w:val="313131"/>
          <w:sz w:val="21"/>
          <w:szCs w:val="21"/>
        </w:rPr>
        <w:drawing>
          <wp:inline distT="0" distB="0" distL="0" distR="0">
            <wp:extent cx="2428875" cy="1847850"/>
            <wp:effectExtent l="0" t="0" r="9525" b="0"/>
            <wp:docPr id="8" name="Picture 8" descr="Javascrip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script Tutoria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900" w:rsidRPr="002D6900" w:rsidRDefault="002D6900" w:rsidP="002D6900">
      <w:pPr>
        <w:numPr>
          <w:ilvl w:val="0"/>
          <w:numId w:val="3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2D6900">
        <w:rPr>
          <w:rFonts w:ascii="Arial" w:eastAsia="Times New Roman" w:hAnsi="Arial" w:cs="Arial"/>
          <w:color w:val="FFFFFF"/>
          <w:sz w:val="21"/>
          <w:szCs w:val="21"/>
        </w:rPr>
        <w:t>Javascript Basics Tutorial</w:t>
      </w:r>
    </w:p>
    <w:p w:rsidR="002D6900" w:rsidRPr="002D6900" w:rsidRDefault="002D6900" w:rsidP="002D6900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19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Home</w:t>
        </w:r>
      </w:hyperlink>
    </w:p>
    <w:p w:rsidR="002D6900" w:rsidRPr="002D6900" w:rsidRDefault="002D6900" w:rsidP="002D6900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0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Overview</w:t>
        </w:r>
      </w:hyperlink>
    </w:p>
    <w:p w:rsidR="002D6900" w:rsidRPr="002D6900" w:rsidRDefault="002D6900" w:rsidP="002D6900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1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Syntax</w:t>
        </w:r>
      </w:hyperlink>
    </w:p>
    <w:p w:rsidR="002D6900" w:rsidRPr="002D6900" w:rsidRDefault="002D6900" w:rsidP="002D6900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2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Enabling</w:t>
        </w:r>
      </w:hyperlink>
    </w:p>
    <w:p w:rsidR="002D6900" w:rsidRPr="002D6900" w:rsidRDefault="002D6900" w:rsidP="002D6900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3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Placement</w:t>
        </w:r>
      </w:hyperlink>
    </w:p>
    <w:p w:rsidR="002D6900" w:rsidRPr="002D6900" w:rsidRDefault="002D6900" w:rsidP="002D6900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4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Variables</w:t>
        </w:r>
      </w:hyperlink>
    </w:p>
    <w:p w:rsidR="002D6900" w:rsidRPr="002D6900" w:rsidRDefault="002D6900" w:rsidP="002D6900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5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Operators</w:t>
        </w:r>
      </w:hyperlink>
    </w:p>
    <w:p w:rsidR="002D6900" w:rsidRPr="002D6900" w:rsidRDefault="002D6900" w:rsidP="002D6900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6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If...Else</w:t>
        </w:r>
      </w:hyperlink>
    </w:p>
    <w:p w:rsidR="002D6900" w:rsidRPr="002D6900" w:rsidRDefault="002D6900" w:rsidP="002D6900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7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Switch Case</w:t>
        </w:r>
      </w:hyperlink>
    </w:p>
    <w:p w:rsidR="002D6900" w:rsidRPr="002D6900" w:rsidRDefault="002D6900" w:rsidP="002D6900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8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While Loop</w:t>
        </w:r>
      </w:hyperlink>
    </w:p>
    <w:p w:rsidR="002D6900" w:rsidRPr="002D6900" w:rsidRDefault="002D6900" w:rsidP="002D6900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29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For Loop</w:t>
        </w:r>
      </w:hyperlink>
    </w:p>
    <w:p w:rsidR="002D6900" w:rsidRPr="002D6900" w:rsidRDefault="002D6900" w:rsidP="002D6900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0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For...in</w:t>
        </w:r>
      </w:hyperlink>
    </w:p>
    <w:p w:rsidR="002D6900" w:rsidRPr="002D6900" w:rsidRDefault="002D6900" w:rsidP="002D6900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1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Loop Control</w:t>
        </w:r>
      </w:hyperlink>
    </w:p>
    <w:p w:rsidR="002D6900" w:rsidRPr="002D6900" w:rsidRDefault="002D6900" w:rsidP="002D6900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2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Functions</w:t>
        </w:r>
      </w:hyperlink>
    </w:p>
    <w:p w:rsidR="002D6900" w:rsidRPr="002D6900" w:rsidRDefault="002D6900" w:rsidP="002D6900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3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Events</w:t>
        </w:r>
      </w:hyperlink>
    </w:p>
    <w:p w:rsidR="002D6900" w:rsidRPr="002D6900" w:rsidRDefault="002D6900" w:rsidP="002D6900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4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Cookies</w:t>
        </w:r>
      </w:hyperlink>
    </w:p>
    <w:p w:rsidR="002D6900" w:rsidRPr="002D6900" w:rsidRDefault="002D6900" w:rsidP="002D6900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5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Page Redirect</w:t>
        </w:r>
      </w:hyperlink>
    </w:p>
    <w:p w:rsidR="002D6900" w:rsidRPr="002D6900" w:rsidRDefault="002D6900" w:rsidP="002D6900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6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  <w:shd w:val="clear" w:color="auto" w:fill="D6D6D6"/>
          </w:rPr>
          <w:t>Javascript - Dialog Boxes</w:t>
        </w:r>
      </w:hyperlink>
    </w:p>
    <w:p w:rsidR="002D6900" w:rsidRPr="002D6900" w:rsidRDefault="002D6900" w:rsidP="002D6900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7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Void Keyword</w:t>
        </w:r>
      </w:hyperlink>
    </w:p>
    <w:p w:rsidR="002D6900" w:rsidRPr="002D6900" w:rsidRDefault="002D6900" w:rsidP="002D6900">
      <w:pPr>
        <w:numPr>
          <w:ilvl w:val="0"/>
          <w:numId w:val="3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8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Page Printing</w:t>
        </w:r>
      </w:hyperlink>
    </w:p>
    <w:p w:rsidR="002D6900" w:rsidRPr="002D6900" w:rsidRDefault="002D6900" w:rsidP="002D6900">
      <w:pPr>
        <w:numPr>
          <w:ilvl w:val="0"/>
          <w:numId w:val="4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2D6900">
        <w:rPr>
          <w:rFonts w:ascii="Arial" w:eastAsia="Times New Roman" w:hAnsi="Arial" w:cs="Arial"/>
          <w:color w:val="FFFFFF"/>
          <w:sz w:val="21"/>
          <w:szCs w:val="21"/>
        </w:rPr>
        <w:t>JavaScript Objects</w:t>
      </w:r>
    </w:p>
    <w:p w:rsidR="002D6900" w:rsidRPr="002D6900" w:rsidRDefault="002D6900" w:rsidP="002D6900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39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Objects</w:t>
        </w:r>
      </w:hyperlink>
    </w:p>
    <w:p w:rsidR="002D6900" w:rsidRPr="002D6900" w:rsidRDefault="002D6900" w:rsidP="002D6900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0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Number</w:t>
        </w:r>
      </w:hyperlink>
    </w:p>
    <w:p w:rsidR="002D6900" w:rsidRPr="002D6900" w:rsidRDefault="002D6900" w:rsidP="002D6900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1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Boolean</w:t>
        </w:r>
      </w:hyperlink>
    </w:p>
    <w:p w:rsidR="002D6900" w:rsidRPr="002D6900" w:rsidRDefault="002D6900" w:rsidP="002D6900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2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Strings</w:t>
        </w:r>
      </w:hyperlink>
    </w:p>
    <w:p w:rsidR="002D6900" w:rsidRPr="002D6900" w:rsidRDefault="002D6900" w:rsidP="002D6900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3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Arrays</w:t>
        </w:r>
      </w:hyperlink>
    </w:p>
    <w:p w:rsidR="002D6900" w:rsidRPr="002D6900" w:rsidRDefault="002D6900" w:rsidP="002D6900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4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Date</w:t>
        </w:r>
      </w:hyperlink>
    </w:p>
    <w:p w:rsidR="002D6900" w:rsidRPr="002D6900" w:rsidRDefault="002D6900" w:rsidP="002D6900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5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Math</w:t>
        </w:r>
      </w:hyperlink>
    </w:p>
    <w:p w:rsidR="002D6900" w:rsidRPr="002D6900" w:rsidRDefault="002D6900" w:rsidP="002D6900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6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RegExp</w:t>
        </w:r>
      </w:hyperlink>
    </w:p>
    <w:p w:rsidR="002D6900" w:rsidRPr="002D6900" w:rsidRDefault="002D6900" w:rsidP="002D6900">
      <w:pPr>
        <w:numPr>
          <w:ilvl w:val="0"/>
          <w:numId w:val="4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7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HTML DOM</w:t>
        </w:r>
      </w:hyperlink>
    </w:p>
    <w:p w:rsidR="002D6900" w:rsidRPr="002D6900" w:rsidRDefault="002D6900" w:rsidP="002D6900">
      <w:pPr>
        <w:numPr>
          <w:ilvl w:val="0"/>
          <w:numId w:val="5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2D6900">
        <w:rPr>
          <w:rFonts w:ascii="Arial" w:eastAsia="Times New Roman" w:hAnsi="Arial" w:cs="Arial"/>
          <w:color w:val="FFFFFF"/>
          <w:sz w:val="21"/>
          <w:szCs w:val="21"/>
        </w:rPr>
        <w:t>JavaScript Advanced</w:t>
      </w:r>
    </w:p>
    <w:p w:rsidR="002D6900" w:rsidRPr="002D6900" w:rsidRDefault="002D6900" w:rsidP="002D6900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8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Error Handling</w:t>
        </w:r>
      </w:hyperlink>
    </w:p>
    <w:p w:rsidR="002D6900" w:rsidRPr="002D6900" w:rsidRDefault="002D6900" w:rsidP="002D6900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49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Validations</w:t>
        </w:r>
      </w:hyperlink>
    </w:p>
    <w:p w:rsidR="002D6900" w:rsidRPr="002D6900" w:rsidRDefault="002D6900" w:rsidP="002D6900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0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Animation</w:t>
        </w:r>
      </w:hyperlink>
    </w:p>
    <w:p w:rsidR="002D6900" w:rsidRPr="002D6900" w:rsidRDefault="002D6900" w:rsidP="002D6900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1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Multimedia</w:t>
        </w:r>
      </w:hyperlink>
    </w:p>
    <w:p w:rsidR="002D6900" w:rsidRPr="002D6900" w:rsidRDefault="002D6900" w:rsidP="002D6900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2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Debugging</w:t>
        </w:r>
      </w:hyperlink>
    </w:p>
    <w:p w:rsidR="002D6900" w:rsidRPr="002D6900" w:rsidRDefault="002D6900" w:rsidP="002D6900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3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Image Map</w:t>
        </w:r>
      </w:hyperlink>
    </w:p>
    <w:p w:rsidR="002D6900" w:rsidRPr="002D6900" w:rsidRDefault="002D6900" w:rsidP="002D6900">
      <w:pPr>
        <w:numPr>
          <w:ilvl w:val="0"/>
          <w:numId w:val="5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4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Browsers</w:t>
        </w:r>
      </w:hyperlink>
    </w:p>
    <w:p w:rsidR="002D6900" w:rsidRPr="002D6900" w:rsidRDefault="002D6900" w:rsidP="002D6900">
      <w:pPr>
        <w:numPr>
          <w:ilvl w:val="0"/>
          <w:numId w:val="6"/>
        </w:numPr>
        <w:pBdr>
          <w:top w:val="single" w:sz="6" w:space="0" w:color="797777"/>
          <w:left w:val="single" w:sz="6" w:space="0" w:color="797777"/>
          <w:bottom w:val="single" w:sz="6" w:space="0" w:color="797777"/>
          <w:right w:val="single" w:sz="6" w:space="0" w:color="797777"/>
        </w:pBdr>
        <w:spacing w:after="0" w:line="210" w:lineRule="atLeast"/>
        <w:ind w:left="495"/>
        <w:rPr>
          <w:rFonts w:ascii="Arial" w:eastAsia="Times New Roman" w:hAnsi="Arial" w:cs="Arial"/>
          <w:color w:val="FFFFFF"/>
          <w:sz w:val="21"/>
          <w:szCs w:val="21"/>
        </w:rPr>
      </w:pPr>
      <w:r w:rsidRPr="002D6900">
        <w:rPr>
          <w:rFonts w:ascii="Arial" w:eastAsia="Times New Roman" w:hAnsi="Arial" w:cs="Arial"/>
          <w:color w:val="FFFFFF"/>
          <w:sz w:val="21"/>
          <w:szCs w:val="21"/>
        </w:rPr>
        <w:t>IMS DB Resources</w:t>
      </w:r>
    </w:p>
    <w:p w:rsidR="002D6900" w:rsidRPr="002D6900" w:rsidRDefault="002D6900" w:rsidP="002D6900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5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Questions And Answers</w:t>
        </w:r>
      </w:hyperlink>
    </w:p>
    <w:p w:rsidR="002D6900" w:rsidRPr="002D6900" w:rsidRDefault="002D6900" w:rsidP="002D6900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6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Quick Guide</w:t>
        </w:r>
      </w:hyperlink>
    </w:p>
    <w:p w:rsidR="002D6900" w:rsidRPr="002D6900" w:rsidRDefault="002D6900" w:rsidP="002D6900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7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Functions</w:t>
        </w:r>
      </w:hyperlink>
    </w:p>
    <w:p w:rsidR="002D6900" w:rsidRPr="002D6900" w:rsidRDefault="002D6900" w:rsidP="002D6900">
      <w:pPr>
        <w:numPr>
          <w:ilvl w:val="0"/>
          <w:numId w:val="6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8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Javascript - Resources</w:t>
        </w:r>
      </w:hyperlink>
    </w:p>
    <w:p w:rsidR="002D6900" w:rsidRPr="002D6900" w:rsidRDefault="002D6900" w:rsidP="002D6900">
      <w:pPr>
        <w:numPr>
          <w:ilvl w:val="0"/>
          <w:numId w:val="7"/>
        </w:numPr>
        <w:pBdr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pBdr>
        <w:shd w:val="clear" w:color="auto" w:fill="C1C1C1"/>
        <w:spacing w:after="0" w:line="210" w:lineRule="atLeast"/>
        <w:ind w:left="495"/>
        <w:rPr>
          <w:rFonts w:ascii="Arial" w:eastAsia="Times New Roman" w:hAnsi="Arial" w:cs="Arial"/>
          <w:color w:val="000000"/>
          <w:sz w:val="21"/>
          <w:szCs w:val="21"/>
        </w:rPr>
      </w:pPr>
      <w:r w:rsidRPr="002D6900">
        <w:rPr>
          <w:rFonts w:ascii="Arial" w:eastAsia="Times New Roman" w:hAnsi="Arial" w:cs="Arial"/>
          <w:color w:val="000000"/>
          <w:sz w:val="21"/>
          <w:szCs w:val="21"/>
        </w:rPr>
        <w:t>Selected Reading</w:t>
      </w:r>
    </w:p>
    <w:p w:rsidR="002D6900" w:rsidRPr="002D6900" w:rsidRDefault="002D6900" w:rsidP="002D6900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59" w:tgtFrame="_top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Developer's Best Practices</w:t>
        </w:r>
      </w:hyperlink>
    </w:p>
    <w:p w:rsidR="002D6900" w:rsidRPr="002D6900" w:rsidRDefault="002D6900" w:rsidP="002D6900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0" w:tgtFrame="_top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Questions and Answers</w:t>
        </w:r>
      </w:hyperlink>
    </w:p>
    <w:p w:rsidR="002D6900" w:rsidRPr="002D6900" w:rsidRDefault="002D6900" w:rsidP="002D6900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1" w:tgtFrame="_top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Effective Resume Writing</w:t>
        </w:r>
      </w:hyperlink>
    </w:p>
    <w:p w:rsidR="002D6900" w:rsidRPr="002D6900" w:rsidRDefault="002D6900" w:rsidP="002D6900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2" w:tgtFrame="_top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HR Interview Questions</w:t>
        </w:r>
      </w:hyperlink>
    </w:p>
    <w:p w:rsidR="002D6900" w:rsidRPr="002D6900" w:rsidRDefault="002D6900" w:rsidP="002D6900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3" w:tgtFrame="_top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Computer Glossary</w:t>
        </w:r>
      </w:hyperlink>
    </w:p>
    <w:p w:rsidR="002D6900" w:rsidRPr="002D6900" w:rsidRDefault="002D6900" w:rsidP="002D6900">
      <w:pPr>
        <w:numPr>
          <w:ilvl w:val="0"/>
          <w:numId w:val="7"/>
        </w:numPr>
        <w:spacing w:after="0" w:line="210" w:lineRule="atLeast"/>
        <w:ind w:left="495"/>
        <w:rPr>
          <w:rFonts w:ascii="Arial" w:eastAsia="Times New Roman" w:hAnsi="Arial" w:cs="Arial"/>
          <w:color w:val="313131"/>
          <w:sz w:val="21"/>
          <w:szCs w:val="21"/>
        </w:rPr>
      </w:pPr>
      <w:hyperlink r:id="rId64" w:tgtFrame="_top" w:history="1">
        <w:r w:rsidRPr="002D6900">
          <w:rPr>
            <w:rFonts w:ascii="Arial" w:eastAsia="Times New Roman" w:hAnsi="Arial" w:cs="Arial"/>
            <w:color w:val="000000"/>
            <w:sz w:val="19"/>
            <w:szCs w:val="19"/>
            <w:u w:val="single"/>
          </w:rPr>
          <w:t>Who is Who</w:t>
        </w:r>
      </w:hyperlink>
    </w:p>
    <w:p w:rsidR="002D6900" w:rsidRPr="002D6900" w:rsidRDefault="002D6900" w:rsidP="002D6900">
      <w:pPr>
        <w:shd w:val="clear" w:color="auto" w:fill="FFFFFF"/>
        <w:spacing w:before="48" w:after="48" w:line="450" w:lineRule="atLeast"/>
        <w:ind w:left="-450" w:right="-402"/>
        <w:jc w:val="center"/>
        <w:outlineLvl w:val="0"/>
        <w:rPr>
          <w:rFonts w:ascii="Arial" w:eastAsia="Times New Roman" w:hAnsi="Arial" w:cs="Arial"/>
          <w:color w:val="121214"/>
          <w:spacing w:val="-15"/>
          <w:kern w:val="36"/>
          <w:sz w:val="42"/>
          <w:szCs w:val="42"/>
        </w:rPr>
      </w:pPr>
      <w:r w:rsidRPr="002D6900">
        <w:rPr>
          <w:rFonts w:ascii="Arial" w:eastAsia="Times New Roman" w:hAnsi="Arial" w:cs="Arial"/>
          <w:color w:val="121214"/>
          <w:spacing w:val="-15"/>
          <w:kern w:val="36"/>
          <w:sz w:val="42"/>
          <w:szCs w:val="42"/>
        </w:rPr>
        <w:t>JavaScript - Dialog Boxes</w:t>
      </w:r>
    </w:p>
    <w:p w:rsidR="002D6900" w:rsidRPr="002D6900" w:rsidRDefault="002D6900" w:rsidP="002D6900">
      <w:pPr>
        <w:shd w:val="clear" w:color="auto" w:fill="FFFFFF"/>
        <w:spacing w:before="105" w:after="105" w:line="330" w:lineRule="atLeast"/>
        <w:ind w:left="-450" w:right="-450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2D6900">
        <w:rPr>
          <w:rFonts w:ascii="Arial" w:eastAsia="Times New Roman" w:hAnsi="Arial" w:cs="Arial"/>
          <w:color w:val="313131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2D6900" w:rsidRPr="002D6900" w:rsidRDefault="002D6900" w:rsidP="002D6900">
      <w:pPr>
        <w:shd w:val="clear" w:color="auto" w:fill="FFFFFF"/>
        <w:spacing w:before="105" w:after="105" w:line="330" w:lineRule="atLeast"/>
        <w:ind w:left="-450" w:right="-450"/>
        <w:jc w:val="center"/>
        <w:rPr>
          <w:rFonts w:ascii="Arial" w:eastAsia="Times New Roman" w:hAnsi="Arial" w:cs="Arial"/>
          <w:color w:val="313131"/>
          <w:sz w:val="21"/>
          <w:szCs w:val="21"/>
        </w:rPr>
      </w:pPr>
      <w:r w:rsidRPr="002D6900">
        <w:rPr>
          <w:rFonts w:ascii="Arial" w:eastAsia="Times New Roman" w:hAnsi="Arial" w:cs="Arial"/>
          <w:color w:val="313131"/>
          <w:sz w:val="21"/>
          <w:szCs w:val="21"/>
        </w:rPr>
        <w:t>Advertisements</w:t>
      </w:r>
    </w:p>
    <w:p w:rsidR="002D6900" w:rsidRPr="002D6900" w:rsidRDefault="002D6900" w:rsidP="002D6900">
      <w:pPr>
        <w:shd w:val="clear" w:color="auto" w:fill="FFFFFF"/>
        <w:spacing w:before="105" w:after="105" w:line="330" w:lineRule="atLeast"/>
        <w:ind w:left="-450" w:right="-450"/>
        <w:rPr>
          <w:ins w:id="0" w:author="Unknown"/>
          <w:rFonts w:ascii="Arial" w:eastAsia="Times New Roman" w:hAnsi="Arial" w:cs="Arial"/>
          <w:color w:val="313131"/>
          <w:sz w:val="21"/>
          <w:szCs w:val="21"/>
        </w:rPr>
      </w:pPr>
      <w:ins w:id="1" w:author="Unknown"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28" style="width:0;height:0" o:hralign="center" o:hrstd="t" o:hr="t" fillcolor="#a0a0a0" stroked="f"/>
          </w:pict>
        </w:r>
      </w:ins>
    </w:p>
    <w:p w:rsidR="002D6900" w:rsidRPr="002D6900" w:rsidRDefault="002D6900" w:rsidP="002D6900">
      <w:pPr>
        <w:shd w:val="clear" w:color="auto" w:fill="FFFFFF"/>
        <w:spacing w:before="105" w:after="105" w:line="330" w:lineRule="atLeast"/>
        <w:ind w:left="-450" w:right="-450"/>
        <w:jc w:val="center"/>
        <w:rPr>
          <w:ins w:id="2" w:author="Unknown"/>
          <w:rFonts w:ascii="Arial" w:eastAsia="Times New Roman" w:hAnsi="Arial" w:cs="Arial"/>
          <w:color w:val="313131"/>
          <w:sz w:val="21"/>
          <w:szCs w:val="21"/>
        </w:rPr>
      </w:pPr>
      <w:ins w:id="3" w:author="Unknown"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"http://www.tutorialspoint.com/javascript/javascript_page_redirect.htm" </w:instrText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2D6900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2D6900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2D6900" w:rsidRPr="002D6900" w:rsidRDefault="002D6900" w:rsidP="002D6900">
      <w:pPr>
        <w:shd w:val="clear" w:color="auto" w:fill="FFFFFF"/>
        <w:spacing w:before="105" w:after="105" w:line="330" w:lineRule="atLeast"/>
        <w:ind w:left="-450" w:right="-450"/>
        <w:jc w:val="center"/>
        <w:rPr>
          <w:ins w:id="4" w:author="Unknown"/>
          <w:rFonts w:ascii="Arial" w:eastAsia="Times New Roman" w:hAnsi="Arial" w:cs="Arial"/>
          <w:color w:val="313131"/>
          <w:sz w:val="21"/>
          <w:szCs w:val="21"/>
        </w:rPr>
      </w:pPr>
      <w:ins w:id="5" w:author="Unknown"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"http://www.tutorialspoint.com/javascript/javascript_void_keyword.htm" </w:instrText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2D6900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2D6900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2D6900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2D6900" w:rsidRPr="002D6900" w:rsidRDefault="002D6900" w:rsidP="002D6900">
      <w:pPr>
        <w:shd w:val="clear" w:color="auto" w:fill="FFFFFF"/>
        <w:spacing w:before="105" w:after="105" w:line="330" w:lineRule="atLeast"/>
        <w:ind w:left="-450" w:right="-450"/>
        <w:rPr>
          <w:ins w:id="6" w:author="Unknown"/>
          <w:rFonts w:ascii="Arial" w:eastAsia="Times New Roman" w:hAnsi="Arial" w:cs="Arial"/>
          <w:color w:val="313131"/>
          <w:sz w:val="21"/>
          <w:szCs w:val="21"/>
        </w:rPr>
      </w:pPr>
      <w:ins w:id="7" w:author="Unknown"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29" style="width:0;height:0" o:hralign="center" o:hrstd="t" o:hr="t" fillcolor="#a0a0a0" stroked="f"/>
          </w:pict>
        </w:r>
      </w:ins>
    </w:p>
    <w:p w:rsidR="002D6900" w:rsidRPr="002D6900" w:rsidRDefault="002D6900" w:rsidP="002D6900">
      <w:pPr>
        <w:shd w:val="clear" w:color="auto" w:fill="FFFFFF"/>
        <w:spacing w:after="240" w:line="360" w:lineRule="atLeast"/>
        <w:ind w:left="-402" w:right="-402"/>
        <w:jc w:val="both"/>
        <w:rPr>
          <w:ins w:id="8" w:author="Unknown"/>
          <w:rFonts w:ascii="Arial" w:eastAsia="Times New Roman" w:hAnsi="Arial" w:cs="Arial"/>
          <w:color w:val="000000"/>
          <w:sz w:val="21"/>
          <w:szCs w:val="21"/>
        </w:rPr>
      </w:pPr>
      <w:ins w:id="9" w:author="Unknown">
        <w:r w:rsidRPr="002D6900">
          <w:rPr>
            <w:rFonts w:ascii="Arial" w:eastAsia="Times New Roman" w:hAnsi="Arial" w:cs="Arial"/>
            <w:color w:val="000000"/>
            <w:sz w:val="21"/>
            <w:szCs w:val="21"/>
          </w:rPr>
          <w:t>JavaScript supports three important types of dialog boxes. These dialog boxes can be used to raise and alert, or to get confirmation on any input or to have a kind of input from the users. Here we will discuss each dialog box one by one.</w:t>
        </w:r>
      </w:ins>
    </w:p>
    <w:p w:rsidR="002D6900" w:rsidRPr="002D6900" w:rsidRDefault="002D6900" w:rsidP="002D6900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10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11" w:author="Unknown">
        <w:r w:rsidRPr="002D6900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Alert Dialog Box</w:t>
        </w:r>
      </w:ins>
    </w:p>
    <w:p w:rsidR="002D6900" w:rsidRPr="002D6900" w:rsidRDefault="002D6900" w:rsidP="002D6900">
      <w:pPr>
        <w:shd w:val="clear" w:color="auto" w:fill="FFFFFF"/>
        <w:spacing w:after="240" w:line="360" w:lineRule="atLeast"/>
        <w:ind w:left="-402" w:right="-402"/>
        <w:jc w:val="both"/>
        <w:rPr>
          <w:ins w:id="12" w:author="Unknown"/>
          <w:rFonts w:ascii="Arial" w:eastAsia="Times New Roman" w:hAnsi="Arial" w:cs="Arial"/>
          <w:color w:val="000000"/>
          <w:sz w:val="21"/>
          <w:szCs w:val="21"/>
        </w:rPr>
      </w:pPr>
      <w:ins w:id="13" w:author="Unknown">
        <w:r w:rsidRPr="002D6900">
          <w:rPr>
            <w:rFonts w:ascii="Arial" w:eastAsia="Times New Roman" w:hAnsi="Arial" w:cs="Arial"/>
            <w:color w:val="000000"/>
            <w:sz w:val="21"/>
            <w:szCs w:val="21"/>
          </w:rPr>
          <w:t>An alert dialog box is mostly used to give a warning message to the users. For example, if one input field requires to enter some text but the user does not provide any input, then as a part of validation, you can use an alert box to give a warning message.</w:t>
        </w:r>
      </w:ins>
    </w:p>
    <w:p w:rsidR="002D6900" w:rsidRPr="002D6900" w:rsidRDefault="002D6900" w:rsidP="002D6900">
      <w:pPr>
        <w:shd w:val="clear" w:color="auto" w:fill="FFFFFF"/>
        <w:spacing w:after="240" w:line="360" w:lineRule="atLeast"/>
        <w:ind w:left="-402" w:right="-402"/>
        <w:jc w:val="both"/>
        <w:rPr>
          <w:ins w:id="14" w:author="Unknown"/>
          <w:rFonts w:ascii="Arial" w:eastAsia="Times New Roman" w:hAnsi="Arial" w:cs="Arial"/>
          <w:color w:val="000000"/>
          <w:sz w:val="21"/>
          <w:szCs w:val="21"/>
        </w:rPr>
      </w:pPr>
      <w:ins w:id="15" w:author="Unknown">
        <w:r w:rsidRPr="002D6900">
          <w:rPr>
            <w:rFonts w:ascii="Arial" w:eastAsia="Times New Roman" w:hAnsi="Arial" w:cs="Arial"/>
            <w:color w:val="000000"/>
            <w:sz w:val="21"/>
            <w:szCs w:val="21"/>
          </w:rPr>
          <w:t>Nonetheless, an alert box can still be used for friendlier messages. Alert box gives only one button "OK" to select and proceed.</w:t>
        </w:r>
      </w:ins>
    </w:p>
    <w:p w:rsidR="002D6900" w:rsidRPr="002D6900" w:rsidRDefault="002D6900" w:rsidP="002D6900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16" w:author="Unknown"/>
          <w:rFonts w:ascii="Arial" w:eastAsia="Times New Roman" w:hAnsi="Arial" w:cs="Arial"/>
          <w:color w:val="000000"/>
          <w:sz w:val="27"/>
          <w:szCs w:val="27"/>
        </w:rPr>
      </w:pPr>
      <w:ins w:id="17" w:author="Unknown">
        <w:r w:rsidRPr="002D6900">
          <w:rPr>
            <w:rFonts w:ascii="Arial" w:eastAsia="Times New Roman" w:hAnsi="Arial" w:cs="Arial"/>
            <w:color w:val="000000"/>
            <w:sz w:val="27"/>
            <w:szCs w:val="27"/>
          </w:rPr>
          <w:t>Example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8" w:author="Unknown"/>
          <w:rFonts w:ascii="Consolas" w:eastAsia="Times New Roman" w:hAnsi="Consolas" w:cs="Consolas"/>
          <w:color w:val="313131"/>
          <w:sz w:val="18"/>
          <w:szCs w:val="18"/>
        </w:rPr>
      </w:pPr>
      <w:ins w:id="19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>&lt;html&gt;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0" w:author="Unknown"/>
          <w:rFonts w:ascii="Consolas" w:eastAsia="Times New Roman" w:hAnsi="Consolas" w:cs="Consolas"/>
          <w:color w:val="313131"/>
          <w:sz w:val="18"/>
          <w:szCs w:val="18"/>
        </w:rPr>
      </w:pPr>
      <w:ins w:id="21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&lt;head&gt;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2" w:author="Unknown"/>
          <w:rFonts w:ascii="Consolas" w:eastAsia="Times New Roman" w:hAnsi="Consolas" w:cs="Consolas"/>
          <w:color w:val="313131"/>
          <w:sz w:val="18"/>
          <w:szCs w:val="18"/>
        </w:rPr>
      </w:pPr>
      <w:ins w:id="23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4" w:author="Unknown"/>
          <w:rFonts w:ascii="Consolas" w:eastAsia="Times New Roman" w:hAnsi="Consolas" w:cs="Consolas"/>
          <w:color w:val="313131"/>
          <w:sz w:val="18"/>
          <w:szCs w:val="18"/>
        </w:rPr>
      </w:pPr>
      <w:ins w:id="25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&lt;script type="text/javascript"&gt;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6" w:author="Unknown"/>
          <w:rFonts w:ascii="Consolas" w:eastAsia="Times New Roman" w:hAnsi="Consolas" w:cs="Consolas"/>
          <w:color w:val="313131"/>
          <w:sz w:val="18"/>
          <w:szCs w:val="18"/>
        </w:rPr>
      </w:pPr>
      <w:ins w:id="27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&lt;!--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28" w:author="Unknown"/>
          <w:rFonts w:ascii="Consolas" w:eastAsia="Times New Roman" w:hAnsi="Consolas" w:cs="Consolas"/>
          <w:color w:val="313131"/>
          <w:sz w:val="18"/>
          <w:szCs w:val="18"/>
        </w:rPr>
      </w:pPr>
      <w:ins w:id="29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function Warn() {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0" w:author="Unknown"/>
          <w:rFonts w:ascii="Consolas" w:eastAsia="Times New Roman" w:hAnsi="Consolas" w:cs="Consolas"/>
          <w:color w:val="313131"/>
          <w:sz w:val="18"/>
          <w:szCs w:val="18"/>
        </w:rPr>
      </w:pPr>
      <w:ins w:id="31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alert ("This is a warning message!");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2" w:author="Unknown"/>
          <w:rFonts w:ascii="Consolas" w:eastAsia="Times New Roman" w:hAnsi="Consolas" w:cs="Consolas"/>
          <w:color w:val="313131"/>
          <w:sz w:val="18"/>
          <w:szCs w:val="18"/>
        </w:rPr>
      </w:pPr>
      <w:ins w:id="33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document.write ("This is a warning message!");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4" w:author="Unknown"/>
          <w:rFonts w:ascii="Consolas" w:eastAsia="Times New Roman" w:hAnsi="Consolas" w:cs="Consolas"/>
          <w:color w:val="313131"/>
          <w:sz w:val="18"/>
          <w:szCs w:val="18"/>
        </w:rPr>
      </w:pPr>
      <w:ins w:id="35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}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6" w:author="Unknown"/>
          <w:rFonts w:ascii="Consolas" w:eastAsia="Times New Roman" w:hAnsi="Consolas" w:cs="Consolas"/>
          <w:color w:val="313131"/>
          <w:sz w:val="18"/>
          <w:szCs w:val="18"/>
        </w:rPr>
      </w:pPr>
      <w:ins w:id="37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//--&gt;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38" w:author="Unknown"/>
          <w:rFonts w:ascii="Consolas" w:eastAsia="Times New Roman" w:hAnsi="Consolas" w:cs="Consolas"/>
          <w:color w:val="313131"/>
          <w:sz w:val="18"/>
          <w:szCs w:val="18"/>
        </w:rPr>
      </w:pPr>
      <w:ins w:id="39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&lt;/script&gt;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0" w:author="Unknown"/>
          <w:rFonts w:ascii="Consolas" w:eastAsia="Times New Roman" w:hAnsi="Consolas" w:cs="Consolas"/>
          <w:color w:val="313131"/>
          <w:sz w:val="18"/>
          <w:szCs w:val="18"/>
        </w:rPr>
      </w:pPr>
      <w:ins w:id="41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2" w:author="Unknown"/>
          <w:rFonts w:ascii="Consolas" w:eastAsia="Times New Roman" w:hAnsi="Consolas" w:cs="Consolas"/>
          <w:color w:val="313131"/>
          <w:sz w:val="18"/>
          <w:szCs w:val="18"/>
        </w:rPr>
      </w:pPr>
      <w:ins w:id="43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&lt;/head&gt;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4" w:author="Unknown"/>
          <w:rFonts w:ascii="Consolas" w:eastAsia="Times New Roman" w:hAnsi="Consolas" w:cs="Consolas"/>
          <w:color w:val="313131"/>
          <w:sz w:val="18"/>
          <w:szCs w:val="18"/>
        </w:rPr>
      </w:pPr>
      <w:ins w:id="45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&lt;body&gt;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6" w:author="Unknown"/>
          <w:rFonts w:ascii="Consolas" w:eastAsia="Times New Roman" w:hAnsi="Consolas" w:cs="Consolas"/>
          <w:color w:val="313131"/>
          <w:sz w:val="18"/>
          <w:szCs w:val="18"/>
        </w:rPr>
      </w:pPr>
      <w:ins w:id="47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&lt;p&gt;Click the following button to see the result: &lt;/p&gt;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48" w:author="Unknown"/>
          <w:rFonts w:ascii="Consolas" w:eastAsia="Times New Roman" w:hAnsi="Consolas" w:cs="Consolas"/>
          <w:color w:val="313131"/>
          <w:sz w:val="18"/>
          <w:szCs w:val="18"/>
        </w:rPr>
      </w:pPr>
      <w:ins w:id="49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0" w:author="Unknown"/>
          <w:rFonts w:ascii="Consolas" w:eastAsia="Times New Roman" w:hAnsi="Consolas" w:cs="Consolas"/>
          <w:color w:val="313131"/>
          <w:sz w:val="18"/>
          <w:szCs w:val="18"/>
        </w:rPr>
      </w:pPr>
      <w:ins w:id="51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&lt;form&gt;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2" w:author="Unknown"/>
          <w:rFonts w:ascii="Consolas" w:eastAsia="Times New Roman" w:hAnsi="Consolas" w:cs="Consolas"/>
          <w:color w:val="313131"/>
          <w:sz w:val="18"/>
          <w:szCs w:val="18"/>
        </w:rPr>
      </w:pPr>
      <w:ins w:id="53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&lt;input type="button" value="Click Me" onclick="Warn();" /&gt;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4" w:author="Unknown"/>
          <w:rFonts w:ascii="Consolas" w:eastAsia="Times New Roman" w:hAnsi="Consolas" w:cs="Consolas"/>
          <w:color w:val="313131"/>
          <w:sz w:val="18"/>
          <w:szCs w:val="18"/>
        </w:rPr>
      </w:pPr>
      <w:ins w:id="55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&lt;/form&gt;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6" w:author="Unknown"/>
          <w:rFonts w:ascii="Consolas" w:eastAsia="Times New Roman" w:hAnsi="Consolas" w:cs="Consolas"/>
          <w:color w:val="313131"/>
          <w:sz w:val="18"/>
          <w:szCs w:val="18"/>
        </w:rPr>
      </w:pPr>
      <w:ins w:id="57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58" w:author="Unknown"/>
          <w:rFonts w:ascii="Consolas" w:eastAsia="Times New Roman" w:hAnsi="Consolas" w:cs="Consolas"/>
          <w:color w:val="313131"/>
          <w:sz w:val="18"/>
          <w:szCs w:val="18"/>
        </w:rPr>
      </w:pPr>
      <w:ins w:id="59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&lt;/body&gt;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60" w:author="Unknown"/>
          <w:rFonts w:ascii="Consolas" w:eastAsia="Times New Roman" w:hAnsi="Consolas" w:cs="Consolas"/>
          <w:color w:val="313131"/>
          <w:sz w:val="18"/>
          <w:szCs w:val="18"/>
        </w:rPr>
      </w:pPr>
      <w:ins w:id="61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>&lt;/html&gt;</w:t>
        </w:r>
      </w:ins>
    </w:p>
    <w:p w:rsidR="002D6900" w:rsidRPr="002D6900" w:rsidRDefault="002D6900" w:rsidP="002D6900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62" w:author="Unknown"/>
          <w:rFonts w:ascii="Arial" w:eastAsia="Times New Roman" w:hAnsi="Arial" w:cs="Arial"/>
          <w:color w:val="000000"/>
          <w:sz w:val="27"/>
          <w:szCs w:val="27"/>
        </w:rPr>
      </w:pPr>
      <w:ins w:id="63" w:author="Unknown">
        <w:r w:rsidRPr="002D6900">
          <w:rPr>
            <w:rFonts w:ascii="Arial" w:eastAsia="Times New Roman" w:hAnsi="Arial" w:cs="Arial"/>
            <w:color w:val="000000"/>
            <w:sz w:val="27"/>
            <w:szCs w:val="27"/>
          </w:rPr>
          <w:t>Output</w:t>
        </w:r>
      </w:ins>
    </w:p>
    <w:p w:rsidR="002D6900" w:rsidRPr="002D6900" w:rsidRDefault="002D6900" w:rsidP="002D6900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64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65" w:author="Unknown">
        <w:r w:rsidRPr="002D6900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Confirmation Dialog Box</w:t>
        </w:r>
      </w:ins>
    </w:p>
    <w:p w:rsidR="002D6900" w:rsidRPr="002D6900" w:rsidRDefault="002D6900" w:rsidP="002D6900">
      <w:pPr>
        <w:shd w:val="clear" w:color="auto" w:fill="FFFFFF"/>
        <w:spacing w:after="240" w:line="360" w:lineRule="atLeast"/>
        <w:ind w:left="-402" w:right="-402"/>
        <w:jc w:val="both"/>
        <w:rPr>
          <w:ins w:id="66" w:author="Unknown"/>
          <w:rFonts w:ascii="Arial" w:eastAsia="Times New Roman" w:hAnsi="Arial" w:cs="Arial"/>
          <w:color w:val="000000"/>
          <w:sz w:val="21"/>
          <w:szCs w:val="21"/>
        </w:rPr>
      </w:pPr>
      <w:ins w:id="67" w:author="Unknown">
        <w:r w:rsidRPr="002D6900">
          <w:rPr>
            <w:rFonts w:ascii="Arial" w:eastAsia="Times New Roman" w:hAnsi="Arial" w:cs="Arial"/>
            <w:color w:val="000000"/>
            <w:sz w:val="21"/>
            <w:szCs w:val="21"/>
          </w:rPr>
          <w:t>A confirmation dialog box is mostly used to take user's consent on any option. It displays a dialog box with two buttons:</w:t>
        </w:r>
        <w:r w:rsidRPr="002D6900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D6900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Cancel</w:t>
        </w:r>
        <w:r w:rsidRPr="002D6900">
          <w:rPr>
            <w:rFonts w:ascii="Arial" w:eastAsia="Times New Roman" w:hAnsi="Arial" w:cs="Arial"/>
            <w:color w:val="000000"/>
            <w:sz w:val="21"/>
            <w:szCs w:val="21"/>
          </w:rPr>
          <w:t>.</w:t>
        </w:r>
      </w:ins>
    </w:p>
    <w:p w:rsidR="002D6900" w:rsidRPr="002D6900" w:rsidRDefault="002D6900" w:rsidP="002D6900">
      <w:pPr>
        <w:shd w:val="clear" w:color="auto" w:fill="FFFFFF"/>
        <w:spacing w:after="240" w:line="360" w:lineRule="atLeast"/>
        <w:ind w:left="-402" w:right="-402"/>
        <w:jc w:val="both"/>
        <w:rPr>
          <w:ins w:id="68" w:author="Unknown"/>
          <w:rFonts w:ascii="Arial" w:eastAsia="Times New Roman" w:hAnsi="Arial" w:cs="Arial"/>
          <w:color w:val="000000"/>
          <w:sz w:val="21"/>
          <w:szCs w:val="21"/>
        </w:rPr>
      </w:pPr>
      <w:ins w:id="69" w:author="Unknown">
        <w:r w:rsidRPr="002D6900">
          <w:rPr>
            <w:rFonts w:ascii="Arial" w:eastAsia="Times New Roman" w:hAnsi="Arial" w:cs="Arial"/>
            <w:color w:val="000000"/>
            <w:sz w:val="21"/>
            <w:szCs w:val="21"/>
          </w:rPr>
          <w:t>If the user clicks on the OK button, the window method</w:t>
        </w:r>
        <w:r w:rsidRPr="002D6900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D6900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confirm()</w:t>
        </w:r>
        <w:r w:rsidRPr="002D6900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D6900">
          <w:rPr>
            <w:rFonts w:ascii="Arial" w:eastAsia="Times New Roman" w:hAnsi="Arial" w:cs="Arial"/>
            <w:color w:val="000000"/>
            <w:sz w:val="21"/>
            <w:szCs w:val="21"/>
          </w:rPr>
          <w:t>will return true. If the user clicks on the Cancel button, then</w:t>
        </w:r>
        <w:r w:rsidRPr="002D6900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D6900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confirm()</w:t>
        </w:r>
        <w:r w:rsidRPr="002D6900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D6900">
          <w:rPr>
            <w:rFonts w:ascii="Arial" w:eastAsia="Times New Roman" w:hAnsi="Arial" w:cs="Arial"/>
            <w:color w:val="000000"/>
            <w:sz w:val="21"/>
            <w:szCs w:val="21"/>
          </w:rPr>
          <w:t>returns false. You can use a confirmation dialog box as follows.</w:t>
        </w:r>
      </w:ins>
    </w:p>
    <w:p w:rsidR="002D6900" w:rsidRPr="002D6900" w:rsidRDefault="002D6900" w:rsidP="002D6900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70" w:author="Unknown"/>
          <w:rFonts w:ascii="Arial" w:eastAsia="Times New Roman" w:hAnsi="Arial" w:cs="Arial"/>
          <w:color w:val="000000"/>
          <w:sz w:val="27"/>
          <w:szCs w:val="27"/>
        </w:rPr>
      </w:pPr>
      <w:ins w:id="71" w:author="Unknown">
        <w:r w:rsidRPr="002D6900">
          <w:rPr>
            <w:rFonts w:ascii="Arial" w:eastAsia="Times New Roman" w:hAnsi="Arial" w:cs="Arial"/>
            <w:color w:val="000000"/>
            <w:sz w:val="27"/>
            <w:szCs w:val="27"/>
          </w:rPr>
          <w:t>Output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2" w:author="Unknown"/>
          <w:rFonts w:ascii="Consolas" w:eastAsia="Times New Roman" w:hAnsi="Consolas" w:cs="Consolas"/>
          <w:color w:val="313131"/>
          <w:sz w:val="18"/>
          <w:szCs w:val="18"/>
        </w:rPr>
      </w:pPr>
      <w:ins w:id="73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>&lt;html&gt;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4" w:author="Unknown"/>
          <w:rFonts w:ascii="Consolas" w:eastAsia="Times New Roman" w:hAnsi="Consolas" w:cs="Consolas"/>
          <w:color w:val="313131"/>
          <w:sz w:val="18"/>
          <w:szCs w:val="18"/>
        </w:rPr>
      </w:pPr>
      <w:ins w:id="75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&lt;head&gt;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6" w:author="Unknown"/>
          <w:rFonts w:ascii="Consolas" w:eastAsia="Times New Roman" w:hAnsi="Consolas" w:cs="Consolas"/>
          <w:color w:val="313131"/>
          <w:sz w:val="18"/>
          <w:szCs w:val="18"/>
        </w:rPr>
      </w:pPr>
      <w:ins w:id="77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78" w:author="Unknown"/>
          <w:rFonts w:ascii="Consolas" w:eastAsia="Times New Roman" w:hAnsi="Consolas" w:cs="Consolas"/>
          <w:color w:val="313131"/>
          <w:sz w:val="18"/>
          <w:szCs w:val="18"/>
        </w:rPr>
      </w:pPr>
      <w:ins w:id="79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&lt;script type="text/javascript"&gt;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0" w:author="Unknown"/>
          <w:rFonts w:ascii="Consolas" w:eastAsia="Times New Roman" w:hAnsi="Consolas" w:cs="Consolas"/>
          <w:color w:val="313131"/>
          <w:sz w:val="18"/>
          <w:szCs w:val="18"/>
        </w:rPr>
      </w:pPr>
      <w:ins w:id="81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&lt;!--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2" w:author="Unknown"/>
          <w:rFonts w:ascii="Consolas" w:eastAsia="Times New Roman" w:hAnsi="Consolas" w:cs="Consolas"/>
          <w:color w:val="313131"/>
          <w:sz w:val="18"/>
          <w:szCs w:val="18"/>
        </w:rPr>
      </w:pPr>
      <w:ins w:id="83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function getConfirmation(){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4" w:author="Unknown"/>
          <w:rFonts w:ascii="Consolas" w:eastAsia="Times New Roman" w:hAnsi="Consolas" w:cs="Consolas"/>
          <w:color w:val="313131"/>
          <w:sz w:val="18"/>
          <w:szCs w:val="18"/>
        </w:rPr>
      </w:pPr>
      <w:ins w:id="85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var retVal = confirm("Do you want to continue ?");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6" w:author="Unknown"/>
          <w:rFonts w:ascii="Consolas" w:eastAsia="Times New Roman" w:hAnsi="Consolas" w:cs="Consolas"/>
          <w:color w:val="313131"/>
          <w:sz w:val="18"/>
          <w:szCs w:val="18"/>
        </w:rPr>
      </w:pPr>
      <w:ins w:id="87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if( retVal == true ){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88" w:author="Unknown"/>
          <w:rFonts w:ascii="Consolas" w:eastAsia="Times New Roman" w:hAnsi="Consolas" w:cs="Consolas"/>
          <w:color w:val="313131"/>
          <w:sz w:val="18"/>
          <w:szCs w:val="18"/>
        </w:rPr>
      </w:pPr>
      <w:ins w:id="89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   document.write ("User wants to continue!");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0" w:author="Unknown"/>
          <w:rFonts w:ascii="Consolas" w:eastAsia="Times New Roman" w:hAnsi="Consolas" w:cs="Consolas"/>
          <w:color w:val="313131"/>
          <w:sz w:val="18"/>
          <w:szCs w:val="18"/>
        </w:rPr>
      </w:pPr>
      <w:ins w:id="91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   return true;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2" w:author="Unknown"/>
          <w:rFonts w:ascii="Consolas" w:eastAsia="Times New Roman" w:hAnsi="Consolas" w:cs="Consolas"/>
          <w:color w:val="313131"/>
          <w:sz w:val="18"/>
          <w:szCs w:val="18"/>
        </w:rPr>
      </w:pPr>
      <w:ins w:id="93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}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4" w:author="Unknown"/>
          <w:rFonts w:ascii="Consolas" w:eastAsia="Times New Roman" w:hAnsi="Consolas" w:cs="Consolas"/>
          <w:color w:val="313131"/>
          <w:sz w:val="18"/>
          <w:szCs w:val="18"/>
        </w:rPr>
      </w:pPr>
      <w:ins w:id="95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else{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6" w:author="Unknown"/>
          <w:rFonts w:ascii="Consolas" w:eastAsia="Times New Roman" w:hAnsi="Consolas" w:cs="Consolas"/>
          <w:color w:val="313131"/>
          <w:sz w:val="18"/>
          <w:szCs w:val="18"/>
        </w:rPr>
      </w:pPr>
      <w:ins w:id="97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   Document.write ("User does not want to continue!");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98" w:author="Unknown"/>
          <w:rFonts w:ascii="Consolas" w:eastAsia="Times New Roman" w:hAnsi="Consolas" w:cs="Consolas"/>
          <w:color w:val="313131"/>
          <w:sz w:val="18"/>
          <w:szCs w:val="18"/>
        </w:rPr>
      </w:pPr>
      <w:ins w:id="99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   return false;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0" w:author="Unknown"/>
          <w:rFonts w:ascii="Consolas" w:eastAsia="Times New Roman" w:hAnsi="Consolas" w:cs="Consolas"/>
          <w:color w:val="313131"/>
          <w:sz w:val="18"/>
          <w:szCs w:val="18"/>
        </w:rPr>
      </w:pPr>
      <w:ins w:id="101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}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2" w:author="Unknown"/>
          <w:rFonts w:ascii="Consolas" w:eastAsia="Times New Roman" w:hAnsi="Consolas" w:cs="Consolas"/>
          <w:color w:val="313131"/>
          <w:sz w:val="18"/>
          <w:szCs w:val="18"/>
        </w:rPr>
      </w:pPr>
      <w:ins w:id="103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}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4" w:author="Unknown"/>
          <w:rFonts w:ascii="Consolas" w:eastAsia="Times New Roman" w:hAnsi="Consolas" w:cs="Consolas"/>
          <w:color w:val="313131"/>
          <w:sz w:val="18"/>
          <w:szCs w:val="18"/>
        </w:rPr>
      </w:pPr>
      <w:ins w:id="105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//--&gt;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6" w:author="Unknown"/>
          <w:rFonts w:ascii="Consolas" w:eastAsia="Times New Roman" w:hAnsi="Consolas" w:cs="Consolas"/>
          <w:color w:val="313131"/>
          <w:sz w:val="18"/>
          <w:szCs w:val="18"/>
        </w:rPr>
      </w:pPr>
      <w:ins w:id="107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&lt;/script&gt;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08" w:author="Unknown"/>
          <w:rFonts w:ascii="Consolas" w:eastAsia="Times New Roman" w:hAnsi="Consolas" w:cs="Consolas"/>
          <w:color w:val="313131"/>
          <w:sz w:val="18"/>
          <w:szCs w:val="18"/>
        </w:rPr>
      </w:pPr>
      <w:ins w:id="109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0" w:author="Unknown"/>
          <w:rFonts w:ascii="Consolas" w:eastAsia="Times New Roman" w:hAnsi="Consolas" w:cs="Consolas"/>
          <w:color w:val="313131"/>
          <w:sz w:val="18"/>
          <w:szCs w:val="18"/>
        </w:rPr>
      </w:pPr>
      <w:ins w:id="111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&lt;/head&gt;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2" w:author="Unknown"/>
          <w:rFonts w:ascii="Consolas" w:eastAsia="Times New Roman" w:hAnsi="Consolas" w:cs="Consolas"/>
          <w:color w:val="313131"/>
          <w:sz w:val="18"/>
          <w:szCs w:val="18"/>
        </w:rPr>
      </w:pPr>
      <w:ins w:id="113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&lt;body&gt;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4" w:author="Unknown"/>
          <w:rFonts w:ascii="Consolas" w:eastAsia="Times New Roman" w:hAnsi="Consolas" w:cs="Consolas"/>
          <w:color w:val="313131"/>
          <w:sz w:val="18"/>
          <w:szCs w:val="18"/>
        </w:rPr>
      </w:pPr>
      <w:ins w:id="115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&lt;p&gt;Click the following button to see the result: &lt;/p&gt;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6" w:author="Unknown"/>
          <w:rFonts w:ascii="Consolas" w:eastAsia="Times New Roman" w:hAnsi="Consolas" w:cs="Consolas"/>
          <w:color w:val="313131"/>
          <w:sz w:val="18"/>
          <w:szCs w:val="18"/>
        </w:rPr>
      </w:pPr>
      <w:ins w:id="117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18" w:author="Unknown"/>
          <w:rFonts w:ascii="Consolas" w:eastAsia="Times New Roman" w:hAnsi="Consolas" w:cs="Consolas"/>
          <w:color w:val="313131"/>
          <w:sz w:val="18"/>
          <w:szCs w:val="18"/>
        </w:rPr>
      </w:pPr>
      <w:ins w:id="119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&lt;form&gt;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20" w:author="Unknown"/>
          <w:rFonts w:ascii="Consolas" w:eastAsia="Times New Roman" w:hAnsi="Consolas" w:cs="Consolas"/>
          <w:color w:val="313131"/>
          <w:sz w:val="18"/>
          <w:szCs w:val="18"/>
        </w:rPr>
      </w:pPr>
      <w:ins w:id="121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&lt;input type="button" value="Click Me" onclick="getConfirmation();" /&gt;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22" w:author="Unknown"/>
          <w:rFonts w:ascii="Consolas" w:eastAsia="Times New Roman" w:hAnsi="Consolas" w:cs="Consolas"/>
          <w:color w:val="313131"/>
          <w:sz w:val="18"/>
          <w:szCs w:val="18"/>
        </w:rPr>
      </w:pPr>
      <w:ins w:id="123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&lt;/form&gt;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24" w:author="Unknown"/>
          <w:rFonts w:ascii="Consolas" w:eastAsia="Times New Roman" w:hAnsi="Consolas" w:cs="Consolas"/>
          <w:color w:val="313131"/>
          <w:sz w:val="18"/>
          <w:szCs w:val="18"/>
        </w:rPr>
      </w:pPr>
      <w:ins w:id="125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26" w:author="Unknown"/>
          <w:rFonts w:ascii="Consolas" w:eastAsia="Times New Roman" w:hAnsi="Consolas" w:cs="Consolas"/>
          <w:color w:val="313131"/>
          <w:sz w:val="18"/>
          <w:szCs w:val="18"/>
        </w:rPr>
      </w:pPr>
      <w:ins w:id="127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&lt;/body&gt;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28" w:author="Unknown"/>
          <w:rFonts w:ascii="Consolas" w:eastAsia="Times New Roman" w:hAnsi="Consolas" w:cs="Consolas"/>
          <w:color w:val="313131"/>
          <w:sz w:val="18"/>
          <w:szCs w:val="18"/>
        </w:rPr>
      </w:pPr>
      <w:ins w:id="129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>&lt;/html&gt;</w:t>
        </w:r>
      </w:ins>
    </w:p>
    <w:p w:rsidR="002D6900" w:rsidRPr="002D6900" w:rsidRDefault="002D6900" w:rsidP="002D6900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130" w:author="Unknown"/>
          <w:rFonts w:ascii="Arial" w:eastAsia="Times New Roman" w:hAnsi="Arial" w:cs="Arial"/>
          <w:color w:val="000000"/>
          <w:sz w:val="27"/>
          <w:szCs w:val="27"/>
        </w:rPr>
      </w:pPr>
      <w:ins w:id="131" w:author="Unknown">
        <w:r w:rsidRPr="002D6900">
          <w:rPr>
            <w:rFonts w:ascii="Arial" w:eastAsia="Times New Roman" w:hAnsi="Arial" w:cs="Arial"/>
            <w:color w:val="000000"/>
            <w:sz w:val="27"/>
            <w:szCs w:val="27"/>
          </w:rPr>
          <w:t>Output</w:t>
        </w:r>
      </w:ins>
    </w:p>
    <w:p w:rsidR="002D6900" w:rsidRPr="002D6900" w:rsidRDefault="002D6900" w:rsidP="002D6900">
      <w:pPr>
        <w:shd w:val="clear" w:color="auto" w:fill="FFFFFF"/>
        <w:spacing w:before="48" w:after="48" w:line="360" w:lineRule="atLeast"/>
        <w:ind w:left="-450" w:right="-402"/>
        <w:outlineLvl w:val="1"/>
        <w:rPr>
          <w:ins w:id="132" w:author="Unknown"/>
          <w:rFonts w:ascii="Arial" w:eastAsia="Times New Roman" w:hAnsi="Arial" w:cs="Arial"/>
          <w:color w:val="121214"/>
          <w:spacing w:val="-15"/>
          <w:sz w:val="36"/>
          <w:szCs w:val="36"/>
        </w:rPr>
      </w:pPr>
      <w:ins w:id="133" w:author="Unknown">
        <w:r w:rsidRPr="002D6900">
          <w:rPr>
            <w:rFonts w:ascii="Arial" w:eastAsia="Times New Roman" w:hAnsi="Arial" w:cs="Arial"/>
            <w:color w:val="121214"/>
            <w:spacing w:val="-15"/>
            <w:sz w:val="36"/>
            <w:szCs w:val="36"/>
          </w:rPr>
          <w:t>Prompt Dialog Box</w:t>
        </w:r>
      </w:ins>
    </w:p>
    <w:p w:rsidR="002D6900" w:rsidRPr="002D6900" w:rsidRDefault="002D6900" w:rsidP="002D6900">
      <w:pPr>
        <w:shd w:val="clear" w:color="auto" w:fill="FFFFFF"/>
        <w:spacing w:after="240" w:line="360" w:lineRule="atLeast"/>
        <w:ind w:left="-402" w:right="-402"/>
        <w:jc w:val="both"/>
        <w:rPr>
          <w:ins w:id="134" w:author="Unknown"/>
          <w:rFonts w:ascii="Arial" w:eastAsia="Times New Roman" w:hAnsi="Arial" w:cs="Arial"/>
          <w:color w:val="000000"/>
          <w:sz w:val="21"/>
          <w:szCs w:val="21"/>
        </w:rPr>
      </w:pPr>
      <w:ins w:id="135" w:author="Unknown">
        <w:r w:rsidRPr="002D6900">
          <w:rPr>
            <w:rFonts w:ascii="Arial" w:eastAsia="Times New Roman" w:hAnsi="Arial" w:cs="Arial"/>
            <w:color w:val="000000"/>
            <w:sz w:val="21"/>
            <w:szCs w:val="21"/>
          </w:rPr>
          <w:t>The prompt dialog box is very useful when you want to pop-up a text box to get user input. Thus, it enables you to interact with the user. The user needs to fill in the field and then click OK.</w:t>
        </w:r>
      </w:ins>
    </w:p>
    <w:p w:rsidR="002D6900" w:rsidRPr="002D6900" w:rsidRDefault="002D6900" w:rsidP="002D6900">
      <w:pPr>
        <w:shd w:val="clear" w:color="auto" w:fill="FFFFFF"/>
        <w:spacing w:after="240" w:line="360" w:lineRule="atLeast"/>
        <w:ind w:left="-402" w:right="-402"/>
        <w:jc w:val="both"/>
        <w:rPr>
          <w:ins w:id="136" w:author="Unknown"/>
          <w:rFonts w:ascii="Arial" w:eastAsia="Times New Roman" w:hAnsi="Arial" w:cs="Arial"/>
          <w:color w:val="000000"/>
          <w:sz w:val="21"/>
          <w:szCs w:val="21"/>
        </w:rPr>
      </w:pPr>
      <w:ins w:id="137" w:author="Unknown">
        <w:r w:rsidRPr="002D6900">
          <w:rPr>
            <w:rFonts w:ascii="Arial" w:eastAsia="Times New Roman" w:hAnsi="Arial" w:cs="Arial"/>
            <w:color w:val="000000"/>
            <w:sz w:val="21"/>
            <w:szCs w:val="21"/>
          </w:rPr>
          <w:t>This dialog box is displayed using a method called</w:t>
        </w:r>
        <w:r w:rsidRPr="002D6900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D6900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prompt()</w:t>
        </w:r>
        <w:r w:rsidRPr="002D6900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D6900">
          <w:rPr>
            <w:rFonts w:ascii="Arial" w:eastAsia="Times New Roman" w:hAnsi="Arial" w:cs="Arial"/>
            <w:color w:val="000000"/>
            <w:sz w:val="21"/>
            <w:szCs w:val="21"/>
          </w:rPr>
          <w:t>which takes two parameters: (i) a label which you want to display in the text box and (ii) a default string to display in the text box.</w:t>
        </w:r>
      </w:ins>
    </w:p>
    <w:p w:rsidR="002D6900" w:rsidRPr="002D6900" w:rsidRDefault="002D6900" w:rsidP="002D6900">
      <w:pPr>
        <w:shd w:val="clear" w:color="auto" w:fill="FFFFFF"/>
        <w:spacing w:after="240" w:line="360" w:lineRule="atLeast"/>
        <w:ind w:left="-402" w:right="-402"/>
        <w:jc w:val="both"/>
        <w:rPr>
          <w:ins w:id="138" w:author="Unknown"/>
          <w:rFonts w:ascii="Arial" w:eastAsia="Times New Roman" w:hAnsi="Arial" w:cs="Arial"/>
          <w:color w:val="000000"/>
          <w:sz w:val="21"/>
          <w:szCs w:val="21"/>
        </w:rPr>
      </w:pPr>
      <w:ins w:id="139" w:author="Unknown">
        <w:r w:rsidRPr="002D6900">
          <w:rPr>
            <w:rFonts w:ascii="Arial" w:eastAsia="Times New Roman" w:hAnsi="Arial" w:cs="Arial"/>
            <w:color w:val="000000"/>
            <w:sz w:val="21"/>
            <w:szCs w:val="21"/>
          </w:rPr>
          <w:t>This dialog box has two buttons:</w:t>
        </w:r>
        <w:r w:rsidRPr="002D6900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D6900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OK</w:t>
        </w:r>
        <w:r w:rsidRPr="002D6900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D6900">
          <w:rPr>
            <w:rFonts w:ascii="Arial" w:eastAsia="Times New Roman" w:hAnsi="Arial" w:cs="Arial"/>
            <w:color w:val="000000"/>
            <w:sz w:val="21"/>
            <w:szCs w:val="21"/>
          </w:rPr>
          <w:t>and</w:t>
        </w:r>
        <w:r w:rsidRPr="002D6900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D6900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Cancel</w:t>
        </w:r>
        <w:r w:rsidRPr="002D6900">
          <w:rPr>
            <w:rFonts w:ascii="Arial" w:eastAsia="Times New Roman" w:hAnsi="Arial" w:cs="Arial"/>
            <w:color w:val="000000"/>
            <w:sz w:val="21"/>
            <w:szCs w:val="21"/>
          </w:rPr>
          <w:t>. If the user clicks the OK button, the window method</w:t>
        </w:r>
        <w:r w:rsidRPr="002D6900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D6900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prompt()</w:t>
        </w:r>
        <w:r w:rsidRPr="002D6900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D6900">
          <w:rPr>
            <w:rFonts w:ascii="Arial" w:eastAsia="Times New Roman" w:hAnsi="Arial" w:cs="Arial"/>
            <w:color w:val="000000"/>
            <w:sz w:val="21"/>
            <w:szCs w:val="21"/>
          </w:rPr>
          <w:t>will return the entered value from the text box. If the user clicks the Cancel button, the window method</w:t>
        </w:r>
        <w:r w:rsidRPr="002D6900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D6900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prompt()</w:t>
        </w:r>
        <w:r w:rsidRPr="002D6900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D6900">
          <w:rPr>
            <w:rFonts w:ascii="Arial" w:eastAsia="Times New Roman" w:hAnsi="Arial" w:cs="Arial"/>
            <w:color w:val="000000"/>
            <w:sz w:val="21"/>
            <w:szCs w:val="21"/>
          </w:rPr>
          <w:t>returns</w:t>
        </w:r>
        <w:r w:rsidRPr="002D6900">
          <w:rPr>
            <w:rFonts w:ascii="Times New Roman" w:eastAsia="Times New Roman" w:hAnsi="Times New Roman" w:cs="Times New Roman"/>
            <w:color w:val="000000"/>
            <w:sz w:val="21"/>
            <w:szCs w:val="21"/>
          </w:rPr>
          <w:t> </w:t>
        </w:r>
        <w:r w:rsidRPr="002D6900">
          <w:rPr>
            <w:rFonts w:ascii="Arial" w:eastAsia="Times New Roman" w:hAnsi="Arial" w:cs="Arial"/>
            <w:b/>
            <w:bCs/>
            <w:color w:val="000000"/>
            <w:sz w:val="21"/>
            <w:szCs w:val="21"/>
          </w:rPr>
          <w:t>null</w:t>
        </w:r>
        <w:r w:rsidRPr="002D6900">
          <w:rPr>
            <w:rFonts w:ascii="Arial" w:eastAsia="Times New Roman" w:hAnsi="Arial" w:cs="Arial"/>
            <w:color w:val="000000"/>
            <w:sz w:val="21"/>
            <w:szCs w:val="21"/>
          </w:rPr>
          <w:t>.</w:t>
        </w:r>
      </w:ins>
    </w:p>
    <w:p w:rsidR="002D6900" w:rsidRPr="002D6900" w:rsidRDefault="002D6900" w:rsidP="002D6900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140" w:author="Unknown"/>
          <w:rFonts w:ascii="Arial" w:eastAsia="Times New Roman" w:hAnsi="Arial" w:cs="Arial"/>
          <w:color w:val="000000"/>
          <w:sz w:val="27"/>
          <w:szCs w:val="27"/>
        </w:rPr>
      </w:pPr>
      <w:ins w:id="141" w:author="Unknown">
        <w:r w:rsidRPr="002D6900">
          <w:rPr>
            <w:rFonts w:ascii="Arial" w:eastAsia="Times New Roman" w:hAnsi="Arial" w:cs="Arial"/>
            <w:color w:val="000000"/>
            <w:sz w:val="27"/>
            <w:szCs w:val="27"/>
          </w:rPr>
          <w:t>Example</w:t>
        </w:r>
      </w:ins>
    </w:p>
    <w:p w:rsidR="002D6900" w:rsidRPr="002D6900" w:rsidRDefault="002D6900" w:rsidP="002D6900">
      <w:pPr>
        <w:shd w:val="clear" w:color="auto" w:fill="FFFFFF"/>
        <w:spacing w:after="240" w:line="360" w:lineRule="atLeast"/>
        <w:ind w:left="-402" w:right="-402"/>
        <w:jc w:val="both"/>
        <w:rPr>
          <w:ins w:id="142" w:author="Unknown"/>
          <w:rFonts w:ascii="Arial" w:eastAsia="Times New Roman" w:hAnsi="Arial" w:cs="Arial"/>
          <w:color w:val="000000"/>
          <w:sz w:val="21"/>
          <w:szCs w:val="21"/>
        </w:rPr>
      </w:pPr>
      <w:ins w:id="143" w:author="Unknown">
        <w:r w:rsidRPr="002D6900">
          <w:rPr>
            <w:rFonts w:ascii="Arial" w:eastAsia="Times New Roman" w:hAnsi="Arial" w:cs="Arial"/>
            <w:color w:val="000000"/>
            <w:sz w:val="21"/>
            <w:szCs w:val="21"/>
          </w:rPr>
          <w:t>The following example shows how to use a prompt dialog box −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44" w:author="Unknown"/>
          <w:rFonts w:ascii="Consolas" w:eastAsia="Times New Roman" w:hAnsi="Consolas" w:cs="Consolas"/>
          <w:color w:val="313131"/>
          <w:sz w:val="18"/>
          <w:szCs w:val="18"/>
        </w:rPr>
      </w:pPr>
      <w:ins w:id="145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>&lt;html&gt;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46" w:author="Unknown"/>
          <w:rFonts w:ascii="Consolas" w:eastAsia="Times New Roman" w:hAnsi="Consolas" w:cs="Consolas"/>
          <w:color w:val="313131"/>
          <w:sz w:val="18"/>
          <w:szCs w:val="18"/>
        </w:rPr>
      </w:pPr>
      <w:ins w:id="147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&lt;head&gt;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48" w:author="Unknown"/>
          <w:rFonts w:ascii="Consolas" w:eastAsia="Times New Roman" w:hAnsi="Consolas" w:cs="Consolas"/>
          <w:color w:val="313131"/>
          <w:sz w:val="18"/>
          <w:szCs w:val="18"/>
        </w:rPr>
      </w:pPr>
      <w:ins w:id="149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50" w:author="Unknown"/>
          <w:rFonts w:ascii="Consolas" w:eastAsia="Times New Roman" w:hAnsi="Consolas" w:cs="Consolas"/>
          <w:color w:val="313131"/>
          <w:sz w:val="18"/>
          <w:szCs w:val="18"/>
        </w:rPr>
      </w:pPr>
      <w:ins w:id="151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&lt;script type="text/javascript"&gt;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52" w:author="Unknown"/>
          <w:rFonts w:ascii="Consolas" w:eastAsia="Times New Roman" w:hAnsi="Consolas" w:cs="Consolas"/>
          <w:color w:val="313131"/>
          <w:sz w:val="18"/>
          <w:szCs w:val="18"/>
        </w:rPr>
      </w:pPr>
      <w:ins w:id="153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&lt;!--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54" w:author="Unknown"/>
          <w:rFonts w:ascii="Consolas" w:eastAsia="Times New Roman" w:hAnsi="Consolas" w:cs="Consolas"/>
          <w:color w:val="313131"/>
          <w:sz w:val="18"/>
          <w:szCs w:val="18"/>
        </w:rPr>
      </w:pPr>
      <w:ins w:id="155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function getValue(){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56" w:author="Unknown"/>
          <w:rFonts w:ascii="Consolas" w:eastAsia="Times New Roman" w:hAnsi="Consolas" w:cs="Consolas"/>
          <w:color w:val="313131"/>
          <w:sz w:val="18"/>
          <w:szCs w:val="18"/>
        </w:rPr>
      </w:pPr>
      <w:ins w:id="157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var retVal = prompt("Enter your name : ", "your name here");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58" w:author="Unknown"/>
          <w:rFonts w:ascii="Consolas" w:eastAsia="Times New Roman" w:hAnsi="Consolas" w:cs="Consolas"/>
          <w:color w:val="313131"/>
          <w:sz w:val="18"/>
          <w:szCs w:val="18"/>
        </w:rPr>
      </w:pPr>
      <w:ins w:id="159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   document.write("You have entered : " + retVal);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0" w:author="Unknown"/>
          <w:rFonts w:ascii="Consolas" w:eastAsia="Times New Roman" w:hAnsi="Consolas" w:cs="Consolas"/>
          <w:color w:val="313131"/>
          <w:sz w:val="18"/>
          <w:szCs w:val="18"/>
        </w:rPr>
      </w:pPr>
      <w:ins w:id="161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   }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2" w:author="Unknown"/>
          <w:rFonts w:ascii="Consolas" w:eastAsia="Times New Roman" w:hAnsi="Consolas" w:cs="Consolas"/>
          <w:color w:val="313131"/>
          <w:sz w:val="18"/>
          <w:szCs w:val="18"/>
        </w:rPr>
      </w:pPr>
      <w:ins w:id="163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//--&gt;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4" w:author="Unknown"/>
          <w:rFonts w:ascii="Consolas" w:eastAsia="Times New Roman" w:hAnsi="Consolas" w:cs="Consolas"/>
          <w:color w:val="313131"/>
          <w:sz w:val="18"/>
          <w:szCs w:val="18"/>
        </w:rPr>
      </w:pPr>
      <w:ins w:id="165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&lt;/script&gt;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6" w:author="Unknown"/>
          <w:rFonts w:ascii="Consolas" w:eastAsia="Times New Roman" w:hAnsi="Consolas" w:cs="Consolas"/>
          <w:color w:val="313131"/>
          <w:sz w:val="18"/>
          <w:szCs w:val="18"/>
        </w:rPr>
      </w:pPr>
      <w:ins w:id="167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68" w:author="Unknown"/>
          <w:rFonts w:ascii="Consolas" w:eastAsia="Times New Roman" w:hAnsi="Consolas" w:cs="Consolas"/>
          <w:color w:val="313131"/>
          <w:sz w:val="18"/>
          <w:szCs w:val="18"/>
        </w:rPr>
      </w:pPr>
      <w:ins w:id="169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&lt;/head&gt;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70" w:author="Unknown"/>
          <w:rFonts w:ascii="Consolas" w:eastAsia="Times New Roman" w:hAnsi="Consolas" w:cs="Consolas"/>
          <w:color w:val="313131"/>
          <w:sz w:val="18"/>
          <w:szCs w:val="18"/>
        </w:rPr>
      </w:pPr>
      <w:ins w:id="171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72" w:author="Unknown"/>
          <w:rFonts w:ascii="Consolas" w:eastAsia="Times New Roman" w:hAnsi="Consolas" w:cs="Consolas"/>
          <w:color w:val="313131"/>
          <w:sz w:val="18"/>
          <w:szCs w:val="18"/>
        </w:rPr>
      </w:pPr>
      <w:ins w:id="173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&lt;body&gt;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74" w:author="Unknown"/>
          <w:rFonts w:ascii="Consolas" w:eastAsia="Times New Roman" w:hAnsi="Consolas" w:cs="Consolas"/>
          <w:color w:val="313131"/>
          <w:sz w:val="18"/>
          <w:szCs w:val="18"/>
        </w:rPr>
      </w:pPr>
      <w:ins w:id="175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&lt;p&gt;Click the following button to see the result: &lt;/p&gt;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76" w:author="Unknown"/>
          <w:rFonts w:ascii="Consolas" w:eastAsia="Times New Roman" w:hAnsi="Consolas" w:cs="Consolas"/>
          <w:color w:val="313131"/>
          <w:sz w:val="18"/>
          <w:szCs w:val="18"/>
        </w:rPr>
      </w:pPr>
      <w:ins w:id="177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78" w:author="Unknown"/>
          <w:rFonts w:ascii="Consolas" w:eastAsia="Times New Roman" w:hAnsi="Consolas" w:cs="Consolas"/>
          <w:color w:val="313131"/>
          <w:sz w:val="18"/>
          <w:szCs w:val="18"/>
        </w:rPr>
      </w:pPr>
      <w:ins w:id="179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&lt;form&gt;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80" w:author="Unknown"/>
          <w:rFonts w:ascii="Consolas" w:eastAsia="Times New Roman" w:hAnsi="Consolas" w:cs="Consolas"/>
          <w:color w:val="313131"/>
          <w:sz w:val="18"/>
          <w:szCs w:val="18"/>
        </w:rPr>
      </w:pPr>
      <w:ins w:id="181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   &lt;input type="button" value="Click Me" onclick="getValue();" /&gt;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82" w:author="Unknown"/>
          <w:rFonts w:ascii="Consolas" w:eastAsia="Times New Roman" w:hAnsi="Consolas" w:cs="Consolas"/>
          <w:color w:val="313131"/>
          <w:sz w:val="18"/>
          <w:szCs w:val="18"/>
        </w:rPr>
      </w:pPr>
      <w:ins w:id="183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&lt;/form&gt;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84" w:author="Unknown"/>
          <w:rFonts w:ascii="Consolas" w:eastAsia="Times New Roman" w:hAnsi="Consolas" w:cs="Consolas"/>
          <w:color w:val="313131"/>
          <w:sz w:val="18"/>
          <w:szCs w:val="18"/>
        </w:rPr>
      </w:pPr>
      <w:ins w:id="185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   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86" w:author="Unknown"/>
          <w:rFonts w:ascii="Consolas" w:eastAsia="Times New Roman" w:hAnsi="Consolas" w:cs="Consolas"/>
          <w:color w:val="313131"/>
          <w:sz w:val="18"/>
          <w:szCs w:val="18"/>
        </w:rPr>
      </w:pPr>
      <w:ins w:id="187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 xml:space="preserve">   &lt;/body&gt;</w:t>
        </w:r>
      </w:ins>
    </w:p>
    <w:p w:rsidR="002D6900" w:rsidRPr="002D6900" w:rsidRDefault="002D6900" w:rsidP="002D6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ind w:left="-450" w:right="-450"/>
        <w:rPr>
          <w:ins w:id="188" w:author="Unknown"/>
          <w:rFonts w:ascii="Consolas" w:eastAsia="Times New Roman" w:hAnsi="Consolas" w:cs="Consolas"/>
          <w:color w:val="313131"/>
          <w:sz w:val="18"/>
          <w:szCs w:val="18"/>
        </w:rPr>
      </w:pPr>
      <w:ins w:id="189" w:author="Unknown">
        <w:r w:rsidRPr="002D6900">
          <w:rPr>
            <w:rFonts w:ascii="Consolas" w:eastAsia="Times New Roman" w:hAnsi="Consolas" w:cs="Consolas"/>
            <w:color w:val="313131"/>
            <w:sz w:val="18"/>
            <w:szCs w:val="18"/>
          </w:rPr>
          <w:t>&lt;/html&gt;</w:t>
        </w:r>
      </w:ins>
    </w:p>
    <w:p w:rsidR="002D6900" w:rsidRPr="002D6900" w:rsidRDefault="002D6900" w:rsidP="002D6900">
      <w:pPr>
        <w:shd w:val="clear" w:color="auto" w:fill="FFFFFF"/>
        <w:spacing w:before="48" w:after="48" w:line="360" w:lineRule="atLeast"/>
        <w:ind w:left="-450" w:right="-402"/>
        <w:outlineLvl w:val="2"/>
        <w:rPr>
          <w:ins w:id="190" w:author="Unknown"/>
          <w:rFonts w:ascii="Arial" w:eastAsia="Times New Roman" w:hAnsi="Arial" w:cs="Arial"/>
          <w:color w:val="000000"/>
          <w:sz w:val="27"/>
          <w:szCs w:val="27"/>
        </w:rPr>
      </w:pPr>
      <w:ins w:id="191" w:author="Unknown">
        <w:r w:rsidRPr="002D6900">
          <w:rPr>
            <w:rFonts w:ascii="Arial" w:eastAsia="Times New Roman" w:hAnsi="Arial" w:cs="Arial"/>
            <w:color w:val="000000"/>
            <w:sz w:val="27"/>
            <w:szCs w:val="27"/>
          </w:rPr>
          <w:t>Output</w:t>
        </w:r>
      </w:ins>
    </w:p>
    <w:p w:rsidR="002D6900" w:rsidRPr="002D6900" w:rsidRDefault="002D6900" w:rsidP="002D6900">
      <w:pPr>
        <w:shd w:val="clear" w:color="auto" w:fill="FFFFFF"/>
        <w:spacing w:before="105" w:after="105" w:line="330" w:lineRule="atLeast"/>
        <w:ind w:left="-450" w:right="-450"/>
        <w:rPr>
          <w:ins w:id="192" w:author="Unknown"/>
          <w:rFonts w:ascii="Arial" w:eastAsia="Times New Roman" w:hAnsi="Arial" w:cs="Arial"/>
          <w:color w:val="313131"/>
          <w:sz w:val="21"/>
          <w:szCs w:val="21"/>
        </w:rPr>
      </w:pPr>
      <w:ins w:id="193" w:author="Unknown"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30" style="width:0;height:0" o:hralign="center" o:hrstd="t" o:hr="t" fillcolor="#a0a0a0" stroked="f"/>
          </w:pict>
        </w:r>
      </w:ins>
    </w:p>
    <w:p w:rsidR="002D6900" w:rsidRPr="002D6900" w:rsidRDefault="002D6900" w:rsidP="002D6900">
      <w:pPr>
        <w:shd w:val="clear" w:color="auto" w:fill="FFFFFF"/>
        <w:spacing w:before="105" w:after="105" w:line="330" w:lineRule="atLeast"/>
        <w:ind w:left="-450" w:right="-450"/>
        <w:jc w:val="center"/>
        <w:rPr>
          <w:ins w:id="194" w:author="Unknown"/>
          <w:rFonts w:ascii="Arial" w:eastAsia="Times New Roman" w:hAnsi="Arial" w:cs="Arial"/>
          <w:color w:val="313131"/>
          <w:sz w:val="21"/>
          <w:szCs w:val="21"/>
        </w:rPr>
      </w:pPr>
      <w:ins w:id="195" w:author="Unknown"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"http://www.tutorialspoint.com/javascript/javascript_page_redirect.htm" </w:instrText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2D6900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2D6900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Previous Page</w:t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2D6900" w:rsidRPr="002D6900" w:rsidRDefault="002D6900" w:rsidP="002D6900">
      <w:pPr>
        <w:spacing w:before="105" w:after="105" w:line="330" w:lineRule="atLeast"/>
        <w:ind w:left="-450" w:right="-450"/>
        <w:jc w:val="center"/>
        <w:rPr>
          <w:ins w:id="196" w:author="Unknown"/>
          <w:rFonts w:ascii="Arial" w:eastAsia="Times New Roman" w:hAnsi="Arial" w:cs="Arial"/>
          <w:color w:val="313131"/>
          <w:sz w:val="21"/>
          <w:szCs w:val="21"/>
        </w:rPr>
      </w:pPr>
      <w:ins w:id="197" w:author="Unknown"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"http://www.tutorialspoint.com/cgi-bin/printpage.cgi" \t "_blank" </w:instrText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2D6900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2D6900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Print</w:t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2D6900" w:rsidRPr="002D6900" w:rsidRDefault="002D6900" w:rsidP="002D6900">
      <w:pPr>
        <w:spacing w:before="105" w:after="105" w:line="330" w:lineRule="atLeast"/>
        <w:ind w:left="-450" w:right="-450"/>
        <w:jc w:val="center"/>
        <w:rPr>
          <w:ins w:id="198" w:author="Unknown"/>
          <w:rFonts w:ascii="Arial" w:eastAsia="Times New Roman" w:hAnsi="Arial" w:cs="Arial"/>
          <w:color w:val="313131"/>
          <w:sz w:val="21"/>
          <w:szCs w:val="21"/>
        </w:rPr>
      </w:pPr>
      <w:ins w:id="199" w:author="Unknown"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"http://www.tutorialspoint.com/javascript/pdf/javascript_dialog_boxes.pdf" \o "JavaScript Dialog Boxes - Alert, Prompt, Confirmation" \t "_blank" </w:instrText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2D6900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2D6900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PDF</w:t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2D6900" w:rsidRPr="002D6900" w:rsidRDefault="002D6900" w:rsidP="002D6900">
      <w:pPr>
        <w:shd w:val="clear" w:color="auto" w:fill="FFFFFF"/>
        <w:spacing w:before="105" w:after="105" w:line="330" w:lineRule="atLeast"/>
        <w:ind w:left="-450" w:right="-450"/>
        <w:jc w:val="center"/>
        <w:rPr>
          <w:ins w:id="200" w:author="Unknown"/>
          <w:rFonts w:ascii="Arial" w:eastAsia="Times New Roman" w:hAnsi="Arial" w:cs="Arial"/>
          <w:color w:val="313131"/>
          <w:sz w:val="21"/>
          <w:szCs w:val="21"/>
        </w:rPr>
      </w:pPr>
      <w:ins w:id="201" w:author="Unknown"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"http://www.tutorialspoint.com/javascript/javascript_void_keyword.htm" </w:instrText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2D6900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Next Page</w:t>
        </w:r>
        <w:r w:rsidRPr="002D6900">
          <w:rPr>
            <w:rFonts w:ascii="Times New Roman" w:eastAsia="Times New Roman" w:hAnsi="Times New Roman" w:cs="Times New Roman"/>
            <w:color w:val="000000"/>
            <w:sz w:val="23"/>
            <w:szCs w:val="23"/>
          </w:rPr>
          <w:t> </w:t>
        </w:r>
        <w:r w:rsidRPr="002D6900">
          <w:rPr>
            <w:rFonts w:ascii="Arial" w:eastAsia="Times New Roman" w:hAnsi="Arial" w:cs="Arial"/>
            <w:color w:val="000000"/>
            <w:sz w:val="23"/>
            <w:szCs w:val="23"/>
            <w:u w:val="single"/>
          </w:rPr>
          <w:t> </w:t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2D6900" w:rsidRPr="002D6900" w:rsidRDefault="002D6900" w:rsidP="002D6900">
      <w:pPr>
        <w:shd w:val="clear" w:color="auto" w:fill="FFFFFF"/>
        <w:spacing w:before="105" w:after="105" w:line="330" w:lineRule="atLeast"/>
        <w:ind w:left="-450" w:right="-450"/>
        <w:rPr>
          <w:ins w:id="202" w:author="Unknown"/>
          <w:rFonts w:ascii="Arial" w:eastAsia="Times New Roman" w:hAnsi="Arial" w:cs="Arial"/>
          <w:color w:val="313131"/>
          <w:sz w:val="21"/>
          <w:szCs w:val="21"/>
        </w:rPr>
      </w:pPr>
      <w:ins w:id="203" w:author="Unknown"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pict>
            <v:rect id="_x0000_i1031" style="width:0;height:0" o:hralign="center" o:hrstd="t" o:hr="t" fillcolor="#a0a0a0" stroked="f"/>
          </w:pict>
        </w:r>
      </w:ins>
    </w:p>
    <w:p w:rsidR="002D6900" w:rsidRPr="002D6900" w:rsidRDefault="002D6900" w:rsidP="002D6900">
      <w:pPr>
        <w:shd w:val="clear" w:color="auto" w:fill="FFFFFF"/>
        <w:spacing w:before="105" w:after="105" w:line="330" w:lineRule="atLeast"/>
        <w:ind w:left="-450" w:right="-450"/>
        <w:jc w:val="center"/>
        <w:rPr>
          <w:ins w:id="204" w:author="Unknown"/>
          <w:rFonts w:ascii="Arial" w:eastAsia="Times New Roman" w:hAnsi="Arial" w:cs="Arial"/>
          <w:color w:val="313131"/>
          <w:sz w:val="21"/>
          <w:szCs w:val="21"/>
        </w:rPr>
      </w:pPr>
      <w:ins w:id="205" w:author="Unknown"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t>Advertisements</w:t>
        </w:r>
      </w:ins>
    </w:p>
    <w:p w:rsidR="002D6900" w:rsidRPr="002D6900" w:rsidRDefault="002D6900" w:rsidP="002D6900">
      <w:pPr>
        <w:spacing w:after="75" w:line="330" w:lineRule="atLeast"/>
        <w:ind w:left="-675" w:right="-675"/>
        <w:rPr>
          <w:ins w:id="206" w:author="Unknown"/>
          <w:rFonts w:ascii="Arial" w:eastAsia="Times New Roman" w:hAnsi="Arial" w:cs="Arial"/>
          <w:color w:val="313131"/>
          <w:sz w:val="20"/>
          <w:szCs w:val="20"/>
        </w:rPr>
      </w:pPr>
      <w:ins w:id="207" w:author="Unknown">
        <w:r w:rsidRPr="002D6900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2D6900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2D6900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7" name="Picture 7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08" w:author="Unknown">
        <w:r w:rsidRPr="002D6900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2D6900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2D6900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2D6900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2D6900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6" name="Picture 6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09" w:author="Unknown">
        <w:r w:rsidRPr="002D6900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2D6900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2D6900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2D6900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2D6900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5" name="Picture 5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10" w:author="Unknown">
        <w:r w:rsidRPr="002D6900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2D6900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2D6900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2D6900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2D6900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4" name="Picture 4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11" w:author="Unknown">
        <w:r w:rsidRPr="002D6900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2D6900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  <w:r w:rsidRPr="002D6900">
          <w:rPr>
            <w:rFonts w:ascii="Arial" w:eastAsia="Times New Roman" w:hAnsi="Arial" w:cs="Arial"/>
            <w:color w:val="313131"/>
            <w:sz w:val="20"/>
            <w:szCs w:val="20"/>
          </w:rPr>
          <w:fldChar w:fldCharType="begin"/>
        </w:r>
        <w:r w:rsidRPr="002D6900">
          <w:rPr>
            <w:rFonts w:ascii="Arial" w:eastAsia="Times New Roman" w:hAnsi="Arial" w:cs="Arial"/>
            <w:color w:val="313131"/>
            <w:sz w:val="20"/>
            <w:szCs w:val="20"/>
          </w:rPr>
          <w:instrText xml:space="preserve"> HYPERLINK "javascript:void(0)" </w:instrText>
        </w:r>
        <w:r w:rsidRPr="002D6900">
          <w:rPr>
            <w:rFonts w:ascii="Arial" w:eastAsia="Times New Roman" w:hAnsi="Arial" w:cs="Arial"/>
            <w:color w:val="313131"/>
            <w:sz w:val="20"/>
            <w:szCs w:val="20"/>
          </w:rPr>
          <w:fldChar w:fldCharType="separate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3" name="Picture 3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212" w:author="Unknown">
        <w:r w:rsidRPr="002D6900">
          <w:rPr>
            <w:rFonts w:ascii="Times New Roman" w:eastAsia="Times New Roman" w:hAnsi="Times New Roman" w:cs="Times New Roman"/>
            <w:color w:val="000000"/>
            <w:sz w:val="20"/>
            <w:szCs w:val="20"/>
          </w:rPr>
          <w:t> </w:t>
        </w:r>
        <w:r w:rsidRPr="002D6900">
          <w:rPr>
            <w:rFonts w:ascii="Arial" w:eastAsia="Times New Roman" w:hAnsi="Arial" w:cs="Arial"/>
            <w:color w:val="313131"/>
            <w:sz w:val="20"/>
            <w:szCs w:val="20"/>
          </w:rPr>
          <w:fldChar w:fldCharType="end"/>
        </w:r>
      </w:ins>
      <w:r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438150" cy="438150"/>
            <wp:effectExtent l="0" t="0" r="0" b="0"/>
            <wp:docPr id="2" name="Picture 2" descr="im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900" w:rsidRPr="002D6900" w:rsidRDefault="002D6900" w:rsidP="002D6900">
      <w:pPr>
        <w:spacing w:after="0" w:line="330" w:lineRule="atLeast"/>
        <w:rPr>
          <w:ins w:id="213" w:author="Unknown"/>
          <w:rFonts w:ascii="Arial" w:eastAsia="Times New Roman" w:hAnsi="Arial" w:cs="Arial"/>
          <w:color w:val="313131"/>
          <w:sz w:val="29"/>
          <w:szCs w:val="29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</w:rPr>
        <w:drawing>
          <wp:inline distT="0" distB="0" distL="0" distR="0">
            <wp:extent cx="952500" cy="914400"/>
            <wp:effectExtent l="0" t="0" r="0" b="0"/>
            <wp:docPr id="1" name="Picture 1" descr="Tutorials Poin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utorials Poin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900" w:rsidRPr="002D6900" w:rsidRDefault="002D6900" w:rsidP="002D6900">
      <w:pPr>
        <w:numPr>
          <w:ilvl w:val="0"/>
          <w:numId w:val="8"/>
        </w:numPr>
        <w:spacing w:after="0" w:line="180" w:lineRule="atLeast"/>
        <w:ind w:left="-225"/>
        <w:rPr>
          <w:ins w:id="214" w:author="Unknown"/>
          <w:rFonts w:ascii="Arial" w:eastAsia="Times New Roman" w:hAnsi="Arial" w:cs="Arial"/>
          <w:color w:val="313131"/>
          <w:sz w:val="21"/>
          <w:szCs w:val="21"/>
        </w:rPr>
      </w:pPr>
      <w:ins w:id="215" w:author="Unknown"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"http://www.tutorialspoint.com/about/tutorials_writing.htm" </w:instrText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2D6900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Write for us</w:t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2D6900" w:rsidRPr="002D6900" w:rsidRDefault="002D6900" w:rsidP="002D6900">
      <w:pPr>
        <w:spacing w:after="0" w:line="330" w:lineRule="atLeast"/>
        <w:rPr>
          <w:ins w:id="216" w:author="Unknown"/>
          <w:rFonts w:ascii="Arial" w:eastAsia="Times New Roman" w:hAnsi="Arial" w:cs="Arial"/>
          <w:color w:val="313131"/>
          <w:sz w:val="21"/>
          <w:szCs w:val="21"/>
        </w:rPr>
      </w:pPr>
      <w:ins w:id="217" w:author="Unknown">
        <w:r w:rsidRPr="002D6900">
          <w:rPr>
            <w:rFonts w:ascii="Times New Roman" w:eastAsia="Times New Roman" w:hAnsi="Times New Roman" w:cs="Times New Roman"/>
            <w:color w:val="313131"/>
            <w:sz w:val="21"/>
            <w:szCs w:val="21"/>
          </w:rPr>
          <w:t> </w:t>
        </w:r>
      </w:ins>
    </w:p>
    <w:p w:rsidR="002D6900" w:rsidRPr="002D6900" w:rsidRDefault="002D6900" w:rsidP="002D6900">
      <w:pPr>
        <w:numPr>
          <w:ilvl w:val="0"/>
          <w:numId w:val="8"/>
        </w:numPr>
        <w:pBdr>
          <w:left w:val="dotted" w:sz="6" w:space="6" w:color="FFFFFF"/>
        </w:pBdr>
        <w:spacing w:after="0" w:line="180" w:lineRule="atLeast"/>
        <w:ind w:left="-225"/>
        <w:rPr>
          <w:ins w:id="218" w:author="Unknown"/>
          <w:rFonts w:ascii="Arial" w:eastAsia="Times New Roman" w:hAnsi="Arial" w:cs="Arial"/>
          <w:color w:val="313131"/>
          <w:sz w:val="21"/>
          <w:szCs w:val="21"/>
        </w:rPr>
      </w:pPr>
      <w:ins w:id="219" w:author="Unknown"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"http://www.tutorialspoint.com/about/faq.htm" </w:instrText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2D6900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FAQ's</w:t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2D6900" w:rsidRPr="002D6900" w:rsidRDefault="002D6900" w:rsidP="002D6900">
      <w:pPr>
        <w:spacing w:after="0" w:line="330" w:lineRule="atLeast"/>
        <w:rPr>
          <w:ins w:id="220" w:author="Unknown"/>
          <w:rFonts w:ascii="Arial" w:eastAsia="Times New Roman" w:hAnsi="Arial" w:cs="Arial"/>
          <w:color w:val="313131"/>
          <w:sz w:val="21"/>
          <w:szCs w:val="21"/>
        </w:rPr>
      </w:pPr>
      <w:ins w:id="221" w:author="Unknown">
        <w:r w:rsidRPr="002D6900">
          <w:rPr>
            <w:rFonts w:ascii="Times New Roman" w:eastAsia="Times New Roman" w:hAnsi="Times New Roman" w:cs="Times New Roman"/>
            <w:color w:val="313131"/>
            <w:sz w:val="21"/>
            <w:szCs w:val="21"/>
          </w:rPr>
          <w:t> </w:t>
        </w:r>
      </w:ins>
    </w:p>
    <w:p w:rsidR="002D6900" w:rsidRPr="002D6900" w:rsidRDefault="002D6900" w:rsidP="002D6900">
      <w:pPr>
        <w:numPr>
          <w:ilvl w:val="0"/>
          <w:numId w:val="8"/>
        </w:numPr>
        <w:pBdr>
          <w:left w:val="dotted" w:sz="6" w:space="6" w:color="FFFFFF"/>
        </w:pBdr>
        <w:spacing w:after="0" w:line="180" w:lineRule="atLeast"/>
        <w:ind w:left="-225"/>
        <w:rPr>
          <w:ins w:id="222" w:author="Unknown"/>
          <w:rFonts w:ascii="Arial" w:eastAsia="Times New Roman" w:hAnsi="Arial" w:cs="Arial"/>
          <w:color w:val="313131"/>
          <w:sz w:val="21"/>
          <w:szCs w:val="21"/>
        </w:rPr>
      </w:pPr>
      <w:ins w:id="223" w:author="Unknown"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"http://www.tutorialspoint.com/about/about_helping.htm" </w:instrText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2D6900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Helping</w:t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2D6900" w:rsidRPr="002D6900" w:rsidRDefault="002D6900" w:rsidP="002D6900">
      <w:pPr>
        <w:spacing w:after="0" w:line="330" w:lineRule="atLeast"/>
        <w:rPr>
          <w:ins w:id="224" w:author="Unknown"/>
          <w:rFonts w:ascii="Arial" w:eastAsia="Times New Roman" w:hAnsi="Arial" w:cs="Arial"/>
          <w:color w:val="313131"/>
          <w:sz w:val="21"/>
          <w:szCs w:val="21"/>
        </w:rPr>
      </w:pPr>
      <w:ins w:id="225" w:author="Unknown">
        <w:r w:rsidRPr="002D6900">
          <w:rPr>
            <w:rFonts w:ascii="Times New Roman" w:eastAsia="Times New Roman" w:hAnsi="Times New Roman" w:cs="Times New Roman"/>
            <w:color w:val="313131"/>
            <w:sz w:val="21"/>
            <w:szCs w:val="21"/>
          </w:rPr>
          <w:t> </w:t>
        </w:r>
      </w:ins>
    </w:p>
    <w:p w:rsidR="002D6900" w:rsidRPr="002D6900" w:rsidRDefault="002D6900" w:rsidP="002D6900">
      <w:pPr>
        <w:numPr>
          <w:ilvl w:val="0"/>
          <w:numId w:val="8"/>
        </w:numPr>
        <w:pBdr>
          <w:left w:val="dotted" w:sz="6" w:space="6" w:color="FFFFFF"/>
        </w:pBdr>
        <w:spacing w:after="0" w:line="180" w:lineRule="atLeast"/>
        <w:ind w:left="-225"/>
        <w:rPr>
          <w:ins w:id="226" w:author="Unknown"/>
          <w:rFonts w:ascii="Arial" w:eastAsia="Times New Roman" w:hAnsi="Arial" w:cs="Arial"/>
          <w:color w:val="313131"/>
          <w:sz w:val="21"/>
          <w:szCs w:val="21"/>
        </w:rPr>
      </w:pPr>
      <w:ins w:id="227" w:author="Unknown"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begin"/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instrText xml:space="preserve"> HYPERLINK "http://www.tutorialspoint.com/about/contact_us.htm" </w:instrText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separate"/>
        </w:r>
        <w:r w:rsidRPr="002D6900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Contact</w:t>
        </w:r>
        <w:r w:rsidRPr="002D6900">
          <w:rPr>
            <w:rFonts w:ascii="Arial" w:eastAsia="Times New Roman" w:hAnsi="Arial" w:cs="Arial"/>
            <w:color w:val="313131"/>
            <w:sz w:val="21"/>
            <w:szCs w:val="21"/>
          </w:rPr>
          <w:fldChar w:fldCharType="end"/>
        </w:r>
      </w:ins>
    </w:p>
    <w:p w:rsidR="002D6900" w:rsidRPr="002D6900" w:rsidRDefault="002D6900" w:rsidP="002D6900">
      <w:pPr>
        <w:spacing w:after="0" w:line="360" w:lineRule="atLeast"/>
        <w:rPr>
          <w:ins w:id="228" w:author="Unknown"/>
          <w:rFonts w:ascii="Arial" w:eastAsia="Times New Roman" w:hAnsi="Arial" w:cs="Arial"/>
          <w:color w:val="FFFFFF"/>
          <w:sz w:val="21"/>
          <w:szCs w:val="21"/>
        </w:rPr>
      </w:pPr>
      <w:ins w:id="229" w:author="Unknown">
        <w:r w:rsidRPr="002D6900">
          <w:rPr>
            <w:rFonts w:ascii="Arial" w:eastAsia="Times New Roman" w:hAnsi="Arial" w:cs="Arial"/>
            <w:color w:val="FFFFFF"/>
            <w:sz w:val="21"/>
            <w:szCs w:val="21"/>
          </w:rPr>
          <w:t>© Copyright 2015. All Rights Reserved.</w:t>
        </w:r>
      </w:ins>
    </w:p>
    <w:p w:rsidR="002D6900" w:rsidRPr="002D6900" w:rsidRDefault="002D6900" w:rsidP="002D6900">
      <w:pPr>
        <w:spacing w:after="0" w:line="330" w:lineRule="atLeast"/>
        <w:jc w:val="center"/>
        <w:rPr>
          <w:ins w:id="230" w:author="Unknown"/>
          <w:rFonts w:ascii="Arial" w:eastAsia="Times New Roman" w:hAnsi="Arial" w:cs="Arial"/>
          <w:color w:val="313131"/>
          <w:sz w:val="29"/>
          <w:szCs w:val="29"/>
        </w:rPr>
      </w:pPr>
      <w:ins w:id="231" w:author="Unknown">
        <w:r w:rsidRPr="002D6900">
          <w:rPr>
            <w:rFonts w:ascii="Arial" w:eastAsia="Times New Roman" w:hAnsi="Arial" w:cs="Arial"/>
            <w:color w:val="313131"/>
            <w:sz w:val="29"/>
            <w:szCs w:val="29"/>
          </w:rPr>
          <w:object w:dxaOrig="1440" w:dyaOrig="1440">
            <v:shape id="_x0000_i1057" type="#_x0000_t75" style="width:49.5pt;height:18pt" o:ole="">
              <v:imagedata r:id="rId8" o:title=""/>
            </v:shape>
            <w:control r:id="rId73" w:name="DefaultOcxName1" w:shapeid="_x0000_i1057"/>
          </w:object>
        </w:r>
        <w:r w:rsidRPr="002D6900">
          <w:rPr>
            <w:rFonts w:ascii="Times New Roman" w:eastAsia="Times New Roman" w:hAnsi="Times New Roman" w:cs="Times New Roman"/>
            <w:color w:val="313131"/>
            <w:sz w:val="29"/>
            <w:szCs w:val="29"/>
          </w:rPr>
          <w:t> go</w:t>
        </w:r>
      </w:ins>
    </w:p>
    <w:p w:rsidR="00525669" w:rsidRDefault="002D6900">
      <w:bookmarkStart w:id="232" w:name="_GoBack"/>
      <w:bookmarkEnd w:id="232"/>
    </w:p>
    <w:sectPr w:rsidR="0052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06D7"/>
    <w:multiLevelType w:val="multilevel"/>
    <w:tmpl w:val="0D48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53F78"/>
    <w:multiLevelType w:val="multilevel"/>
    <w:tmpl w:val="5518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71538"/>
    <w:multiLevelType w:val="multilevel"/>
    <w:tmpl w:val="8DEE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34709A"/>
    <w:multiLevelType w:val="multilevel"/>
    <w:tmpl w:val="411A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614AC0"/>
    <w:multiLevelType w:val="multilevel"/>
    <w:tmpl w:val="EF1E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153D56"/>
    <w:multiLevelType w:val="multilevel"/>
    <w:tmpl w:val="AADA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4652A45"/>
    <w:multiLevelType w:val="multilevel"/>
    <w:tmpl w:val="BA54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5D772B"/>
    <w:multiLevelType w:val="multilevel"/>
    <w:tmpl w:val="0B80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900"/>
    <w:rsid w:val="001870DD"/>
    <w:rsid w:val="002D6900"/>
    <w:rsid w:val="0096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9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6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69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9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69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69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D690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69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6900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2D690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69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6900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2D6900"/>
  </w:style>
  <w:style w:type="paragraph" w:styleId="NormalWeb">
    <w:name w:val="Normal (Web)"/>
    <w:basedOn w:val="Normal"/>
    <w:uiPriority w:val="99"/>
    <w:semiHidden/>
    <w:unhideWhenUsed/>
    <w:rsid w:val="002D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9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9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6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D69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9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69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D69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D690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69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6900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2D690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69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6900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2D6900"/>
  </w:style>
  <w:style w:type="paragraph" w:styleId="NormalWeb">
    <w:name w:val="Normal (Web)"/>
    <w:basedOn w:val="Normal"/>
    <w:uiPriority w:val="99"/>
    <w:semiHidden/>
    <w:unhideWhenUsed/>
    <w:rsid w:val="002D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90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9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4889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41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8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553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8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6D6D6"/>
                                <w:left w:val="single" w:sz="6" w:space="4" w:color="D6D6D6"/>
                                <w:bottom w:val="single" w:sz="6" w:space="0" w:color="D6D6D6"/>
                                <w:right w:val="single" w:sz="6" w:space="4" w:color="D6D6D6"/>
                              </w:divBdr>
                              <w:divsChild>
                                <w:div w:id="62550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29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959829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1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25589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2" w:color="D6D6D6"/>
                                    <w:left w:val="single" w:sz="6" w:space="2" w:color="D6D6D6"/>
                                    <w:bottom w:val="single" w:sz="6" w:space="2" w:color="D6D6D6"/>
                                    <w:right w:val="single" w:sz="6" w:space="2" w:color="D6D6D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946326">
              <w:marLeft w:val="0"/>
              <w:marRight w:val="0"/>
              <w:marTop w:val="0"/>
              <w:marBottom w:val="0"/>
              <w:divBdr>
                <w:top w:val="single" w:sz="24" w:space="31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758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7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1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63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7518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utorialspoint.com/articles/index.php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://www.tutorialspoint.com/javascript/javascript_ifelse.htm" TargetMode="External"/><Relationship Id="rId39" Type="http://schemas.openxmlformats.org/officeDocument/2006/relationships/hyperlink" Target="http://www.tutorialspoint.com/javascript/javascript_objects.htm" TargetMode="External"/><Relationship Id="rId21" Type="http://schemas.openxmlformats.org/officeDocument/2006/relationships/hyperlink" Target="http://www.tutorialspoint.com/javascript/javascript_syntax.htm" TargetMode="External"/><Relationship Id="rId34" Type="http://schemas.openxmlformats.org/officeDocument/2006/relationships/hyperlink" Target="http://www.tutorialspoint.com/javascript/javascript_cookies.htm" TargetMode="External"/><Relationship Id="rId42" Type="http://schemas.openxmlformats.org/officeDocument/2006/relationships/hyperlink" Target="http://www.tutorialspoint.com/javascript/javascript_strings_object.htm" TargetMode="External"/><Relationship Id="rId47" Type="http://schemas.openxmlformats.org/officeDocument/2006/relationships/hyperlink" Target="http://www.tutorialspoint.com/javascript/javascript_html_dom.htm" TargetMode="External"/><Relationship Id="rId50" Type="http://schemas.openxmlformats.org/officeDocument/2006/relationships/hyperlink" Target="http://www.tutorialspoint.com/javascript/javascript_animation.htm" TargetMode="External"/><Relationship Id="rId55" Type="http://schemas.openxmlformats.org/officeDocument/2006/relationships/hyperlink" Target="http://www.tutorialspoint.com/javascript/javascript_questions_answers.htm" TargetMode="External"/><Relationship Id="rId63" Type="http://schemas.openxmlformats.org/officeDocument/2006/relationships/hyperlink" Target="http://www.tutorialspoint.com/computer_glossary.htm" TargetMode="External"/><Relationship Id="rId68" Type="http://schemas.openxmlformats.org/officeDocument/2006/relationships/image" Target="media/image6.jpeg"/><Relationship Id="rId7" Type="http://schemas.openxmlformats.org/officeDocument/2006/relationships/image" Target="media/image1.png"/><Relationship Id="rId71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http://www.tutorialspoint.com/javascript/javascript_for_loop.htm" TargetMode="External"/><Relationship Id="rId11" Type="http://schemas.openxmlformats.org/officeDocument/2006/relationships/hyperlink" Target="http://www.tutorialspoint.com/questions_and_answers.htm" TargetMode="External"/><Relationship Id="rId24" Type="http://schemas.openxmlformats.org/officeDocument/2006/relationships/hyperlink" Target="http://www.tutorialspoint.com/javascript/javascript_variables.htm" TargetMode="External"/><Relationship Id="rId32" Type="http://schemas.openxmlformats.org/officeDocument/2006/relationships/hyperlink" Target="http://www.tutorialspoint.com/javascript/javascript_functions.htm" TargetMode="External"/><Relationship Id="rId37" Type="http://schemas.openxmlformats.org/officeDocument/2006/relationships/hyperlink" Target="http://www.tutorialspoint.com/javascript/javascript_void_keyword.htm" TargetMode="External"/><Relationship Id="rId40" Type="http://schemas.openxmlformats.org/officeDocument/2006/relationships/hyperlink" Target="http://www.tutorialspoint.com/javascript/javascript_number_object.htm" TargetMode="External"/><Relationship Id="rId45" Type="http://schemas.openxmlformats.org/officeDocument/2006/relationships/hyperlink" Target="http://www.tutorialspoint.com/javascript/javascript_math_object.htm" TargetMode="External"/><Relationship Id="rId53" Type="http://schemas.openxmlformats.org/officeDocument/2006/relationships/hyperlink" Target="http://www.tutorialspoint.com/javascript/javascript_image_map.htm" TargetMode="External"/><Relationship Id="rId58" Type="http://schemas.openxmlformats.org/officeDocument/2006/relationships/hyperlink" Target="http://www.tutorialspoint.com/javascript/javascript_resources.htm" TargetMode="External"/><Relationship Id="rId66" Type="http://schemas.openxmlformats.org/officeDocument/2006/relationships/image" Target="media/image4.jpe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www.tutorialspoint.com/javascript/javascript_placement.htm" TargetMode="External"/><Relationship Id="rId28" Type="http://schemas.openxmlformats.org/officeDocument/2006/relationships/hyperlink" Target="http://www.tutorialspoint.com/javascript/javascript_while_loop.htm" TargetMode="External"/><Relationship Id="rId36" Type="http://schemas.openxmlformats.org/officeDocument/2006/relationships/hyperlink" Target="http://www.tutorialspoint.com/javascript/javascript_dialog_boxes.htm" TargetMode="External"/><Relationship Id="rId49" Type="http://schemas.openxmlformats.org/officeDocument/2006/relationships/hyperlink" Target="http://www.tutorialspoint.com/javascript/javascript_form_validations.htm" TargetMode="External"/><Relationship Id="rId57" Type="http://schemas.openxmlformats.org/officeDocument/2006/relationships/hyperlink" Target="http://www.tutorialspoint.com/javascript/javascript_builtin_functions.htm" TargetMode="External"/><Relationship Id="rId61" Type="http://schemas.openxmlformats.org/officeDocument/2006/relationships/hyperlink" Target="http://www.tutorialspoint.com/effective_resume_writing.htm" TargetMode="External"/><Relationship Id="rId10" Type="http://schemas.openxmlformats.org/officeDocument/2006/relationships/hyperlink" Target="http://www.tutorialspoint.com/free_online_whiteboard.htm" TargetMode="External"/><Relationship Id="rId19" Type="http://schemas.openxmlformats.org/officeDocument/2006/relationships/hyperlink" Target="http://www.tutorialspoint.com/javascript/index.htm" TargetMode="External"/><Relationship Id="rId31" Type="http://schemas.openxmlformats.org/officeDocument/2006/relationships/hyperlink" Target="http://www.tutorialspoint.com/javascript/javascript_loop_control.htm" TargetMode="External"/><Relationship Id="rId44" Type="http://schemas.openxmlformats.org/officeDocument/2006/relationships/hyperlink" Target="http://www.tutorialspoint.com/javascript/javascript_date_object.htm" TargetMode="External"/><Relationship Id="rId52" Type="http://schemas.openxmlformats.org/officeDocument/2006/relationships/hyperlink" Target="http://www.tutorialspoint.com/javascript/javascript_debugging.htm" TargetMode="External"/><Relationship Id="rId60" Type="http://schemas.openxmlformats.org/officeDocument/2006/relationships/hyperlink" Target="http://www.tutorialspoint.com/questions_and_answers.htm" TargetMode="External"/><Relationship Id="rId65" Type="http://schemas.openxmlformats.org/officeDocument/2006/relationships/hyperlink" Target="javascript:void(0)" TargetMode="External"/><Relationship Id="rId73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hyperlink" Target="http://www.tutorialspoint.com/index.htm" TargetMode="External"/><Relationship Id="rId22" Type="http://schemas.openxmlformats.org/officeDocument/2006/relationships/hyperlink" Target="http://www.tutorialspoint.com/javascript/javascript_enabling.htm" TargetMode="External"/><Relationship Id="rId27" Type="http://schemas.openxmlformats.org/officeDocument/2006/relationships/hyperlink" Target="http://www.tutorialspoint.com/javascript/javascript_switch_case.htm" TargetMode="External"/><Relationship Id="rId30" Type="http://schemas.openxmlformats.org/officeDocument/2006/relationships/hyperlink" Target="http://www.tutorialspoint.com/javascript/javascript_forin_loop.htm" TargetMode="External"/><Relationship Id="rId35" Type="http://schemas.openxmlformats.org/officeDocument/2006/relationships/hyperlink" Target="http://www.tutorialspoint.com/javascript/javascript_page_redirect.htm" TargetMode="External"/><Relationship Id="rId43" Type="http://schemas.openxmlformats.org/officeDocument/2006/relationships/hyperlink" Target="http://www.tutorialspoint.com/javascript/javascript_arrays_object.htm" TargetMode="External"/><Relationship Id="rId48" Type="http://schemas.openxmlformats.org/officeDocument/2006/relationships/hyperlink" Target="http://www.tutorialspoint.com/javascript/javascript_error_handling.htm" TargetMode="External"/><Relationship Id="rId56" Type="http://schemas.openxmlformats.org/officeDocument/2006/relationships/hyperlink" Target="http://www.tutorialspoint.com/javascript/javascript_quick_guide.htm" TargetMode="External"/><Relationship Id="rId64" Type="http://schemas.openxmlformats.org/officeDocument/2006/relationships/hyperlink" Target="http://www.tutorialspoint.com/computer_whoiswho.htm" TargetMode="External"/><Relationship Id="rId69" Type="http://schemas.openxmlformats.org/officeDocument/2006/relationships/image" Target="media/image7.jpeg"/><Relationship Id="rId8" Type="http://schemas.openxmlformats.org/officeDocument/2006/relationships/image" Target="media/image2.wmf"/><Relationship Id="rId51" Type="http://schemas.openxmlformats.org/officeDocument/2006/relationships/hyperlink" Target="http://www.tutorialspoint.com/javascript/javascript_multimedia.htm" TargetMode="External"/><Relationship Id="rId72" Type="http://schemas.openxmlformats.org/officeDocument/2006/relationships/image" Target="media/image10.png"/><Relationship Id="rId3" Type="http://schemas.microsoft.com/office/2007/relationships/stylesWithEffects" Target="stylesWithEffects.xml"/><Relationship Id="rId12" Type="http://schemas.openxmlformats.org/officeDocument/2006/relationships/hyperlink" Target="http://www.tutorialspoint.com/shared-tutorials.php" TargetMode="External"/><Relationship Id="rId17" Type="http://schemas.openxmlformats.org/officeDocument/2006/relationships/hyperlink" Target="http://www.tutorialspoint.com/absoluteclasses/upcomingclasses.htm" TargetMode="External"/><Relationship Id="rId25" Type="http://schemas.openxmlformats.org/officeDocument/2006/relationships/hyperlink" Target="http://www.tutorialspoint.com/javascript/javascript_operators.htm" TargetMode="External"/><Relationship Id="rId33" Type="http://schemas.openxmlformats.org/officeDocument/2006/relationships/hyperlink" Target="http://www.tutorialspoint.com/javascript/javascript_events.htm" TargetMode="External"/><Relationship Id="rId38" Type="http://schemas.openxmlformats.org/officeDocument/2006/relationships/hyperlink" Target="http://www.tutorialspoint.com/javascript/javascript_page_printing.htm" TargetMode="External"/><Relationship Id="rId46" Type="http://schemas.openxmlformats.org/officeDocument/2006/relationships/hyperlink" Target="http://www.tutorialspoint.com/javascript/javascript_regexp_object.htm" TargetMode="External"/><Relationship Id="rId59" Type="http://schemas.openxmlformats.org/officeDocument/2006/relationships/hyperlink" Target="http://www.tutorialspoint.com/developers_best_practices/index.htm" TargetMode="External"/><Relationship Id="rId67" Type="http://schemas.openxmlformats.org/officeDocument/2006/relationships/image" Target="media/image5.jpeg"/><Relationship Id="rId20" Type="http://schemas.openxmlformats.org/officeDocument/2006/relationships/hyperlink" Target="http://www.tutorialspoint.com/javascript/javascript_overview.htm" TargetMode="External"/><Relationship Id="rId41" Type="http://schemas.openxmlformats.org/officeDocument/2006/relationships/hyperlink" Target="http://www.tutorialspoint.com/javascript/javascript_boolean_object.htm" TargetMode="External"/><Relationship Id="rId54" Type="http://schemas.openxmlformats.org/officeDocument/2006/relationships/hyperlink" Target="http://www.tutorialspoint.com/javascript/javascript_browsers_handling.htm" TargetMode="External"/><Relationship Id="rId62" Type="http://schemas.openxmlformats.org/officeDocument/2006/relationships/hyperlink" Target="http://www.tutorialspoint.com/hr_interview_questions/index.htm" TargetMode="External"/><Relationship Id="rId70" Type="http://schemas.openxmlformats.org/officeDocument/2006/relationships/image" Target="media/image8.jpe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index.h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1554</Words>
  <Characters>8861</Characters>
  <Application>Microsoft Office Word</Application>
  <DocSecurity>0</DocSecurity>
  <Lines>73</Lines>
  <Paragraphs>20</Paragraphs>
  <ScaleCrop>false</ScaleCrop>
  <Company>home</Company>
  <LinksUpToDate>false</LinksUpToDate>
  <CharactersWithSpaces>10395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GITANJALI</dc:creator>
  <cp:lastModifiedBy>GITANJALI</cp:lastModifiedBy>
  <cp:revision>1</cp:revision>
  <dcterms:created xsi:type="dcterms:W3CDTF">2015-08-30T07:37:00Z</dcterms:created>
  <dcterms:modified xsi:type="dcterms:W3CDTF">2015-08-30T07:38:00Z</dcterms:modified>
</cp:coreProperties>
</file>