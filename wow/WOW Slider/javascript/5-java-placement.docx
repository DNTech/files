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14" w:rsidRPr="004B6214" w:rsidRDefault="004B6214" w:rsidP="004B6214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9" name="Picture 9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14" w:rsidRPr="004B6214" w:rsidRDefault="004B6214" w:rsidP="004B62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621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6214" w:rsidRPr="004B6214" w:rsidRDefault="004B6214" w:rsidP="004B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21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9.5pt;height:18pt" o:ole="">
            <v:imagedata r:id="rId8" o:title=""/>
          </v:shape>
          <w:control r:id="rId9" w:name="DefaultOcxName" w:shapeid="_x0000_i1058"/>
        </w:object>
      </w:r>
    </w:p>
    <w:p w:rsidR="004B6214" w:rsidRPr="004B6214" w:rsidRDefault="004B6214" w:rsidP="004B62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621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6214" w:rsidRPr="004B6214" w:rsidRDefault="004B6214" w:rsidP="004B6214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B6214">
          <w:rPr>
            <w:rFonts w:ascii="Times New Roman" w:eastAsia="Times New Roman" w:hAnsi="Times New Roman" w:cs="Times New Roman"/>
            <w:color w:val="999999"/>
          </w:rPr>
          <w:t> </w:t>
        </w:r>
        <w:r w:rsidRPr="004B6214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4B6214" w:rsidRPr="004B6214" w:rsidRDefault="004B6214" w:rsidP="004B6214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B6214">
          <w:rPr>
            <w:rFonts w:ascii="Times New Roman" w:eastAsia="Times New Roman" w:hAnsi="Times New Roman" w:cs="Times New Roman"/>
            <w:color w:val="999999"/>
          </w:rPr>
          <w:t> </w:t>
        </w:r>
        <w:r w:rsidRPr="004B6214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4B6214" w:rsidRPr="004B6214" w:rsidRDefault="004B6214" w:rsidP="004B6214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B6214">
          <w:rPr>
            <w:rFonts w:ascii="Times New Roman" w:eastAsia="Times New Roman" w:hAnsi="Times New Roman" w:cs="Times New Roman"/>
            <w:color w:val="999999"/>
          </w:rPr>
          <w:t> </w:t>
        </w:r>
        <w:r w:rsidRPr="004B6214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4B6214" w:rsidRPr="004B6214" w:rsidRDefault="004B6214" w:rsidP="004B6214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B6214">
          <w:rPr>
            <w:rFonts w:ascii="Times New Roman" w:eastAsia="Times New Roman" w:hAnsi="Times New Roman" w:cs="Times New Roman"/>
            <w:color w:val="999999"/>
          </w:rPr>
          <w:t> </w:t>
        </w:r>
        <w:r w:rsidRPr="004B6214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4B6214" w:rsidRPr="004B6214" w:rsidRDefault="004B6214" w:rsidP="004B6214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4B6214" w:rsidRPr="004B6214" w:rsidRDefault="004B6214" w:rsidP="004B6214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4B6214" w:rsidRPr="004B6214" w:rsidRDefault="004B6214" w:rsidP="004B6214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4B6214" w:rsidRPr="004B6214" w:rsidRDefault="004B6214" w:rsidP="004B6214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B6214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4B6214" w:rsidRPr="004B6214" w:rsidRDefault="004B6214" w:rsidP="004B6214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8" name="Picture 8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14" w:rsidRPr="004B6214" w:rsidRDefault="004B6214" w:rsidP="004B6214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proofErr w:type="spellStart"/>
      <w:r w:rsidRPr="004B6214">
        <w:rPr>
          <w:rFonts w:ascii="Arial" w:eastAsia="Times New Roman" w:hAnsi="Arial" w:cs="Arial"/>
          <w:color w:val="FFFFFF"/>
          <w:sz w:val="21"/>
          <w:szCs w:val="21"/>
        </w:rPr>
        <w:t>Javascript</w:t>
      </w:r>
      <w:proofErr w:type="spellEnd"/>
      <w:r w:rsidRPr="004B6214">
        <w:rPr>
          <w:rFonts w:ascii="Arial" w:eastAsia="Times New Roman" w:hAnsi="Arial" w:cs="Arial"/>
          <w:color w:val="FFFFFF"/>
          <w:sz w:val="21"/>
          <w:szCs w:val="21"/>
        </w:rPr>
        <w:t xml:space="preserve"> Basics Tutorial</w:t>
      </w:r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Home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Overview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Syntax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Enabling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 xml:space="preserve"> - Placement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Variables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Operators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If...Else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Switch Case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While Loop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 Loop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For...in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Loop Control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Events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Cookies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Redirect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Dialog Boxes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Void Keyword</w:t>
        </w:r>
      </w:hyperlink>
    </w:p>
    <w:p w:rsidR="004B6214" w:rsidRPr="004B6214" w:rsidRDefault="004B6214" w:rsidP="004B6214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Printing</w:t>
        </w:r>
      </w:hyperlink>
    </w:p>
    <w:p w:rsidR="004B6214" w:rsidRPr="004B6214" w:rsidRDefault="004B6214" w:rsidP="004B6214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4B6214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Objects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Number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Boolean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Strings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Arrays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Date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Math</w:t>
        </w:r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</w:t>
        </w:r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RegExp</w:t>
        </w:r>
        <w:proofErr w:type="spellEnd"/>
      </w:hyperlink>
    </w:p>
    <w:p w:rsidR="004B6214" w:rsidRPr="004B6214" w:rsidRDefault="004B6214" w:rsidP="004B6214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HTML DOM</w:t>
        </w:r>
      </w:hyperlink>
    </w:p>
    <w:p w:rsidR="004B6214" w:rsidRPr="004B6214" w:rsidRDefault="004B6214" w:rsidP="004B6214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4B6214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Error Handling</w:t>
        </w:r>
      </w:hyperlink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Validations</w:t>
        </w:r>
      </w:hyperlink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Animation</w:t>
        </w:r>
      </w:hyperlink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Multimedia</w:t>
        </w:r>
      </w:hyperlink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Debugging</w:t>
        </w:r>
      </w:hyperlink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Image Map</w:t>
        </w:r>
      </w:hyperlink>
    </w:p>
    <w:p w:rsidR="004B6214" w:rsidRPr="004B6214" w:rsidRDefault="004B6214" w:rsidP="004B6214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Browsers</w:t>
        </w:r>
      </w:hyperlink>
    </w:p>
    <w:p w:rsidR="004B6214" w:rsidRPr="004B6214" w:rsidRDefault="004B6214" w:rsidP="004B6214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4B6214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4B6214" w:rsidRPr="004B6214" w:rsidRDefault="004B6214" w:rsidP="004B6214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Questions And Answers</w:t>
        </w:r>
      </w:hyperlink>
    </w:p>
    <w:p w:rsidR="004B6214" w:rsidRPr="004B6214" w:rsidRDefault="004B6214" w:rsidP="004B6214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Quick Guide</w:t>
        </w:r>
      </w:hyperlink>
    </w:p>
    <w:p w:rsidR="004B6214" w:rsidRPr="004B6214" w:rsidRDefault="004B6214" w:rsidP="004B6214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4B6214" w:rsidRPr="004B6214" w:rsidRDefault="004B6214" w:rsidP="004B6214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proofErr w:type="spellStart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Resources</w:t>
        </w:r>
      </w:hyperlink>
    </w:p>
    <w:p w:rsidR="004B6214" w:rsidRPr="004B6214" w:rsidRDefault="004B6214" w:rsidP="004B6214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4B6214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4B6214" w:rsidRPr="004B6214" w:rsidRDefault="004B6214" w:rsidP="004B6214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4B6214" w:rsidRPr="004B6214" w:rsidRDefault="004B6214" w:rsidP="004B6214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4B6214" w:rsidRPr="004B6214" w:rsidRDefault="004B6214" w:rsidP="004B6214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4B6214" w:rsidRPr="004B6214" w:rsidRDefault="004B6214" w:rsidP="004B6214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4B6214" w:rsidRPr="004B6214" w:rsidRDefault="004B6214" w:rsidP="004B6214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4B6214" w:rsidRPr="004B6214" w:rsidRDefault="004B6214" w:rsidP="004B6214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4B6214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4B6214" w:rsidRPr="004B6214" w:rsidRDefault="004B6214" w:rsidP="004B6214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4B6214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Placement in HTML File</w:t>
      </w:r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4B6214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4B6214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"http://www.tutorialspoint.com/javascript/javascript_enabling.htm"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"http://www.tutorialspoint.com/javascript/javascript_variables.htm"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There is a flexibility given to include JavaScript code anywhere in an HTML document. However the most preferred ways to include JavaScript in an HTML file are as follows −</w:t>
        </w:r>
      </w:ins>
    </w:p>
    <w:p w:rsidR="004B6214" w:rsidRPr="004B6214" w:rsidRDefault="004B6214" w:rsidP="004B6214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0" w:author="Unknown"/>
          <w:rFonts w:ascii="Arial" w:eastAsia="Times New Roman" w:hAnsi="Arial" w:cs="Arial"/>
          <w:color w:val="000000"/>
          <w:sz w:val="21"/>
          <w:szCs w:val="21"/>
        </w:rPr>
      </w:pPr>
      <w:ins w:id="11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Script in &lt;head&gt;...&lt;/head&gt; section.</w:t>
        </w:r>
      </w:ins>
    </w:p>
    <w:p w:rsidR="004B6214" w:rsidRPr="004B6214" w:rsidRDefault="004B6214" w:rsidP="004B6214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2" w:author="Unknown"/>
          <w:rFonts w:ascii="Arial" w:eastAsia="Times New Roman" w:hAnsi="Arial" w:cs="Arial"/>
          <w:color w:val="000000"/>
          <w:sz w:val="21"/>
          <w:szCs w:val="21"/>
        </w:rPr>
      </w:pPr>
      <w:ins w:id="13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Script in &lt;body&gt;...&lt;/body&gt; section.</w:t>
        </w:r>
      </w:ins>
    </w:p>
    <w:p w:rsidR="004B6214" w:rsidRPr="004B6214" w:rsidRDefault="004B6214" w:rsidP="004B6214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Script in &lt;body&gt;...&lt;/body&gt; and &lt;head&gt;...&lt;/head&gt; sections.</w:t>
        </w:r>
      </w:ins>
    </w:p>
    <w:p w:rsidR="004B6214" w:rsidRPr="004B6214" w:rsidRDefault="004B6214" w:rsidP="004B6214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6" w:author="Unknown"/>
          <w:rFonts w:ascii="Arial" w:eastAsia="Times New Roman" w:hAnsi="Arial" w:cs="Arial"/>
          <w:color w:val="000000"/>
          <w:sz w:val="21"/>
          <w:szCs w:val="21"/>
        </w:rPr>
      </w:pPr>
      <w:ins w:id="17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Script in an external file and then include in &lt;head&gt;...&lt;/head&gt; section.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8" w:author="Unknown"/>
          <w:rFonts w:ascii="Arial" w:eastAsia="Times New Roman" w:hAnsi="Arial" w:cs="Arial"/>
          <w:color w:val="000000"/>
          <w:sz w:val="21"/>
          <w:szCs w:val="21"/>
        </w:rPr>
      </w:pPr>
      <w:ins w:id="19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In the following section, we will see how we can place JavaScript in an HTML file in different ways.</w:t>
        </w:r>
      </w:ins>
    </w:p>
    <w:p w:rsidR="004B6214" w:rsidRPr="004B6214" w:rsidRDefault="004B6214" w:rsidP="004B6214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20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21" w:author="Unknown">
        <w:r w:rsidRPr="004B6214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&lt;head&gt;...&lt;/head&gt; section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22" w:author="Unknown"/>
          <w:rFonts w:ascii="Arial" w:eastAsia="Times New Roman" w:hAnsi="Arial" w:cs="Arial"/>
          <w:color w:val="000000"/>
          <w:sz w:val="21"/>
          <w:szCs w:val="21"/>
        </w:rPr>
      </w:pPr>
      <w:ins w:id="23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If you want to have a script run on some event, such as when a user clicks somewhere, then you will place that script in the head as follows −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" w:author="Unknown"/>
          <w:rFonts w:ascii="Consolas" w:eastAsia="Times New Roman" w:hAnsi="Consolas" w:cs="Consolas"/>
          <w:color w:val="313131"/>
          <w:sz w:val="18"/>
          <w:szCs w:val="18"/>
        </w:rPr>
      </w:pPr>
      <w:ins w:id="25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html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6" w:author="Unknown"/>
          <w:rFonts w:ascii="Consolas" w:eastAsia="Times New Roman" w:hAnsi="Consolas" w:cs="Consolas"/>
          <w:color w:val="313131"/>
          <w:sz w:val="18"/>
          <w:szCs w:val="18"/>
        </w:rPr>
      </w:pPr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7" w:author="Unknown"/>
          <w:rFonts w:ascii="Consolas" w:eastAsia="Times New Roman" w:hAnsi="Consolas" w:cs="Consolas"/>
          <w:color w:val="313131"/>
          <w:sz w:val="18"/>
          <w:szCs w:val="18"/>
        </w:rPr>
      </w:pPr>
      <w:ins w:id="28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head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" w:author="Unknown"/>
          <w:rFonts w:ascii="Consolas" w:eastAsia="Times New Roman" w:hAnsi="Consolas" w:cs="Consolas"/>
          <w:color w:val="313131"/>
          <w:sz w:val="18"/>
          <w:szCs w:val="18"/>
        </w:rPr>
      </w:pPr>
      <w:ins w:id="30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" w:author="Unknown"/>
          <w:rFonts w:ascii="Consolas" w:eastAsia="Times New Roman" w:hAnsi="Consolas" w:cs="Consolas"/>
          <w:color w:val="313131"/>
          <w:sz w:val="18"/>
          <w:szCs w:val="18"/>
        </w:rPr>
      </w:pPr>
      <w:ins w:id="32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"text/</w:t>
        </w:r>
        <w:proofErr w:type="spellStart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javascript</w:t>
        </w:r>
        <w:proofErr w:type="spell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" w:author="Unknown"/>
          <w:rFonts w:ascii="Consolas" w:eastAsia="Times New Roman" w:hAnsi="Consolas" w:cs="Consolas"/>
          <w:color w:val="313131"/>
          <w:sz w:val="18"/>
          <w:szCs w:val="18"/>
        </w:rPr>
      </w:pPr>
      <w:ins w:id="34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5" w:author="Unknown"/>
          <w:rFonts w:ascii="Consolas" w:eastAsia="Times New Roman" w:hAnsi="Consolas" w:cs="Consolas"/>
          <w:color w:val="313131"/>
          <w:sz w:val="18"/>
          <w:szCs w:val="18"/>
        </w:rPr>
      </w:pPr>
      <w:ins w:id="36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function</w:t>
        </w:r>
        <w:proofErr w:type="gramEnd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sayHello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()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{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" w:author="Unknown"/>
          <w:rFonts w:ascii="Consolas" w:eastAsia="Times New Roman" w:hAnsi="Consolas" w:cs="Consolas"/>
          <w:color w:val="313131"/>
          <w:sz w:val="18"/>
          <w:szCs w:val="18"/>
        </w:rPr>
      </w:pPr>
      <w:ins w:id="38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</w:t>
        </w:r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alert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"Hello World"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" w:author="Unknown"/>
          <w:rFonts w:ascii="Consolas" w:eastAsia="Times New Roman" w:hAnsi="Consolas" w:cs="Consolas"/>
          <w:color w:val="313131"/>
          <w:sz w:val="18"/>
          <w:szCs w:val="18"/>
        </w:rPr>
      </w:pPr>
      <w:ins w:id="40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}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" w:author="Unknown"/>
          <w:rFonts w:ascii="Consolas" w:eastAsia="Times New Roman" w:hAnsi="Consolas" w:cs="Consolas"/>
          <w:color w:val="313131"/>
          <w:sz w:val="18"/>
          <w:szCs w:val="18"/>
        </w:rPr>
      </w:pPr>
      <w:ins w:id="42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" w:author="Unknown"/>
          <w:rFonts w:ascii="Consolas" w:eastAsia="Times New Roman" w:hAnsi="Consolas" w:cs="Consolas"/>
          <w:color w:val="313131"/>
          <w:sz w:val="18"/>
          <w:szCs w:val="18"/>
        </w:rPr>
      </w:pPr>
      <w:ins w:id="44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5" w:author="Unknown"/>
          <w:rFonts w:ascii="Consolas" w:eastAsia="Times New Roman" w:hAnsi="Consolas" w:cs="Consolas"/>
          <w:color w:val="313131"/>
          <w:sz w:val="18"/>
          <w:szCs w:val="18"/>
        </w:rPr>
      </w:pPr>
      <w:ins w:id="46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" w:author="Unknown"/>
          <w:rFonts w:ascii="Consolas" w:eastAsia="Times New Roman" w:hAnsi="Consolas" w:cs="Consolas"/>
          <w:color w:val="313131"/>
          <w:sz w:val="18"/>
          <w:szCs w:val="18"/>
        </w:rPr>
      </w:pPr>
      <w:ins w:id="48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&lt;/head&gt;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" w:author="Unknown"/>
          <w:rFonts w:ascii="Consolas" w:eastAsia="Times New Roman" w:hAnsi="Consolas" w:cs="Consolas"/>
          <w:color w:val="313131"/>
          <w:sz w:val="18"/>
          <w:szCs w:val="18"/>
        </w:rPr>
      </w:pPr>
      <w:ins w:id="50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" w:author="Unknown"/>
          <w:rFonts w:ascii="Consolas" w:eastAsia="Times New Roman" w:hAnsi="Consolas" w:cs="Consolas"/>
          <w:color w:val="313131"/>
          <w:sz w:val="18"/>
          <w:szCs w:val="18"/>
        </w:rPr>
      </w:pPr>
      <w:ins w:id="52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body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" w:author="Unknown"/>
          <w:rFonts w:ascii="Consolas" w:eastAsia="Times New Roman" w:hAnsi="Consolas" w:cs="Consolas"/>
          <w:color w:val="313131"/>
          <w:sz w:val="18"/>
          <w:szCs w:val="18"/>
        </w:rPr>
      </w:pPr>
      <w:ins w:id="54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&lt;input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"button"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onclick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proofErr w:type="spellStart"/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sayHello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value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"Say Hello"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/&gt;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" w:author="Unknown"/>
          <w:rFonts w:ascii="Consolas" w:eastAsia="Times New Roman" w:hAnsi="Consolas" w:cs="Consolas"/>
          <w:color w:val="313131"/>
          <w:sz w:val="18"/>
          <w:szCs w:val="18"/>
        </w:rPr>
      </w:pPr>
      <w:ins w:id="56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7" w:author="Unknown"/>
          <w:rFonts w:ascii="Consolas" w:eastAsia="Times New Roman" w:hAnsi="Consolas" w:cs="Consolas"/>
          <w:color w:val="313131"/>
          <w:sz w:val="18"/>
          <w:szCs w:val="18"/>
        </w:rPr>
      </w:pPr>
      <w:ins w:id="58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" w:author="Unknown"/>
          <w:rFonts w:ascii="Consolas" w:eastAsia="Times New Roman" w:hAnsi="Consolas" w:cs="Consolas"/>
          <w:color w:val="313131"/>
          <w:sz w:val="18"/>
          <w:szCs w:val="18"/>
        </w:rPr>
      </w:pPr>
      <w:ins w:id="60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61" w:author="Unknown"/>
          <w:rFonts w:ascii="Arial" w:eastAsia="Times New Roman" w:hAnsi="Arial" w:cs="Arial"/>
          <w:color w:val="000000"/>
          <w:sz w:val="21"/>
          <w:szCs w:val="21"/>
        </w:rPr>
      </w:pPr>
      <w:ins w:id="62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This code will produce the following results −</w:t>
        </w:r>
      </w:ins>
    </w:p>
    <w:p w:rsidR="004B6214" w:rsidRPr="004B6214" w:rsidRDefault="004B6214" w:rsidP="004B6214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63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64" w:author="Unknown">
        <w:r w:rsidRPr="004B6214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&lt;body&gt;...&lt;/body&gt; section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65" w:author="Unknown"/>
          <w:rFonts w:ascii="Arial" w:eastAsia="Times New Roman" w:hAnsi="Arial" w:cs="Arial"/>
          <w:color w:val="000000"/>
          <w:sz w:val="21"/>
          <w:szCs w:val="21"/>
        </w:rPr>
      </w:pPr>
      <w:ins w:id="66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 xml:space="preserve">If you need a script to run as the page loads so that the script generates content in the page, then the script goes in the &lt;body&gt; portion of the document. In this case, you would not have any </w:t>
        </w:r>
        <w:proofErr w:type="gramStart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function</w:t>
        </w:r>
        <w:proofErr w:type="gramEnd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 xml:space="preserve"> defined using JavaScript. Take a look at the following code.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" w:author="Unknown"/>
          <w:rFonts w:ascii="Consolas" w:eastAsia="Times New Roman" w:hAnsi="Consolas" w:cs="Consolas"/>
          <w:color w:val="313131"/>
          <w:sz w:val="18"/>
          <w:szCs w:val="18"/>
        </w:rPr>
      </w:pPr>
      <w:ins w:id="68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html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" w:author="Unknown"/>
          <w:rFonts w:ascii="Consolas" w:eastAsia="Times New Roman" w:hAnsi="Consolas" w:cs="Consolas"/>
          <w:color w:val="313131"/>
          <w:sz w:val="18"/>
          <w:szCs w:val="18"/>
        </w:rPr>
      </w:pPr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0" w:author="Unknown"/>
          <w:rFonts w:ascii="Consolas" w:eastAsia="Times New Roman" w:hAnsi="Consolas" w:cs="Consolas"/>
          <w:color w:val="313131"/>
          <w:sz w:val="18"/>
          <w:szCs w:val="18"/>
        </w:rPr>
      </w:pPr>
      <w:ins w:id="7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head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2" w:author="Unknown"/>
          <w:rFonts w:ascii="Consolas" w:eastAsia="Times New Roman" w:hAnsi="Consolas" w:cs="Consolas"/>
          <w:color w:val="313131"/>
          <w:sz w:val="18"/>
          <w:szCs w:val="18"/>
        </w:rPr>
      </w:pPr>
      <w:ins w:id="7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&lt;/head&gt;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4" w:author="Unknown"/>
          <w:rFonts w:ascii="Consolas" w:eastAsia="Times New Roman" w:hAnsi="Consolas" w:cs="Consolas"/>
          <w:color w:val="313131"/>
          <w:sz w:val="18"/>
          <w:szCs w:val="18"/>
        </w:rPr>
      </w:pPr>
      <w:ins w:id="7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6" w:author="Unknown"/>
          <w:rFonts w:ascii="Consolas" w:eastAsia="Times New Roman" w:hAnsi="Consolas" w:cs="Consolas"/>
          <w:color w:val="313131"/>
          <w:sz w:val="18"/>
          <w:szCs w:val="18"/>
        </w:rPr>
      </w:pPr>
      <w:ins w:id="7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body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8" w:author="Unknown"/>
          <w:rFonts w:ascii="Consolas" w:eastAsia="Times New Roman" w:hAnsi="Consolas" w:cs="Consolas"/>
          <w:color w:val="313131"/>
          <w:sz w:val="18"/>
          <w:szCs w:val="18"/>
        </w:rPr>
      </w:pPr>
      <w:ins w:id="79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0" w:author="Unknown"/>
          <w:rFonts w:ascii="Consolas" w:eastAsia="Times New Roman" w:hAnsi="Consolas" w:cs="Consolas"/>
          <w:color w:val="313131"/>
          <w:sz w:val="18"/>
          <w:szCs w:val="18"/>
        </w:rPr>
      </w:pPr>
      <w:ins w:id="8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"text/</w:t>
        </w:r>
        <w:proofErr w:type="spellStart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javascript</w:t>
        </w:r>
        <w:proofErr w:type="spell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2" w:author="Unknown"/>
          <w:rFonts w:ascii="Consolas" w:eastAsia="Times New Roman" w:hAnsi="Consolas" w:cs="Consolas"/>
          <w:color w:val="313131"/>
          <w:sz w:val="18"/>
          <w:szCs w:val="18"/>
        </w:rPr>
      </w:pPr>
      <w:ins w:id="8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4" w:author="Unknown"/>
          <w:rFonts w:ascii="Consolas" w:eastAsia="Times New Roman" w:hAnsi="Consolas" w:cs="Consolas"/>
          <w:color w:val="313131"/>
          <w:sz w:val="18"/>
          <w:szCs w:val="18"/>
        </w:rPr>
      </w:pPr>
      <w:ins w:id="8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spellStart"/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document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"Hello World"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6" w:author="Unknown"/>
          <w:rFonts w:ascii="Consolas" w:eastAsia="Times New Roman" w:hAnsi="Consolas" w:cs="Consolas"/>
          <w:color w:val="313131"/>
          <w:sz w:val="18"/>
          <w:szCs w:val="18"/>
        </w:rPr>
      </w:pPr>
      <w:ins w:id="8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8" w:author="Unknown"/>
          <w:rFonts w:ascii="Consolas" w:eastAsia="Times New Roman" w:hAnsi="Consolas" w:cs="Consolas"/>
          <w:color w:val="313131"/>
          <w:sz w:val="18"/>
          <w:szCs w:val="18"/>
        </w:rPr>
      </w:pPr>
      <w:ins w:id="89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0" w:author="Unknown"/>
          <w:rFonts w:ascii="Consolas" w:eastAsia="Times New Roman" w:hAnsi="Consolas" w:cs="Consolas"/>
          <w:color w:val="313131"/>
          <w:sz w:val="18"/>
          <w:szCs w:val="18"/>
        </w:rPr>
      </w:pPr>
      <w:ins w:id="9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2" w:author="Unknown"/>
          <w:rFonts w:ascii="Consolas" w:eastAsia="Times New Roman" w:hAnsi="Consolas" w:cs="Consolas"/>
          <w:color w:val="313131"/>
          <w:sz w:val="18"/>
          <w:szCs w:val="18"/>
        </w:rPr>
      </w:pPr>
      <w:ins w:id="9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&lt;p&gt;</w:t>
        </w:r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This</w:t>
        </w:r>
        <w:proofErr w:type="gramEnd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is web page body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&lt;/p&gt;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4" w:author="Unknown"/>
          <w:rFonts w:ascii="Consolas" w:eastAsia="Times New Roman" w:hAnsi="Consolas" w:cs="Consolas"/>
          <w:color w:val="313131"/>
          <w:sz w:val="18"/>
          <w:szCs w:val="18"/>
        </w:rPr>
      </w:pPr>
      <w:ins w:id="9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6" w:author="Unknown"/>
          <w:rFonts w:ascii="Consolas" w:eastAsia="Times New Roman" w:hAnsi="Consolas" w:cs="Consolas"/>
          <w:color w:val="313131"/>
          <w:sz w:val="18"/>
          <w:szCs w:val="18"/>
        </w:rPr>
      </w:pPr>
      <w:ins w:id="9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8" w:author="Unknown"/>
          <w:rFonts w:ascii="Consolas" w:eastAsia="Times New Roman" w:hAnsi="Consolas" w:cs="Consolas"/>
          <w:color w:val="313131"/>
          <w:sz w:val="18"/>
          <w:szCs w:val="18"/>
        </w:rPr>
      </w:pPr>
      <w:ins w:id="99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00" w:author="Unknown"/>
          <w:rFonts w:ascii="Arial" w:eastAsia="Times New Roman" w:hAnsi="Arial" w:cs="Arial"/>
          <w:color w:val="000000"/>
          <w:sz w:val="21"/>
          <w:szCs w:val="21"/>
        </w:rPr>
      </w:pPr>
      <w:ins w:id="101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This code will produce the following results −</w:t>
        </w:r>
      </w:ins>
    </w:p>
    <w:p w:rsidR="004B6214" w:rsidRPr="004B6214" w:rsidRDefault="004B6214" w:rsidP="004B6214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0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03" w:author="Unknown">
        <w:r w:rsidRPr="004B6214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&lt;body&gt; and &lt;head&gt; Sections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04" w:author="Unknown"/>
          <w:rFonts w:ascii="Arial" w:eastAsia="Times New Roman" w:hAnsi="Arial" w:cs="Arial"/>
          <w:color w:val="000000"/>
          <w:sz w:val="21"/>
          <w:szCs w:val="21"/>
        </w:rPr>
      </w:pPr>
      <w:ins w:id="105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You can put your JavaScript code in &lt;head&gt; and &lt;body&gt; section altogether as follows −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6" w:author="Unknown"/>
          <w:rFonts w:ascii="Consolas" w:eastAsia="Times New Roman" w:hAnsi="Consolas" w:cs="Consolas"/>
          <w:color w:val="313131"/>
          <w:sz w:val="18"/>
          <w:szCs w:val="18"/>
        </w:rPr>
      </w:pPr>
      <w:ins w:id="107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html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8" w:author="Unknown"/>
          <w:rFonts w:ascii="Consolas" w:eastAsia="Times New Roman" w:hAnsi="Consolas" w:cs="Consolas"/>
          <w:color w:val="313131"/>
          <w:sz w:val="18"/>
          <w:szCs w:val="18"/>
        </w:rPr>
      </w:pPr>
      <w:ins w:id="109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head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0" w:author="Unknown"/>
          <w:rFonts w:ascii="Consolas" w:eastAsia="Times New Roman" w:hAnsi="Consolas" w:cs="Consolas"/>
          <w:color w:val="313131"/>
          <w:sz w:val="18"/>
          <w:szCs w:val="18"/>
        </w:rPr>
      </w:pPr>
      <w:ins w:id="11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"text/</w:t>
        </w:r>
        <w:proofErr w:type="spellStart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javascript</w:t>
        </w:r>
        <w:proofErr w:type="spell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2" w:author="Unknown"/>
          <w:rFonts w:ascii="Consolas" w:eastAsia="Times New Roman" w:hAnsi="Consolas" w:cs="Consolas"/>
          <w:color w:val="313131"/>
          <w:sz w:val="18"/>
          <w:szCs w:val="18"/>
        </w:rPr>
      </w:pPr>
      <w:ins w:id="11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4" w:author="Unknown"/>
          <w:rFonts w:ascii="Consolas" w:eastAsia="Times New Roman" w:hAnsi="Consolas" w:cs="Consolas"/>
          <w:color w:val="313131"/>
          <w:sz w:val="18"/>
          <w:szCs w:val="18"/>
        </w:rPr>
      </w:pPr>
      <w:ins w:id="11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function</w:t>
        </w:r>
        <w:proofErr w:type="gramEnd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sayHello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()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{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6" w:author="Unknown"/>
          <w:rFonts w:ascii="Consolas" w:eastAsia="Times New Roman" w:hAnsi="Consolas" w:cs="Consolas"/>
          <w:color w:val="313131"/>
          <w:sz w:val="18"/>
          <w:szCs w:val="18"/>
        </w:rPr>
      </w:pPr>
      <w:ins w:id="11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</w:t>
        </w:r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alert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"Hello World"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8" w:author="Unknown"/>
          <w:rFonts w:ascii="Consolas" w:eastAsia="Times New Roman" w:hAnsi="Consolas" w:cs="Consolas"/>
          <w:color w:val="313131"/>
          <w:sz w:val="18"/>
          <w:szCs w:val="18"/>
        </w:rPr>
      </w:pPr>
      <w:ins w:id="119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}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0" w:author="Unknown"/>
          <w:rFonts w:ascii="Consolas" w:eastAsia="Times New Roman" w:hAnsi="Consolas" w:cs="Consolas"/>
          <w:color w:val="313131"/>
          <w:sz w:val="18"/>
          <w:szCs w:val="18"/>
        </w:rPr>
      </w:pPr>
      <w:ins w:id="12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2" w:author="Unknown"/>
          <w:rFonts w:ascii="Consolas" w:eastAsia="Times New Roman" w:hAnsi="Consolas" w:cs="Consolas"/>
          <w:color w:val="313131"/>
          <w:sz w:val="18"/>
          <w:szCs w:val="18"/>
        </w:rPr>
      </w:pPr>
      <w:ins w:id="12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4" w:author="Unknown"/>
          <w:rFonts w:ascii="Consolas" w:eastAsia="Times New Roman" w:hAnsi="Consolas" w:cs="Consolas"/>
          <w:color w:val="313131"/>
          <w:sz w:val="18"/>
          <w:szCs w:val="18"/>
        </w:rPr>
      </w:pPr>
      <w:ins w:id="12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&lt;/head&gt;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6" w:author="Unknown"/>
          <w:rFonts w:ascii="Consolas" w:eastAsia="Times New Roman" w:hAnsi="Consolas" w:cs="Consolas"/>
          <w:color w:val="313131"/>
          <w:sz w:val="18"/>
          <w:szCs w:val="18"/>
        </w:rPr>
      </w:pPr>
      <w:ins w:id="12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8" w:author="Unknown"/>
          <w:rFonts w:ascii="Consolas" w:eastAsia="Times New Roman" w:hAnsi="Consolas" w:cs="Consolas"/>
          <w:color w:val="313131"/>
          <w:sz w:val="18"/>
          <w:szCs w:val="18"/>
        </w:rPr>
      </w:pPr>
      <w:ins w:id="129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body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0" w:author="Unknown"/>
          <w:rFonts w:ascii="Consolas" w:eastAsia="Times New Roman" w:hAnsi="Consolas" w:cs="Consolas"/>
          <w:color w:val="313131"/>
          <w:sz w:val="18"/>
          <w:szCs w:val="18"/>
        </w:rPr>
      </w:pPr>
      <w:ins w:id="13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"text/</w:t>
        </w:r>
        <w:proofErr w:type="spellStart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javascript</w:t>
        </w:r>
        <w:proofErr w:type="spell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2" w:author="Unknown"/>
          <w:rFonts w:ascii="Consolas" w:eastAsia="Times New Roman" w:hAnsi="Consolas" w:cs="Consolas"/>
          <w:color w:val="313131"/>
          <w:sz w:val="18"/>
          <w:szCs w:val="18"/>
        </w:rPr>
      </w:pPr>
      <w:ins w:id="13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4" w:author="Unknown"/>
          <w:rFonts w:ascii="Consolas" w:eastAsia="Times New Roman" w:hAnsi="Consolas" w:cs="Consolas"/>
          <w:color w:val="313131"/>
          <w:sz w:val="18"/>
          <w:szCs w:val="18"/>
        </w:rPr>
      </w:pPr>
      <w:ins w:id="13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proofErr w:type="spellStart"/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document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"Hello World"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6" w:author="Unknown"/>
          <w:rFonts w:ascii="Consolas" w:eastAsia="Times New Roman" w:hAnsi="Consolas" w:cs="Consolas"/>
          <w:color w:val="313131"/>
          <w:sz w:val="18"/>
          <w:szCs w:val="18"/>
        </w:rPr>
      </w:pPr>
      <w:ins w:id="13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4B6214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8" w:author="Unknown"/>
          <w:rFonts w:ascii="Consolas" w:eastAsia="Times New Roman" w:hAnsi="Consolas" w:cs="Consolas"/>
          <w:color w:val="313131"/>
          <w:sz w:val="18"/>
          <w:szCs w:val="18"/>
        </w:rPr>
      </w:pPr>
      <w:ins w:id="139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0" w:author="Unknown"/>
          <w:rFonts w:ascii="Consolas" w:eastAsia="Times New Roman" w:hAnsi="Consolas" w:cs="Consolas"/>
          <w:color w:val="313131"/>
          <w:sz w:val="18"/>
          <w:szCs w:val="18"/>
        </w:rPr>
      </w:pPr>
      <w:ins w:id="141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2" w:author="Unknown"/>
          <w:rFonts w:ascii="Consolas" w:eastAsia="Times New Roman" w:hAnsi="Consolas" w:cs="Consolas"/>
          <w:color w:val="313131"/>
          <w:sz w:val="18"/>
          <w:szCs w:val="18"/>
        </w:rPr>
      </w:pPr>
      <w:ins w:id="143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&lt;input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"button"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onclick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proofErr w:type="spellStart"/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sayHello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value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"Say Hello"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/&gt;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4" w:author="Unknown"/>
          <w:rFonts w:ascii="Consolas" w:eastAsia="Times New Roman" w:hAnsi="Consolas" w:cs="Consolas"/>
          <w:color w:val="313131"/>
          <w:sz w:val="18"/>
          <w:szCs w:val="18"/>
        </w:rPr>
      </w:pPr>
      <w:ins w:id="145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6" w:author="Unknown"/>
          <w:rFonts w:ascii="Consolas" w:eastAsia="Times New Roman" w:hAnsi="Consolas" w:cs="Consolas"/>
          <w:color w:val="313131"/>
          <w:sz w:val="18"/>
          <w:szCs w:val="18"/>
        </w:rPr>
      </w:pPr>
      <w:ins w:id="147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8" w:author="Unknown"/>
          <w:rFonts w:ascii="Consolas" w:eastAsia="Times New Roman" w:hAnsi="Consolas" w:cs="Consolas"/>
          <w:color w:val="313131"/>
          <w:sz w:val="18"/>
          <w:szCs w:val="18"/>
        </w:rPr>
      </w:pPr>
      <w:ins w:id="149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50" w:author="Unknown"/>
          <w:rFonts w:ascii="Arial" w:eastAsia="Times New Roman" w:hAnsi="Arial" w:cs="Arial"/>
          <w:color w:val="000000"/>
          <w:sz w:val="21"/>
          <w:szCs w:val="21"/>
        </w:rPr>
      </w:pPr>
      <w:ins w:id="151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This code will produce the following result −</w:t>
        </w:r>
      </w:ins>
    </w:p>
    <w:p w:rsidR="004B6214" w:rsidRPr="004B6214" w:rsidRDefault="004B6214" w:rsidP="004B6214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5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53" w:author="Unknown">
        <w:r w:rsidRPr="004B6214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External File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54" w:author="Unknown"/>
          <w:rFonts w:ascii="Arial" w:eastAsia="Times New Roman" w:hAnsi="Arial" w:cs="Arial"/>
          <w:color w:val="000000"/>
          <w:sz w:val="21"/>
          <w:szCs w:val="21"/>
        </w:rPr>
      </w:pPr>
      <w:ins w:id="155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As you begin to work more extensively with JavaScript, you will be likely to find that there are cases where you are reusing identical JavaScript code on multiple pages of a site.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56" w:author="Unknown"/>
          <w:rFonts w:ascii="Arial" w:eastAsia="Times New Roman" w:hAnsi="Arial" w:cs="Arial"/>
          <w:color w:val="000000"/>
          <w:sz w:val="21"/>
          <w:szCs w:val="21"/>
        </w:rPr>
      </w:pPr>
      <w:ins w:id="157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You are not restricted to be maintaining identical code in multiple HTML files. The </w:t>
        </w:r>
        <w:r w:rsidRPr="004B6214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script</w:t>
        </w:r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 tag provides a mechanism to allow you to store JavaScript in an external file and then include it into your HTML files.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58" w:author="Unknown"/>
          <w:rFonts w:ascii="Arial" w:eastAsia="Times New Roman" w:hAnsi="Arial" w:cs="Arial"/>
          <w:color w:val="000000"/>
          <w:sz w:val="21"/>
          <w:szCs w:val="21"/>
        </w:rPr>
      </w:pPr>
      <w:ins w:id="159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Here is an example to show how you can include an external JavaScript file in your HTML code using </w:t>
        </w:r>
        <w:r w:rsidRPr="004B6214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script</w:t>
        </w:r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 tag and its </w:t>
        </w:r>
        <w:proofErr w:type="spellStart"/>
        <w:r w:rsidRPr="004B6214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src</w:t>
        </w:r>
        <w:proofErr w:type="spellEnd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 attribute.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0" w:author="Unknown"/>
          <w:rFonts w:ascii="Consolas" w:eastAsia="Times New Roman" w:hAnsi="Consolas" w:cs="Consolas"/>
          <w:color w:val="313131"/>
          <w:sz w:val="18"/>
          <w:szCs w:val="18"/>
        </w:rPr>
      </w:pPr>
      <w:ins w:id="161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html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2" w:author="Unknown"/>
          <w:rFonts w:ascii="Consolas" w:eastAsia="Times New Roman" w:hAnsi="Consolas" w:cs="Consolas"/>
          <w:color w:val="313131"/>
          <w:sz w:val="18"/>
          <w:szCs w:val="18"/>
        </w:rPr>
      </w:pPr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3" w:author="Unknown"/>
          <w:rFonts w:ascii="Consolas" w:eastAsia="Times New Roman" w:hAnsi="Consolas" w:cs="Consolas"/>
          <w:color w:val="313131"/>
          <w:sz w:val="18"/>
          <w:szCs w:val="18"/>
        </w:rPr>
      </w:pPr>
      <w:ins w:id="164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head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5" w:author="Unknown"/>
          <w:rFonts w:ascii="Consolas" w:eastAsia="Times New Roman" w:hAnsi="Consolas" w:cs="Consolas"/>
          <w:color w:val="313131"/>
          <w:sz w:val="18"/>
          <w:szCs w:val="18"/>
        </w:rPr>
      </w:pPr>
      <w:ins w:id="166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"text/</w:t>
        </w:r>
        <w:proofErr w:type="spellStart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javascript</w:t>
        </w:r>
        <w:proofErr w:type="spell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4B6214">
          <w:rPr>
            <w:rFonts w:ascii="Consolas" w:eastAsia="Times New Roman" w:hAnsi="Consolas" w:cs="Consolas"/>
            <w:color w:val="7F0055"/>
            <w:sz w:val="18"/>
            <w:szCs w:val="18"/>
          </w:rPr>
          <w:t>src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"filename.js"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&gt;&lt;/script&gt;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7" w:author="Unknown"/>
          <w:rFonts w:ascii="Consolas" w:eastAsia="Times New Roman" w:hAnsi="Consolas" w:cs="Consolas"/>
          <w:color w:val="313131"/>
          <w:sz w:val="18"/>
          <w:szCs w:val="18"/>
        </w:rPr>
      </w:pPr>
      <w:ins w:id="168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&lt;/head&gt;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9" w:author="Unknown"/>
          <w:rFonts w:ascii="Consolas" w:eastAsia="Times New Roman" w:hAnsi="Consolas" w:cs="Consolas"/>
          <w:color w:val="313131"/>
          <w:sz w:val="18"/>
          <w:szCs w:val="18"/>
        </w:rPr>
      </w:pPr>
      <w:ins w:id="170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1" w:author="Unknown"/>
          <w:rFonts w:ascii="Consolas" w:eastAsia="Times New Roman" w:hAnsi="Consolas" w:cs="Consolas"/>
          <w:color w:val="313131"/>
          <w:sz w:val="18"/>
          <w:szCs w:val="18"/>
        </w:rPr>
      </w:pPr>
      <w:ins w:id="172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</w:t>
        </w:r>
        <w:proofErr w:type="gramStart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body</w:t>
        </w:r>
        <w:proofErr w:type="gramEnd"/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3" w:author="Unknown"/>
          <w:rFonts w:ascii="Consolas" w:eastAsia="Times New Roman" w:hAnsi="Consolas" w:cs="Consolas"/>
          <w:color w:val="313131"/>
          <w:sz w:val="18"/>
          <w:szCs w:val="18"/>
        </w:rPr>
      </w:pPr>
      <w:ins w:id="174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.......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5" w:author="Unknown"/>
          <w:rFonts w:ascii="Consolas" w:eastAsia="Times New Roman" w:hAnsi="Consolas" w:cs="Consolas"/>
          <w:color w:val="313131"/>
          <w:sz w:val="18"/>
          <w:szCs w:val="18"/>
        </w:rPr>
      </w:pPr>
      <w:ins w:id="176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7" w:author="Unknown"/>
          <w:rFonts w:ascii="Consolas" w:eastAsia="Times New Roman" w:hAnsi="Consolas" w:cs="Consolas"/>
          <w:color w:val="313131"/>
          <w:sz w:val="18"/>
          <w:szCs w:val="18"/>
        </w:rPr>
      </w:pPr>
      <w:ins w:id="178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79" w:author="Unknown"/>
          <w:rFonts w:ascii="Arial" w:eastAsia="Times New Roman" w:hAnsi="Arial" w:cs="Arial"/>
          <w:color w:val="000000"/>
          <w:sz w:val="21"/>
          <w:szCs w:val="21"/>
        </w:rPr>
      </w:pPr>
      <w:ins w:id="180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To use JavaScript from an external file source, you need to write all your JavaScript source code in a simple text file with the extension ".</w:t>
        </w:r>
        <w:proofErr w:type="spellStart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js</w:t>
        </w:r>
        <w:proofErr w:type="spellEnd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" and then include that file as shown above.</w:t>
        </w:r>
      </w:ins>
    </w:p>
    <w:p w:rsidR="004B6214" w:rsidRPr="004B6214" w:rsidRDefault="004B6214" w:rsidP="004B6214">
      <w:pPr>
        <w:shd w:val="clear" w:color="auto" w:fill="FFFFFF"/>
        <w:spacing w:after="240" w:line="360" w:lineRule="atLeast"/>
        <w:ind w:left="-402" w:right="-402"/>
        <w:jc w:val="both"/>
        <w:rPr>
          <w:ins w:id="181" w:author="Unknown"/>
          <w:rFonts w:ascii="Arial" w:eastAsia="Times New Roman" w:hAnsi="Arial" w:cs="Arial"/>
          <w:color w:val="000000"/>
          <w:sz w:val="21"/>
          <w:szCs w:val="21"/>
        </w:rPr>
      </w:pPr>
      <w:ins w:id="182" w:author="Unknown"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For example, you can keep the following content in </w:t>
        </w:r>
        <w:r w:rsidRPr="004B6214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filename.js</w:t>
        </w:r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 xml:space="preserve"> file and then you can </w:t>
        </w:r>
        <w:proofErr w:type="spellStart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use</w:t>
        </w:r>
        <w:r w:rsidRPr="004B6214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sayHello</w:t>
        </w:r>
        <w:proofErr w:type="spellEnd"/>
        <w:r w:rsidRPr="004B6214">
          <w:rPr>
            <w:rFonts w:ascii="Arial" w:eastAsia="Times New Roman" w:hAnsi="Arial" w:cs="Arial"/>
            <w:color w:val="000000"/>
            <w:sz w:val="21"/>
            <w:szCs w:val="21"/>
          </w:rPr>
          <w:t> function in your HTML file after including the filename.js file.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3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ins w:id="184" w:author="Unknown">
        <w:r w:rsidRPr="004B6214">
          <w:rPr>
            <w:rFonts w:ascii="Consolas" w:eastAsia="Times New Roman" w:hAnsi="Consolas" w:cs="Consolas"/>
            <w:color w:val="000088"/>
            <w:sz w:val="18"/>
            <w:szCs w:val="18"/>
          </w:rPr>
          <w:t>function</w:t>
        </w:r>
        <w:proofErr w:type="gramEnd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sayHello</w:t>
        </w:r>
        <w:proofErr w:type="spellEnd"/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()</w:t>
        </w:r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{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5" w:author="Unknown"/>
          <w:rFonts w:ascii="Consolas" w:eastAsia="Times New Roman" w:hAnsi="Consolas" w:cs="Consolas"/>
          <w:color w:val="313131"/>
          <w:sz w:val="18"/>
          <w:szCs w:val="18"/>
        </w:rPr>
      </w:pPr>
      <w:ins w:id="186" w:author="Unknown"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proofErr w:type="gramStart"/>
        <w:r w:rsidRPr="004B6214">
          <w:rPr>
            <w:rFonts w:ascii="Consolas" w:eastAsia="Times New Roman" w:hAnsi="Consolas" w:cs="Consolas"/>
            <w:color w:val="313131"/>
            <w:sz w:val="18"/>
            <w:szCs w:val="18"/>
          </w:rPr>
          <w:t>alert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proofErr w:type="gramEnd"/>
        <w:r w:rsidRPr="004B6214">
          <w:rPr>
            <w:rFonts w:ascii="Consolas" w:eastAsia="Times New Roman" w:hAnsi="Consolas" w:cs="Consolas"/>
            <w:color w:val="008800"/>
            <w:sz w:val="18"/>
            <w:szCs w:val="18"/>
          </w:rPr>
          <w:t>"Hello World"</w:t>
        </w:r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</w:ins>
    </w:p>
    <w:p w:rsidR="004B6214" w:rsidRPr="004B6214" w:rsidRDefault="004B6214" w:rsidP="004B621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7" w:author="Unknown"/>
          <w:rFonts w:ascii="Consolas" w:eastAsia="Times New Roman" w:hAnsi="Consolas" w:cs="Consolas"/>
          <w:color w:val="313131"/>
          <w:sz w:val="18"/>
          <w:szCs w:val="18"/>
        </w:rPr>
      </w:pPr>
      <w:ins w:id="188" w:author="Unknown">
        <w:r w:rsidRPr="004B6214">
          <w:rPr>
            <w:rFonts w:ascii="Consolas" w:eastAsia="Times New Roman" w:hAnsi="Consolas" w:cs="Consolas"/>
            <w:color w:val="666600"/>
            <w:sz w:val="18"/>
            <w:szCs w:val="18"/>
          </w:rPr>
          <w:t>}</w:t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rPr>
          <w:ins w:id="189" w:author="Unknown"/>
          <w:rFonts w:ascii="Arial" w:eastAsia="Times New Roman" w:hAnsi="Arial" w:cs="Arial"/>
          <w:color w:val="313131"/>
          <w:sz w:val="21"/>
          <w:szCs w:val="21"/>
        </w:rPr>
      </w:pPr>
      <w:ins w:id="190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0" style="width:0;height:0" o:hralign="center" o:hrstd="t" o:hr="t" fillcolor="#a0a0a0" stroked="f"/>
          </w:pict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91" w:author="Unknown"/>
          <w:rFonts w:ascii="Arial" w:eastAsia="Times New Roman" w:hAnsi="Arial" w:cs="Arial"/>
          <w:color w:val="313131"/>
          <w:sz w:val="21"/>
          <w:szCs w:val="21"/>
        </w:rPr>
      </w:pPr>
      <w:ins w:id="192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"http://www.tutorialspoint.com/javascript/javascript_enabling.htm"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pacing w:before="105" w:after="105" w:line="330" w:lineRule="atLeast"/>
        <w:ind w:left="-450" w:right="-450"/>
        <w:jc w:val="center"/>
        <w:rPr>
          <w:ins w:id="193" w:author="Unknown"/>
          <w:rFonts w:ascii="Arial" w:eastAsia="Times New Roman" w:hAnsi="Arial" w:cs="Arial"/>
          <w:color w:val="313131"/>
          <w:sz w:val="21"/>
          <w:szCs w:val="21"/>
        </w:rPr>
      </w:pPr>
      <w:ins w:id="194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pacing w:before="105" w:after="105" w:line="330" w:lineRule="atLeast"/>
        <w:ind w:left="-450" w:right="-450"/>
        <w:jc w:val="center"/>
        <w:rPr>
          <w:ins w:id="195" w:author="Unknown"/>
          <w:rFonts w:ascii="Arial" w:eastAsia="Times New Roman" w:hAnsi="Arial" w:cs="Arial"/>
          <w:color w:val="313131"/>
          <w:sz w:val="21"/>
          <w:szCs w:val="21"/>
        </w:rPr>
      </w:pPr>
      <w:ins w:id="196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"http://www.tutorialspoint.com/javascript/pdf/javascript_placement.pdf" \o "JavaScript Placement in HTML File" \t "_blank"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97" w:author="Unknown"/>
          <w:rFonts w:ascii="Arial" w:eastAsia="Times New Roman" w:hAnsi="Arial" w:cs="Arial"/>
          <w:color w:val="313131"/>
          <w:sz w:val="21"/>
          <w:szCs w:val="21"/>
        </w:rPr>
      </w:pPr>
      <w:ins w:id="198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"http://www.tutorialspoint.com/javascript/javascript_variables.htm"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4B6214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rPr>
          <w:ins w:id="199" w:author="Unknown"/>
          <w:rFonts w:ascii="Arial" w:eastAsia="Times New Roman" w:hAnsi="Arial" w:cs="Arial"/>
          <w:color w:val="313131"/>
          <w:sz w:val="21"/>
          <w:szCs w:val="21"/>
        </w:rPr>
      </w:pPr>
      <w:ins w:id="200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4B6214" w:rsidRPr="004B6214" w:rsidRDefault="004B6214" w:rsidP="004B6214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01" w:author="Unknown"/>
          <w:rFonts w:ascii="Arial" w:eastAsia="Times New Roman" w:hAnsi="Arial" w:cs="Arial"/>
          <w:color w:val="313131"/>
          <w:sz w:val="21"/>
          <w:szCs w:val="21"/>
        </w:rPr>
      </w:pPr>
      <w:ins w:id="202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4B6214" w:rsidRPr="004B6214" w:rsidRDefault="004B6214" w:rsidP="004B6214">
      <w:pPr>
        <w:spacing w:after="75" w:line="330" w:lineRule="atLeast"/>
        <w:ind w:left="-675" w:right="-675"/>
        <w:rPr>
          <w:ins w:id="203" w:author="Unknown"/>
          <w:rFonts w:ascii="Arial" w:eastAsia="Times New Roman" w:hAnsi="Arial" w:cs="Arial"/>
          <w:color w:val="313131"/>
          <w:sz w:val="20"/>
          <w:szCs w:val="20"/>
        </w:rPr>
      </w:pPr>
      <w:ins w:id="204" w:author="Unknown"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5" w:author="Unknown">
        <w:r w:rsidRPr="004B6214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6" w:author="Unknown">
        <w:r w:rsidRPr="004B6214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7" w:author="Unknown">
        <w:r w:rsidRPr="004B6214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8" w:author="Unknown">
        <w:r w:rsidRPr="004B6214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9" w:author="Unknown">
        <w:r w:rsidRPr="004B6214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4B6214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14" w:rsidRPr="004B6214" w:rsidRDefault="004B6214" w:rsidP="004B6214">
      <w:pPr>
        <w:spacing w:after="0" w:line="330" w:lineRule="atLeast"/>
        <w:rPr>
          <w:ins w:id="210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torials Poi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14" w:rsidRPr="004B6214" w:rsidRDefault="004B6214" w:rsidP="004B6214">
      <w:pPr>
        <w:numPr>
          <w:ilvl w:val="0"/>
          <w:numId w:val="9"/>
        </w:numPr>
        <w:spacing w:after="0" w:line="180" w:lineRule="atLeast"/>
        <w:ind w:left="-225"/>
        <w:rPr>
          <w:ins w:id="211" w:author="Unknown"/>
          <w:rFonts w:ascii="Arial" w:eastAsia="Times New Roman" w:hAnsi="Arial" w:cs="Arial"/>
          <w:color w:val="313131"/>
          <w:sz w:val="21"/>
          <w:szCs w:val="21"/>
        </w:rPr>
      </w:pPr>
      <w:ins w:id="212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pacing w:after="0" w:line="330" w:lineRule="atLeast"/>
        <w:rPr>
          <w:ins w:id="213" w:author="Unknown"/>
          <w:rFonts w:ascii="Arial" w:eastAsia="Times New Roman" w:hAnsi="Arial" w:cs="Arial"/>
          <w:color w:val="313131"/>
          <w:sz w:val="21"/>
          <w:szCs w:val="21"/>
        </w:rPr>
      </w:pPr>
      <w:ins w:id="214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4B6214" w:rsidRPr="004B6214" w:rsidRDefault="004B6214" w:rsidP="004B6214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215" w:author="Unknown"/>
          <w:rFonts w:ascii="Arial" w:eastAsia="Times New Roman" w:hAnsi="Arial" w:cs="Arial"/>
          <w:color w:val="313131"/>
          <w:sz w:val="21"/>
          <w:szCs w:val="21"/>
        </w:rPr>
      </w:pPr>
      <w:ins w:id="216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pacing w:after="0" w:line="330" w:lineRule="atLeast"/>
        <w:rPr>
          <w:ins w:id="217" w:author="Unknown"/>
          <w:rFonts w:ascii="Arial" w:eastAsia="Times New Roman" w:hAnsi="Arial" w:cs="Arial"/>
          <w:color w:val="313131"/>
          <w:sz w:val="21"/>
          <w:szCs w:val="21"/>
        </w:rPr>
      </w:pPr>
      <w:ins w:id="218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4B6214" w:rsidRPr="004B6214" w:rsidRDefault="004B6214" w:rsidP="004B6214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219" w:author="Unknown"/>
          <w:rFonts w:ascii="Arial" w:eastAsia="Times New Roman" w:hAnsi="Arial" w:cs="Arial"/>
          <w:color w:val="313131"/>
          <w:sz w:val="21"/>
          <w:szCs w:val="21"/>
        </w:rPr>
      </w:pPr>
      <w:ins w:id="220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pacing w:after="0" w:line="330" w:lineRule="atLeast"/>
        <w:rPr>
          <w:ins w:id="221" w:author="Unknown"/>
          <w:rFonts w:ascii="Arial" w:eastAsia="Times New Roman" w:hAnsi="Arial" w:cs="Arial"/>
          <w:color w:val="313131"/>
          <w:sz w:val="21"/>
          <w:szCs w:val="21"/>
        </w:rPr>
      </w:pPr>
      <w:ins w:id="222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4B6214" w:rsidRPr="004B6214" w:rsidRDefault="004B6214" w:rsidP="004B6214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223" w:author="Unknown"/>
          <w:rFonts w:ascii="Arial" w:eastAsia="Times New Roman" w:hAnsi="Arial" w:cs="Arial"/>
          <w:color w:val="313131"/>
          <w:sz w:val="21"/>
          <w:szCs w:val="21"/>
        </w:rPr>
      </w:pPr>
      <w:ins w:id="224" w:author="Unknown"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4B6214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4B6214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4B6214" w:rsidRPr="004B6214" w:rsidRDefault="004B6214" w:rsidP="004B6214">
      <w:pPr>
        <w:spacing w:after="0" w:line="360" w:lineRule="atLeast"/>
        <w:rPr>
          <w:ins w:id="225" w:author="Unknown"/>
          <w:rFonts w:ascii="Arial" w:eastAsia="Times New Roman" w:hAnsi="Arial" w:cs="Arial"/>
          <w:color w:val="FFFFFF"/>
          <w:sz w:val="21"/>
          <w:szCs w:val="21"/>
        </w:rPr>
      </w:pPr>
      <w:ins w:id="226" w:author="Unknown">
        <w:r w:rsidRPr="004B6214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4B6214" w:rsidRPr="004B6214" w:rsidRDefault="004B6214" w:rsidP="004B6214">
      <w:pPr>
        <w:spacing w:after="0" w:line="330" w:lineRule="atLeast"/>
        <w:jc w:val="center"/>
        <w:rPr>
          <w:ins w:id="227" w:author="Unknown"/>
          <w:rFonts w:ascii="Arial" w:eastAsia="Times New Roman" w:hAnsi="Arial" w:cs="Arial"/>
          <w:color w:val="313131"/>
          <w:sz w:val="29"/>
          <w:szCs w:val="29"/>
        </w:rPr>
      </w:pPr>
      <w:ins w:id="228" w:author="Unknown">
        <w:r w:rsidRPr="004B6214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7" type="#_x0000_t75" style="width:49.5pt;height:18pt" o:ole="">
              <v:imagedata r:id="rId8" o:title=""/>
            </v:shape>
            <w:control r:id="rId73" w:name="DefaultOcxName1" w:shapeid="_x0000_i1057"/>
          </w:object>
        </w:r>
        <w:r w:rsidRPr="004B6214">
          <w:rPr>
            <w:rFonts w:ascii="Arial" w:eastAsia="Times New Roman" w:hAnsi="Arial" w:cs="Arial"/>
            <w:color w:val="313131"/>
            <w:sz w:val="29"/>
            <w:szCs w:val="29"/>
          </w:rPr>
          <w:t> </w:t>
        </w:r>
        <w:proofErr w:type="gramStart"/>
        <w:r w:rsidRPr="004B6214">
          <w:rPr>
            <w:rFonts w:ascii="Arial" w:eastAsia="Times New Roman" w:hAnsi="Arial" w:cs="Arial"/>
            <w:color w:val="313131"/>
            <w:sz w:val="29"/>
            <w:szCs w:val="29"/>
          </w:rPr>
          <w:t>go</w:t>
        </w:r>
        <w:proofErr w:type="gramEnd"/>
      </w:ins>
    </w:p>
    <w:p w:rsidR="00525669" w:rsidRDefault="004B6214">
      <w:bookmarkStart w:id="229" w:name="_GoBack"/>
      <w:bookmarkEnd w:id="229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F29"/>
    <w:multiLevelType w:val="multilevel"/>
    <w:tmpl w:val="706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F3E1E"/>
    <w:multiLevelType w:val="multilevel"/>
    <w:tmpl w:val="ADC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366D0"/>
    <w:multiLevelType w:val="multilevel"/>
    <w:tmpl w:val="112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B6990"/>
    <w:multiLevelType w:val="multilevel"/>
    <w:tmpl w:val="FAB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F3157"/>
    <w:multiLevelType w:val="multilevel"/>
    <w:tmpl w:val="3EFC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A865C7"/>
    <w:multiLevelType w:val="multilevel"/>
    <w:tmpl w:val="ADA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09029C"/>
    <w:multiLevelType w:val="multilevel"/>
    <w:tmpl w:val="8D7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97A75"/>
    <w:multiLevelType w:val="multilevel"/>
    <w:tmpl w:val="363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995B6A"/>
    <w:multiLevelType w:val="multilevel"/>
    <w:tmpl w:val="5F7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14"/>
    <w:rsid w:val="001870DD"/>
    <w:rsid w:val="004B6214"/>
    <w:rsid w:val="009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6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62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62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2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214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4B62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2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214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B6214"/>
  </w:style>
  <w:style w:type="paragraph" w:styleId="NormalWeb">
    <w:name w:val="Normal (Web)"/>
    <w:basedOn w:val="Normal"/>
    <w:uiPriority w:val="99"/>
    <w:semiHidden/>
    <w:unhideWhenUsed/>
    <w:rsid w:val="004B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1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B6214"/>
  </w:style>
  <w:style w:type="character" w:customStyle="1" w:styleId="pln">
    <w:name w:val="pln"/>
    <w:basedOn w:val="DefaultParagraphFont"/>
    <w:rsid w:val="004B6214"/>
  </w:style>
  <w:style w:type="character" w:customStyle="1" w:styleId="atn">
    <w:name w:val="atn"/>
    <w:basedOn w:val="DefaultParagraphFont"/>
    <w:rsid w:val="004B6214"/>
  </w:style>
  <w:style w:type="character" w:customStyle="1" w:styleId="pun">
    <w:name w:val="pun"/>
    <w:basedOn w:val="DefaultParagraphFont"/>
    <w:rsid w:val="004B6214"/>
  </w:style>
  <w:style w:type="character" w:customStyle="1" w:styleId="atv">
    <w:name w:val="atv"/>
    <w:basedOn w:val="DefaultParagraphFont"/>
    <w:rsid w:val="004B6214"/>
  </w:style>
  <w:style w:type="character" w:customStyle="1" w:styleId="kwd">
    <w:name w:val="kwd"/>
    <w:basedOn w:val="DefaultParagraphFont"/>
    <w:rsid w:val="004B6214"/>
  </w:style>
  <w:style w:type="character" w:customStyle="1" w:styleId="str">
    <w:name w:val="str"/>
    <w:basedOn w:val="DefaultParagraphFont"/>
    <w:rsid w:val="004B6214"/>
  </w:style>
  <w:style w:type="character" w:customStyle="1" w:styleId="com">
    <w:name w:val="com"/>
    <w:basedOn w:val="DefaultParagraphFont"/>
    <w:rsid w:val="004B6214"/>
  </w:style>
  <w:style w:type="paragraph" w:styleId="BalloonText">
    <w:name w:val="Balloon Text"/>
    <w:basedOn w:val="Normal"/>
    <w:link w:val="BalloonTextChar"/>
    <w:uiPriority w:val="99"/>
    <w:semiHidden/>
    <w:unhideWhenUsed/>
    <w:rsid w:val="004B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6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62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62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2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214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4B62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2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214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B6214"/>
  </w:style>
  <w:style w:type="paragraph" w:styleId="NormalWeb">
    <w:name w:val="Normal (Web)"/>
    <w:basedOn w:val="Normal"/>
    <w:uiPriority w:val="99"/>
    <w:semiHidden/>
    <w:unhideWhenUsed/>
    <w:rsid w:val="004B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1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B6214"/>
  </w:style>
  <w:style w:type="character" w:customStyle="1" w:styleId="pln">
    <w:name w:val="pln"/>
    <w:basedOn w:val="DefaultParagraphFont"/>
    <w:rsid w:val="004B6214"/>
  </w:style>
  <w:style w:type="character" w:customStyle="1" w:styleId="atn">
    <w:name w:val="atn"/>
    <w:basedOn w:val="DefaultParagraphFont"/>
    <w:rsid w:val="004B6214"/>
  </w:style>
  <w:style w:type="character" w:customStyle="1" w:styleId="pun">
    <w:name w:val="pun"/>
    <w:basedOn w:val="DefaultParagraphFont"/>
    <w:rsid w:val="004B6214"/>
  </w:style>
  <w:style w:type="character" w:customStyle="1" w:styleId="atv">
    <w:name w:val="atv"/>
    <w:basedOn w:val="DefaultParagraphFont"/>
    <w:rsid w:val="004B6214"/>
  </w:style>
  <w:style w:type="character" w:customStyle="1" w:styleId="kwd">
    <w:name w:val="kwd"/>
    <w:basedOn w:val="DefaultParagraphFont"/>
    <w:rsid w:val="004B6214"/>
  </w:style>
  <w:style w:type="character" w:customStyle="1" w:styleId="str">
    <w:name w:val="str"/>
    <w:basedOn w:val="DefaultParagraphFont"/>
    <w:rsid w:val="004B6214"/>
  </w:style>
  <w:style w:type="character" w:customStyle="1" w:styleId="com">
    <w:name w:val="com"/>
    <w:basedOn w:val="DefaultParagraphFont"/>
    <w:rsid w:val="004B6214"/>
  </w:style>
  <w:style w:type="paragraph" w:styleId="BalloonText">
    <w:name w:val="Balloon Text"/>
    <w:basedOn w:val="Normal"/>
    <w:link w:val="BalloonTextChar"/>
    <w:uiPriority w:val="99"/>
    <w:semiHidden/>
    <w:unhideWhenUsed/>
    <w:rsid w:val="004B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408">
              <w:marLeft w:val="225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4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774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97718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2045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4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891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6868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98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13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image" Target="media/image4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pn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image" Target="media/image5.jpeg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1524</Words>
  <Characters>8688</Characters>
  <Application>Microsoft Office Word</Application>
  <DocSecurity>0</DocSecurity>
  <Lines>72</Lines>
  <Paragraphs>20</Paragraphs>
  <ScaleCrop>false</ScaleCrop>
  <Company>home</Company>
  <LinksUpToDate>false</LinksUpToDate>
  <CharactersWithSpaces>10192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2015-08-30T05:09:00Z</dcterms:created>
  <dcterms:modified xsi:type="dcterms:W3CDTF">2015-08-30T05:11:00Z</dcterms:modified>
</cp:coreProperties>
</file>