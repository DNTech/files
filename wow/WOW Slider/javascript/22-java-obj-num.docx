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4B" w:rsidRPr="00244B4B" w:rsidRDefault="00244B4B" w:rsidP="00244B4B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4B" w:rsidRPr="00244B4B" w:rsidRDefault="00244B4B" w:rsidP="00244B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4B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4B4B" w:rsidRPr="00244B4B" w:rsidRDefault="00244B4B" w:rsidP="0024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B4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244B4B" w:rsidRPr="00244B4B" w:rsidRDefault="00244B4B" w:rsidP="00244B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4B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44B4B" w:rsidRPr="00244B4B" w:rsidRDefault="00244B4B" w:rsidP="00244B4B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44B4B">
          <w:rPr>
            <w:rFonts w:ascii="Times New Roman" w:eastAsia="Times New Roman" w:hAnsi="Times New Roman" w:cs="Times New Roman"/>
            <w:color w:val="999999"/>
          </w:rPr>
          <w:t> </w:t>
        </w:r>
        <w:r w:rsidRPr="00244B4B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244B4B" w:rsidRPr="00244B4B" w:rsidRDefault="00244B4B" w:rsidP="00244B4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44B4B">
          <w:rPr>
            <w:rFonts w:ascii="Times New Roman" w:eastAsia="Times New Roman" w:hAnsi="Times New Roman" w:cs="Times New Roman"/>
            <w:color w:val="999999"/>
          </w:rPr>
          <w:t> </w:t>
        </w:r>
        <w:r w:rsidRPr="00244B4B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244B4B" w:rsidRPr="00244B4B" w:rsidRDefault="00244B4B" w:rsidP="00244B4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44B4B">
          <w:rPr>
            <w:rFonts w:ascii="Times New Roman" w:eastAsia="Times New Roman" w:hAnsi="Times New Roman" w:cs="Times New Roman"/>
            <w:color w:val="999999"/>
          </w:rPr>
          <w:t> </w:t>
        </w:r>
        <w:r w:rsidRPr="00244B4B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244B4B" w:rsidRPr="00244B4B" w:rsidRDefault="00244B4B" w:rsidP="00244B4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44B4B">
          <w:rPr>
            <w:rFonts w:ascii="Times New Roman" w:eastAsia="Times New Roman" w:hAnsi="Times New Roman" w:cs="Times New Roman"/>
            <w:color w:val="999999"/>
          </w:rPr>
          <w:t> </w:t>
        </w:r>
        <w:r w:rsidRPr="00244B4B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244B4B" w:rsidRPr="00244B4B" w:rsidRDefault="00244B4B" w:rsidP="00244B4B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244B4B" w:rsidRPr="00244B4B" w:rsidRDefault="00244B4B" w:rsidP="00244B4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244B4B" w:rsidRPr="00244B4B" w:rsidRDefault="00244B4B" w:rsidP="00244B4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244B4B" w:rsidRPr="00244B4B" w:rsidRDefault="00244B4B" w:rsidP="00244B4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44B4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244B4B" w:rsidRPr="00244B4B" w:rsidRDefault="00244B4B" w:rsidP="00244B4B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4B" w:rsidRPr="00244B4B" w:rsidRDefault="00244B4B" w:rsidP="00244B4B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244B4B">
        <w:rPr>
          <w:rFonts w:ascii="Arial" w:eastAsia="Times New Roman" w:hAnsi="Arial" w:cs="Arial"/>
          <w:color w:val="FFFFFF"/>
          <w:sz w:val="21"/>
          <w:szCs w:val="21"/>
        </w:rPr>
        <w:t>Javascript</w:t>
      </w:r>
      <w:proofErr w:type="spellEnd"/>
      <w:r w:rsidRPr="00244B4B">
        <w:rPr>
          <w:rFonts w:ascii="Arial" w:eastAsia="Times New Roman" w:hAnsi="Arial" w:cs="Arial"/>
          <w:color w:val="FFFFFF"/>
          <w:sz w:val="21"/>
          <w:szCs w:val="21"/>
        </w:rPr>
        <w:t xml:space="preserve"> Basics Tutorial</w:t>
      </w:r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Home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Overview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Syntax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Enabling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Placement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Variables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Operators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If...Else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Switch Case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While Loop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 Loop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For...in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Loop Control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Events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Cookies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Redirect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Dialog Boxes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Void Keyword</w:t>
        </w:r>
      </w:hyperlink>
    </w:p>
    <w:p w:rsidR="00244B4B" w:rsidRPr="00244B4B" w:rsidRDefault="00244B4B" w:rsidP="00244B4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Printing</w:t>
        </w:r>
      </w:hyperlink>
    </w:p>
    <w:p w:rsidR="00244B4B" w:rsidRPr="00244B4B" w:rsidRDefault="00244B4B" w:rsidP="00244B4B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44B4B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Objects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 xml:space="preserve"> - Number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Boolean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Strings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Arrays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Date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Math</w:t>
        </w:r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</w:t>
        </w:r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RegExp</w:t>
        </w:r>
        <w:proofErr w:type="spellEnd"/>
      </w:hyperlink>
    </w:p>
    <w:p w:rsidR="00244B4B" w:rsidRPr="00244B4B" w:rsidRDefault="00244B4B" w:rsidP="00244B4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HTML DOM</w:t>
        </w:r>
      </w:hyperlink>
    </w:p>
    <w:p w:rsidR="00244B4B" w:rsidRPr="00244B4B" w:rsidRDefault="00244B4B" w:rsidP="00244B4B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44B4B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Error Handling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Validations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Animation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Multimedia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Debugging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Image Map</w:t>
        </w:r>
      </w:hyperlink>
    </w:p>
    <w:p w:rsidR="00244B4B" w:rsidRPr="00244B4B" w:rsidRDefault="00244B4B" w:rsidP="00244B4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Browsers</w:t>
        </w:r>
      </w:hyperlink>
    </w:p>
    <w:p w:rsidR="00244B4B" w:rsidRPr="00244B4B" w:rsidRDefault="00244B4B" w:rsidP="00244B4B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44B4B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244B4B" w:rsidRPr="00244B4B" w:rsidRDefault="00244B4B" w:rsidP="00244B4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Questions And Answers</w:t>
        </w:r>
      </w:hyperlink>
    </w:p>
    <w:p w:rsidR="00244B4B" w:rsidRPr="00244B4B" w:rsidRDefault="00244B4B" w:rsidP="00244B4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Quick Guide</w:t>
        </w:r>
      </w:hyperlink>
    </w:p>
    <w:p w:rsidR="00244B4B" w:rsidRPr="00244B4B" w:rsidRDefault="00244B4B" w:rsidP="00244B4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244B4B" w:rsidRPr="00244B4B" w:rsidRDefault="00244B4B" w:rsidP="00244B4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proofErr w:type="spellStart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Resources</w:t>
        </w:r>
      </w:hyperlink>
    </w:p>
    <w:p w:rsidR="00244B4B" w:rsidRPr="00244B4B" w:rsidRDefault="00244B4B" w:rsidP="00244B4B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244B4B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244B4B" w:rsidRPr="00244B4B" w:rsidRDefault="00244B4B" w:rsidP="00244B4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244B4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244B4B" w:rsidRPr="00244B4B" w:rsidRDefault="00244B4B" w:rsidP="00244B4B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244B4B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The Number Object</w:t>
      </w:r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244B4B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244B4B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"http://www.tutorialspoint.com/javascript/javascript_objects.htm"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"http://www.tutorialspoint.com/javascript/javascript_boolean_object.htm"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The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Number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object represents numerical date, either integers or floating-point numbers. In general, you do not need to worry about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Number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objects because the browser automatically converts number literals to instances of the number class.</w:t>
        </w:r>
      </w:ins>
    </w:p>
    <w:p w:rsidR="00244B4B" w:rsidRPr="00244B4B" w:rsidRDefault="00244B4B" w:rsidP="00244B4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0" w:author="Unknown"/>
          <w:rFonts w:ascii="Arial" w:eastAsia="Times New Roman" w:hAnsi="Arial" w:cs="Arial"/>
          <w:color w:val="000000"/>
          <w:sz w:val="27"/>
          <w:szCs w:val="27"/>
        </w:rPr>
      </w:pPr>
      <w:ins w:id="11" w:author="Unknown">
        <w:r w:rsidRPr="00244B4B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The syntax for creating a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number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object is as follows −</w:t>
        </w:r>
      </w:ins>
    </w:p>
    <w:p w:rsidR="00244B4B" w:rsidRPr="00244B4B" w:rsidRDefault="00244B4B" w:rsidP="00244B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ins w:id="15" w:author="Unknown">
        <w:r w:rsidRPr="00244B4B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proofErr w:type="spellEnd"/>
        <w:proofErr w:type="gramEnd"/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>val</w:t>
        </w:r>
        <w:proofErr w:type="spellEnd"/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244B4B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244B4B">
          <w:rPr>
            <w:rFonts w:ascii="Consolas" w:eastAsia="Times New Roman" w:hAnsi="Consolas" w:cs="Consolas"/>
            <w:color w:val="000088"/>
            <w:sz w:val="18"/>
            <w:szCs w:val="18"/>
          </w:rPr>
          <w:t>new</w:t>
        </w:r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244B4B">
          <w:rPr>
            <w:rFonts w:ascii="Consolas" w:eastAsia="Times New Roman" w:hAnsi="Consolas" w:cs="Consolas"/>
            <w:color w:val="7F0055"/>
            <w:sz w:val="18"/>
            <w:szCs w:val="18"/>
          </w:rPr>
          <w:t>Number</w:t>
        </w:r>
        <w:r w:rsidRPr="00244B4B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244B4B">
          <w:rPr>
            <w:rFonts w:ascii="Consolas" w:eastAsia="Times New Roman" w:hAnsi="Consolas" w:cs="Consolas"/>
            <w:color w:val="313131"/>
            <w:sz w:val="18"/>
            <w:szCs w:val="18"/>
          </w:rPr>
          <w:t>number</w:t>
        </w:r>
        <w:r w:rsidRPr="00244B4B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16" w:author="Unknown"/>
          <w:rFonts w:ascii="Arial" w:eastAsia="Times New Roman" w:hAnsi="Arial" w:cs="Arial"/>
          <w:color w:val="000000"/>
          <w:sz w:val="21"/>
          <w:szCs w:val="21"/>
        </w:rPr>
      </w:pPr>
      <w:ins w:id="17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In the place of number, if you provide any non-number argument, then the argument cannot be converted into a number, it returns</w:t>
        </w:r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proofErr w:type="spellStart"/>
        <w:r w:rsidRPr="00244B4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NaN</w:t>
        </w:r>
        <w:proofErr w:type="spellEnd"/>
        <w:r w:rsidRPr="00244B4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(Not-a-Number).</w:t>
        </w:r>
      </w:ins>
    </w:p>
    <w:p w:rsidR="00244B4B" w:rsidRPr="00244B4B" w:rsidRDefault="00244B4B" w:rsidP="00244B4B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8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9" w:author="Unknown">
        <w:r w:rsidRPr="00244B4B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Number Properties</w:t>
        </w:r>
      </w:ins>
    </w:p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20" w:author="Unknown"/>
          <w:rFonts w:ascii="Arial" w:eastAsia="Times New Roman" w:hAnsi="Arial" w:cs="Arial"/>
          <w:color w:val="000000"/>
          <w:sz w:val="21"/>
          <w:szCs w:val="21"/>
        </w:rPr>
      </w:pPr>
      <w:ins w:id="21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Here is a list of each property and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6216"/>
      </w:tblGrid>
      <w:tr w:rsidR="00244B4B" w:rsidRPr="00244B4B" w:rsidTr="00244B4B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MAX_VALUE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The largest possible value a number in JavaScript can have 1.7976931348623157E+308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MIN_VALUE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The smallest possible value a number in JavaScript can have 5E-324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7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NaN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a value that is not a number.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NEGATIVE_INFINITY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A value that is less than MIN_VALUE.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POSITIVE_INFINITY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A value that is greater than MAX_VALUE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0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A static property of the Number object. Use the prototype property to assign new properties and methods to the Number object in the current document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1" w:history="1"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function that created this object's instance. By default this is the Number object.</w:t>
            </w:r>
          </w:p>
        </w:tc>
      </w:tr>
    </w:tbl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22" w:author="Unknown"/>
          <w:rFonts w:ascii="Arial" w:eastAsia="Times New Roman" w:hAnsi="Arial" w:cs="Arial"/>
          <w:color w:val="000000"/>
          <w:sz w:val="21"/>
          <w:szCs w:val="21"/>
        </w:rPr>
      </w:pPr>
      <w:ins w:id="23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take a few examples to demonstrate the properties of Number.</w:t>
        </w:r>
      </w:ins>
    </w:p>
    <w:p w:rsidR="00244B4B" w:rsidRPr="00244B4B" w:rsidRDefault="00244B4B" w:rsidP="00244B4B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5" w:author="Unknown">
        <w:r w:rsidRPr="00244B4B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Number Methods</w:t>
        </w:r>
      </w:ins>
    </w:p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26" w:author="Unknown"/>
          <w:rFonts w:ascii="Arial" w:eastAsia="Times New Roman" w:hAnsi="Arial" w:cs="Arial"/>
          <w:color w:val="000000"/>
          <w:sz w:val="21"/>
          <w:szCs w:val="21"/>
        </w:rPr>
      </w:pPr>
      <w:ins w:id="27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The Number object contains only the default methods that are a part of every object's definition.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044"/>
      </w:tblGrid>
      <w:tr w:rsidR="00244B4B" w:rsidRPr="00244B4B" w:rsidTr="00244B4B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2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toExponential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number to display in exponential notation, even if the number is in the range in which JavaScript normally uses standard notation.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3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toFixed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with a specific number of digits to the right of the decimal.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4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toLocaleString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value version of the current number in a format that may vary according to a browser's local settings.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5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toPrecision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how many total digits (including digits to the left and right of the decimal) to display of a number.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6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representation of the number's value.</w:t>
            </w:r>
          </w:p>
        </w:tc>
      </w:tr>
      <w:tr w:rsidR="00244B4B" w:rsidRPr="00244B4B" w:rsidTr="00244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7" w:history="1">
              <w:proofErr w:type="spellStart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valueOf</w:t>
              </w:r>
              <w:proofErr w:type="spellEnd"/>
              <w:r w:rsidRPr="00244B4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B4B" w:rsidRPr="00244B4B" w:rsidRDefault="00244B4B" w:rsidP="00244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B4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number's value.</w:t>
            </w:r>
          </w:p>
        </w:tc>
      </w:tr>
    </w:tbl>
    <w:p w:rsidR="00244B4B" w:rsidRPr="00244B4B" w:rsidRDefault="00244B4B" w:rsidP="00244B4B">
      <w:pPr>
        <w:shd w:val="clear" w:color="auto" w:fill="FFFFFF"/>
        <w:spacing w:after="240" w:line="360" w:lineRule="atLeast"/>
        <w:ind w:left="-402" w:right="-402"/>
        <w:jc w:val="both"/>
        <w:rPr>
          <w:ins w:id="28" w:author="Unknown"/>
          <w:rFonts w:ascii="Arial" w:eastAsia="Times New Roman" w:hAnsi="Arial" w:cs="Arial"/>
          <w:color w:val="000000"/>
          <w:sz w:val="21"/>
          <w:szCs w:val="21"/>
        </w:rPr>
      </w:pPr>
      <w:ins w:id="29" w:author="Unknown">
        <w:r w:rsidRPr="00244B4B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explain the methods of Number.</w:t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rPr>
          <w:ins w:id="30" w:author="Unknown"/>
          <w:rFonts w:ascii="Arial" w:eastAsia="Times New Roman" w:hAnsi="Arial" w:cs="Arial"/>
          <w:color w:val="313131"/>
          <w:sz w:val="21"/>
          <w:szCs w:val="21"/>
        </w:rPr>
      </w:pPr>
      <w:ins w:id="31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32" w:author="Unknown"/>
          <w:rFonts w:ascii="Arial" w:eastAsia="Times New Roman" w:hAnsi="Arial" w:cs="Arial"/>
          <w:color w:val="313131"/>
          <w:sz w:val="21"/>
          <w:szCs w:val="21"/>
        </w:rPr>
      </w:pPr>
      <w:ins w:id="33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"http://www.tutorialspoint.com/javascript/javascript_objects.htm"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before="105" w:after="105" w:line="330" w:lineRule="atLeast"/>
        <w:ind w:left="-450" w:right="-450"/>
        <w:jc w:val="center"/>
        <w:rPr>
          <w:ins w:id="34" w:author="Unknown"/>
          <w:rFonts w:ascii="Arial" w:eastAsia="Times New Roman" w:hAnsi="Arial" w:cs="Arial"/>
          <w:color w:val="313131"/>
          <w:sz w:val="21"/>
          <w:szCs w:val="21"/>
        </w:rPr>
      </w:pPr>
      <w:ins w:id="35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before="105" w:after="105" w:line="330" w:lineRule="atLeast"/>
        <w:ind w:left="-450" w:right="-450"/>
        <w:jc w:val="center"/>
        <w:rPr>
          <w:ins w:id="36" w:author="Unknown"/>
          <w:rFonts w:ascii="Arial" w:eastAsia="Times New Roman" w:hAnsi="Arial" w:cs="Arial"/>
          <w:color w:val="313131"/>
          <w:sz w:val="21"/>
          <w:szCs w:val="21"/>
        </w:rPr>
      </w:pPr>
      <w:ins w:id="37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"http://www.tutorialspoint.com/javascript/pdf/javascript_number_object.pdf" \o "JavaScript The Number Object" \t "_blank"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38" w:author="Unknown"/>
          <w:rFonts w:ascii="Arial" w:eastAsia="Times New Roman" w:hAnsi="Arial" w:cs="Arial"/>
          <w:color w:val="313131"/>
          <w:sz w:val="21"/>
          <w:szCs w:val="21"/>
        </w:rPr>
      </w:pPr>
      <w:ins w:id="39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"http://www.tutorialspoint.com/javascript/javascript_boolean_object.htm"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244B4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44B4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rPr>
          <w:ins w:id="40" w:author="Unknown"/>
          <w:rFonts w:ascii="Arial" w:eastAsia="Times New Roman" w:hAnsi="Arial" w:cs="Arial"/>
          <w:color w:val="313131"/>
          <w:sz w:val="21"/>
          <w:szCs w:val="21"/>
        </w:rPr>
      </w:pPr>
      <w:ins w:id="41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244B4B" w:rsidRPr="00244B4B" w:rsidRDefault="00244B4B" w:rsidP="00244B4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2" w:author="Unknown"/>
          <w:rFonts w:ascii="Arial" w:eastAsia="Times New Roman" w:hAnsi="Arial" w:cs="Arial"/>
          <w:color w:val="313131"/>
          <w:sz w:val="21"/>
          <w:szCs w:val="21"/>
        </w:rPr>
      </w:pPr>
      <w:ins w:id="43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244B4B" w:rsidRPr="00244B4B" w:rsidRDefault="00244B4B" w:rsidP="00244B4B">
      <w:pPr>
        <w:spacing w:after="75" w:line="330" w:lineRule="atLeast"/>
        <w:ind w:left="-675" w:right="-675"/>
        <w:rPr>
          <w:ins w:id="44" w:author="Unknown"/>
          <w:rFonts w:ascii="Arial" w:eastAsia="Times New Roman" w:hAnsi="Arial" w:cs="Arial"/>
          <w:color w:val="313131"/>
          <w:sz w:val="20"/>
          <w:szCs w:val="20"/>
        </w:rPr>
      </w:pPr>
      <w:ins w:id="45" w:author="Unknown"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6" w:author="Unknown">
        <w:r w:rsidRPr="00244B4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7" w:author="Unknown">
        <w:r w:rsidRPr="00244B4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8" w:author="Unknown">
        <w:r w:rsidRPr="00244B4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9" w:author="Unknown">
        <w:r w:rsidRPr="00244B4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0" w:author="Unknown">
        <w:r w:rsidRPr="00244B4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44B4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4B" w:rsidRPr="00244B4B" w:rsidRDefault="00244B4B" w:rsidP="00244B4B">
      <w:pPr>
        <w:spacing w:after="0" w:line="330" w:lineRule="atLeast"/>
        <w:rPr>
          <w:ins w:id="51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4B" w:rsidRPr="00244B4B" w:rsidRDefault="00244B4B" w:rsidP="00244B4B">
      <w:pPr>
        <w:numPr>
          <w:ilvl w:val="0"/>
          <w:numId w:val="8"/>
        </w:numPr>
        <w:spacing w:after="0" w:line="180" w:lineRule="atLeast"/>
        <w:ind w:left="-225"/>
        <w:rPr>
          <w:ins w:id="52" w:author="Unknown"/>
          <w:rFonts w:ascii="Arial" w:eastAsia="Times New Roman" w:hAnsi="Arial" w:cs="Arial"/>
          <w:color w:val="313131"/>
          <w:sz w:val="21"/>
          <w:szCs w:val="21"/>
        </w:rPr>
      </w:pPr>
      <w:ins w:id="53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after="0" w:line="330" w:lineRule="atLeast"/>
        <w:rPr>
          <w:ins w:id="54" w:author="Unknown"/>
          <w:rFonts w:ascii="Arial" w:eastAsia="Times New Roman" w:hAnsi="Arial" w:cs="Arial"/>
          <w:color w:val="313131"/>
          <w:sz w:val="21"/>
          <w:szCs w:val="21"/>
        </w:rPr>
      </w:pPr>
      <w:ins w:id="55" w:author="Unknown">
        <w:r w:rsidRPr="00244B4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44B4B" w:rsidRPr="00244B4B" w:rsidRDefault="00244B4B" w:rsidP="00244B4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56" w:author="Unknown"/>
          <w:rFonts w:ascii="Arial" w:eastAsia="Times New Roman" w:hAnsi="Arial" w:cs="Arial"/>
          <w:color w:val="313131"/>
          <w:sz w:val="21"/>
          <w:szCs w:val="21"/>
        </w:rPr>
      </w:pPr>
      <w:ins w:id="57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after="0" w:line="330" w:lineRule="atLeast"/>
        <w:rPr>
          <w:ins w:id="58" w:author="Unknown"/>
          <w:rFonts w:ascii="Arial" w:eastAsia="Times New Roman" w:hAnsi="Arial" w:cs="Arial"/>
          <w:color w:val="313131"/>
          <w:sz w:val="21"/>
          <w:szCs w:val="21"/>
        </w:rPr>
      </w:pPr>
      <w:ins w:id="59" w:author="Unknown">
        <w:r w:rsidRPr="00244B4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44B4B" w:rsidRPr="00244B4B" w:rsidRDefault="00244B4B" w:rsidP="00244B4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60" w:author="Unknown"/>
          <w:rFonts w:ascii="Arial" w:eastAsia="Times New Roman" w:hAnsi="Arial" w:cs="Arial"/>
          <w:color w:val="313131"/>
          <w:sz w:val="21"/>
          <w:szCs w:val="21"/>
        </w:rPr>
      </w:pPr>
      <w:ins w:id="61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after="0" w:line="330" w:lineRule="atLeast"/>
        <w:rPr>
          <w:ins w:id="62" w:author="Unknown"/>
          <w:rFonts w:ascii="Arial" w:eastAsia="Times New Roman" w:hAnsi="Arial" w:cs="Arial"/>
          <w:color w:val="313131"/>
          <w:sz w:val="21"/>
          <w:szCs w:val="21"/>
        </w:rPr>
      </w:pPr>
      <w:ins w:id="63" w:author="Unknown">
        <w:r w:rsidRPr="00244B4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44B4B" w:rsidRPr="00244B4B" w:rsidRDefault="00244B4B" w:rsidP="00244B4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64" w:author="Unknown"/>
          <w:rFonts w:ascii="Arial" w:eastAsia="Times New Roman" w:hAnsi="Arial" w:cs="Arial"/>
          <w:color w:val="313131"/>
          <w:sz w:val="21"/>
          <w:szCs w:val="21"/>
        </w:rPr>
      </w:pPr>
      <w:ins w:id="65" w:author="Unknown"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44B4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244B4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44B4B" w:rsidRPr="00244B4B" w:rsidRDefault="00244B4B" w:rsidP="00244B4B">
      <w:pPr>
        <w:spacing w:after="0" w:line="360" w:lineRule="atLeast"/>
        <w:rPr>
          <w:ins w:id="66" w:author="Unknown"/>
          <w:rFonts w:ascii="Arial" w:eastAsia="Times New Roman" w:hAnsi="Arial" w:cs="Arial"/>
          <w:color w:val="FFFFFF"/>
          <w:sz w:val="21"/>
          <w:szCs w:val="21"/>
        </w:rPr>
      </w:pPr>
      <w:ins w:id="67" w:author="Unknown">
        <w:r w:rsidRPr="00244B4B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244B4B" w:rsidRPr="00244B4B" w:rsidRDefault="00244B4B" w:rsidP="00244B4B">
      <w:pPr>
        <w:spacing w:after="0" w:line="330" w:lineRule="atLeast"/>
        <w:jc w:val="center"/>
        <w:rPr>
          <w:ins w:id="68" w:author="Unknown"/>
          <w:rFonts w:ascii="Arial" w:eastAsia="Times New Roman" w:hAnsi="Arial" w:cs="Arial"/>
          <w:color w:val="313131"/>
          <w:sz w:val="29"/>
          <w:szCs w:val="29"/>
        </w:rPr>
      </w:pPr>
      <w:ins w:id="69" w:author="Unknown">
        <w:r w:rsidRPr="00244B4B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86" w:name="DefaultOcxName1" w:shapeid="_x0000_i1057"/>
          </w:object>
        </w:r>
        <w:r w:rsidRPr="00244B4B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 </w:t>
        </w:r>
        <w:proofErr w:type="gramStart"/>
        <w:r w:rsidRPr="00244B4B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go</w:t>
        </w:r>
        <w:proofErr w:type="gramEnd"/>
      </w:ins>
    </w:p>
    <w:p w:rsidR="00525669" w:rsidRDefault="00244B4B">
      <w:bookmarkStart w:id="70" w:name="_GoBack"/>
      <w:bookmarkEnd w:id="70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774"/>
    <w:multiLevelType w:val="multilevel"/>
    <w:tmpl w:val="3DE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908D8"/>
    <w:multiLevelType w:val="multilevel"/>
    <w:tmpl w:val="F41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30329"/>
    <w:multiLevelType w:val="multilevel"/>
    <w:tmpl w:val="D7E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32EA8"/>
    <w:multiLevelType w:val="multilevel"/>
    <w:tmpl w:val="3C3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F1495"/>
    <w:multiLevelType w:val="multilevel"/>
    <w:tmpl w:val="74BA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921BA"/>
    <w:multiLevelType w:val="multilevel"/>
    <w:tmpl w:val="18F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112F7"/>
    <w:multiLevelType w:val="multilevel"/>
    <w:tmpl w:val="77D4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30529"/>
    <w:multiLevelType w:val="multilevel"/>
    <w:tmpl w:val="5C7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4B"/>
    <w:rsid w:val="001870DD"/>
    <w:rsid w:val="00244B4B"/>
    <w:rsid w:val="009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4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4B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B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4B4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4B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4B4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244B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4B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4B4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44B4B"/>
  </w:style>
  <w:style w:type="paragraph" w:styleId="NormalWeb">
    <w:name w:val="Normal (Web)"/>
    <w:basedOn w:val="Normal"/>
    <w:uiPriority w:val="99"/>
    <w:unhideWhenUsed/>
    <w:rsid w:val="0024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B4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4B4B"/>
  </w:style>
  <w:style w:type="character" w:customStyle="1" w:styleId="pln">
    <w:name w:val="pln"/>
    <w:basedOn w:val="DefaultParagraphFont"/>
    <w:rsid w:val="00244B4B"/>
  </w:style>
  <w:style w:type="character" w:customStyle="1" w:styleId="pun">
    <w:name w:val="pun"/>
    <w:basedOn w:val="DefaultParagraphFont"/>
    <w:rsid w:val="00244B4B"/>
  </w:style>
  <w:style w:type="character" w:customStyle="1" w:styleId="typ">
    <w:name w:val="typ"/>
    <w:basedOn w:val="DefaultParagraphFont"/>
    <w:rsid w:val="00244B4B"/>
  </w:style>
  <w:style w:type="paragraph" w:styleId="BalloonText">
    <w:name w:val="Balloon Text"/>
    <w:basedOn w:val="Normal"/>
    <w:link w:val="BalloonTextChar"/>
    <w:uiPriority w:val="99"/>
    <w:semiHidden/>
    <w:unhideWhenUsed/>
    <w:rsid w:val="0024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4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4B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B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4B4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4B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4B4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244B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4B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4B4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44B4B"/>
  </w:style>
  <w:style w:type="paragraph" w:styleId="NormalWeb">
    <w:name w:val="Normal (Web)"/>
    <w:basedOn w:val="Normal"/>
    <w:uiPriority w:val="99"/>
    <w:unhideWhenUsed/>
    <w:rsid w:val="0024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B4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4B4B"/>
  </w:style>
  <w:style w:type="character" w:customStyle="1" w:styleId="pln">
    <w:name w:val="pln"/>
    <w:basedOn w:val="DefaultParagraphFont"/>
    <w:rsid w:val="00244B4B"/>
  </w:style>
  <w:style w:type="character" w:customStyle="1" w:styleId="pun">
    <w:name w:val="pun"/>
    <w:basedOn w:val="DefaultParagraphFont"/>
    <w:rsid w:val="00244B4B"/>
  </w:style>
  <w:style w:type="character" w:customStyle="1" w:styleId="typ">
    <w:name w:val="typ"/>
    <w:basedOn w:val="DefaultParagraphFont"/>
    <w:rsid w:val="00244B4B"/>
  </w:style>
  <w:style w:type="paragraph" w:styleId="BalloonText">
    <w:name w:val="Balloon Text"/>
    <w:basedOn w:val="Normal"/>
    <w:link w:val="BalloonTextChar"/>
    <w:uiPriority w:val="99"/>
    <w:semiHidden/>
    <w:unhideWhenUsed/>
    <w:rsid w:val="0024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382">
              <w:marLeft w:val="225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2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70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5999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7636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1550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32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740384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66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08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hyperlink" Target="http://www.tutorialspoint.com/javascript/number_negative_infinity.htm" TargetMode="External"/><Relationship Id="rId76" Type="http://schemas.openxmlformats.org/officeDocument/2006/relationships/hyperlink" Target="http://www.tutorialspoint.com/javascript/number_tostring.htm" TargetMode="External"/><Relationship Id="rId84" Type="http://schemas.openxmlformats.org/officeDocument/2006/relationships/image" Target="media/image9.jpeg"/><Relationship Id="rId7" Type="http://schemas.openxmlformats.org/officeDocument/2006/relationships/image" Target="media/image1.png"/><Relationship Id="rId71" Type="http://schemas.openxmlformats.org/officeDocument/2006/relationships/hyperlink" Target="http://www.tutorialspoint.com/javascript/number_constructor.ht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hyperlink" Target="http://www.tutorialspoint.com/javascript/number_min_value.htm" TargetMode="External"/><Relationship Id="rId74" Type="http://schemas.openxmlformats.org/officeDocument/2006/relationships/hyperlink" Target="http://www.tutorialspoint.com/javascript/number_tolocalestring.htm" TargetMode="External"/><Relationship Id="rId79" Type="http://schemas.openxmlformats.org/officeDocument/2006/relationships/image" Target="media/image4.jpe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tutorialspoint.com/effective_resume_writing.htm" TargetMode="External"/><Relationship Id="rId82" Type="http://schemas.openxmlformats.org/officeDocument/2006/relationships/image" Target="media/image7.jpeg"/><Relationship Id="rId19" Type="http://schemas.openxmlformats.org/officeDocument/2006/relationships/hyperlink" Target="http://www.tutorialspoint.com/javascript/index.htm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hyperlink" Target="http://www.tutorialspoint.com/javascript/number_positive_infinity.htm" TargetMode="External"/><Relationship Id="rId77" Type="http://schemas.openxmlformats.org/officeDocument/2006/relationships/hyperlink" Target="http://www.tutorialspoint.com/javascript/number_valueof.htm" TargetMode="External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hyperlink" Target="http://www.tutorialspoint.com/javascript/number_toexponential.htm" TargetMode="External"/><Relationship Id="rId80" Type="http://schemas.openxmlformats.org/officeDocument/2006/relationships/image" Target="media/image5.jpeg"/><Relationship Id="rId85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hyperlink" Target="http://www.tutorialspoint.com/javascript/number_nan.htm" TargetMode="External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hyperlink" Target="http://www.tutorialspoint.com/javascript/object_prototype.htm" TargetMode="External"/><Relationship Id="rId75" Type="http://schemas.openxmlformats.org/officeDocument/2006/relationships/hyperlink" Target="http://www.tutorialspoint.com/javascript/number_toprecision.htm" TargetMode="External"/><Relationship Id="rId83" Type="http://schemas.openxmlformats.org/officeDocument/2006/relationships/image" Target="media/image8.jpe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10" Type="http://schemas.openxmlformats.org/officeDocument/2006/relationships/hyperlink" Target="http://www.tutorialspoint.com/free_online_whiteboard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http://www.tutorialspoint.com/javascript/number_max_value.htm" TargetMode="External"/><Relationship Id="rId73" Type="http://schemas.openxmlformats.org/officeDocument/2006/relationships/hyperlink" Target="http://www.tutorialspoint.com/javascript/number_tofixed.htm" TargetMode="External"/><Relationship Id="rId78" Type="http://schemas.openxmlformats.org/officeDocument/2006/relationships/hyperlink" Target="javascript:void(0)" TargetMode="External"/><Relationship Id="rId81" Type="http://schemas.openxmlformats.org/officeDocument/2006/relationships/image" Target="media/image6.jpeg"/><Relationship Id="rId8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1499</Words>
  <Characters>8547</Characters>
  <Application>Microsoft Office Word</Application>
  <DocSecurity>0</DocSecurity>
  <Lines>71</Lines>
  <Paragraphs>20</Paragraphs>
  <ScaleCrop>false</ScaleCrop>
  <Company>home</Company>
  <LinksUpToDate>false</LinksUpToDate>
  <CharactersWithSpaces>10026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2015-08-30T07:40:00Z</dcterms:created>
  <dcterms:modified xsi:type="dcterms:W3CDTF">2015-08-30T07:42:00Z</dcterms:modified>
</cp:coreProperties>
</file>