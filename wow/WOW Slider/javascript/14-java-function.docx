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282" w:rsidRPr="00DA4282" w:rsidRDefault="00DA4282" w:rsidP="00DA4282">
      <w:pPr>
        <w:spacing w:after="0" w:line="450" w:lineRule="atLeast"/>
        <w:jc w:val="center"/>
        <w:textAlignment w:val="center"/>
        <w:outlineLvl w:val="0"/>
        <w:rPr>
          <w:rFonts w:ascii="Times New Roman" w:eastAsia="Times New Roman" w:hAnsi="Times New Roman" w:cs="Times New Roman"/>
          <w:spacing w:val="-15"/>
          <w:kern w:val="36"/>
          <w:sz w:val="48"/>
          <w:szCs w:val="48"/>
        </w:rPr>
      </w:pPr>
      <w:r>
        <w:rPr>
          <w:rFonts w:ascii="Times New Roman" w:eastAsia="Times New Roman" w:hAnsi="Times New Roman" w:cs="Times New Roman"/>
          <w:noProof/>
          <w:color w:val="000000"/>
          <w:spacing w:val="-15"/>
          <w:kern w:val="36"/>
          <w:sz w:val="48"/>
          <w:szCs w:val="48"/>
        </w:rPr>
        <w:drawing>
          <wp:inline distT="0" distB="0" distL="0" distR="0">
            <wp:extent cx="2962275" cy="866775"/>
            <wp:effectExtent l="0" t="0" r="9525" b="9525"/>
            <wp:docPr id="9" name="Picture 9" descr="tutorialspoint">
              <a:hlinkClick xmlns:a="http://schemas.openxmlformats.org/drawingml/2006/main" r:id="rId6" tooltip="&quot;tutorialspoi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torialspoint">
                      <a:hlinkClick r:id="rId6" tooltip="&quot;tutorialspoi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DA4282" w:rsidRPr="00DA4282" w:rsidRDefault="00DA4282" w:rsidP="00DA4282">
      <w:pPr>
        <w:pBdr>
          <w:bottom w:val="single" w:sz="6" w:space="1" w:color="auto"/>
        </w:pBdr>
        <w:spacing w:after="0" w:line="240" w:lineRule="auto"/>
        <w:jc w:val="center"/>
        <w:rPr>
          <w:rFonts w:ascii="Arial" w:eastAsia="Times New Roman" w:hAnsi="Arial" w:cs="Arial"/>
          <w:vanish/>
          <w:sz w:val="16"/>
          <w:szCs w:val="16"/>
        </w:rPr>
      </w:pPr>
      <w:r w:rsidRPr="00DA4282">
        <w:rPr>
          <w:rFonts w:ascii="Arial" w:eastAsia="Times New Roman" w:hAnsi="Arial" w:cs="Arial"/>
          <w:vanish/>
          <w:sz w:val="16"/>
          <w:szCs w:val="16"/>
        </w:rPr>
        <w:t>Top of Form</w:t>
      </w:r>
    </w:p>
    <w:p w:rsidR="00DA4282" w:rsidRPr="00DA4282" w:rsidRDefault="00DA4282" w:rsidP="00DA4282">
      <w:pPr>
        <w:spacing w:after="0" w:line="240" w:lineRule="auto"/>
        <w:rPr>
          <w:rFonts w:ascii="Times New Roman" w:eastAsia="Times New Roman" w:hAnsi="Times New Roman" w:cs="Times New Roman"/>
          <w:sz w:val="24"/>
          <w:szCs w:val="24"/>
        </w:rPr>
      </w:pPr>
      <w:r w:rsidRPr="00DA4282">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8" type="#_x0000_t75" style="width:49.5pt;height:18pt" o:ole="">
            <v:imagedata r:id="rId8" o:title=""/>
          </v:shape>
          <w:control r:id="rId9" w:name="DefaultOcxName" w:shapeid="_x0000_i1058"/>
        </w:object>
      </w:r>
    </w:p>
    <w:p w:rsidR="00DA4282" w:rsidRPr="00DA4282" w:rsidRDefault="00DA4282" w:rsidP="00DA4282">
      <w:pPr>
        <w:pBdr>
          <w:top w:val="single" w:sz="6" w:space="1" w:color="auto"/>
        </w:pBdr>
        <w:spacing w:after="0" w:line="240" w:lineRule="auto"/>
        <w:jc w:val="center"/>
        <w:rPr>
          <w:rFonts w:ascii="Arial" w:eastAsia="Times New Roman" w:hAnsi="Arial" w:cs="Arial"/>
          <w:vanish/>
          <w:sz w:val="16"/>
          <w:szCs w:val="16"/>
        </w:rPr>
      </w:pPr>
      <w:r w:rsidRPr="00DA4282">
        <w:rPr>
          <w:rFonts w:ascii="Arial" w:eastAsia="Times New Roman" w:hAnsi="Arial" w:cs="Arial"/>
          <w:vanish/>
          <w:sz w:val="16"/>
          <w:szCs w:val="16"/>
        </w:rPr>
        <w:t>Bottom of Form</w:t>
      </w:r>
    </w:p>
    <w:p w:rsidR="00DA4282" w:rsidRPr="00DA4282" w:rsidRDefault="00DA4282" w:rsidP="00DA4282">
      <w:pPr>
        <w:numPr>
          <w:ilvl w:val="0"/>
          <w:numId w:val="1"/>
        </w:numPr>
        <w:spacing w:beforeAutospacing="1" w:after="0" w:afterAutospacing="1" w:line="360" w:lineRule="atLeast"/>
        <w:ind w:left="0"/>
        <w:rPr>
          <w:rFonts w:ascii="Times New Roman" w:eastAsia="Times New Roman" w:hAnsi="Times New Roman" w:cs="Times New Roman"/>
          <w:sz w:val="24"/>
          <w:szCs w:val="24"/>
        </w:rPr>
      </w:pPr>
      <w:hyperlink r:id="rId10" w:history="1">
        <w:r w:rsidRPr="00DA4282">
          <w:rPr>
            <w:rFonts w:ascii="Times New Roman" w:eastAsia="Times New Roman" w:hAnsi="Times New Roman" w:cs="Times New Roman"/>
            <w:color w:val="999999"/>
          </w:rPr>
          <w:t> </w:t>
        </w:r>
        <w:r w:rsidRPr="00DA4282">
          <w:rPr>
            <w:rFonts w:ascii="Times New Roman" w:eastAsia="Times New Roman" w:hAnsi="Times New Roman" w:cs="Times New Roman"/>
            <w:color w:val="999999"/>
            <w:u w:val="single"/>
          </w:rPr>
          <w:t> Whiteboard</w:t>
        </w:r>
      </w:hyperlink>
    </w:p>
    <w:p w:rsidR="00DA4282" w:rsidRPr="00DA4282" w:rsidRDefault="00DA4282" w:rsidP="00DA4282">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1" w:history="1">
        <w:r w:rsidRPr="00DA4282">
          <w:rPr>
            <w:rFonts w:ascii="Times New Roman" w:eastAsia="Times New Roman" w:hAnsi="Times New Roman" w:cs="Times New Roman"/>
            <w:color w:val="999999"/>
          </w:rPr>
          <w:t> </w:t>
        </w:r>
        <w:r w:rsidRPr="00DA4282">
          <w:rPr>
            <w:rFonts w:ascii="Times New Roman" w:eastAsia="Times New Roman" w:hAnsi="Times New Roman" w:cs="Times New Roman"/>
            <w:color w:val="999999"/>
            <w:u w:val="single"/>
          </w:rPr>
          <w:t> Quizzes</w:t>
        </w:r>
      </w:hyperlink>
    </w:p>
    <w:p w:rsidR="00DA4282" w:rsidRPr="00DA4282" w:rsidRDefault="00DA4282" w:rsidP="00DA4282">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2" w:history="1">
        <w:r w:rsidRPr="00DA4282">
          <w:rPr>
            <w:rFonts w:ascii="Times New Roman" w:eastAsia="Times New Roman" w:hAnsi="Times New Roman" w:cs="Times New Roman"/>
            <w:color w:val="999999"/>
          </w:rPr>
          <w:t> </w:t>
        </w:r>
        <w:r w:rsidRPr="00DA4282">
          <w:rPr>
            <w:rFonts w:ascii="Times New Roman" w:eastAsia="Times New Roman" w:hAnsi="Times New Roman" w:cs="Times New Roman"/>
            <w:color w:val="999999"/>
            <w:u w:val="single"/>
          </w:rPr>
          <w:t> Shared</w:t>
        </w:r>
      </w:hyperlink>
    </w:p>
    <w:p w:rsidR="00DA4282" w:rsidRPr="00DA4282" w:rsidRDefault="00DA4282" w:rsidP="00DA4282">
      <w:pPr>
        <w:numPr>
          <w:ilvl w:val="0"/>
          <w:numId w:val="1"/>
        </w:numPr>
        <w:spacing w:beforeAutospacing="1" w:after="0" w:afterAutospacing="1" w:line="360" w:lineRule="atLeast"/>
        <w:ind w:left="30"/>
        <w:rPr>
          <w:rFonts w:ascii="Times New Roman" w:eastAsia="Times New Roman" w:hAnsi="Times New Roman" w:cs="Times New Roman"/>
          <w:sz w:val="24"/>
          <w:szCs w:val="24"/>
        </w:rPr>
      </w:pPr>
      <w:hyperlink r:id="rId13" w:history="1">
        <w:r w:rsidRPr="00DA4282">
          <w:rPr>
            <w:rFonts w:ascii="Times New Roman" w:eastAsia="Times New Roman" w:hAnsi="Times New Roman" w:cs="Times New Roman"/>
            <w:color w:val="999999"/>
          </w:rPr>
          <w:t> </w:t>
        </w:r>
        <w:r w:rsidRPr="00DA4282">
          <w:rPr>
            <w:rFonts w:ascii="Times New Roman" w:eastAsia="Times New Roman" w:hAnsi="Times New Roman" w:cs="Times New Roman"/>
            <w:color w:val="999999"/>
            <w:u w:val="single"/>
          </w:rPr>
          <w:t> Articles</w:t>
        </w:r>
      </w:hyperlink>
    </w:p>
    <w:p w:rsidR="00DA4282" w:rsidRPr="00DA4282" w:rsidRDefault="00DA4282" w:rsidP="00DA4282">
      <w:pPr>
        <w:numPr>
          <w:ilvl w:val="0"/>
          <w:numId w:val="2"/>
        </w:numPr>
        <w:spacing w:before="100" w:beforeAutospacing="1" w:after="100" w:afterAutospacing="1" w:line="360" w:lineRule="atLeast"/>
        <w:ind w:left="0" w:right="-75"/>
        <w:rPr>
          <w:rFonts w:ascii="Times New Roman" w:eastAsia="Times New Roman" w:hAnsi="Times New Roman" w:cs="Times New Roman"/>
          <w:sz w:val="24"/>
          <w:szCs w:val="24"/>
        </w:rPr>
      </w:pPr>
      <w:hyperlink r:id="rId14" w:history="1">
        <w:r w:rsidRPr="00DA4282">
          <w:rPr>
            <w:rFonts w:ascii="Times New Roman" w:eastAsia="Times New Roman" w:hAnsi="Times New Roman" w:cs="Times New Roman"/>
            <w:b/>
            <w:bCs/>
            <w:caps/>
            <w:color w:val="000000"/>
            <w:sz w:val="18"/>
            <w:szCs w:val="18"/>
          </w:rPr>
          <w:t> </w:t>
        </w:r>
        <w:r w:rsidRPr="00DA4282">
          <w:rPr>
            <w:rFonts w:ascii="Times New Roman" w:eastAsia="Times New Roman" w:hAnsi="Times New Roman" w:cs="Times New Roman"/>
            <w:b/>
            <w:bCs/>
            <w:caps/>
            <w:color w:val="000000"/>
            <w:sz w:val="18"/>
            <w:szCs w:val="18"/>
            <w:u w:val="single"/>
          </w:rPr>
          <w:t>HOME</w:t>
        </w:r>
      </w:hyperlink>
    </w:p>
    <w:p w:rsidR="00DA4282" w:rsidRPr="00DA4282" w:rsidRDefault="00DA4282" w:rsidP="00DA4282">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5" w:history="1">
        <w:r w:rsidRPr="00DA4282">
          <w:rPr>
            <w:rFonts w:ascii="Times New Roman" w:eastAsia="Times New Roman" w:hAnsi="Times New Roman" w:cs="Times New Roman"/>
            <w:b/>
            <w:bCs/>
            <w:caps/>
            <w:color w:val="000000"/>
            <w:sz w:val="18"/>
            <w:szCs w:val="18"/>
            <w:u w:val="single"/>
          </w:rPr>
          <w:t>TUTORIALS LIBRARY</w:t>
        </w:r>
        <w:r w:rsidRPr="00DA4282">
          <w:rPr>
            <w:rFonts w:ascii="Times New Roman" w:eastAsia="Times New Roman" w:hAnsi="Times New Roman" w:cs="Times New Roman"/>
            <w:b/>
            <w:bCs/>
            <w:caps/>
            <w:color w:val="000000"/>
            <w:sz w:val="18"/>
            <w:szCs w:val="18"/>
          </w:rPr>
          <w:t> </w:t>
        </w:r>
      </w:hyperlink>
    </w:p>
    <w:p w:rsidR="00DA4282" w:rsidRPr="00DA4282" w:rsidRDefault="00DA4282" w:rsidP="00DA4282">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6" w:history="1">
        <w:r w:rsidRPr="00DA4282">
          <w:rPr>
            <w:rFonts w:ascii="Times New Roman" w:eastAsia="Times New Roman" w:hAnsi="Times New Roman" w:cs="Times New Roman"/>
            <w:b/>
            <w:bCs/>
            <w:caps/>
            <w:color w:val="000000"/>
            <w:sz w:val="18"/>
            <w:szCs w:val="18"/>
          </w:rPr>
          <w:t> </w:t>
        </w:r>
        <w:r w:rsidRPr="00DA4282">
          <w:rPr>
            <w:rFonts w:ascii="Times New Roman" w:eastAsia="Times New Roman" w:hAnsi="Times New Roman" w:cs="Times New Roman"/>
            <w:b/>
            <w:bCs/>
            <w:caps/>
            <w:color w:val="000000"/>
            <w:sz w:val="18"/>
            <w:szCs w:val="18"/>
            <w:u w:val="single"/>
          </w:rPr>
          <w:t>CODING GROUND</w:t>
        </w:r>
        <w:r w:rsidRPr="00DA4282">
          <w:rPr>
            <w:rFonts w:ascii="Times New Roman" w:eastAsia="Times New Roman" w:hAnsi="Times New Roman" w:cs="Times New Roman"/>
            <w:b/>
            <w:bCs/>
            <w:caps/>
            <w:color w:val="000000"/>
            <w:sz w:val="18"/>
            <w:szCs w:val="18"/>
          </w:rPr>
          <w:t> </w:t>
        </w:r>
      </w:hyperlink>
    </w:p>
    <w:p w:rsidR="00DA4282" w:rsidRPr="00DA4282" w:rsidRDefault="00DA4282" w:rsidP="00DA4282">
      <w:pPr>
        <w:numPr>
          <w:ilvl w:val="0"/>
          <w:numId w:val="2"/>
        </w:numPr>
        <w:spacing w:before="100" w:beforeAutospacing="1" w:after="100" w:afterAutospacing="1" w:line="360" w:lineRule="atLeast"/>
        <w:ind w:left="30" w:right="-75"/>
        <w:rPr>
          <w:rFonts w:ascii="Times New Roman" w:eastAsia="Times New Roman" w:hAnsi="Times New Roman" w:cs="Times New Roman"/>
          <w:sz w:val="24"/>
          <w:szCs w:val="24"/>
        </w:rPr>
      </w:pPr>
      <w:hyperlink r:id="rId17" w:history="1">
        <w:r w:rsidRPr="00DA4282">
          <w:rPr>
            <w:rFonts w:ascii="Times New Roman" w:eastAsia="Times New Roman" w:hAnsi="Times New Roman" w:cs="Times New Roman"/>
            <w:b/>
            <w:bCs/>
            <w:caps/>
            <w:color w:val="000000"/>
            <w:sz w:val="18"/>
            <w:szCs w:val="18"/>
            <w:u w:val="single"/>
          </w:rPr>
          <w:t>ABSOLUTE CLASSES</w:t>
        </w:r>
      </w:hyperlink>
    </w:p>
    <w:p w:rsidR="00DA4282" w:rsidRPr="00DA4282" w:rsidRDefault="00DA4282" w:rsidP="00DA4282">
      <w:pPr>
        <w:spacing w:after="0" w:line="330" w:lineRule="atLeast"/>
        <w:rPr>
          <w:rFonts w:ascii="Arial" w:eastAsia="Times New Roman" w:hAnsi="Arial" w:cs="Arial"/>
          <w:color w:val="313131"/>
          <w:sz w:val="21"/>
          <w:szCs w:val="21"/>
        </w:rPr>
      </w:pPr>
      <w:r>
        <w:rPr>
          <w:rFonts w:ascii="Arial" w:eastAsia="Times New Roman" w:hAnsi="Arial" w:cs="Arial"/>
          <w:noProof/>
          <w:color w:val="313131"/>
          <w:sz w:val="21"/>
          <w:szCs w:val="21"/>
        </w:rPr>
        <w:drawing>
          <wp:inline distT="0" distB="0" distL="0" distR="0">
            <wp:extent cx="2428875" cy="1847850"/>
            <wp:effectExtent l="0" t="0" r="9525" b="0"/>
            <wp:docPr id="8" name="Picture 8" descr="Javascript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script Tutorial"/>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875" cy="1847850"/>
                    </a:xfrm>
                    <a:prstGeom prst="rect">
                      <a:avLst/>
                    </a:prstGeom>
                    <a:noFill/>
                    <a:ln>
                      <a:noFill/>
                    </a:ln>
                  </pic:spPr>
                </pic:pic>
              </a:graphicData>
            </a:graphic>
          </wp:inline>
        </w:drawing>
      </w:r>
    </w:p>
    <w:p w:rsidR="00DA4282" w:rsidRPr="00DA4282" w:rsidRDefault="00DA4282" w:rsidP="00DA4282">
      <w:pPr>
        <w:numPr>
          <w:ilvl w:val="0"/>
          <w:numId w:val="3"/>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proofErr w:type="spellStart"/>
      <w:r w:rsidRPr="00DA4282">
        <w:rPr>
          <w:rFonts w:ascii="Arial" w:eastAsia="Times New Roman" w:hAnsi="Arial" w:cs="Arial"/>
          <w:color w:val="FFFFFF"/>
          <w:sz w:val="21"/>
          <w:szCs w:val="21"/>
        </w:rPr>
        <w:t>Javascript</w:t>
      </w:r>
      <w:proofErr w:type="spellEnd"/>
      <w:r w:rsidRPr="00DA4282">
        <w:rPr>
          <w:rFonts w:ascii="Arial" w:eastAsia="Times New Roman" w:hAnsi="Arial" w:cs="Arial"/>
          <w:color w:val="FFFFFF"/>
          <w:sz w:val="21"/>
          <w:szCs w:val="21"/>
        </w:rPr>
        <w:t xml:space="preserve"> Basics Tutorial</w:t>
      </w:r>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19"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Home</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0"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Overview</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1" w:history="1">
        <w:proofErr w:type="spellStart"/>
        <w:r w:rsidRPr="00DA4282">
          <w:rPr>
            <w:rFonts w:ascii="Arial" w:eastAsia="Times New Roman" w:hAnsi="Arial" w:cs="Arial"/>
            <w:color w:val="000000"/>
            <w:sz w:val="19"/>
            <w:szCs w:val="19"/>
            <w:u w:val="single"/>
            <w:shd w:val="clear" w:color="auto" w:fill="D6D6D6"/>
          </w:rPr>
          <w:t>Javascript</w:t>
        </w:r>
        <w:proofErr w:type="spellEnd"/>
        <w:r w:rsidRPr="00DA4282">
          <w:rPr>
            <w:rFonts w:ascii="Arial" w:eastAsia="Times New Roman" w:hAnsi="Arial" w:cs="Arial"/>
            <w:color w:val="000000"/>
            <w:sz w:val="19"/>
            <w:szCs w:val="19"/>
            <w:u w:val="single"/>
            <w:shd w:val="clear" w:color="auto" w:fill="D6D6D6"/>
          </w:rPr>
          <w:t xml:space="preserve"> - Syntax</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2"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Enabling</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3"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Placement</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4"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Variables</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5"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Operators</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6"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If...Else</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7"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Switch Case</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8"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While Loop</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29"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For Loop</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30"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For...in</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31"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Loop Control</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32" w:history="1">
        <w:proofErr w:type="spellStart"/>
        <w:r w:rsidRPr="00DA4282">
          <w:rPr>
            <w:rFonts w:ascii="Arial" w:eastAsia="Times New Roman" w:hAnsi="Arial" w:cs="Arial"/>
            <w:color w:val="000000"/>
            <w:sz w:val="19"/>
            <w:szCs w:val="19"/>
            <w:u w:val="single"/>
            <w:shd w:val="clear" w:color="auto" w:fill="D6D6D6"/>
          </w:rPr>
          <w:t>Javascript</w:t>
        </w:r>
        <w:proofErr w:type="spellEnd"/>
        <w:r w:rsidRPr="00DA4282">
          <w:rPr>
            <w:rFonts w:ascii="Arial" w:eastAsia="Times New Roman" w:hAnsi="Arial" w:cs="Arial"/>
            <w:color w:val="000000"/>
            <w:sz w:val="19"/>
            <w:szCs w:val="19"/>
            <w:u w:val="single"/>
            <w:shd w:val="clear" w:color="auto" w:fill="D6D6D6"/>
          </w:rPr>
          <w:t xml:space="preserve"> - Functions</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33"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Events</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34"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Cookies</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35"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Page Redirect</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36"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Dialog Boxes</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37"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Void Keyword</w:t>
        </w:r>
      </w:hyperlink>
    </w:p>
    <w:p w:rsidR="00DA4282" w:rsidRPr="00DA4282" w:rsidRDefault="00DA4282" w:rsidP="00DA4282">
      <w:pPr>
        <w:numPr>
          <w:ilvl w:val="0"/>
          <w:numId w:val="3"/>
        </w:numPr>
        <w:spacing w:after="0" w:line="210" w:lineRule="atLeast"/>
        <w:ind w:left="495"/>
        <w:rPr>
          <w:rFonts w:ascii="Arial" w:eastAsia="Times New Roman" w:hAnsi="Arial" w:cs="Arial"/>
          <w:color w:val="313131"/>
          <w:sz w:val="21"/>
          <w:szCs w:val="21"/>
        </w:rPr>
      </w:pPr>
      <w:hyperlink r:id="rId38"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Page Printing</w:t>
        </w:r>
      </w:hyperlink>
    </w:p>
    <w:p w:rsidR="00DA4282" w:rsidRPr="00DA4282" w:rsidRDefault="00DA4282" w:rsidP="00DA4282">
      <w:pPr>
        <w:numPr>
          <w:ilvl w:val="0"/>
          <w:numId w:val="4"/>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DA4282">
        <w:rPr>
          <w:rFonts w:ascii="Arial" w:eastAsia="Times New Roman" w:hAnsi="Arial" w:cs="Arial"/>
          <w:color w:val="FFFFFF"/>
          <w:sz w:val="21"/>
          <w:szCs w:val="21"/>
        </w:rPr>
        <w:t>JavaScript Objects</w:t>
      </w:r>
    </w:p>
    <w:p w:rsidR="00DA4282" w:rsidRPr="00DA4282" w:rsidRDefault="00DA4282" w:rsidP="00DA4282">
      <w:pPr>
        <w:numPr>
          <w:ilvl w:val="0"/>
          <w:numId w:val="4"/>
        </w:numPr>
        <w:spacing w:after="0" w:line="210" w:lineRule="atLeast"/>
        <w:ind w:left="495"/>
        <w:rPr>
          <w:rFonts w:ascii="Arial" w:eastAsia="Times New Roman" w:hAnsi="Arial" w:cs="Arial"/>
          <w:color w:val="313131"/>
          <w:sz w:val="21"/>
          <w:szCs w:val="21"/>
        </w:rPr>
      </w:pPr>
      <w:hyperlink r:id="rId39"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Objects</w:t>
        </w:r>
      </w:hyperlink>
    </w:p>
    <w:p w:rsidR="00DA4282" w:rsidRPr="00DA4282" w:rsidRDefault="00DA4282" w:rsidP="00DA4282">
      <w:pPr>
        <w:numPr>
          <w:ilvl w:val="0"/>
          <w:numId w:val="4"/>
        </w:numPr>
        <w:spacing w:after="0" w:line="210" w:lineRule="atLeast"/>
        <w:ind w:left="495"/>
        <w:rPr>
          <w:rFonts w:ascii="Arial" w:eastAsia="Times New Roman" w:hAnsi="Arial" w:cs="Arial"/>
          <w:color w:val="313131"/>
          <w:sz w:val="21"/>
          <w:szCs w:val="21"/>
        </w:rPr>
      </w:pPr>
      <w:hyperlink r:id="rId40"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Number</w:t>
        </w:r>
      </w:hyperlink>
    </w:p>
    <w:p w:rsidR="00DA4282" w:rsidRPr="00DA4282" w:rsidRDefault="00DA4282" w:rsidP="00DA4282">
      <w:pPr>
        <w:numPr>
          <w:ilvl w:val="0"/>
          <w:numId w:val="4"/>
        </w:numPr>
        <w:spacing w:after="0" w:line="210" w:lineRule="atLeast"/>
        <w:ind w:left="495"/>
        <w:rPr>
          <w:rFonts w:ascii="Arial" w:eastAsia="Times New Roman" w:hAnsi="Arial" w:cs="Arial"/>
          <w:color w:val="313131"/>
          <w:sz w:val="21"/>
          <w:szCs w:val="21"/>
        </w:rPr>
      </w:pPr>
      <w:hyperlink r:id="rId41"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Boolean</w:t>
        </w:r>
      </w:hyperlink>
    </w:p>
    <w:p w:rsidR="00DA4282" w:rsidRPr="00DA4282" w:rsidRDefault="00DA4282" w:rsidP="00DA4282">
      <w:pPr>
        <w:numPr>
          <w:ilvl w:val="0"/>
          <w:numId w:val="4"/>
        </w:numPr>
        <w:spacing w:after="0" w:line="210" w:lineRule="atLeast"/>
        <w:ind w:left="495"/>
        <w:rPr>
          <w:rFonts w:ascii="Arial" w:eastAsia="Times New Roman" w:hAnsi="Arial" w:cs="Arial"/>
          <w:color w:val="313131"/>
          <w:sz w:val="21"/>
          <w:szCs w:val="21"/>
        </w:rPr>
      </w:pPr>
      <w:hyperlink r:id="rId42"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Strings</w:t>
        </w:r>
      </w:hyperlink>
    </w:p>
    <w:p w:rsidR="00DA4282" w:rsidRPr="00DA4282" w:rsidRDefault="00DA4282" w:rsidP="00DA4282">
      <w:pPr>
        <w:numPr>
          <w:ilvl w:val="0"/>
          <w:numId w:val="4"/>
        </w:numPr>
        <w:spacing w:after="0" w:line="210" w:lineRule="atLeast"/>
        <w:ind w:left="495"/>
        <w:rPr>
          <w:rFonts w:ascii="Arial" w:eastAsia="Times New Roman" w:hAnsi="Arial" w:cs="Arial"/>
          <w:color w:val="313131"/>
          <w:sz w:val="21"/>
          <w:szCs w:val="21"/>
        </w:rPr>
      </w:pPr>
      <w:hyperlink r:id="rId43"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Arrays</w:t>
        </w:r>
      </w:hyperlink>
    </w:p>
    <w:p w:rsidR="00DA4282" w:rsidRPr="00DA4282" w:rsidRDefault="00DA4282" w:rsidP="00DA4282">
      <w:pPr>
        <w:numPr>
          <w:ilvl w:val="0"/>
          <w:numId w:val="4"/>
        </w:numPr>
        <w:spacing w:after="0" w:line="210" w:lineRule="atLeast"/>
        <w:ind w:left="495"/>
        <w:rPr>
          <w:rFonts w:ascii="Arial" w:eastAsia="Times New Roman" w:hAnsi="Arial" w:cs="Arial"/>
          <w:color w:val="313131"/>
          <w:sz w:val="21"/>
          <w:szCs w:val="21"/>
        </w:rPr>
      </w:pPr>
      <w:hyperlink r:id="rId44"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Date</w:t>
        </w:r>
      </w:hyperlink>
    </w:p>
    <w:p w:rsidR="00DA4282" w:rsidRPr="00DA4282" w:rsidRDefault="00DA4282" w:rsidP="00DA4282">
      <w:pPr>
        <w:numPr>
          <w:ilvl w:val="0"/>
          <w:numId w:val="4"/>
        </w:numPr>
        <w:spacing w:after="0" w:line="210" w:lineRule="atLeast"/>
        <w:ind w:left="495"/>
        <w:rPr>
          <w:rFonts w:ascii="Arial" w:eastAsia="Times New Roman" w:hAnsi="Arial" w:cs="Arial"/>
          <w:color w:val="313131"/>
          <w:sz w:val="21"/>
          <w:szCs w:val="21"/>
        </w:rPr>
      </w:pPr>
      <w:hyperlink r:id="rId45"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Math</w:t>
        </w:r>
      </w:hyperlink>
    </w:p>
    <w:p w:rsidR="00DA4282" w:rsidRPr="00DA4282" w:rsidRDefault="00DA4282" w:rsidP="00DA4282">
      <w:pPr>
        <w:numPr>
          <w:ilvl w:val="0"/>
          <w:numId w:val="4"/>
        </w:numPr>
        <w:spacing w:after="0" w:line="210" w:lineRule="atLeast"/>
        <w:ind w:left="495"/>
        <w:rPr>
          <w:rFonts w:ascii="Arial" w:eastAsia="Times New Roman" w:hAnsi="Arial" w:cs="Arial"/>
          <w:color w:val="313131"/>
          <w:sz w:val="21"/>
          <w:szCs w:val="21"/>
        </w:rPr>
      </w:pPr>
      <w:hyperlink r:id="rId46"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w:t>
        </w:r>
        <w:proofErr w:type="spellStart"/>
        <w:r w:rsidRPr="00DA4282">
          <w:rPr>
            <w:rFonts w:ascii="Arial" w:eastAsia="Times New Roman" w:hAnsi="Arial" w:cs="Arial"/>
            <w:color w:val="000000"/>
            <w:sz w:val="19"/>
            <w:szCs w:val="19"/>
            <w:u w:val="single"/>
          </w:rPr>
          <w:t>RegExp</w:t>
        </w:r>
        <w:proofErr w:type="spellEnd"/>
      </w:hyperlink>
    </w:p>
    <w:p w:rsidR="00DA4282" w:rsidRPr="00DA4282" w:rsidRDefault="00DA4282" w:rsidP="00DA4282">
      <w:pPr>
        <w:numPr>
          <w:ilvl w:val="0"/>
          <w:numId w:val="4"/>
        </w:numPr>
        <w:spacing w:after="0" w:line="210" w:lineRule="atLeast"/>
        <w:ind w:left="495"/>
        <w:rPr>
          <w:rFonts w:ascii="Arial" w:eastAsia="Times New Roman" w:hAnsi="Arial" w:cs="Arial"/>
          <w:color w:val="313131"/>
          <w:sz w:val="21"/>
          <w:szCs w:val="21"/>
        </w:rPr>
      </w:pPr>
      <w:hyperlink r:id="rId47"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HTML DOM</w:t>
        </w:r>
      </w:hyperlink>
    </w:p>
    <w:p w:rsidR="00DA4282" w:rsidRPr="00DA4282" w:rsidRDefault="00DA4282" w:rsidP="00DA4282">
      <w:pPr>
        <w:numPr>
          <w:ilvl w:val="0"/>
          <w:numId w:val="5"/>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DA4282">
        <w:rPr>
          <w:rFonts w:ascii="Arial" w:eastAsia="Times New Roman" w:hAnsi="Arial" w:cs="Arial"/>
          <w:color w:val="FFFFFF"/>
          <w:sz w:val="21"/>
          <w:szCs w:val="21"/>
        </w:rPr>
        <w:t>JavaScript Advanced</w:t>
      </w:r>
    </w:p>
    <w:p w:rsidR="00DA4282" w:rsidRPr="00DA4282" w:rsidRDefault="00DA4282" w:rsidP="00DA4282">
      <w:pPr>
        <w:numPr>
          <w:ilvl w:val="0"/>
          <w:numId w:val="5"/>
        </w:numPr>
        <w:spacing w:after="0" w:line="210" w:lineRule="atLeast"/>
        <w:ind w:left="495"/>
        <w:rPr>
          <w:rFonts w:ascii="Arial" w:eastAsia="Times New Roman" w:hAnsi="Arial" w:cs="Arial"/>
          <w:color w:val="313131"/>
          <w:sz w:val="21"/>
          <w:szCs w:val="21"/>
        </w:rPr>
      </w:pPr>
      <w:hyperlink r:id="rId48"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Error Handling</w:t>
        </w:r>
      </w:hyperlink>
    </w:p>
    <w:p w:rsidR="00DA4282" w:rsidRPr="00DA4282" w:rsidRDefault="00DA4282" w:rsidP="00DA4282">
      <w:pPr>
        <w:numPr>
          <w:ilvl w:val="0"/>
          <w:numId w:val="5"/>
        </w:numPr>
        <w:spacing w:after="0" w:line="210" w:lineRule="atLeast"/>
        <w:ind w:left="495"/>
        <w:rPr>
          <w:rFonts w:ascii="Arial" w:eastAsia="Times New Roman" w:hAnsi="Arial" w:cs="Arial"/>
          <w:color w:val="313131"/>
          <w:sz w:val="21"/>
          <w:szCs w:val="21"/>
        </w:rPr>
      </w:pPr>
      <w:hyperlink r:id="rId49"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Validations</w:t>
        </w:r>
      </w:hyperlink>
    </w:p>
    <w:p w:rsidR="00DA4282" w:rsidRPr="00DA4282" w:rsidRDefault="00DA4282" w:rsidP="00DA4282">
      <w:pPr>
        <w:numPr>
          <w:ilvl w:val="0"/>
          <w:numId w:val="5"/>
        </w:numPr>
        <w:spacing w:after="0" w:line="210" w:lineRule="atLeast"/>
        <w:ind w:left="495"/>
        <w:rPr>
          <w:rFonts w:ascii="Arial" w:eastAsia="Times New Roman" w:hAnsi="Arial" w:cs="Arial"/>
          <w:color w:val="313131"/>
          <w:sz w:val="21"/>
          <w:szCs w:val="21"/>
        </w:rPr>
      </w:pPr>
      <w:hyperlink r:id="rId50"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Animation</w:t>
        </w:r>
      </w:hyperlink>
    </w:p>
    <w:p w:rsidR="00DA4282" w:rsidRPr="00DA4282" w:rsidRDefault="00DA4282" w:rsidP="00DA4282">
      <w:pPr>
        <w:numPr>
          <w:ilvl w:val="0"/>
          <w:numId w:val="5"/>
        </w:numPr>
        <w:spacing w:after="0" w:line="210" w:lineRule="atLeast"/>
        <w:ind w:left="495"/>
        <w:rPr>
          <w:rFonts w:ascii="Arial" w:eastAsia="Times New Roman" w:hAnsi="Arial" w:cs="Arial"/>
          <w:color w:val="313131"/>
          <w:sz w:val="21"/>
          <w:szCs w:val="21"/>
        </w:rPr>
      </w:pPr>
      <w:hyperlink r:id="rId51"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Multimedia</w:t>
        </w:r>
      </w:hyperlink>
    </w:p>
    <w:p w:rsidR="00DA4282" w:rsidRPr="00DA4282" w:rsidRDefault="00DA4282" w:rsidP="00DA4282">
      <w:pPr>
        <w:numPr>
          <w:ilvl w:val="0"/>
          <w:numId w:val="5"/>
        </w:numPr>
        <w:spacing w:after="0" w:line="210" w:lineRule="atLeast"/>
        <w:ind w:left="495"/>
        <w:rPr>
          <w:rFonts w:ascii="Arial" w:eastAsia="Times New Roman" w:hAnsi="Arial" w:cs="Arial"/>
          <w:color w:val="313131"/>
          <w:sz w:val="21"/>
          <w:szCs w:val="21"/>
        </w:rPr>
      </w:pPr>
      <w:hyperlink r:id="rId52"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Debugging</w:t>
        </w:r>
      </w:hyperlink>
    </w:p>
    <w:p w:rsidR="00DA4282" w:rsidRPr="00DA4282" w:rsidRDefault="00DA4282" w:rsidP="00DA4282">
      <w:pPr>
        <w:numPr>
          <w:ilvl w:val="0"/>
          <w:numId w:val="5"/>
        </w:numPr>
        <w:spacing w:after="0" w:line="210" w:lineRule="atLeast"/>
        <w:ind w:left="495"/>
        <w:rPr>
          <w:rFonts w:ascii="Arial" w:eastAsia="Times New Roman" w:hAnsi="Arial" w:cs="Arial"/>
          <w:color w:val="313131"/>
          <w:sz w:val="21"/>
          <w:szCs w:val="21"/>
        </w:rPr>
      </w:pPr>
      <w:hyperlink r:id="rId53"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Image Map</w:t>
        </w:r>
      </w:hyperlink>
    </w:p>
    <w:p w:rsidR="00DA4282" w:rsidRPr="00DA4282" w:rsidRDefault="00DA4282" w:rsidP="00DA4282">
      <w:pPr>
        <w:numPr>
          <w:ilvl w:val="0"/>
          <w:numId w:val="5"/>
        </w:numPr>
        <w:spacing w:after="0" w:line="210" w:lineRule="atLeast"/>
        <w:ind w:left="495"/>
        <w:rPr>
          <w:rFonts w:ascii="Arial" w:eastAsia="Times New Roman" w:hAnsi="Arial" w:cs="Arial"/>
          <w:color w:val="313131"/>
          <w:sz w:val="21"/>
          <w:szCs w:val="21"/>
        </w:rPr>
      </w:pPr>
      <w:hyperlink r:id="rId54"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Browsers</w:t>
        </w:r>
      </w:hyperlink>
    </w:p>
    <w:p w:rsidR="00DA4282" w:rsidRPr="00DA4282" w:rsidRDefault="00DA4282" w:rsidP="00DA4282">
      <w:pPr>
        <w:numPr>
          <w:ilvl w:val="0"/>
          <w:numId w:val="6"/>
        </w:numPr>
        <w:pBdr>
          <w:top w:val="single" w:sz="6" w:space="0" w:color="797777"/>
          <w:left w:val="single" w:sz="6" w:space="0" w:color="797777"/>
          <w:bottom w:val="single" w:sz="6" w:space="0" w:color="797777"/>
          <w:right w:val="single" w:sz="6" w:space="0" w:color="797777"/>
        </w:pBdr>
        <w:spacing w:after="0" w:line="210" w:lineRule="atLeast"/>
        <w:ind w:left="495"/>
        <w:rPr>
          <w:rFonts w:ascii="Arial" w:eastAsia="Times New Roman" w:hAnsi="Arial" w:cs="Arial"/>
          <w:color w:val="FFFFFF"/>
          <w:sz w:val="21"/>
          <w:szCs w:val="21"/>
        </w:rPr>
      </w:pPr>
      <w:r w:rsidRPr="00DA4282">
        <w:rPr>
          <w:rFonts w:ascii="Arial" w:eastAsia="Times New Roman" w:hAnsi="Arial" w:cs="Arial"/>
          <w:color w:val="FFFFFF"/>
          <w:sz w:val="21"/>
          <w:szCs w:val="21"/>
        </w:rPr>
        <w:t>IMS DB Resources</w:t>
      </w:r>
    </w:p>
    <w:p w:rsidR="00DA4282" w:rsidRPr="00DA4282" w:rsidRDefault="00DA4282" w:rsidP="00DA4282">
      <w:pPr>
        <w:numPr>
          <w:ilvl w:val="0"/>
          <w:numId w:val="6"/>
        </w:numPr>
        <w:spacing w:after="0" w:line="210" w:lineRule="atLeast"/>
        <w:ind w:left="495"/>
        <w:rPr>
          <w:rFonts w:ascii="Arial" w:eastAsia="Times New Roman" w:hAnsi="Arial" w:cs="Arial"/>
          <w:color w:val="313131"/>
          <w:sz w:val="21"/>
          <w:szCs w:val="21"/>
        </w:rPr>
      </w:pPr>
      <w:hyperlink r:id="rId55"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Questions And Answers</w:t>
        </w:r>
      </w:hyperlink>
    </w:p>
    <w:p w:rsidR="00DA4282" w:rsidRPr="00DA4282" w:rsidRDefault="00DA4282" w:rsidP="00DA4282">
      <w:pPr>
        <w:numPr>
          <w:ilvl w:val="0"/>
          <w:numId w:val="6"/>
        </w:numPr>
        <w:spacing w:after="0" w:line="210" w:lineRule="atLeast"/>
        <w:ind w:left="495"/>
        <w:rPr>
          <w:rFonts w:ascii="Arial" w:eastAsia="Times New Roman" w:hAnsi="Arial" w:cs="Arial"/>
          <w:color w:val="313131"/>
          <w:sz w:val="21"/>
          <w:szCs w:val="21"/>
        </w:rPr>
      </w:pPr>
      <w:hyperlink r:id="rId56"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Quick Guide</w:t>
        </w:r>
      </w:hyperlink>
    </w:p>
    <w:p w:rsidR="00DA4282" w:rsidRPr="00DA4282" w:rsidRDefault="00DA4282" w:rsidP="00DA4282">
      <w:pPr>
        <w:numPr>
          <w:ilvl w:val="0"/>
          <w:numId w:val="6"/>
        </w:numPr>
        <w:spacing w:after="0" w:line="210" w:lineRule="atLeast"/>
        <w:ind w:left="495"/>
        <w:rPr>
          <w:rFonts w:ascii="Arial" w:eastAsia="Times New Roman" w:hAnsi="Arial" w:cs="Arial"/>
          <w:color w:val="313131"/>
          <w:sz w:val="21"/>
          <w:szCs w:val="21"/>
        </w:rPr>
      </w:pPr>
      <w:hyperlink r:id="rId57"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Functions</w:t>
        </w:r>
      </w:hyperlink>
    </w:p>
    <w:p w:rsidR="00DA4282" w:rsidRPr="00DA4282" w:rsidRDefault="00DA4282" w:rsidP="00DA4282">
      <w:pPr>
        <w:numPr>
          <w:ilvl w:val="0"/>
          <w:numId w:val="6"/>
        </w:numPr>
        <w:spacing w:after="0" w:line="210" w:lineRule="atLeast"/>
        <w:ind w:left="495"/>
        <w:rPr>
          <w:rFonts w:ascii="Arial" w:eastAsia="Times New Roman" w:hAnsi="Arial" w:cs="Arial"/>
          <w:color w:val="313131"/>
          <w:sz w:val="21"/>
          <w:szCs w:val="21"/>
        </w:rPr>
      </w:pPr>
      <w:hyperlink r:id="rId58" w:history="1">
        <w:proofErr w:type="spellStart"/>
        <w:r w:rsidRPr="00DA4282">
          <w:rPr>
            <w:rFonts w:ascii="Arial" w:eastAsia="Times New Roman" w:hAnsi="Arial" w:cs="Arial"/>
            <w:color w:val="000000"/>
            <w:sz w:val="19"/>
            <w:szCs w:val="19"/>
            <w:u w:val="single"/>
          </w:rPr>
          <w:t>Javascript</w:t>
        </w:r>
        <w:proofErr w:type="spellEnd"/>
        <w:r w:rsidRPr="00DA4282">
          <w:rPr>
            <w:rFonts w:ascii="Arial" w:eastAsia="Times New Roman" w:hAnsi="Arial" w:cs="Arial"/>
            <w:color w:val="000000"/>
            <w:sz w:val="19"/>
            <w:szCs w:val="19"/>
            <w:u w:val="single"/>
          </w:rPr>
          <w:t xml:space="preserve"> - Resources</w:t>
        </w:r>
      </w:hyperlink>
    </w:p>
    <w:p w:rsidR="00DA4282" w:rsidRPr="00DA4282" w:rsidRDefault="00DA4282" w:rsidP="00DA4282">
      <w:pPr>
        <w:numPr>
          <w:ilvl w:val="0"/>
          <w:numId w:val="7"/>
        </w:numPr>
        <w:pBdr>
          <w:top w:val="single" w:sz="6" w:space="0" w:color="AAAAAA"/>
          <w:left w:val="single" w:sz="6" w:space="0" w:color="AAAAAA"/>
          <w:bottom w:val="single" w:sz="6" w:space="0" w:color="AAAAAA"/>
          <w:right w:val="single" w:sz="6" w:space="0" w:color="AAAAAA"/>
        </w:pBdr>
        <w:shd w:val="clear" w:color="auto" w:fill="C1C1C1"/>
        <w:spacing w:after="0" w:line="210" w:lineRule="atLeast"/>
        <w:ind w:left="495"/>
        <w:rPr>
          <w:rFonts w:ascii="Arial" w:eastAsia="Times New Roman" w:hAnsi="Arial" w:cs="Arial"/>
          <w:color w:val="000000"/>
          <w:sz w:val="21"/>
          <w:szCs w:val="21"/>
        </w:rPr>
      </w:pPr>
      <w:r w:rsidRPr="00DA4282">
        <w:rPr>
          <w:rFonts w:ascii="Arial" w:eastAsia="Times New Roman" w:hAnsi="Arial" w:cs="Arial"/>
          <w:color w:val="000000"/>
          <w:sz w:val="21"/>
          <w:szCs w:val="21"/>
        </w:rPr>
        <w:t>Selected Reading</w:t>
      </w:r>
    </w:p>
    <w:p w:rsidR="00DA4282" w:rsidRPr="00DA4282" w:rsidRDefault="00DA4282" w:rsidP="00DA4282">
      <w:pPr>
        <w:numPr>
          <w:ilvl w:val="0"/>
          <w:numId w:val="7"/>
        </w:numPr>
        <w:spacing w:after="0" w:line="210" w:lineRule="atLeast"/>
        <w:ind w:left="495"/>
        <w:rPr>
          <w:rFonts w:ascii="Arial" w:eastAsia="Times New Roman" w:hAnsi="Arial" w:cs="Arial"/>
          <w:color w:val="313131"/>
          <w:sz w:val="21"/>
          <w:szCs w:val="21"/>
        </w:rPr>
      </w:pPr>
      <w:hyperlink r:id="rId59" w:tgtFrame="_top" w:history="1">
        <w:r w:rsidRPr="00DA4282">
          <w:rPr>
            <w:rFonts w:ascii="Arial" w:eastAsia="Times New Roman" w:hAnsi="Arial" w:cs="Arial"/>
            <w:color w:val="000000"/>
            <w:sz w:val="19"/>
            <w:szCs w:val="19"/>
            <w:u w:val="single"/>
          </w:rPr>
          <w:t>Developer's Best Practices</w:t>
        </w:r>
      </w:hyperlink>
    </w:p>
    <w:p w:rsidR="00DA4282" w:rsidRPr="00DA4282" w:rsidRDefault="00DA4282" w:rsidP="00DA4282">
      <w:pPr>
        <w:numPr>
          <w:ilvl w:val="0"/>
          <w:numId w:val="7"/>
        </w:numPr>
        <w:spacing w:after="0" w:line="210" w:lineRule="atLeast"/>
        <w:ind w:left="495"/>
        <w:rPr>
          <w:rFonts w:ascii="Arial" w:eastAsia="Times New Roman" w:hAnsi="Arial" w:cs="Arial"/>
          <w:color w:val="313131"/>
          <w:sz w:val="21"/>
          <w:szCs w:val="21"/>
        </w:rPr>
      </w:pPr>
      <w:hyperlink r:id="rId60" w:tgtFrame="_top" w:history="1">
        <w:r w:rsidRPr="00DA4282">
          <w:rPr>
            <w:rFonts w:ascii="Arial" w:eastAsia="Times New Roman" w:hAnsi="Arial" w:cs="Arial"/>
            <w:color w:val="000000"/>
            <w:sz w:val="19"/>
            <w:szCs w:val="19"/>
            <w:u w:val="single"/>
          </w:rPr>
          <w:t>Questions and Answers</w:t>
        </w:r>
      </w:hyperlink>
    </w:p>
    <w:p w:rsidR="00DA4282" w:rsidRPr="00DA4282" w:rsidRDefault="00DA4282" w:rsidP="00DA4282">
      <w:pPr>
        <w:numPr>
          <w:ilvl w:val="0"/>
          <w:numId w:val="7"/>
        </w:numPr>
        <w:spacing w:after="0" w:line="210" w:lineRule="atLeast"/>
        <w:ind w:left="495"/>
        <w:rPr>
          <w:rFonts w:ascii="Arial" w:eastAsia="Times New Roman" w:hAnsi="Arial" w:cs="Arial"/>
          <w:color w:val="313131"/>
          <w:sz w:val="21"/>
          <w:szCs w:val="21"/>
        </w:rPr>
      </w:pPr>
      <w:hyperlink r:id="rId61" w:tgtFrame="_top" w:history="1">
        <w:r w:rsidRPr="00DA4282">
          <w:rPr>
            <w:rFonts w:ascii="Arial" w:eastAsia="Times New Roman" w:hAnsi="Arial" w:cs="Arial"/>
            <w:color w:val="000000"/>
            <w:sz w:val="19"/>
            <w:szCs w:val="19"/>
            <w:u w:val="single"/>
          </w:rPr>
          <w:t>Effective Resume Writing</w:t>
        </w:r>
      </w:hyperlink>
    </w:p>
    <w:p w:rsidR="00DA4282" w:rsidRPr="00DA4282" w:rsidRDefault="00DA4282" w:rsidP="00DA4282">
      <w:pPr>
        <w:numPr>
          <w:ilvl w:val="0"/>
          <w:numId w:val="7"/>
        </w:numPr>
        <w:spacing w:after="0" w:line="210" w:lineRule="atLeast"/>
        <w:ind w:left="495"/>
        <w:rPr>
          <w:rFonts w:ascii="Arial" w:eastAsia="Times New Roman" w:hAnsi="Arial" w:cs="Arial"/>
          <w:color w:val="313131"/>
          <w:sz w:val="21"/>
          <w:szCs w:val="21"/>
        </w:rPr>
      </w:pPr>
      <w:hyperlink r:id="rId62" w:tgtFrame="_top" w:history="1">
        <w:r w:rsidRPr="00DA4282">
          <w:rPr>
            <w:rFonts w:ascii="Arial" w:eastAsia="Times New Roman" w:hAnsi="Arial" w:cs="Arial"/>
            <w:color w:val="000000"/>
            <w:sz w:val="19"/>
            <w:szCs w:val="19"/>
            <w:u w:val="single"/>
          </w:rPr>
          <w:t>HR Interview Questions</w:t>
        </w:r>
      </w:hyperlink>
    </w:p>
    <w:p w:rsidR="00DA4282" w:rsidRPr="00DA4282" w:rsidRDefault="00DA4282" w:rsidP="00DA4282">
      <w:pPr>
        <w:numPr>
          <w:ilvl w:val="0"/>
          <w:numId w:val="7"/>
        </w:numPr>
        <w:spacing w:after="0" w:line="210" w:lineRule="atLeast"/>
        <w:ind w:left="495"/>
        <w:rPr>
          <w:rFonts w:ascii="Arial" w:eastAsia="Times New Roman" w:hAnsi="Arial" w:cs="Arial"/>
          <w:color w:val="313131"/>
          <w:sz w:val="21"/>
          <w:szCs w:val="21"/>
        </w:rPr>
      </w:pPr>
      <w:hyperlink r:id="rId63" w:tgtFrame="_top" w:history="1">
        <w:r w:rsidRPr="00DA4282">
          <w:rPr>
            <w:rFonts w:ascii="Arial" w:eastAsia="Times New Roman" w:hAnsi="Arial" w:cs="Arial"/>
            <w:color w:val="000000"/>
            <w:sz w:val="19"/>
            <w:szCs w:val="19"/>
            <w:u w:val="single"/>
          </w:rPr>
          <w:t>Computer Glossary</w:t>
        </w:r>
      </w:hyperlink>
    </w:p>
    <w:p w:rsidR="00DA4282" w:rsidRPr="00DA4282" w:rsidRDefault="00DA4282" w:rsidP="00DA4282">
      <w:pPr>
        <w:numPr>
          <w:ilvl w:val="0"/>
          <w:numId w:val="7"/>
        </w:numPr>
        <w:spacing w:after="0" w:line="210" w:lineRule="atLeast"/>
        <w:ind w:left="495"/>
        <w:rPr>
          <w:rFonts w:ascii="Arial" w:eastAsia="Times New Roman" w:hAnsi="Arial" w:cs="Arial"/>
          <w:color w:val="313131"/>
          <w:sz w:val="21"/>
          <w:szCs w:val="21"/>
        </w:rPr>
      </w:pPr>
      <w:hyperlink r:id="rId64" w:tgtFrame="_top" w:history="1">
        <w:r w:rsidRPr="00DA4282">
          <w:rPr>
            <w:rFonts w:ascii="Arial" w:eastAsia="Times New Roman" w:hAnsi="Arial" w:cs="Arial"/>
            <w:color w:val="000000"/>
            <w:sz w:val="19"/>
            <w:szCs w:val="19"/>
            <w:u w:val="single"/>
          </w:rPr>
          <w:t>Who is Who</w:t>
        </w:r>
      </w:hyperlink>
    </w:p>
    <w:p w:rsidR="00DA4282" w:rsidRPr="00DA4282" w:rsidRDefault="00DA4282" w:rsidP="00DA4282">
      <w:pPr>
        <w:shd w:val="clear" w:color="auto" w:fill="FFFFFF"/>
        <w:spacing w:before="48" w:after="48" w:line="450" w:lineRule="atLeast"/>
        <w:ind w:left="-450" w:right="-402"/>
        <w:jc w:val="center"/>
        <w:outlineLvl w:val="0"/>
        <w:rPr>
          <w:rFonts w:ascii="Arial" w:eastAsia="Times New Roman" w:hAnsi="Arial" w:cs="Arial"/>
          <w:color w:val="121214"/>
          <w:spacing w:val="-15"/>
          <w:kern w:val="36"/>
          <w:sz w:val="42"/>
          <w:szCs w:val="42"/>
        </w:rPr>
      </w:pPr>
      <w:r w:rsidRPr="00DA4282">
        <w:rPr>
          <w:rFonts w:ascii="Arial" w:eastAsia="Times New Roman" w:hAnsi="Arial" w:cs="Arial"/>
          <w:color w:val="121214"/>
          <w:spacing w:val="-15"/>
          <w:kern w:val="36"/>
          <w:sz w:val="42"/>
          <w:szCs w:val="42"/>
        </w:rPr>
        <w:t>JavaScript - Functions</w:t>
      </w:r>
    </w:p>
    <w:p w:rsidR="00DA4282" w:rsidRPr="00DA4282" w:rsidRDefault="00DA4282" w:rsidP="00DA4282">
      <w:pPr>
        <w:shd w:val="clear" w:color="auto" w:fill="FFFFFF"/>
        <w:spacing w:before="105" w:after="105" w:line="330" w:lineRule="atLeast"/>
        <w:ind w:left="-450" w:right="-450"/>
        <w:jc w:val="center"/>
        <w:rPr>
          <w:rFonts w:ascii="Arial" w:eastAsia="Times New Roman" w:hAnsi="Arial" w:cs="Arial"/>
          <w:color w:val="313131"/>
          <w:sz w:val="21"/>
          <w:szCs w:val="21"/>
        </w:rPr>
      </w:pPr>
      <w:r w:rsidRPr="00DA4282">
        <w:rPr>
          <w:rFonts w:ascii="Arial" w:eastAsia="Times New Roman" w:hAnsi="Arial" w:cs="Arial"/>
          <w:color w:val="313131"/>
          <w:sz w:val="21"/>
          <w:szCs w:val="21"/>
        </w:rPr>
        <w:pict>
          <v:rect id="_x0000_i1027" style="width:0;height:0" o:hralign="center" o:hrstd="t" o:hr="t" fillcolor="#a0a0a0" stroked="f"/>
        </w:pict>
      </w:r>
    </w:p>
    <w:p w:rsidR="00DA4282" w:rsidRPr="00DA4282" w:rsidRDefault="00DA4282" w:rsidP="00DA4282">
      <w:pPr>
        <w:shd w:val="clear" w:color="auto" w:fill="FFFFFF"/>
        <w:spacing w:before="105" w:after="105" w:line="330" w:lineRule="atLeast"/>
        <w:ind w:left="-450" w:right="-450"/>
        <w:jc w:val="center"/>
        <w:rPr>
          <w:rFonts w:ascii="Arial" w:eastAsia="Times New Roman" w:hAnsi="Arial" w:cs="Arial"/>
          <w:color w:val="313131"/>
          <w:sz w:val="21"/>
          <w:szCs w:val="21"/>
        </w:rPr>
      </w:pPr>
      <w:r w:rsidRPr="00DA4282">
        <w:rPr>
          <w:rFonts w:ascii="Arial" w:eastAsia="Times New Roman" w:hAnsi="Arial" w:cs="Arial"/>
          <w:color w:val="313131"/>
          <w:sz w:val="21"/>
          <w:szCs w:val="21"/>
        </w:rPr>
        <w:t>Advertisements</w:t>
      </w:r>
    </w:p>
    <w:p w:rsidR="00DA4282" w:rsidRPr="00DA4282" w:rsidRDefault="00DA4282" w:rsidP="00DA4282">
      <w:pPr>
        <w:shd w:val="clear" w:color="auto" w:fill="FFFFFF"/>
        <w:spacing w:before="105" w:after="105" w:line="330" w:lineRule="atLeast"/>
        <w:ind w:left="-450" w:right="-450"/>
        <w:rPr>
          <w:ins w:id="0" w:author="Unknown"/>
          <w:rFonts w:ascii="Arial" w:eastAsia="Times New Roman" w:hAnsi="Arial" w:cs="Arial"/>
          <w:color w:val="313131"/>
          <w:sz w:val="21"/>
          <w:szCs w:val="21"/>
        </w:rPr>
      </w:pPr>
      <w:ins w:id="1" w:author="Unknown">
        <w:r w:rsidRPr="00DA4282">
          <w:rPr>
            <w:rFonts w:ascii="Arial" w:eastAsia="Times New Roman" w:hAnsi="Arial" w:cs="Arial"/>
            <w:color w:val="313131"/>
            <w:sz w:val="21"/>
            <w:szCs w:val="21"/>
          </w:rPr>
          <w:pict>
            <v:rect id="_x0000_i1028" style="width:0;height:0" o:hralign="center" o:hrstd="t" o:hr="t" fillcolor="#a0a0a0" stroked="f"/>
          </w:pict>
        </w:r>
      </w:ins>
    </w:p>
    <w:p w:rsidR="00DA4282" w:rsidRPr="00DA4282" w:rsidRDefault="00DA4282" w:rsidP="00DA4282">
      <w:pPr>
        <w:shd w:val="clear" w:color="auto" w:fill="FFFFFF"/>
        <w:spacing w:before="105" w:after="105" w:line="330" w:lineRule="atLeast"/>
        <w:ind w:left="-450" w:right="-450"/>
        <w:jc w:val="center"/>
        <w:rPr>
          <w:ins w:id="2" w:author="Unknown"/>
          <w:rFonts w:ascii="Arial" w:eastAsia="Times New Roman" w:hAnsi="Arial" w:cs="Arial"/>
          <w:color w:val="313131"/>
          <w:sz w:val="21"/>
          <w:szCs w:val="21"/>
        </w:rPr>
      </w:pPr>
      <w:ins w:id="3"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"http://www.tutorialspoint.com/javascript/javascript_loop_control.htm" </w:instrText>
        </w:r>
        <w:r w:rsidRPr="00DA4282">
          <w:rPr>
            <w:rFonts w:ascii="Arial" w:eastAsia="Times New Roman" w:hAnsi="Arial" w:cs="Arial"/>
            <w:color w:val="313131"/>
            <w:sz w:val="21"/>
            <w:szCs w:val="21"/>
          </w:rPr>
          <w:fldChar w:fldCharType="separate"/>
        </w:r>
        <w:r w:rsidRPr="00DA4282">
          <w:rPr>
            <w:rFonts w:ascii="Times New Roman" w:eastAsia="Times New Roman" w:hAnsi="Times New Roman" w:cs="Times New Roman"/>
            <w:color w:val="000000"/>
            <w:sz w:val="23"/>
            <w:szCs w:val="23"/>
          </w:rPr>
          <w:t> </w:t>
        </w:r>
        <w:r w:rsidRPr="00DA4282">
          <w:rPr>
            <w:rFonts w:ascii="Arial" w:eastAsia="Times New Roman" w:hAnsi="Arial" w:cs="Arial"/>
            <w:color w:val="000000"/>
            <w:sz w:val="23"/>
            <w:szCs w:val="23"/>
            <w:u w:val="single"/>
          </w:rPr>
          <w:t>Previous Page</w:t>
        </w:r>
        <w:r w:rsidRPr="00DA4282">
          <w:rPr>
            <w:rFonts w:ascii="Arial" w:eastAsia="Times New Roman" w:hAnsi="Arial" w:cs="Arial"/>
            <w:color w:val="313131"/>
            <w:sz w:val="21"/>
            <w:szCs w:val="21"/>
          </w:rPr>
          <w:fldChar w:fldCharType="end"/>
        </w:r>
      </w:ins>
    </w:p>
    <w:p w:rsidR="00DA4282" w:rsidRPr="00DA4282" w:rsidRDefault="00DA4282" w:rsidP="00DA4282">
      <w:pPr>
        <w:shd w:val="clear" w:color="auto" w:fill="FFFFFF"/>
        <w:spacing w:before="105" w:after="105" w:line="330" w:lineRule="atLeast"/>
        <w:ind w:left="-450" w:right="-450"/>
        <w:jc w:val="center"/>
        <w:rPr>
          <w:ins w:id="4" w:author="Unknown"/>
          <w:rFonts w:ascii="Arial" w:eastAsia="Times New Roman" w:hAnsi="Arial" w:cs="Arial"/>
          <w:color w:val="313131"/>
          <w:sz w:val="21"/>
          <w:szCs w:val="21"/>
        </w:rPr>
      </w:pPr>
      <w:ins w:id="5"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"http://www.tutorialspoint.com/javascript/javascript_events.htm" </w:instrText>
        </w:r>
        <w:r w:rsidRPr="00DA4282">
          <w:rPr>
            <w:rFonts w:ascii="Arial" w:eastAsia="Times New Roman" w:hAnsi="Arial" w:cs="Arial"/>
            <w:color w:val="313131"/>
            <w:sz w:val="21"/>
            <w:szCs w:val="21"/>
          </w:rPr>
          <w:fldChar w:fldCharType="separate"/>
        </w:r>
        <w:r w:rsidRPr="00DA4282">
          <w:rPr>
            <w:rFonts w:ascii="Arial" w:eastAsia="Times New Roman" w:hAnsi="Arial" w:cs="Arial"/>
            <w:color w:val="000000"/>
            <w:sz w:val="23"/>
            <w:szCs w:val="23"/>
            <w:u w:val="single"/>
          </w:rPr>
          <w:t>Next Page</w:t>
        </w:r>
        <w:r w:rsidRPr="00DA4282">
          <w:rPr>
            <w:rFonts w:ascii="Times New Roman" w:eastAsia="Times New Roman" w:hAnsi="Times New Roman" w:cs="Times New Roman"/>
            <w:color w:val="000000"/>
            <w:sz w:val="23"/>
            <w:szCs w:val="23"/>
          </w:rPr>
          <w:t> </w:t>
        </w:r>
        <w:r w:rsidRPr="00DA4282">
          <w:rPr>
            <w:rFonts w:ascii="Arial" w:eastAsia="Times New Roman" w:hAnsi="Arial" w:cs="Arial"/>
            <w:color w:val="000000"/>
            <w:sz w:val="23"/>
            <w:szCs w:val="23"/>
            <w:u w:val="single"/>
          </w:rPr>
          <w:t> </w:t>
        </w:r>
        <w:r w:rsidRPr="00DA4282">
          <w:rPr>
            <w:rFonts w:ascii="Arial" w:eastAsia="Times New Roman" w:hAnsi="Arial" w:cs="Arial"/>
            <w:color w:val="313131"/>
            <w:sz w:val="21"/>
            <w:szCs w:val="21"/>
          </w:rPr>
          <w:fldChar w:fldCharType="end"/>
        </w:r>
      </w:ins>
    </w:p>
    <w:p w:rsidR="00DA4282" w:rsidRPr="00DA4282" w:rsidRDefault="00DA4282" w:rsidP="00DA4282">
      <w:pPr>
        <w:shd w:val="clear" w:color="auto" w:fill="FFFFFF"/>
        <w:spacing w:before="105" w:after="105" w:line="330" w:lineRule="atLeast"/>
        <w:ind w:left="-450" w:right="-450"/>
        <w:rPr>
          <w:ins w:id="6" w:author="Unknown"/>
          <w:rFonts w:ascii="Arial" w:eastAsia="Times New Roman" w:hAnsi="Arial" w:cs="Arial"/>
          <w:color w:val="313131"/>
          <w:sz w:val="21"/>
          <w:szCs w:val="21"/>
        </w:rPr>
      </w:pPr>
      <w:ins w:id="7" w:author="Unknown">
        <w:r w:rsidRPr="00DA4282">
          <w:rPr>
            <w:rFonts w:ascii="Arial" w:eastAsia="Times New Roman" w:hAnsi="Arial" w:cs="Arial"/>
            <w:color w:val="313131"/>
            <w:sz w:val="21"/>
            <w:szCs w:val="21"/>
          </w:rPr>
          <w:pict>
            <v:rect id="_x0000_i1029" style="width:0;height:0" o:hralign="center" o:hrstd="t" o:hr="t" fillcolor="#a0a0a0" stroked="f"/>
          </w:pict>
        </w:r>
      </w:ins>
    </w:p>
    <w:p w:rsidR="00DA4282" w:rsidRPr="00DA4282" w:rsidRDefault="00DA4282" w:rsidP="00DA4282">
      <w:pPr>
        <w:shd w:val="clear" w:color="auto" w:fill="FFFFFF"/>
        <w:spacing w:after="240" w:line="360" w:lineRule="atLeast"/>
        <w:ind w:left="-402" w:right="-402"/>
        <w:jc w:val="both"/>
        <w:rPr>
          <w:ins w:id="8" w:author="Unknown"/>
          <w:rFonts w:ascii="Arial" w:eastAsia="Times New Roman" w:hAnsi="Arial" w:cs="Arial"/>
          <w:color w:val="000000"/>
          <w:sz w:val="21"/>
          <w:szCs w:val="21"/>
        </w:rPr>
      </w:pPr>
      <w:ins w:id="9" w:author="Unknown">
        <w:r w:rsidRPr="00DA4282">
          <w:rPr>
            <w:rFonts w:ascii="Arial" w:eastAsia="Times New Roman" w:hAnsi="Arial" w:cs="Arial"/>
            <w:color w:val="000000"/>
            <w:sz w:val="21"/>
            <w:szCs w:val="21"/>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ins>
    </w:p>
    <w:p w:rsidR="00DA4282" w:rsidRPr="00DA4282" w:rsidRDefault="00DA4282" w:rsidP="00DA4282">
      <w:pPr>
        <w:shd w:val="clear" w:color="auto" w:fill="FFFFFF"/>
        <w:spacing w:after="240" w:line="360" w:lineRule="atLeast"/>
        <w:ind w:left="-402" w:right="-402"/>
        <w:jc w:val="both"/>
        <w:rPr>
          <w:ins w:id="10" w:author="Unknown"/>
          <w:rFonts w:ascii="Arial" w:eastAsia="Times New Roman" w:hAnsi="Arial" w:cs="Arial"/>
          <w:color w:val="000000"/>
          <w:sz w:val="21"/>
          <w:szCs w:val="21"/>
        </w:rPr>
      </w:pPr>
      <w:ins w:id="11" w:author="Unknown">
        <w:r w:rsidRPr="00DA4282">
          <w:rPr>
            <w:rFonts w:ascii="Arial" w:eastAsia="Times New Roman" w:hAnsi="Arial" w:cs="Arial"/>
            <w:color w:val="000000"/>
            <w:sz w:val="21"/>
            <w:szCs w:val="21"/>
          </w:rPr>
          <w:t>Like any other advanced programming language, JavaScript also supports all the features necessary to write modular code using functions. You must have seen functions like</w:t>
        </w:r>
        <w:r w:rsidRPr="00DA4282">
          <w:rPr>
            <w:rFonts w:ascii="Times New Roman" w:eastAsia="Times New Roman" w:hAnsi="Times New Roman" w:cs="Times New Roman"/>
            <w:color w:val="000000"/>
            <w:sz w:val="21"/>
            <w:szCs w:val="21"/>
          </w:rPr>
          <w:t> </w:t>
        </w:r>
        <w:proofErr w:type="gramStart"/>
        <w:r w:rsidRPr="00DA4282">
          <w:rPr>
            <w:rFonts w:ascii="Arial" w:eastAsia="Times New Roman" w:hAnsi="Arial" w:cs="Arial"/>
            <w:b/>
            <w:bCs/>
            <w:color w:val="000000"/>
            <w:sz w:val="21"/>
            <w:szCs w:val="21"/>
          </w:rPr>
          <w:t>alert(</w:t>
        </w:r>
        <w:proofErr w:type="gramEnd"/>
        <w:r w:rsidRPr="00DA4282">
          <w:rPr>
            <w:rFonts w:ascii="Arial" w:eastAsia="Times New Roman" w:hAnsi="Arial" w:cs="Arial"/>
            <w:b/>
            <w:bCs/>
            <w:color w:val="000000"/>
            <w:sz w:val="21"/>
            <w:szCs w:val="21"/>
          </w:rPr>
          <w:t>)</w:t>
        </w:r>
        <w:r w:rsidRPr="00DA4282">
          <w:rPr>
            <w:rFonts w:ascii="Times New Roman" w:eastAsia="Times New Roman" w:hAnsi="Times New Roman" w:cs="Times New Roman"/>
            <w:color w:val="000000"/>
            <w:sz w:val="21"/>
            <w:szCs w:val="21"/>
          </w:rPr>
          <w:t> </w:t>
        </w:r>
        <w:proofErr w:type="spellStart"/>
        <w:r w:rsidRPr="00DA4282">
          <w:rPr>
            <w:rFonts w:ascii="Arial" w:eastAsia="Times New Roman" w:hAnsi="Arial" w:cs="Arial"/>
            <w:color w:val="000000"/>
            <w:sz w:val="21"/>
            <w:szCs w:val="21"/>
          </w:rPr>
          <w:t>and</w:t>
        </w:r>
        <w:r w:rsidRPr="00DA4282">
          <w:rPr>
            <w:rFonts w:ascii="Arial" w:eastAsia="Times New Roman" w:hAnsi="Arial" w:cs="Arial"/>
            <w:b/>
            <w:bCs/>
            <w:color w:val="000000"/>
            <w:sz w:val="21"/>
            <w:szCs w:val="21"/>
          </w:rPr>
          <w:t>write</w:t>
        </w:r>
        <w:proofErr w:type="spellEnd"/>
        <w:r w:rsidRPr="00DA4282">
          <w:rPr>
            <w:rFonts w:ascii="Arial" w:eastAsia="Times New Roman" w:hAnsi="Arial" w:cs="Arial"/>
            <w:b/>
            <w:bCs/>
            <w:color w:val="000000"/>
            <w:sz w:val="21"/>
            <w:szCs w:val="21"/>
          </w:rPr>
          <w:t>()</w:t>
        </w:r>
        <w:r w:rsidRPr="00DA4282">
          <w:rPr>
            <w:rFonts w:ascii="Times New Roman" w:eastAsia="Times New Roman" w:hAnsi="Times New Roman" w:cs="Times New Roman"/>
            <w:color w:val="000000"/>
            <w:sz w:val="21"/>
            <w:szCs w:val="21"/>
          </w:rPr>
          <w:t> </w:t>
        </w:r>
        <w:r w:rsidRPr="00DA4282">
          <w:rPr>
            <w:rFonts w:ascii="Arial" w:eastAsia="Times New Roman" w:hAnsi="Arial" w:cs="Arial"/>
            <w:color w:val="000000"/>
            <w:sz w:val="21"/>
            <w:szCs w:val="21"/>
          </w:rPr>
          <w:t>in the earlier chapters. We were using these functions again and again, but they had been written in core JavaScript only once.</w:t>
        </w:r>
      </w:ins>
    </w:p>
    <w:p w:rsidR="00DA4282" w:rsidRPr="00DA4282" w:rsidRDefault="00DA4282" w:rsidP="00DA4282">
      <w:pPr>
        <w:shd w:val="clear" w:color="auto" w:fill="FFFFFF"/>
        <w:spacing w:after="240" w:line="360" w:lineRule="atLeast"/>
        <w:ind w:left="-402" w:right="-402"/>
        <w:jc w:val="both"/>
        <w:rPr>
          <w:ins w:id="12" w:author="Unknown"/>
          <w:rFonts w:ascii="Arial" w:eastAsia="Times New Roman" w:hAnsi="Arial" w:cs="Arial"/>
          <w:color w:val="000000"/>
          <w:sz w:val="21"/>
          <w:szCs w:val="21"/>
        </w:rPr>
      </w:pPr>
      <w:ins w:id="13" w:author="Unknown">
        <w:r w:rsidRPr="00DA4282">
          <w:rPr>
            <w:rFonts w:ascii="Arial" w:eastAsia="Times New Roman" w:hAnsi="Arial" w:cs="Arial"/>
            <w:color w:val="000000"/>
            <w:sz w:val="21"/>
            <w:szCs w:val="21"/>
          </w:rPr>
          <w:t>JavaScript allows us to write our own functions as well. This section explains how to write your own functions in JavaScript.</w:t>
        </w:r>
      </w:ins>
    </w:p>
    <w:p w:rsidR="00DA4282" w:rsidRPr="00DA4282" w:rsidRDefault="00DA4282" w:rsidP="00DA4282">
      <w:pPr>
        <w:shd w:val="clear" w:color="auto" w:fill="FFFFFF"/>
        <w:spacing w:before="48" w:after="48" w:line="360" w:lineRule="atLeast"/>
        <w:ind w:left="-450" w:right="-402"/>
        <w:outlineLvl w:val="1"/>
        <w:rPr>
          <w:ins w:id="14" w:author="Unknown"/>
          <w:rFonts w:ascii="Arial" w:eastAsia="Times New Roman" w:hAnsi="Arial" w:cs="Arial"/>
          <w:color w:val="121214"/>
          <w:spacing w:val="-15"/>
          <w:sz w:val="36"/>
          <w:szCs w:val="36"/>
        </w:rPr>
      </w:pPr>
      <w:ins w:id="15" w:author="Unknown">
        <w:r w:rsidRPr="00DA4282">
          <w:rPr>
            <w:rFonts w:ascii="Arial" w:eastAsia="Times New Roman" w:hAnsi="Arial" w:cs="Arial"/>
            <w:color w:val="121214"/>
            <w:spacing w:val="-15"/>
            <w:sz w:val="36"/>
            <w:szCs w:val="36"/>
          </w:rPr>
          <w:t>Function Definition</w:t>
        </w:r>
      </w:ins>
    </w:p>
    <w:p w:rsidR="00DA4282" w:rsidRPr="00DA4282" w:rsidRDefault="00DA4282" w:rsidP="00DA4282">
      <w:pPr>
        <w:shd w:val="clear" w:color="auto" w:fill="FFFFFF"/>
        <w:spacing w:after="240" w:line="360" w:lineRule="atLeast"/>
        <w:ind w:left="-402" w:right="-402"/>
        <w:jc w:val="both"/>
        <w:rPr>
          <w:ins w:id="16" w:author="Unknown"/>
          <w:rFonts w:ascii="Arial" w:eastAsia="Times New Roman" w:hAnsi="Arial" w:cs="Arial"/>
          <w:color w:val="000000"/>
          <w:sz w:val="21"/>
          <w:szCs w:val="21"/>
        </w:rPr>
      </w:pPr>
      <w:ins w:id="17" w:author="Unknown">
        <w:r w:rsidRPr="00DA4282">
          <w:rPr>
            <w:rFonts w:ascii="Arial" w:eastAsia="Times New Roman" w:hAnsi="Arial" w:cs="Arial"/>
            <w:color w:val="000000"/>
            <w:sz w:val="21"/>
            <w:szCs w:val="21"/>
          </w:rPr>
          <w:t>Before we use a function, we need to define it. The most common way to define a function in JavaScript is by using the</w:t>
        </w:r>
        <w:r w:rsidRPr="00DA4282">
          <w:rPr>
            <w:rFonts w:ascii="Times New Roman" w:eastAsia="Times New Roman" w:hAnsi="Times New Roman" w:cs="Times New Roman"/>
            <w:color w:val="000000"/>
            <w:sz w:val="21"/>
            <w:szCs w:val="21"/>
          </w:rPr>
          <w:t> </w:t>
        </w:r>
        <w:r w:rsidRPr="00DA4282">
          <w:rPr>
            <w:rFonts w:ascii="Arial" w:eastAsia="Times New Roman" w:hAnsi="Arial" w:cs="Arial"/>
            <w:b/>
            <w:bCs/>
            <w:color w:val="000000"/>
            <w:sz w:val="21"/>
            <w:szCs w:val="21"/>
          </w:rPr>
          <w:t>function</w:t>
        </w:r>
        <w:r w:rsidRPr="00DA4282">
          <w:rPr>
            <w:rFonts w:ascii="Times New Roman" w:eastAsia="Times New Roman" w:hAnsi="Times New Roman" w:cs="Times New Roman"/>
            <w:color w:val="000000"/>
            <w:sz w:val="21"/>
            <w:szCs w:val="21"/>
          </w:rPr>
          <w:t> </w:t>
        </w:r>
        <w:r w:rsidRPr="00DA4282">
          <w:rPr>
            <w:rFonts w:ascii="Arial" w:eastAsia="Times New Roman" w:hAnsi="Arial" w:cs="Arial"/>
            <w:color w:val="000000"/>
            <w:sz w:val="21"/>
            <w:szCs w:val="21"/>
          </w:rPr>
          <w:t>keyword, followed by a unique function name, a list of parameters (that might be empty), and a statement block surrounded by curly braces.</w:t>
        </w:r>
      </w:ins>
    </w:p>
    <w:p w:rsidR="00DA4282" w:rsidRPr="00DA4282" w:rsidRDefault="00DA4282" w:rsidP="00DA4282">
      <w:pPr>
        <w:shd w:val="clear" w:color="auto" w:fill="FFFFFF"/>
        <w:spacing w:before="48" w:after="48" w:line="360" w:lineRule="atLeast"/>
        <w:ind w:left="-450" w:right="-402"/>
        <w:outlineLvl w:val="2"/>
        <w:rPr>
          <w:ins w:id="18" w:author="Unknown"/>
          <w:rFonts w:ascii="Arial" w:eastAsia="Times New Roman" w:hAnsi="Arial" w:cs="Arial"/>
          <w:color w:val="000000"/>
          <w:sz w:val="27"/>
          <w:szCs w:val="27"/>
        </w:rPr>
      </w:pPr>
      <w:ins w:id="19" w:author="Unknown">
        <w:r w:rsidRPr="00DA4282">
          <w:rPr>
            <w:rFonts w:ascii="Arial" w:eastAsia="Times New Roman" w:hAnsi="Arial" w:cs="Arial"/>
            <w:color w:val="000000"/>
            <w:sz w:val="27"/>
            <w:szCs w:val="27"/>
          </w:rPr>
          <w:t>Syntax</w:t>
        </w:r>
      </w:ins>
    </w:p>
    <w:p w:rsidR="00DA4282" w:rsidRPr="00DA4282" w:rsidRDefault="00DA4282" w:rsidP="00DA4282">
      <w:pPr>
        <w:shd w:val="clear" w:color="auto" w:fill="FFFFFF"/>
        <w:spacing w:after="240" w:line="360" w:lineRule="atLeast"/>
        <w:ind w:left="-402" w:right="-402"/>
        <w:jc w:val="both"/>
        <w:rPr>
          <w:ins w:id="20" w:author="Unknown"/>
          <w:rFonts w:ascii="Arial" w:eastAsia="Times New Roman" w:hAnsi="Arial" w:cs="Arial"/>
          <w:color w:val="000000"/>
          <w:sz w:val="21"/>
          <w:szCs w:val="21"/>
        </w:rPr>
      </w:pPr>
      <w:ins w:id="21" w:author="Unknown">
        <w:r w:rsidRPr="00DA4282">
          <w:rPr>
            <w:rFonts w:ascii="Arial" w:eastAsia="Times New Roman" w:hAnsi="Arial" w:cs="Arial"/>
            <w:color w:val="000000"/>
            <w:sz w:val="21"/>
            <w:szCs w:val="21"/>
          </w:rPr>
          <w:t>The basic syntax is shown here.</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 w:author="Unknown"/>
          <w:rFonts w:ascii="Consolas" w:eastAsia="Times New Roman" w:hAnsi="Consolas" w:cs="Consolas"/>
          <w:color w:val="313131"/>
          <w:sz w:val="18"/>
          <w:szCs w:val="18"/>
        </w:rPr>
      </w:pPr>
      <w:ins w:id="23" w:author="Unknown">
        <w:r w:rsidRPr="00DA4282">
          <w:rPr>
            <w:rFonts w:ascii="Consolas" w:eastAsia="Times New Roman" w:hAnsi="Consolas" w:cs="Consolas"/>
            <w:color w:val="313131"/>
            <w:sz w:val="18"/>
            <w:szCs w:val="18"/>
          </w:rPr>
          <w:t>&lt;script type="text/</w:t>
        </w:r>
        <w:proofErr w:type="spellStart"/>
        <w:r w:rsidRPr="00DA4282">
          <w:rPr>
            <w:rFonts w:ascii="Consolas" w:eastAsia="Times New Roman" w:hAnsi="Consolas" w:cs="Consolas"/>
            <w:color w:val="313131"/>
            <w:sz w:val="18"/>
            <w:szCs w:val="18"/>
          </w:rPr>
          <w:t>javascript</w:t>
        </w:r>
        <w:proofErr w:type="spell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4" w:author="Unknown"/>
          <w:rFonts w:ascii="Consolas" w:eastAsia="Times New Roman" w:hAnsi="Consolas" w:cs="Consolas"/>
          <w:color w:val="313131"/>
          <w:sz w:val="18"/>
          <w:szCs w:val="18"/>
        </w:rPr>
      </w:pPr>
      <w:ins w:id="25" w:author="Unknown">
        <w:r w:rsidRPr="00DA4282">
          <w:rPr>
            <w:rFonts w:ascii="Consolas" w:eastAsia="Times New Roman" w:hAnsi="Consolas" w:cs="Consolas"/>
            <w:color w:val="313131"/>
            <w:sz w:val="18"/>
            <w:szCs w:val="18"/>
          </w:rPr>
          <w:t xml:space="preserve">   &lt;!--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6" w:author="Unknown"/>
          <w:rFonts w:ascii="Consolas" w:eastAsia="Times New Roman" w:hAnsi="Consolas" w:cs="Consolas"/>
          <w:color w:val="313131"/>
          <w:sz w:val="18"/>
          <w:szCs w:val="18"/>
        </w:rPr>
      </w:pPr>
      <w:ins w:id="27"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function</w:t>
        </w:r>
        <w:proofErr w:type="gramEnd"/>
        <w:r w:rsidRPr="00DA4282">
          <w:rPr>
            <w:rFonts w:ascii="Consolas" w:eastAsia="Times New Roman" w:hAnsi="Consolas" w:cs="Consolas"/>
            <w:color w:val="313131"/>
            <w:sz w:val="18"/>
            <w:szCs w:val="18"/>
          </w:rPr>
          <w:t xml:space="preserve"> </w:t>
        </w:r>
        <w:proofErr w:type="spellStart"/>
        <w:r w:rsidRPr="00DA4282">
          <w:rPr>
            <w:rFonts w:ascii="Consolas" w:eastAsia="Times New Roman" w:hAnsi="Consolas" w:cs="Consolas"/>
            <w:color w:val="313131"/>
            <w:sz w:val="18"/>
            <w:szCs w:val="18"/>
          </w:rPr>
          <w:t>functionname</w:t>
        </w:r>
        <w:proofErr w:type="spellEnd"/>
        <w:r w:rsidRPr="00DA4282">
          <w:rPr>
            <w:rFonts w:ascii="Consolas" w:eastAsia="Times New Roman" w:hAnsi="Consolas" w:cs="Consolas"/>
            <w:color w:val="313131"/>
            <w:sz w:val="18"/>
            <w:szCs w:val="18"/>
          </w:rPr>
          <w:t>(parameter-list)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8" w:author="Unknown"/>
          <w:rFonts w:ascii="Consolas" w:eastAsia="Times New Roman" w:hAnsi="Consolas" w:cs="Consolas"/>
          <w:color w:val="313131"/>
          <w:sz w:val="18"/>
          <w:szCs w:val="18"/>
        </w:rPr>
      </w:pPr>
      <w:ins w:id="29"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0" w:author="Unknown"/>
          <w:rFonts w:ascii="Consolas" w:eastAsia="Times New Roman" w:hAnsi="Consolas" w:cs="Consolas"/>
          <w:color w:val="313131"/>
          <w:sz w:val="18"/>
          <w:szCs w:val="18"/>
        </w:rPr>
      </w:pPr>
      <w:ins w:id="31"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statements</w:t>
        </w:r>
        <w:proofErr w:type="gramEnd"/>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2" w:author="Unknown"/>
          <w:rFonts w:ascii="Consolas" w:eastAsia="Times New Roman" w:hAnsi="Consolas" w:cs="Consolas"/>
          <w:color w:val="313131"/>
          <w:sz w:val="18"/>
          <w:szCs w:val="18"/>
        </w:rPr>
      </w:pPr>
      <w:ins w:id="33"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4" w:author="Unknown"/>
          <w:rFonts w:ascii="Consolas" w:eastAsia="Times New Roman" w:hAnsi="Consolas" w:cs="Consolas"/>
          <w:color w:val="313131"/>
          <w:sz w:val="18"/>
          <w:szCs w:val="18"/>
        </w:rPr>
      </w:pPr>
      <w:ins w:id="35" w:author="Unknown">
        <w:r w:rsidRPr="00DA4282">
          <w:rPr>
            <w:rFonts w:ascii="Consolas" w:eastAsia="Times New Roman" w:hAnsi="Consolas" w:cs="Consolas"/>
            <w:color w:val="313131"/>
            <w:sz w:val="18"/>
            <w:szCs w:val="18"/>
          </w:rPr>
          <w:t xml:space="preserve">   //--&gt;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36" w:author="Unknown"/>
          <w:rFonts w:ascii="Consolas" w:eastAsia="Times New Roman" w:hAnsi="Consolas" w:cs="Consolas"/>
          <w:color w:val="313131"/>
          <w:sz w:val="18"/>
          <w:szCs w:val="18"/>
        </w:rPr>
      </w:pPr>
      <w:ins w:id="37" w:author="Unknown">
        <w:r w:rsidRPr="00DA4282">
          <w:rPr>
            <w:rFonts w:ascii="Consolas" w:eastAsia="Times New Roman" w:hAnsi="Consolas" w:cs="Consolas"/>
            <w:color w:val="313131"/>
            <w:sz w:val="18"/>
            <w:szCs w:val="18"/>
          </w:rPr>
          <w:t>&lt;/script&gt;</w:t>
        </w:r>
      </w:ins>
    </w:p>
    <w:p w:rsidR="00DA4282" w:rsidRPr="00DA4282" w:rsidRDefault="00DA4282" w:rsidP="00DA4282">
      <w:pPr>
        <w:shd w:val="clear" w:color="auto" w:fill="FFFFFF"/>
        <w:spacing w:before="48" w:after="48" w:line="360" w:lineRule="atLeast"/>
        <w:ind w:left="-450" w:right="-402"/>
        <w:outlineLvl w:val="2"/>
        <w:rPr>
          <w:ins w:id="38" w:author="Unknown"/>
          <w:rFonts w:ascii="Arial" w:eastAsia="Times New Roman" w:hAnsi="Arial" w:cs="Arial"/>
          <w:color w:val="000000"/>
          <w:sz w:val="27"/>
          <w:szCs w:val="27"/>
        </w:rPr>
      </w:pPr>
      <w:ins w:id="39" w:author="Unknown">
        <w:r w:rsidRPr="00DA4282">
          <w:rPr>
            <w:rFonts w:ascii="Arial" w:eastAsia="Times New Roman" w:hAnsi="Arial" w:cs="Arial"/>
            <w:color w:val="000000"/>
            <w:sz w:val="27"/>
            <w:szCs w:val="27"/>
          </w:rPr>
          <w:t>Example</w:t>
        </w:r>
      </w:ins>
    </w:p>
    <w:p w:rsidR="00DA4282" w:rsidRPr="00DA4282" w:rsidRDefault="00DA4282" w:rsidP="00DA4282">
      <w:pPr>
        <w:shd w:val="clear" w:color="auto" w:fill="FFFFFF"/>
        <w:spacing w:after="240" w:line="360" w:lineRule="atLeast"/>
        <w:ind w:left="-402" w:right="-402"/>
        <w:jc w:val="both"/>
        <w:rPr>
          <w:ins w:id="40" w:author="Unknown"/>
          <w:rFonts w:ascii="Arial" w:eastAsia="Times New Roman" w:hAnsi="Arial" w:cs="Arial"/>
          <w:color w:val="000000"/>
          <w:sz w:val="21"/>
          <w:szCs w:val="21"/>
        </w:rPr>
      </w:pPr>
      <w:ins w:id="41" w:author="Unknown">
        <w:r w:rsidRPr="00DA4282">
          <w:rPr>
            <w:rFonts w:ascii="Arial" w:eastAsia="Times New Roman" w:hAnsi="Arial" w:cs="Arial"/>
            <w:color w:val="000000"/>
            <w:sz w:val="21"/>
            <w:szCs w:val="21"/>
          </w:rPr>
          <w:t xml:space="preserve">Try the following example. It defines a function called </w:t>
        </w:r>
        <w:proofErr w:type="spellStart"/>
        <w:r w:rsidRPr="00DA4282">
          <w:rPr>
            <w:rFonts w:ascii="Arial" w:eastAsia="Times New Roman" w:hAnsi="Arial" w:cs="Arial"/>
            <w:color w:val="000000"/>
            <w:sz w:val="21"/>
            <w:szCs w:val="21"/>
          </w:rPr>
          <w:t>sayHello</w:t>
        </w:r>
        <w:proofErr w:type="spellEnd"/>
        <w:r w:rsidRPr="00DA4282">
          <w:rPr>
            <w:rFonts w:ascii="Arial" w:eastAsia="Times New Roman" w:hAnsi="Arial" w:cs="Arial"/>
            <w:color w:val="000000"/>
            <w:sz w:val="21"/>
            <w:szCs w:val="21"/>
          </w:rPr>
          <w:t xml:space="preserve"> that takes no parameters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2" w:author="Unknown"/>
          <w:rFonts w:ascii="Consolas" w:eastAsia="Times New Roman" w:hAnsi="Consolas" w:cs="Consolas"/>
          <w:color w:val="313131"/>
          <w:sz w:val="18"/>
          <w:szCs w:val="18"/>
        </w:rPr>
      </w:pPr>
      <w:ins w:id="43" w:author="Unknown">
        <w:r w:rsidRPr="00DA4282">
          <w:rPr>
            <w:rFonts w:ascii="Consolas" w:eastAsia="Times New Roman" w:hAnsi="Consolas" w:cs="Consolas"/>
            <w:color w:val="313131"/>
            <w:sz w:val="18"/>
            <w:szCs w:val="18"/>
          </w:rPr>
          <w:t>&lt;script type="text/</w:t>
        </w:r>
        <w:proofErr w:type="spellStart"/>
        <w:r w:rsidRPr="00DA4282">
          <w:rPr>
            <w:rFonts w:ascii="Consolas" w:eastAsia="Times New Roman" w:hAnsi="Consolas" w:cs="Consolas"/>
            <w:color w:val="313131"/>
            <w:sz w:val="18"/>
            <w:szCs w:val="18"/>
          </w:rPr>
          <w:t>javascript</w:t>
        </w:r>
        <w:proofErr w:type="spell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4" w:author="Unknown"/>
          <w:rFonts w:ascii="Consolas" w:eastAsia="Times New Roman" w:hAnsi="Consolas" w:cs="Consolas"/>
          <w:color w:val="313131"/>
          <w:sz w:val="18"/>
          <w:szCs w:val="18"/>
        </w:rPr>
      </w:pPr>
      <w:ins w:id="45" w:author="Unknown">
        <w:r w:rsidRPr="00DA4282">
          <w:rPr>
            <w:rFonts w:ascii="Consolas" w:eastAsia="Times New Roman" w:hAnsi="Consolas" w:cs="Consolas"/>
            <w:color w:val="313131"/>
            <w:sz w:val="18"/>
            <w:szCs w:val="18"/>
          </w:rPr>
          <w:t xml:space="preserve">   &lt;!--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6" w:author="Unknown"/>
          <w:rFonts w:ascii="Consolas" w:eastAsia="Times New Roman" w:hAnsi="Consolas" w:cs="Consolas"/>
          <w:color w:val="313131"/>
          <w:sz w:val="18"/>
          <w:szCs w:val="18"/>
        </w:rPr>
      </w:pPr>
      <w:ins w:id="47"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function</w:t>
        </w:r>
        <w:proofErr w:type="gramEnd"/>
        <w:r w:rsidRPr="00DA4282">
          <w:rPr>
            <w:rFonts w:ascii="Consolas" w:eastAsia="Times New Roman" w:hAnsi="Consolas" w:cs="Consolas"/>
            <w:color w:val="313131"/>
            <w:sz w:val="18"/>
            <w:szCs w:val="18"/>
          </w:rPr>
          <w:t xml:space="preserve"> </w:t>
        </w:r>
        <w:proofErr w:type="spellStart"/>
        <w:r w:rsidRPr="00DA4282">
          <w:rPr>
            <w:rFonts w:ascii="Consolas" w:eastAsia="Times New Roman" w:hAnsi="Consolas" w:cs="Consolas"/>
            <w:color w:val="313131"/>
            <w:sz w:val="18"/>
            <w:szCs w:val="18"/>
          </w:rPr>
          <w:t>sayHello</w:t>
        </w:r>
        <w:proofErr w:type="spellEnd"/>
        <w:r w:rsidRPr="00DA4282">
          <w:rPr>
            <w:rFonts w:ascii="Consolas" w:eastAsia="Times New Roman" w:hAnsi="Consolas" w:cs="Consolas"/>
            <w:color w:val="313131"/>
            <w:sz w:val="18"/>
            <w:szCs w:val="18"/>
          </w:rPr>
          <w: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48" w:author="Unknown"/>
          <w:rFonts w:ascii="Consolas" w:eastAsia="Times New Roman" w:hAnsi="Consolas" w:cs="Consolas"/>
          <w:color w:val="313131"/>
          <w:sz w:val="18"/>
          <w:szCs w:val="18"/>
        </w:rPr>
      </w:pPr>
      <w:ins w:id="49"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0" w:author="Unknown"/>
          <w:rFonts w:ascii="Consolas" w:eastAsia="Times New Roman" w:hAnsi="Consolas" w:cs="Consolas"/>
          <w:color w:val="313131"/>
          <w:sz w:val="18"/>
          <w:szCs w:val="18"/>
        </w:rPr>
      </w:pPr>
      <w:ins w:id="51"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alert(</w:t>
        </w:r>
        <w:proofErr w:type="gramEnd"/>
        <w:r w:rsidRPr="00DA4282">
          <w:rPr>
            <w:rFonts w:ascii="Consolas" w:eastAsia="Times New Roman" w:hAnsi="Consolas" w:cs="Consolas"/>
            <w:color w:val="313131"/>
            <w:sz w:val="18"/>
            <w:szCs w:val="18"/>
          </w:rPr>
          <w:t>"Hello there");</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2" w:author="Unknown"/>
          <w:rFonts w:ascii="Consolas" w:eastAsia="Times New Roman" w:hAnsi="Consolas" w:cs="Consolas"/>
          <w:color w:val="313131"/>
          <w:sz w:val="18"/>
          <w:szCs w:val="18"/>
        </w:rPr>
      </w:pPr>
      <w:ins w:id="53"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4" w:author="Unknown"/>
          <w:rFonts w:ascii="Consolas" w:eastAsia="Times New Roman" w:hAnsi="Consolas" w:cs="Consolas"/>
          <w:color w:val="313131"/>
          <w:sz w:val="18"/>
          <w:szCs w:val="18"/>
        </w:rPr>
      </w:pPr>
      <w:ins w:id="55" w:author="Unknown">
        <w:r w:rsidRPr="00DA4282">
          <w:rPr>
            <w:rFonts w:ascii="Consolas" w:eastAsia="Times New Roman" w:hAnsi="Consolas" w:cs="Consolas"/>
            <w:color w:val="313131"/>
            <w:sz w:val="18"/>
            <w:szCs w:val="18"/>
          </w:rPr>
          <w:t xml:space="preserve">   //--&gt;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56" w:author="Unknown"/>
          <w:rFonts w:ascii="Consolas" w:eastAsia="Times New Roman" w:hAnsi="Consolas" w:cs="Consolas"/>
          <w:color w:val="313131"/>
          <w:sz w:val="18"/>
          <w:szCs w:val="18"/>
        </w:rPr>
      </w:pPr>
      <w:ins w:id="57" w:author="Unknown">
        <w:r w:rsidRPr="00DA4282">
          <w:rPr>
            <w:rFonts w:ascii="Consolas" w:eastAsia="Times New Roman" w:hAnsi="Consolas" w:cs="Consolas"/>
            <w:color w:val="313131"/>
            <w:sz w:val="18"/>
            <w:szCs w:val="18"/>
          </w:rPr>
          <w:t>&lt;/script&gt;</w:t>
        </w:r>
      </w:ins>
    </w:p>
    <w:p w:rsidR="00DA4282" w:rsidRPr="00DA4282" w:rsidRDefault="00DA4282" w:rsidP="00DA4282">
      <w:pPr>
        <w:shd w:val="clear" w:color="auto" w:fill="FFFFFF"/>
        <w:spacing w:before="48" w:after="48" w:line="360" w:lineRule="atLeast"/>
        <w:ind w:left="-450" w:right="-402"/>
        <w:outlineLvl w:val="1"/>
        <w:rPr>
          <w:ins w:id="58" w:author="Unknown"/>
          <w:rFonts w:ascii="Arial" w:eastAsia="Times New Roman" w:hAnsi="Arial" w:cs="Arial"/>
          <w:color w:val="121214"/>
          <w:spacing w:val="-15"/>
          <w:sz w:val="36"/>
          <w:szCs w:val="36"/>
        </w:rPr>
      </w:pPr>
      <w:ins w:id="59" w:author="Unknown">
        <w:r w:rsidRPr="00DA4282">
          <w:rPr>
            <w:rFonts w:ascii="Arial" w:eastAsia="Times New Roman" w:hAnsi="Arial" w:cs="Arial"/>
            <w:color w:val="121214"/>
            <w:spacing w:val="-15"/>
            <w:sz w:val="36"/>
            <w:szCs w:val="36"/>
          </w:rPr>
          <w:t>Calling a Function</w:t>
        </w:r>
      </w:ins>
    </w:p>
    <w:p w:rsidR="00DA4282" w:rsidRPr="00DA4282" w:rsidRDefault="00DA4282" w:rsidP="00DA4282">
      <w:pPr>
        <w:shd w:val="clear" w:color="auto" w:fill="FFFFFF"/>
        <w:spacing w:after="240" w:line="360" w:lineRule="atLeast"/>
        <w:ind w:left="-402" w:right="-402"/>
        <w:jc w:val="both"/>
        <w:rPr>
          <w:ins w:id="60" w:author="Unknown"/>
          <w:rFonts w:ascii="Arial" w:eastAsia="Times New Roman" w:hAnsi="Arial" w:cs="Arial"/>
          <w:color w:val="000000"/>
          <w:sz w:val="21"/>
          <w:szCs w:val="21"/>
        </w:rPr>
      </w:pPr>
      <w:ins w:id="61" w:author="Unknown">
        <w:r w:rsidRPr="00DA4282">
          <w:rPr>
            <w:rFonts w:ascii="Arial" w:eastAsia="Times New Roman" w:hAnsi="Arial" w:cs="Arial"/>
            <w:color w:val="000000"/>
            <w:sz w:val="21"/>
            <w:szCs w:val="21"/>
          </w:rPr>
          <w:t>To invoke a function somewhere later in the script, you would simply need to write the name of that function as shown in the following code.</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2" w:author="Unknown"/>
          <w:rFonts w:ascii="Consolas" w:eastAsia="Times New Roman" w:hAnsi="Consolas" w:cs="Consolas"/>
          <w:color w:val="313131"/>
          <w:sz w:val="18"/>
          <w:szCs w:val="18"/>
        </w:rPr>
      </w:pPr>
      <w:ins w:id="63" w:author="Unknown">
        <w:r w:rsidRPr="00DA4282">
          <w:rPr>
            <w:rFonts w:ascii="Consolas" w:eastAsia="Times New Roman" w:hAnsi="Consolas" w:cs="Consolas"/>
            <w:color w:val="313131"/>
            <w:sz w:val="18"/>
            <w:szCs w:val="18"/>
          </w:rPr>
          <w:t>&lt;</w:t>
        </w:r>
        <w:proofErr w:type="gramStart"/>
        <w:r w:rsidRPr="00DA4282">
          <w:rPr>
            <w:rFonts w:ascii="Consolas" w:eastAsia="Times New Roman" w:hAnsi="Consolas" w:cs="Consolas"/>
            <w:color w:val="313131"/>
            <w:sz w:val="18"/>
            <w:szCs w:val="18"/>
          </w:rPr>
          <w:t>html</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4" w:author="Unknown"/>
          <w:rFonts w:ascii="Consolas" w:eastAsia="Times New Roman" w:hAnsi="Consolas" w:cs="Consolas"/>
          <w:color w:val="313131"/>
          <w:sz w:val="18"/>
          <w:szCs w:val="18"/>
        </w:rPr>
      </w:pPr>
      <w:ins w:id="65"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head</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6" w:author="Unknown"/>
          <w:rFonts w:ascii="Consolas" w:eastAsia="Times New Roman" w:hAnsi="Consolas" w:cs="Consolas"/>
          <w:color w:val="313131"/>
          <w:sz w:val="18"/>
          <w:szCs w:val="18"/>
        </w:rPr>
      </w:pPr>
      <w:ins w:id="67"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68" w:author="Unknown"/>
          <w:rFonts w:ascii="Consolas" w:eastAsia="Times New Roman" w:hAnsi="Consolas" w:cs="Consolas"/>
          <w:color w:val="313131"/>
          <w:sz w:val="18"/>
          <w:szCs w:val="18"/>
        </w:rPr>
      </w:pPr>
      <w:ins w:id="69" w:author="Unknown">
        <w:r w:rsidRPr="00DA4282">
          <w:rPr>
            <w:rFonts w:ascii="Consolas" w:eastAsia="Times New Roman" w:hAnsi="Consolas" w:cs="Consolas"/>
            <w:color w:val="313131"/>
            <w:sz w:val="18"/>
            <w:szCs w:val="18"/>
          </w:rPr>
          <w:t xml:space="preserve">      &lt;script type="text/</w:t>
        </w:r>
        <w:proofErr w:type="spellStart"/>
        <w:r w:rsidRPr="00DA4282">
          <w:rPr>
            <w:rFonts w:ascii="Consolas" w:eastAsia="Times New Roman" w:hAnsi="Consolas" w:cs="Consolas"/>
            <w:color w:val="313131"/>
            <w:sz w:val="18"/>
            <w:szCs w:val="18"/>
          </w:rPr>
          <w:t>javascript</w:t>
        </w:r>
        <w:proofErr w:type="spell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0" w:author="Unknown"/>
          <w:rFonts w:ascii="Consolas" w:eastAsia="Times New Roman" w:hAnsi="Consolas" w:cs="Consolas"/>
          <w:color w:val="313131"/>
          <w:sz w:val="18"/>
          <w:szCs w:val="18"/>
        </w:rPr>
      </w:pPr>
      <w:ins w:id="71"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function</w:t>
        </w:r>
        <w:proofErr w:type="gramEnd"/>
        <w:r w:rsidRPr="00DA4282">
          <w:rPr>
            <w:rFonts w:ascii="Consolas" w:eastAsia="Times New Roman" w:hAnsi="Consolas" w:cs="Consolas"/>
            <w:color w:val="313131"/>
            <w:sz w:val="18"/>
            <w:szCs w:val="18"/>
          </w:rPr>
          <w:t xml:space="preserve"> </w:t>
        </w:r>
        <w:proofErr w:type="spellStart"/>
        <w:r w:rsidRPr="00DA4282">
          <w:rPr>
            <w:rFonts w:ascii="Consolas" w:eastAsia="Times New Roman" w:hAnsi="Consolas" w:cs="Consolas"/>
            <w:color w:val="313131"/>
            <w:sz w:val="18"/>
            <w:szCs w:val="18"/>
          </w:rPr>
          <w:t>sayHello</w:t>
        </w:r>
        <w:proofErr w:type="spellEnd"/>
        <w:r w:rsidRPr="00DA4282">
          <w:rPr>
            <w:rFonts w:ascii="Consolas" w:eastAsia="Times New Roman" w:hAnsi="Consolas" w:cs="Consolas"/>
            <w:color w:val="313131"/>
            <w:sz w:val="18"/>
            <w:szCs w:val="18"/>
          </w:rPr>
          <w: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2" w:author="Unknown"/>
          <w:rFonts w:ascii="Consolas" w:eastAsia="Times New Roman" w:hAnsi="Consolas" w:cs="Consolas"/>
          <w:color w:val="313131"/>
          <w:sz w:val="18"/>
          <w:szCs w:val="18"/>
        </w:rPr>
      </w:pPr>
      <w:ins w:id="73"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4" w:author="Unknown"/>
          <w:rFonts w:ascii="Consolas" w:eastAsia="Times New Roman" w:hAnsi="Consolas" w:cs="Consolas"/>
          <w:color w:val="313131"/>
          <w:sz w:val="18"/>
          <w:szCs w:val="18"/>
        </w:rPr>
      </w:pPr>
      <w:ins w:id="75" w:author="Unknown">
        <w:r w:rsidRPr="00DA4282">
          <w:rPr>
            <w:rFonts w:ascii="Consolas" w:eastAsia="Times New Roman" w:hAnsi="Consolas" w:cs="Consolas"/>
            <w:color w:val="313131"/>
            <w:sz w:val="18"/>
            <w:szCs w:val="18"/>
          </w:rPr>
          <w:t xml:space="preserve">            </w:t>
        </w:r>
        <w:proofErr w:type="spellStart"/>
        <w:r w:rsidRPr="00DA4282">
          <w:rPr>
            <w:rFonts w:ascii="Consolas" w:eastAsia="Times New Roman" w:hAnsi="Consolas" w:cs="Consolas"/>
            <w:color w:val="313131"/>
            <w:sz w:val="18"/>
            <w:szCs w:val="18"/>
          </w:rPr>
          <w:t>document.write</w:t>
        </w:r>
        <w:proofErr w:type="spellEnd"/>
        <w:r w:rsidRPr="00DA4282">
          <w:rPr>
            <w:rFonts w:ascii="Consolas" w:eastAsia="Times New Roman" w:hAnsi="Consolas" w:cs="Consolas"/>
            <w:color w:val="313131"/>
            <w:sz w:val="18"/>
            <w:szCs w:val="18"/>
          </w:rPr>
          <w:t xml:space="preserve"> ("Hello there!");</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6" w:author="Unknown"/>
          <w:rFonts w:ascii="Consolas" w:eastAsia="Times New Roman" w:hAnsi="Consolas" w:cs="Consolas"/>
          <w:color w:val="313131"/>
          <w:sz w:val="18"/>
          <w:szCs w:val="18"/>
        </w:rPr>
      </w:pPr>
      <w:ins w:id="77"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78" w:author="Unknown"/>
          <w:rFonts w:ascii="Consolas" w:eastAsia="Times New Roman" w:hAnsi="Consolas" w:cs="Consolas"/>
          <w:color w:val="313131"/>
          <w:sz w:val="18"/>
          <w:szCs w:val="18"/>
        </w:rPr>
      </w:pPr>
      <w:ins w:id="79" w:author="Unknown">
        <w:r w:rsidRPr="00DA4282">
          <w:rPr>
            <w:rFonts w:ascii="Consolas" w:eastAsia="Times New Roman" w:hAnsi="Consolas" w:cs="Consolas"/>
            <w:color w:val="313131"/>
            <w:sz w:val="18"/>
            <w:szCs w:val="18"/>
          </w:rPr>
          <w:t xml:space="preserve">      &lt;/script&gt;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0" w:author="Unknown"/>
          <w:rFonts w:ascii="Consolas" w:eastAsia="Times New Roman" w:hAnsi="Consolas" w:cs="Consolas"/>
          <w:color w:val="313131"/>
          <w:sz w:val="18"/>
          <w:szCs w:val="18"/>
        </w:rPr>
      </w:pPr>
      <w:ins w:id="81"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2" w:author="Unknown"/>
          <w:rFonts w:ascii="Consolas" w:eastAsia="Times New Roman" w:hAnsi="Consolas" w:cs="Consolas"/>
          <w:color w:val="313131"/>
          <w:sz w:val="18"/>
          <w:szCs w:val="18"/>
        </w:rPr>
      </w:pPr>
      <w:ins w:id="83" w:author="Unknown">
        <w:r w:rsidRPr="00DA4282">
          <w:rPr>
            <w:rFonts w:ascii="Consolas" w:eastAsia="Times New Roman" w:hAnsi="Consolas" w:cs="Consolas"/>
            <w:color w:val="313131"/>
            <w:sz w:val="18"/>
            <w:szCs w:val="18"/>
          </w:rPr>
          <w:t xml:space="preserve">   &lt;/head&gt;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4" w:author="Unknown"/>
          <w:rFonts w:ascii="Consolas" w:eastAsia="Times New Roman" w:hAnsi="Consolas" w:cs="Consolas"/>
          <w:color w:val="313131"/>
          <w:sz w:val="18"/>
          <w:szCs w:val="18"/>
        </w:rPr>
      </w:pPr>
      <w:ins w:id="85"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body</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6" w:author="Unknown"/>
          <w:rFonts w:ascii="Consolas" w:eastAsia="Times New Roman" w:hAnsi="Consolas" w:cs="Consolas"/>
          <w:color w:val="313131"/>
          <w:sz w:val="18"/>
          <w:szCs w:val="18"/>
        </w:rPr>
      </w:pPr>
      <w:ins w:id="87" w:author="Unknown">
        <w:r w:rsidRPr="00DA4282">
          <w:rPr>
            <w:rFonts w:ascii="Consolas" w:eastAsia="Times New Roman" w:hAnsi="Consolas" w:cs="Consolas"/>
            <w:color w:val="313131"/>
            <w:sz w:val="18"/>
            <w:szCs w:val="18"/>
          </w:rPr>
          <w:t xml:space="preserve">      &lt;p&gt;Click the following button to call the function&lt;/p&gt;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88" w:author="Unknown"/>
          <w:rFonts w:ascii="Consolas" w:eastAsia="Times New Roman" w:hAnsi="Consolas" w:cs="Consolas"/>
          <w:color w:val="313131"/>
          <w:sz w:val="18"/>
          <w:szCs w:val="18"/>
        </w:rPr>
      </w:pPr>
      <w:ins w:id="89"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0" w:author="Unknown"/>
          <w:rFonts w:ascii="Consolas" w:eastAsia="Times New Roman" w:hAnsi="Consolas" w:cs="Consolas"/>
          <w:color w:val="313131"/>
          <w:sz w:val="18"/>
          <w:szCs w:val="18"/>
        </w:rPr>
      </w:pPr>
      <w:ins w:id="91"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form</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2" w:author="Unknown"/>
          <w:rFonts w:ascii="Consolas" w:eastAsia="Times New Roman" w:hAnsi="Consolas" w:cs="Consolas"/>
          <w:color w:val="313131"/>
          <w:sz w:val="18"/>
          <w:szCs w:val="18"/>
        </w:rPr>
      </w:pPr>
      <w:ins w:id="93" w:author="Unknown">
        <w:r w:rsidRPr="00DA4282">
          <w:rPr>
            <w:rFonts w:ascii="Consolas" w:eastAsia="Times New Roman" w:hAnsi="Consolas" w:cs="Consolas"/>
            <w:color w:val="313131"/>
            <w:sz w:val="18"/>
            <w:szCs w:val="18"/>
          </w:rPr>
          <w:t xml:space="preserve">         &lt;input type="button" </w:t>
        </w:r>
        <w:proofErr w:type="spellStart"/>
        <w:r w:rsidRPr="00DA4282">
          <w:rPr>
            <w:rFonts w:ascii="Consolas" w:eastAsia="Times New Roman" w:hAnsi="Consolas" w:cs="Consolas"/>
            <w:color w:val="313131"/>
            <w:sz w:val="18"/>
            <w:szCs w:val="18"/>
          </w:rPr>
          <w:t>onclick</w:t>
        </w:r>
        <w:proofErr w:type="spellEnd"/>
        <w:r w:rsidRPr="00DA4282">
          <w:rPr>
            <w:rFonts w:ascii="Consolas" w:eastAsia="Times New Roman" w:hAnsi="Consolas" w:cs="Consolas"/>
            <w:color w:val="313131"/>
            <w:sz w:val="18"/>
            <w:szCs w:val="18"/>
          </w:rPr>
          <w:t>="</w:t>
        </w:r>
        <w:proofErr w:type="spellStart"/>
        <w:proofErr w:type="gramStart"/>
        <w:r w:rsidRPr="00DA4282">
          <w:rPr>
            <w:rFonts w:ascii="Consolas" w:eastAsia="Times New Roman" w:hAnsi="Consolas" w:cs="Consolas"/>
            <w:color w:val="313131"/>
            <w:sz w:val="18"/>
            <w:szCs w:val="18"/>
          </w:rPr>
          <w:t>sayHello</w:t>
        </w:r>
        <w:proofErr w:type="spellEnd"/>
        <w:r w:rsidRPr="00DA4282">
          <w:rPr>
            <w:rFonts w:ascii="Consolas" w:eastAsia="Times New Roman" w:hAnsi="Consolas" w:cs="Consolas"/>
            <w:color w:val="313131"/>
            <w:sz w:val="18"/>
            <w:szCs w:val="18"/>
          </w:rPr>
          <w:t>(</w:t>
        </w:r>
        <w:proofErr w:type="gramEnd"/>
        <w:r w:rsidRPr="00DA4282">
          <w:rPr>
            <w:rFonts w:ascii="Consolas" w:eastAsia="Times New Roman" w:hAnsi="Consolas" w:cs="Consolas"/>
            <w:color w:val="313131"/>
            <w:sz w:val="18"/>
            <w:szCs w:val="18"/>
          </w:rPr>
          <w:t>)" value="Say Hello"&gt;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4" w:author="Unknown"/>
          <w:rFonts w:ascii="Consolas" w:eastAsia="Times New Roman" w:hAnsi="Consolas" w:cs="Consolas"/>
          <w:color w:val="313131"/>
          <w:sz w:val="18"/>
          <w:szCs w:val="18"/>
        </w:rPr>
      </w:pPr>
      <w:ins w:id="95" w:author="Unknown">
        <w:r w:rsidRPr="00DA4282">
          <w:rPr>
            <w:rFonts w:ascii="Consolas" w:eastAsia="Times New Roman" w:hAnsi="Consolas" w:cs="Consolas"/>
            <w:color w:val="313131"/>
            <w:sz w:val="18"/>
            <w:szCs w:val="18"/>
          </w:rPr>
          <w:t xml:space="preserve">      &lt;/form&gt;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6" w:author="Unknown"/>
          <w:rFonts w:ascii="Consolas" w:eastAsia="Times New Roman" w:hAnsi="Consolas" w:cs="Consolas"/>
          <w:color w:val="313131"/>
          <w:sz w:val="18"/>
          <w:szCs w:val="18"/>
        </w:rPr>
      </w:pPr>
      <w:ins w:id="97"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98" w:author="Unknown"/>
          <w:rFonts w:ascii="Consolas" w:eastAsia="Times New Roman" w:hAnsi="Consolas" w:cs="Consolas"/>
          <w:color w:val="313131"/>
          <w:sz w:val="18"/>
          <w:szCs w:val="18"/>
        </w:rPr>
      </w:pPr>
      <w:ins w:id="99" w:author="Unknown">
        <w:r w:rsidRPr="00DA4282">
          <w:rPr>
            <w:rFonts w:ascii="Consolas" w:eastAsia="Times New Roman" w:hAnsi="Consolas" w:cs="Consolas"/>
            <w:color w:val="313131"/>
            <w:sz w:val="18"/>
            <w:szCs w:val="18"/>
          </w:rPr>
          <w:t xml:space="preserve">      &lt;p&gt;Use different text in write method and then try...&lt;/p&gt;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0" w:author="Unknown"/>
          <w:rFonts w:ascii="Consolas" w:eastAsia="Times New Roman" w:hAnsi="Consolas" w:cs="Consolas"/>
          <w:color w:val="313131"/>
          <w:sz w:val="18"/>
          <w:szCs w:val="18"/>
        </w:rPr>
      </w:pPr>
      <w:ins w:id="101" w:author="Unknown">
        <w:r w:rsidRPr="00DA4282">
          <w:rPr>
            <w:rFonts w:ascii="Consolas" w:eastAsia="Times New Roman" w:hAnsi="Consolas" w:cs="Consolas"/>
            <w:color w:val="313131"/>
            <w:sz w:val="18"/>
            <w:szCs w:val="18"/>
          </w:rPr>
          <w:t xml:space="preserve">   &lt;/body&gt;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02" w:author="Unknown"/>
          <w:rFonts w:ascii="Consolas" w:eastAsia="Times New Roman" w:hAnsi="Consolas" w:cs="Consolas"/>
          <w:color w:val="313131"/>
          <w:sz w:val="18"/>
          <w:szCs w:val="18"/>
        </w:rPr>
      </w:pPr>
      <w:ins w:id="103" w:author="Unknown">
        <w:r w:rsidRPr="00DA4282">
          <w:rPr>
            <w:rFonts w:ascii="Consolas" w:eastAsia="Times New Roman" w:hAnsi="Consolas" w:cs="Consolas"/>
            <w:color w:val="313131"/>
            <w:sz w:val="18"/>
            <w:szCs w:val="18"/>
          </w:rPr>
          <w:t>&lt;/html&gt;</w:t>
        </w:r>
      </w:ins>
    </w:p>
    <w:p w:rsidR="00DA4282" w:rsidRPr="00DA4282" w:rsidRDefault="00DA4282" w:rsidP="00DA4282">
      <w:pPr>
        <w:shd w:val="clear" w:color="auto" w:fill="FFFFFF"/>
        <w:spacing w:before="48" w:after="48" w:line="360" w:lineRule="atLeast"/>
        <w:ind w:left="-450" w:right="-402"/>
        <w:outlineLvl w:val="2"/>
        <w:rPr>
          <w:ins w:id="104" w:author="Unknown"/>
          <w:rFonts w:ascii="Arial" w:eastAsia="Times New Roman" w:hAnsi="Arial" w:cs="Arial"/>
          <w:color w:val="000000"/>
          <w:sz w:val="27"/>
          <w:szCs w:val="27"/>
        </w:rPr>
      </w:pPr>
      <w:ins w:id="105" w:author="Unknown">
        <w:r w:rsidRPr="00DA4282">
          <w:rPr>
            <w:rFonts w:ascii="Arial" w:eastAsia="Times New Roman" w:hAnsi="Arial" w:cs="Arial"/>
            <w:color w:val="000000"/>
            <w:sz w:val="27"/>
            <w:szCs w:val="27"/>
          </w:rPr>
          <w:t>Output</w:t>
        </w:r>
      </w:ins>
    </w:p>
    <w:p w:rsidR="00DA4282" w:rsidRPr="00DA4282" w:rsidRDefault="00DA4282" w:rsidP="00DA4282">
      <w:pPr>
        <w:shd w:val="clear" w:color="auto" w:fill="FFFFFF"/>
        <w:spacing w:before="48" w:after="48" w:line="360" w:lineRule="atLeast"/>
        <w:ind w:left="-450" w:right="-402"/>
        <w:outlineLvl w:val="1"/>
        <w:rPr>
          <w:ins w:id="106" w:author="Unknown"/>
          <w:rFonts w:ascii="Arial" w:eastAsia="Times New Roman" w:hAnsi="Arial" w:cs="Arial"/>
          <w:color w:val="121214"/>
          <w:spacing w:val="-15"/>
          <w:sz w:val="36"/>
          <w:szCs w:val="36"/>
        </w:rPr>
      </w:pPr>
      <w:ins w:id="107" w:author="Unknown">
        <w:r w:rsidRPr="00DA4282">
          <w:rPr>
            <w:rFonts w:ascii="Arial" w:eastAsia="Times New Roman" w:hAnsi="Arial" w:cs="Arial"/>
            <w:color w:val="121214"/>
            <w:spacing w:val="-15"/>
            <w:sz w:val="36"/>
            <w:szCs w:val="36"/>
          </w:rPr>
          <w:t>Function Parameters</w:t>
        </w:r>
      </w:ins>
    </w:p>
    <w:p w:rsidR="00DA4282" w:rsidRPr="00DA4282" w:rsidRDefault="00DA4282" w:rsidP="00DA4282">
      <w:pPr>
        <w:shd w:val="clear" w:color="auto" w:fill="FFFFFF"/>
        <w:spacing w:after="240" w:line="360" w:lineRule="atLeast"/>
        <w:ind w:left="-402" w:right="-402"/>
        <w:jc w:val="both"/>
        <w:rPr>
          <w:ins w:id="108" w:author="Unknown"/>
          <w:rFonts w:ascii="Arial" w:eastAsia="Times New Roman" w:hAnsi="Arial" w:cs="Arial"/>
          <w:color w:val="000000"/>
          <w:sz w:val="21"/>
          <w:szCs w:val="21"/>
        </w:rPr>
      </w:pPr>
      <w:ins w:id="109" w:author="Unknown">
        <w:r w:rsidRPr="00DA4282">
          <w:rPr>
            <w:rFonts w:ascii="Arial" w:eastAsia="Times New Roman" w:hAnsi="Arial" w:cs="Arial"/>
            <w:color w:val="000000"/>
            <w:sz w:val="21"/>
            <w:szCs w:val="21"/>
          </w:rPr>
          <w:t>Till now, we have seen functions without parameters. But there is a facility to pass different parameters while calling a function. These passed parameters can be captured inside the function and any manipulation can be done over those parameters. A function can take multiple parameters separated by comma.</w:t>
        </w:r>
      </w:ins>
    </w:p>
    <w:p w:rsidR="00DA4282" w:rsidRPr="00DA4282" w:rsidRDefault="00DA4282" w:rsidP="00DA4282">
      <w:pPr>
        <w:shd w:val="clear" w:color="auto" w:fill="FFFFFF"/>
        <w:spacing w:before="48" w:after="48" w:line="360" w:lineRule="atLeast"/>
        <w:ind w:left="-450" w:right="-402"/>
        <w:outlineLvl w:val="2"/>
        <w:rPr>
          <w:ins w:id="110" w:author="Unknown"/>
          <w:rFonts w:ascii="Arial" w:eastAsia="Times New Roman" w:hAnsi="Arial" w:cs="Arial"/>
          <w:color w:val="000000"/>
          <w:sz w:val="27"/>
          <w:szCs w:val="27"/>
        </w:rPr>
      </w:pPr>
      <w:ins w:id="111" w:author="Unknown">
        <w:r w:rsidRPr="00DA4282">
          <w:rPr>
            <w:rFonts w:ascii="Arial" w:eastAsia="Times New Roman" w:hAnsi="Arial" w:cs="Arial"/>
            <w:color w:val="000000"/>
            <w:sz w:val="27"/>
            <w:szCs w:val="27"/>
          </w:rPr>
          <w:t>Example</w:t>
        </w:r>
      </w:ins>
    </w:p>
    <w:p w:rsidR="00DA4282" w:rsidRPr="00DA4282" w:rsidRDefault="00DA4282" w:rsidP="00DA4282">
      <w:pPr>
        <w:shd w:val="clear" w:color="auto" w:fill="FFFFFF"/>
        <w:spacing w:after="240" w:line="360" w:lineRule="atLeast"/>
        <w:ind w:left="-402" w:right="-402"/>
        <w:jc w:val="both"/>
        <w:rPr>
          <w:ins w:id="112" w:author="Unknown"/>
          <w:rFonts w:ascii="Arial" w:eastAsia="Times New Roman" w:hAnsi="Arial" w:cs="Arial"/>
          <w:color w:val="000000"/>
          <w:sz w:val="21"/>
          <w:szCs w:val="21"/>
        </w:rPr>
      </w:pPr>
      <w:ins w:id="113" w:author="Unknown">
        <w:r w:rsidRPr="00DA4282">
          <w:rPr>
            <w:rFonts w:ascii="Arial" w:eastAsia="Times New Roman" w:hAnsi="Arial" w:cs="Arial"/>
            <w:color w:val="000000"/>
            <w:sz w:val="21"/>
            <w:szCs w:val="21"/>
          </w:rPr>
          <w:t>Try the following example. We have modified our</w:t>
        </w:r>
        <w:r w:rsidRPr="00DA4282">
          <w:rPr>
            <w:rFonts w:ascii="Times New Roman" w:eastAsia="Times New Roman" w:hAnsi="Times New Roman" w:cs="Times New Roman"/>
            <w:color w:val="000000"/>
            <w:sz w:val="21"/>
            <w:szCs w:val="21"/>
          </w:rPr>
          <w:t> </w:t>
        </w:r>
        <w:proofErr w:type="spellStart"/>
        <w:r w:rsidRPr="00DA4282">
          <w:rPr>
            <w:rFonts w:ascii="Arial" w:eastAsia="Times New Roman" w:hAnsi="Arial" w:cs="Arial"/>
            <w:b/>
            <w:bCs/>
            <w:color w:val="000000"/>
            <w:sz w:val="21"/>
            <w:szCs w:val="21"/>
          </w:rPr>
          <w:t>sayHello</w:t>
        </w:r>
        <w:proofErr w:type="spellEnd"/>
        <w:r w:rsidRPr="00DA4282">
          <w:rPr>
            <w:rFonts w:ascii="Times New Roman" w:eastAsia="Times New Roman" w:hAnsi="Times New Roman" w:cs="Times New Roman"/>
            <w:color w:val="000000"/>
            <w:sz w:val="21"/>
            <w:szCs w:val="21"/>
          </w:rPr>
          <w:t> </w:t>
        </w:r>
        <w:r w:rsidRPr="00DA4282">
          <w:rPr>
            <w:rFonts w:ascii="Arial" w:eastAsia="Times New Roman" w:hAnsi="Arial" w:cs="Arial"/>
            <w:color w:val="000000"/>
            <w:sz w:val="21"/>
            <w:szCs w:val="21"/>
          </w:rPr>
          <w:t>function here. Now it takes two parameters.</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4" w:author="Unknown"/>
          <w:rFonts w:ascii="Consolas" w:eastAsia="Times New Roman" w:hAnsi="Consolas" w:cs="Consolas"/>
          <w:color w:val="313131"/>
          <w:sz w:val="18"/>
          <w:szCs w:val="18"/>
        </w:rPr>
      </w:pPr>
      <w:ins w:id="115" w:author="Unknown">
        <w:r w:rsidRPr="00DA4282">
          <w:rPr>
            <w:rFonts w:ascii="Consolas" w:eastAsia="Times New Roman" w:hAnsi="Consolas" w:cs="Consolas"/>
            <w:color w:val="313131"/>
            <w:sz w:val="18"/>
            <w:szCs w:val="18"/>
          </w:rPr>
          <w:t>&lt;</w:t>
        </w:r>
        <w:proofErr w:type="gramStart"/>
        <w:r w:rsidRPr="00DA4282">
          <w:rPr>
            <w:rFonts w:ascii="Consolas" w:eastAsia="Times New Roman" w:hAnsi="Consolas" w:cs="Consolas"/>
            <w:color w:val="313131"/>
            <w:sz w:val="18"/>
            <w:szCs w:val="18"/>
          </w:rPr>
          <w:t>html</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6" w:author="Unknown"/>
          <w:rFonts w:ascii="Consolas" w:eastAsia="Times New Roman" w:hAnsi="Consolas" w:cs="Consolas"/>
          <w:color w:val="313131"/>
          <w:sz w:val="18"/>
          <w:szCs w:val="18"/>
        </w:rPr>
      </w:pPr>
      <w:ins w:id="117"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head</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18" w:author="Unknown"/>
          <w:rFonts w:ascii="Consolas" w:eastAsia="Times New Roman" w:hAnsi="Consolas" w:cs="Consolas"/>
          <w:color w:val="313131"/>
          <w:sz w:val="18"/>
          <w:szCs w:val="18"/>
        </w:rPr>
      </w:pPr>
      <w:ins w:id="119"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0" w:author="Unknown"/>
          <w:rFonts w:ascii="Consolas" w:eastAsia="Times New Roman" w:hAnsi="Consolas" w:cs="Consolas"/>
          <w:color w:val="313131"/>
          <w:sz w:val="18"/>
          <w:szCs w:val="18"/>
        </w:rPr>
      </w:pPr>
      <w:ins w:id="121" w:author="Unknown">
        <w:r w:rsidRPr="00DA4282">
          <w:rPr>
            <w:rFonts w:ascii="Consolas" w:eastAsia="Times New Roman" w:hAnsi="Consolas" w:cs="Consolas"/>
            <w:color w:val="313131"/>
            <w:sz w:val="18"/>
            <w:szCs w:val="18"/>
          </w:rPr>
          <w:t xml:space="preserve">      &lt;script type="text/</w:t>
        </w:r>
        <w:proofErr w:type="spellStart"/>
        <w:r w:rsidRPr="00DA4282">
          <w:rPr>
            <w:rFonts w:ascii="Consolas" w:eastAsia="Times New Roman" w:hAnsi="Consolas" w:cs="Consolas"/>
            <w:color w:val="313131"/>
            <w:sz w:val="18"/>
            <w:szCs w:val="18"/>
          </w:rPr>
          <w:t>javascript</w:t>
        </w:r>
        <w:proofErr w:type="spell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2" w:author="Unknown"/>
          <w:rFonts w:ascii="Consolas" w:eastAsia="Times New Roman" w:hAnsi="Consolas" w:cs="Consolas"/>
          <w:color w:val="313131"/>
          <w:sz w:val="18"/>
          <w:szCs w:val="18"/>
        </w:rPr>
      </w:pPr>
      <w:ins w:id="123"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function</w:t>
        </w:r>
        <w:proofErr w:type="gramEnd"/>
        <w:r w:rsidRPr="00DA4282">
          <w:rPr>
            <w:rFonts w:ascii="Consolas" w:eastAsia="Times New Roman" w:hAnsi="Consolas" w:cs="Consolas"/>
            <w:color w:val="313131"/>
            <w:sz w:val="18"/>
            <w:szCs w:val="18"/>
          </w:rPr>
          <w:t xml:space="preserve"> </w:t>
        </w:r>
        <w:proofErr w:type="spellStart"/>
        <w:r w:rsidRPr="00DA4282">
          <w:rPr>
            <w:rFonts w:ascii="Consolas" w:eastAsia="Times New Roman" w:hAnsi="Consolas" w:cs="Consolas"/>
            <w:color w:val="313131"/>
            <w:sz w:val="18"/>
            <w:szCs w:val="18"/>
          </w:rPr>
          <w:t>sayHello</w:t>
        </w:r>
        <w:proofErr w:type="spellEnd"/>
        <w:r w:rsidRPr="00DA4282">
          <w:rPr>
            <w:rFonts w:ascii="Consolas" w:eastAsia="Times New Roman" w:hAnsi="Consolas" w:cs="Consolas"/>
            <w:color w:val="313131"/>
            <w:sz w:val="18"/>
            <w:szCs w:val="18"/>
          </w:rPr>
          <w:t>(name, age)</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4" w:author="Unknown"/>
          <w:rFonts w:ascii="Consolas" w:eastAsia="Times New Roman" w:hAnsi="Consolas" w:cs="Consolas"/>
          <w:color w:val="313131"/>
          <w:sz w:val="18"/>
          <w:szCs w:val="18"/>
        </w:rPr>
      </w:pPr>
      <w:ins w:id="125"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6" w:author="Unknown"/>
          <w:rFonts w:ascii="Consolas" w:eastAsia="Times New Roman" w:hAnsi="Consolas" w:cs="Consolas"/>
          <w:color w:val="313131"/>
          <w:sz w:val="18"/>
          <w:szCs w:val="18"/>
        </w:rPr>
      </w:pPr>
      <w:ins w:id="127" w:author="Unknown">
        <w:r w:rsidRPr="00DA4282">
          <w:rPr>
            <w:rFonts w:ascii="Consolas" w:eastAsia="Times New Roman" w:hAnsi="Consolas" w:cs="Consolas"/>
            <w:color w:val="313131"/>
            <w:sz w:val="18"/>
            <w:szCs w:val="18"/>
          </w:rPr>
          <w:t xml:space="preserve">            </w:t>
        </w:r>
        <w:proofErr w:type="spellStart"/>
        <w:r w:rsidRPr="00DA4282">
          <w:rPr>
            <w:rFonts w:ascii="Consolas" w:eastAsia="Times New Roman" w:hAnsi="Consolas" w:cs="Consolas"/>
            <w:color w:val="313131"/>
            <w:sz w:val="18"/>
            <w:szCs w:val="18"/>
          </w:rPr>
          <w:t>document.write</w:t>
        </w:r>
        <w:proofErr w:type="spellEnd"/>
        <w:r w:rsidRPr="00DA4282">
          <w:rPr>
            <w:rFonts w:ascii="Consolas" w:eastAsia="Times New Roman" w:hAnsi="Consolas" w:cs="Consolas"/>
            <w:color w:val="313131"/>
            <w:sz w:val="18"/>
            <w:szCs w:val="18"/>
          </w:rPr>
          <w:t xml:space="preserve"> (name + </w:t>
        </w:r>
        <w:proofErr w:type="gramStart"/>
        <w:r w:rsidRPr="00DA4282">
          <w:rPr>
            <w:rFonts w:ascii="Consolas" w:eastAsia="Times New Roman" w:hAnsi="Consolas" w:cs="Consolas"/>
            <w:color w:val="313131"/>
            <w:sz w:val="18"/>
            <w:szCs w:val="18"/>
          </w:rPr>
          <w:t>" is</w:t>
        </w:r>
        <w:proofErr w:type="gramEnd"/>
        <w:r w:rsidRPr="00DA4282">
          <w:rPr>
            <w:rFonts w:ascii="Consolas" w:eastAsia="Times New Roman" w:hAnsi="Consolas" w:cs="Consolas"/>
            <w:color w:val="313131"/>
            <w:sz w:val="18"/>
            <w:szCs w:val="18"/>
          </w:rPr>
          <w:t xml:space="preserve"> " + age + " years old.");</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28" w:author="Unknown"/>
          <w:rFonts w:ascii="Consolas" w:eastAsia="Times New Roman" w:hAnsi="Consolas" w:cs="Consolas"/>
          <w:color w:val="313131"/>
          <w:sz w:val="18"/>
          <w:szCs w:val="18"/>
        </w:rPr>
      </w:pPr>
      <w:ins w:id="129"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0" w:author="Unknown"/>
          <w:rFonts w:ascii="Consolas" w:eastAsia="Times New Roman" w:hAnsi="Consolas" w:cs="Consolas"/>
          <w:color w:val="313131"/>
          <w:sz w:val="18"/>
          <w:szCs w:val="18"/>
        </w:rPr>
      </w:pPr>
      <w:ins w:id="131" w:author="Unknown">
        <w:r w:rsidRPr="00DA4282">
          <w:rPr>
            <w:rFonts w:ascii="Consolas" w:eastAsia="Times New Roman" w:hAnsi="Consolas" w:cs="Consolas"/>
            <w:color w:val="313131"/>
            <w:sz w:val="18"/>
            <w:szCs w:val="18"/>
          </w:rPr>
          <w:t xml:space="preserve">      &lt;/script&gt;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2" w:author="Unknown"/>
          <w:rFonts w:ascii="Consolas" w:eastAsia="Times New Roman" w:hAnsi="Consolas" w:cs="Consolas"/>
          <w:color w:val="313131"/>
          <w:sz w:val="18"/>
          <w:szCs w:val="18"/>
        </w:rPr>
      </w:pPr>
      <w:ins w:id="133"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4" w:author="Unknown"/>
          <w:rFonts w:ascii="Consolas" w:eastAsia="Times New Roman" w:hAnsi="Consolas" w:cs="Consolas"/>
          <w:color w:val="313131"/>
          <w:sz w:val="18"/>
          <w:szCs w:val="18"/>
        </w:rPr>
      </w:pPr>
      <w:ins w:id="135" w:author="Unknown">
        <w:r w:rsidRPr="00DA4282">
          <w:rPr>
            <w:rFonts w:ascii="Consolas" w:eastAsia="Times New Roman" w:hAnsi="Consolas" w:cs="Consolas"/>
            <w:color w:val="313131"/>
            <w:sz w:val="18"/>
            <w:szCs w:val="18"/>
          </w:rPr>
          <w:t xml:space="preserve">   &lt;/head&gt;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6" w:author="Unknown"/>
          <w:rFonts w:ascii="Consolas" w:eastAsia="Times New Roman" w:hAnsi="Consolas" w:cs="Consolas"/>
          <w:color w:val="313131"/>
          <w:sz w:val="18"/>
          <w:szCs w:val="18"/>
        </w:rPr>
      </w:pPr>
      <w:ins w:id="137"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body</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38" w:author="Unknown"/>
          <w:rFonts w:ascii="Consolas" w:eastAsia="Times New Roman" w:hAnsi="Consolas" w:cs="Consolas"/>
          <w:color w:val="313131"/>
          <w:sz w:val="18"/>
          <w:szCs w:val="18"/>
        </w:rPr>
      </w:pPr>
      <w:ins w:id="139" w:author="Unknown">
        <w:r w:rsidRPr="00DA4282">
          <w:rPr>
            <w:rFonts w:ascii="Consolas" w:eastAsia="Times New Roman" w:hAnsi="Consolas" w:cs="Consolas"/>
            <w:color w:val="313131"/>
            <w:sz w:val="18"/>
            <w:szCs w:val="18"/>
          </w:rPr>
          <w:t xml:space="preserve">      &lt;p&gt;Click the following button to call the function&lt;/p&gt;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0" w:author="Unknown"/>
          <w:rFonts w:ascii="Consolas" w:eastAsia="Times New Roman" w:hAnsi="Consolas" w:cs="Consolas"/>
          <w:color w:val="313131"/>
          <w:sz w:val="18"/>
          <w:szCs w:val="18"/>
        </w:rPr>
      </w:pPr>
      <w:ins w:id="141"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2" w:author="Unknown"/>
          <w:rFonts w:ascii="Consolas" w:eastAsia="Times New Roman" w:hAnsi="Consolas" w:cs="Consolas"/>
          <w:color w:val="313131"/>
          <w:sz w:val="18"/>
          <w:szCs w:val="18"/>
        </w:rPr>
      </w:pPr>
      <w:ins w:id="143"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form</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4" w:author="Unknown"/>
          <w:rFonts w:ascii="Consolas" w:eastAsia="Times New Roman" w:hAnsi="Consolas" w:cs="Consolas"/>
          <w:color w:val="313131"/>
          <w:sz w:val="18"/>
          <w:szCs w:val="18"/>
        </w:rPr>
      </w:pPr>
      <w:ins w:id="145" w:author="Unknown">
        <w:r w:rsidRPr="00DA4282">
          <w:rPr>
            <w:rFonts w:ascii="Consolas" w:eastAsia="Times New Roman" w:hAnsi="Consolas" w:cs="Consolas"/>
            <w:color w:val="313131"/>
            <w:sz w:val="18"/>
            <w:szCs w:val="18"/>
          </w:rPr>
          <w:t xml:space="preserve">         &lt;input type="button" </w:t>
        </w:r>
        <w:proofErr w:type="spellStart"/>
        <w:r w:rsidRPr="00DA4282">
          <w:rPr>
            <w:rFonts w:ascii="Consolas" w:eastAsia="Times New Roman" w:hAnsi="Consolas" w:cs="Consolas"/>
            <w:color w:val="313131"/>
            <w:sz w:val="18"/>
            <w:szCs w:val="18"/>
          </w:rPr>
          <w:t>onclick</w:t>
        </w:r>
        <w:proofErr w:type="spellEnd"/>
        <w:r w:rsidRPr="00DA4282">
          <w:rPr>
            <w:rFonts w:ascii="Consolas" w:eastAsia="Times New Roman" w:hAnsi="Consolas" w:cs="Consolas"/>
            <w:color w:val="313131"/>
            <w:sz w:val="18"/>
            <w:szCs w:val="18"/>
          </w:rPr>
          <w:t>="</w:t>
        </w:r>
        <w:proofErr w:type="spellStart"/>
        <w:proofErr w:type="gramStart"/>
        <w:r w:rsidRPr="00DA4282">
          <w:rPr>
            <w:rFonts w:ascii="Consolas" w:eastAsia="Times New Roman" w:hAnsi="Consolas" w:cs="Consolas"/>
            <w:color w:val="313131"/>
            <w:sz w:val="18"/>
            <w:szCs w:val="18"/>
          </w:rPr>
          <w:t>sayHello</w:t>
        </w:r>
        <w:proofErr w:type="spellEnd"/>
        <w:r w:rsidRPr="00DA4282">
          <w:rPr>
            <w:rFonts w:ascii="Consolas" w:eastAsia="Times New Roman" w:hAnsi="Consolas" w:cs="Consolas"/>
            <w:color w:val="313131"/>
            <w:sz w:val="18"/>
            <w:szCs w:val="18"/>
          </w:rPr>
          <w:t>(</w:t>
        </w:r>
        <w:proofErr w:type="gramEnd"/>
        <w:r w:rsidRPr="00DA4282">
          <w:rPr>
            <w:rFonts w:ascii="Consolas" w:eastAsia="Times New Roman" w:hAnsi="Consolas" w:cs="Consolas"/>
            <w:color w:val="313131"/>
            <w:sz w:val="18"/>
            <w:szCs w:val="18"/>
          </w:rPr>
          <w:t>'Zara', 7)" value="Say Hello"&gt;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6" w:author="Unknown"/>
          <w:rFonts w:ascii="Consolas" w:eastAsia="Times New Roman" w:hAnsi="Consolas" w:cs="Consolas"/>
          <w:color w:val="313131"/>
          <w:sz w:val="18"/>
          <w:szCs w:val="18"/>
        </w:rPr>
      </w:pPr>
      <w:ins w:id="147" w:author="Unknown">
        <w:r w:rsidRPr="00DA4282">
          <w:rPr>
            <w:rFonts w:ascii="Consolas" w:eastAsia="Times New Roman" w:hAnsi="Consolas" w:cs="Consolas"/>
            <w:color w:val="313131"/>
            <w:sz w:val="18"/>
            <w:szCs w:val="18"/>
          </w:rPr>
          <w:t xml:space="preserve">      &lt;/form&gt;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48" w:author="Unknown"/>
          <w:rFonts w:ascii="Consolas" w:eastAsia="Times New Roman" w:hAnsi="Consolas" w:cs="Consolas"/>
          <w:color w:val="313131"/>
          <w:sz w:val="18"/>
          <w:szCs w:val="18"/>
        </w:rPr>
      </w:pPr>
      <w:ins w:id="149"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0" w:author="Unknown"/>
          <w:rFonts w:ascii="Consolas" w:eastAsia="Times New Roman" w:hAnsi="Consolas" w:cs="Consolas"/>
          <w:color w:val="313131"/>
          <w:sz w:val="18"/>
          <w:szCs w:val="18"/>
        </w:rPr>
      </w:pPr>
      <w:ins w:id="151" w:author="Unknown">
        <w:r w:rsidRPr="00DA4282">
          <w:rPr>
            <w:rFonts w:ascii="Consolas" w:eastAsia="Times New Roman" w:hAnsi="Consolas" w:cs="Consolas"/>
            <w:color w:val="313131"/>
            <w:sz w:val="18"/>
            <w:szCs w:val="18"/>
          </w:rPr>
          <w:t xml:space="preserve">      &lt;p&gt;Use different parameters inside the function and then try...&lt;/p&gt;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2" w:author="Unknown"/>
          <w:rFonts w:ascii="Consolas" w:eastAsia="Times New Roman" w:hAnsi="Consolas" w:cs="Consolas"/>
          <w:color w:val="313131"/>
          <w:sz w:val="18"/>
          <w:szCs w:val="18"/>
        </w:rPr>
      </w:pPr>
      <w:ins w:id="153" w:author="Unknown">
        <w:r w:rsidRPr="00DA4282">
          <w:rPr>
            <w:rFonts w:ascii="Consolas" w:eastAsia="Times New Roman" w:hAnsi="Consolas" w:cs="Consolas"/>
            <w:color w:val="313131"/>
            <w:sz w:val="18"/>
            <w:szCs w:val="18"/>
          </w:rPr>
          <w:t xml:space="preserve">   &lt;/body&gt;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54" w:author="Unknown"/>
          <w:rFonts w:ascii="Consolas" w:eastAsia="Times New Roman" w:hAnsi="Consolas" w:cs="Consolas"/>
          <w:color w:val="313131"/>
          <w:sz w:val="18"/>
          <w:szCs w:val="18"/>
        </w:rPr>
      </w:pPr>
      <w:ins w:id="155" w:author="Unknown">
        <w:r w:rsidRPr="00DA4282">
          <w:rPr>
            <w:rFonts w:ascii="Consolas" w:eastAsia="Times New Roman" w:hAnsi="Consolas" w:cs="Consolas"/>
            <w:color w:val="313131"/>
            <w:sz w:val="18"/>
            <w:szCs w:val="18"/>
          </w:rPr>
          <w:t>&lt;/html&gt;</w:t>
        </w:r>
      </w:ins>
    </w:p>
    <w:p w:rsidR="00DA4282" w:rsidRPr="00DA4282" w:rsidRDefault="00DA4282" w:rsidP="00DA4282">
      <w:pPr>
        <w:shd w:val="clear" w:color="auto" w:fill="FFFFFF"/>
        <w:spacing w:before="48" w:after="48" w:line="360" w:lineRule="atLeast"/>
        <w:ind w:left="-450" w:right="-402"/>
        <w:outlineLvl w:val="2"/>
        <w:rPr>
          <w:ins w:id="156" w:author="Unknown"/>
          <w:rFonts w:ascii="Arial" w:eastAsia="Times New Roman" w:hAnsi="Arial" w:cs="Arial"/>
          <w:color w:val="000000"/>
          <w:sz w:val="27"/>
          <w:szCs w:val="27"/>
        </w:rPr>
      </w:pPr>
      <w:ins w:id="157" w:author="Unknown">
        <w:r w:rsidRPr="00DA4282">
          <w:rPr>
            <w:rFonts w:ascii="Arial" w:eastAsia="Times New Roman" w:hAnsi="Arial" w:cs="Arial"/>
            <w:color w:val="000000"/>
            <w:sz w:val="27"/>
            <w:szCs w:val="27"/>
          </w:rPr>
          <w:t>Output</w:t>
        </w:r>
      </w:ins>
    </w:p>
    <w:p w:rsidR="00DA4282" w:rsidRPr="00DA4282" w:rsidRDefault="00DA4282" w:rsidP="00DA4282">
      <w:pPr>
        <w:shd w:val="clear" w:color="auto" w:fill="FFFFFF"/>
        <w:spacing w:before="48" w:after="48" w:line="360" w:lineRule="atLeast"/>
        <w:ind w:left="-450" w:right="-402"/>
        <w:outlineLvl w:val="1"/>
        <w:rPr>
          <w:ins w:id="158" w:author="Unknown"/>
          <w:rFonts w:ascii="Arial" w:eastAsia="Times New Roman" w:hAnsi="Arial" w:cs="Arial"/>
          <w:color w:val="121214"/>
          <w:spacing w:val="-15"/>
          <w:sz w:val="36"/>
          <w:szCs w:val="36"/>
        </w:rPr>
      </w:pPr>
      <w:ins w:id="159" w:author="Unknown">
        <w:r w:rsidRPr="00DA4282">
          <w:rPr>
            <w:rFonts w:ascii="Arial" w:eastAsia="Times New Roman" w:hAnsi="Arial" w:cs="Arial"/>
            <w:color w:val="121214"/>
            <w:spacing w:val="-15"/>
            <w:sz w:val="36"/>
            <w:szCs w:val="36"/>
          </w:rPr>
          <w:t>The return Statement</w:t>
        </w:r>
      </w:ins>
    </w:p>
    <w:p w:rsidR="00DA4282" w:rsidRPr="00DA4282" w:rsidRDefault="00DA4282" w:rsidP="00DA4282">
      <w:pPr>
        <w:shd w:val="clear" w:color="auto" w:fill="FFFFFF"/>
        <w:spacing w:after="240" w:line="360" w:lineRule="atLeast"/>
        <w:ind w:left="-402" w:right="-402"/>
        <w:jc w:val="both"/>
        <w:rPr>
          <w:ins w:id="160" w:author="Unknown"/>
          <w:rFonts w:ascii="Arial" w:eastAsia="Times New Roman" w:hAnsi="Arial" w:cs="Arial"/>
          <w:color w:val="000000"/>
          <w:sz w:val="21"/>
          <w:szCs w:val="21"/>
        </w:rPr>
      </w:pPr>
      <w:ins w:id="161" w:author="Unknown">
        <w:r w:rsidRPr="00DA4282">
          <w:rPr>
            <w:rFonts w:ascii="Arial" w:eastAsia="Times New Roman" w:hAnsi="Arial" w:cs="Arial"/>
            <w:color w:val="000000"/>
            <w:sz w:val="21"/>
            <w:szCs w:val="21"/>
          </w:rPr>
          <w:t>A JavaScript function can have an optional</w:t>
        </w:r>
        <w:r w:rsidRPr="00DA4282">
          <w:rPr>
            <w:rFonts w:ascii="Times New Roman" w:eastAsia="Times New Roman" w:hAnsi="Times New Roman" w:cs="Times New Roman"/>
            <w:color w:val="000000"/>
            <w:sz w:val="21"/>
            <w:szCs w:val="21"/>
          </w:rPr>
          <w:t> </w:t>
        </w:r>
        <w:r w:rsidRPr="00DA4282">
          <w:rPr>
            <w:rFonts w:ascii="Arial" w:eastAsia="Times New Roman" w:hAnsi="Arial" w:cs="Arial"/>
            <w:b/>
            <w:bCs/>
            <w:color w:val="000000"/>
            <w:sz w:val="21"/>
            <w:szCs w:val="21"/>
          </w:rPr>
          <w:t>return</w:t>
        </w:r>
        <w:r w:rsidRPr="00DA4282">
          <w:rPr>
            <w:rFonts w:ascii="Times New Roman" w:eastAsia="Times New Roman" w:hAnsi="Times New Roman" w:cs="Times New Roman"/>
            <w:color w:val="000000"/>
            <w:sz w:val="21"/>
            <w:szCs w:val="21"/>
          </w:rPr>
          <w:t> </w:t>
        </w:r>
        <w:r w:rsidRPr="00DA4282">
          <w:rPr>
            <w:rFonts w:ascii="Arial" w:eastAsia="Times New Roman" w:hAnsi="Arial" w:cs="Arial"/>
            <w:color w:val="000000"/>
            <w:sz w:val="21"/>
            <w:szCs w:val="21"/>
          </w:rPr>
          <w:t>statement. This is required if you want to return a value from a function. This statement should be the last statement in a function.</w:t>
        </w:r>
      </w:ins>
    </w:p>
    <w:p w:rsidR="00DA4282" w:rsidRPr="00DA4282" w:rsidRDefault="00DA4282" w:rsidP="00DA4282">
      <w:pPr>
        <w:shd w:val="clear" w:color="auto" w:fill="FFFFFF"/>
        <w:spacing w:after="240" w:line="360" w:lineRule="atLeast"/>
        <w:ind w:left="-402" w:right="-402"/>
        <w:jc w:val="both"/>
        <w:rPr>
          <w:ins w:id="162" w:author="Unknown"/>
          <w:rFonts w:ascii="Arial" w:eastAsia="Times New Roman" w:hAnsi="Arial" w:cs="Arial"/>
          <w:color w:val="000000"/>
          <w:sz w:val="21"/>
          <w:szCs w:val="21"/>
        </w:rPr>
      </w:pPr>
      <w:ins w:id="163" w:author="Unknown">
        <w:r w:rsidRPr="00DA4282">
          <w:rPr>
            <w:rFonts w:ascii="Arial" w:eastAsia="Times New Roman" w:hAnsi="Arial" w:cs="Arial"/>
            <w:color w:val="000000"/>
            <w:sz w:val="21"/>
            <w:szCs w:val="21"/>
          </w:rPr>
          <w:t>For example, you can pass two numbers in a function and then you can expect the function to return their multiplication in your calling program.</w:t>
        </w:r>
      </w:ins>
    </w:p>
    <w:p w:rsidR="00DA4282" w:rsidRPr="00DA4282" w:rsidRDefault="00DA4282" w:rsidP="00DA4282">
      <w:pPr>
        <w:shd w:val="clear" w:color="auto" w:fill="FFFFFF"/>
        <w:spacing w:before="48" w:after="48" w:line="360" w:lineRule="atLeast"/>
        <w:ind w:left="-450" w:right="-402"/>
        <w:outlineLvl w:val="2"/>
        <w:rPr>
          <w:ins w:id="164" w:author="Unknown"/>
          <w:rFonts w:ascii="Arial" w:eastAsia="Times New Roman" w:hAnsi="Arial" w:cs="Arial"/>
          <w:color w:val="000000"/>
          <w:sz w:val="27"/>
          <w:szCs w:val="27"/>
        </w:rPr>
      </w:pPr>
      <w:ins w:id="165" w:author="Unknown">
        <w:r w:rsidRPr="00DA4282">
          <w:rPr>
            <w:rFonts w:ascii="Arial" w:eastAsia="Times New Roman" w:hAnsi="Arial" w:cs="Arial"/>
            <w:color w:val="000000"/>
            <w:sz w:val="27"/>
            <w:szCs w:val="27"/>
          </w:rPr>
          <w:t>Example</w:t>
        </w:r>
      </w:ins>
    </w:p>
    <w:p w:rsidR="00DA4282" w:rsidRPr="00DA4282" w:rsidRDefault="00DA4282" w:rsidP="00DA4282">
      <w:pPr>
        <w:shd w:val="clear" w:color="auto" w:fill="FFFFFF"/>
        <w:spacing w:after="240" w:line="360" w:lineRule="atLeast"/>
        <w:ind w:left="-402" w:right="-402"/>
        <w:jc w:val="both"/>
        <w:rPr>
          <w:ins w:id="166" w:author="Unknown"/>
          <w:rFonts w:ascii="Arial" w:eastAsia="Times New Roman" w:hAnsi="Arial" w:cs="Arial"/>
          <w:color w:val="000000"/>
          <w:sz w:val="21"/>
          <w:szCs w:val="21"/>
        </w:rPr>
      </w:pPr>
      <w:ins w:id="167" w:author="Unknown">
        <w:r w:rsidRPr="00DA4282">
          <w:rPr>
            <w:rFonts w:ascii="Arial" w:eastAsia="Times New Roman" w:hAnsi="Arial" w:cs="Arial"/>
            <w:color w:val="000000"/>
            <w:sz w:val="21"/>
            <w:szCs w:val="21"/>
          </w:rPr>
          <w:t>Try the following example. It defines a function that takes two parameters and concatenates them before returning the resultant in the calling program.</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68" w:author="Unknown"/>
          <w:rFonts w:ascii="Consolas" w:eastAsia="Times New Roman" w:hAnsi="Consolas" w:cs="Consolas"/>
          <w:color w:val="313131"/>
          <w:sz w:val="18"/>
          <w:szCs w:val="18"/>
        </w:rPr>
      </w:pPr>
      <w:ins w:id="169" w:author="Unknown">
        <w:r w:rsidRPr="00DA4282">
          <w:rPr>
            <w:rFonts w:ascii="Consolas" w:eastAsia="Times New Roman" w:hAnsi="Consolas" w:cs="Consolas"/>
            <w:color w:val="313131"/>
            <w:sz w:val="18"/>
            <w:szCs w:val="18"/>
          </w:rPr>
          <w:t>&lt;</w:t>
        </w:r>
        <w:proofErr w:type="gramStart"/>
        <w:r w:rsidRPr="00DA4282">
          <w:rPr>
            <w:rFonts w:ascii="Consolas" w:eastAsia="Times New Roman" w:hAnsi="Consolas" w:cs="Consolas"/>
            <w:color w:val="313131"/>
            <w:sz w:val="18"/>
            <w:szCs w:val="18"/>
          </w:rPr>
          <w:t>html</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0" w:author="Unknown"/>
          <w:rFonts w:ascii="Consolas" w:eastAsia="Times New Roman" w:hAnsi="Consolas" w:cs="Consolas"/>
          <w:color w:val="313131"/>
          <w:sz w:val="18"/>
          <w:szCs w:val="18"/>
        </w:rPr>
      </w:pPr>
      <w:ins w:id="171"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head</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2" w:author="Unknown"/>
          <w:rFonts w:ascii="Consolas" w:eastAsia="Times New Roman" w:hAnsi="Consolas" w:cs="Consolas"/>
          <w:color w:val="313131"/>
          <w:sz w:val="18"/>
          <w:szCs w:val="18"/>
        </w:rPr>
      </w:pPr>
      <w:ins w:id="173"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4" w:author="Unknown"/>
          <w:rFonts w:ascii="Consolas" w:eastAsia="Times New Roman" w:hAnsi="Consolas" w:cs="Consolas"/>
          <w:color w:val="313131"/>
          <w:sz w:val="18"/>
          <w:szCs w:val="18"/>
        </w:rPr>
      </w:pPr>
      <w:ins w:id="175" w:author="Unknown">
        <w:r w:rsidRPr="00DA4282">
          <w:rPr>
            <w:rFonts w:ascii="Consolas" w:eastAsia="Times New Roman" w:hAnsi="Consolas" w:cs="Consolas"/>
            <w:color w:val="313131"/>
            <w:sz w:val="18"/>
            <w:szCs w:val="18"/>
          </w:rPr>
          <w:t xml:space="preserve">      &lt;script type="text/</w:t>
        </w:r>
        <w:proofErr w:type="spellStart"/>
        <w:r w:rsidRPr="00DA4282">
          <w:rPr>
            <w:rFonts w:ascii="Consolas" w:eastAsia="Times New Roman" w:hAnsi="Consolas" w:cs="Consolas"/>
            <w:color w:val="313131"/>
            <w:sz w:val="18"/>
            <w:szCs w:val="18"/>
          </w:rPr>
          <w:t>javascript</w:t>
        </w:r>
        <w:proofErr w:type="spell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6" w:author="Unknown"/>
          <w:rFonts w:ascii="Consolas" w:eastAsia="Times New Roman" w:hAnsi="Consolas" w:cs="Consolas"/>
          <w:color w:val="313131"/>
          <w:sz w:val="18"/>
          <w:szCs w:val="18"/>
        </w:rPr>
      </w:pPr>
      <w:ins w:id="177"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function</w:t>
        </w:r>
        <w:proofErr w:type="gramEnd"/>
        <w:r w:rsidRPr="00DA4282">
          <w:rPr>
            <w:rFonts w:ascii="Consolas" w:eastAsia="Times New Roman" w:hAnsi="Consolas" w:cs="Consolas"/>
            <w:color w:val="313131"/>
            <w:sz w:val="18"/>
            <w:szCs w:val="18"/>
          </w:rPr>
          <w:t xml:space="preserve"> concatenate(first, last)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78" w:author="Unknown"/>
          <w:rFonts w:ascii="Consolas" w:eastAsia="Times New Roman" w:hAnsi="Consolas" w:cs="Consolas"/>
          <w:color w:val="313131"/>
          <w:sz w:val="18"/>
          <w:szCs w:val="18"/>
        </w:rPr>
      </w:pPr>
      <w:ins w:id="179"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0" w:author="Unknown"/>
          <w:rFonts w:ascii="Consolas" w:eastAsia="Times New Roman" w:hAnsi="Consolas" w:cs="Consolas"/>
          <w:color w:val="313131"/>
          <w:sz w:val="18"/>
          <w:szCs w:val="18"/>
        </w:rPr>
      </w:pPr>
      <w:ins w:id="181" w:author="Unknown">
        <w:r w:rsidRPr="00DA4282">
          <w:rPr>
            <w:rFonts w:ascii="Consolas" w:eastAsia="Times New Roman" w:hAnsi="Consolas" w:cs="Consolas"/>
            <w:color w:val="313131"/>
            <w:sz w:val="18"/>
            <w:szCs w:val="18"/>
          </w:rPr>
          <w:t xml:space="preserve">            </w:t>
        </w:r>
        <w:proofErr w:type="spellStart"/>
        <w:proofErr w:type="gramStart"/>
        <w:r w:rsidRPr="00DA4282">
          <w:rPr>
            <w:rFonts w:ascii="Consolas" w:eastAsia="Times New Roman" w:hAnsi="Consolas" w:cs="Consolas"/>
            <w:color w:val="313131"/>
            <w:sz w:val="18"/>
            <w:szCs w:val="18"/>
          </w:rPr>
          <w:t>var</w:t>
        </w:r>
        <w:proofErr w:type="spellEnd"/>
        <w:proofErr w:type="gramEnd"/>
        <w:r w:rsidRPr="00DA4282">
          <w:rPr>
            <w:rFonts w:ascii="Consolas" w:eastAsia="Times New Roman" w:hAnsi="Consolas" w:cs="Consolas"/>
            <w:color w:val="313131"/>
            <w:sz w:val="18"/>
            <w:szCs w:val="18"/>
          </w:rPr>
          <w:t xml:space="preserve"> full;</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2" w:author="Unknown"/>
          <w:rFonts w:ascii="Consolas" w:eastAsia="Times New Roman" w:hAnsi="Consolas" w:cs="Consolas"/>
          <w:color w:val="313131"/>
          <w:sz w:val="18"/>
          <w:szCs w:val="18"/>
        </w:rPr>
      </w:pPr>
      <w:ins w:id="183"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full</w:t>
        </w:r>
        <w:proofErr w:type="gramEnd"/>
        <w:r w:rsidRPr="00DA4282">
          <w:rPr>
            <w:rFonts w:ascii="Consolas" w:eastAsia="Times New Roman" w:hAnsi="Consolas" w:cs="Consolas"/>
            <w:color w:val="313131"/>
            <w:sz w:val="18"/>
            <w:szCs w:val="18"/>
          </w:rPr>
          <w:t xml:space="preserve"> = first + last;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4" w:author="Unknown"/>
          <w:rFonts w:ascii="Consolas" w:eastAsia="Times New Roman" w:hAnsi="Consolas" w:cs="Consolas"/>
          <w:color w:val="313131"/>
          <w:sz w:val="18"/>
          <w:szCs w:val="18"/>
        </w:rPr>
      </w:pPr>
      <w:ins w:id="185"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return</w:t>
        </w:r>
        <w:proofErr w:type="gramEnd"/>
        <w:r w:rsidRPr="00DA4282">
          <w:rPr>
            <w:rFonts w:ascii="Consolas" w:eastAsia="Times New Roman" w:hAnsi="Consolas" w:cs="Consolas"/>
            <w:color w:val="313131"/>
            <w:sz w:val="18"/>
            <w:szCs w:val="18"/>
          </w:rPr>
          <w:t xml:space="preserve"> full;</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6" w:author="Unknown"/>
          <w:rFonts w:ascii="Consolas" w:eastAsia="Times New Roman" w:hAnsi="Consolas" w:cs="Consolas"/>
          <w:color w:val="313131"/>
          <w:sz w:val="18"/>
          <w:szCs w:val="18"/>
        </w:rPr>
      </w:pPr>
      <w:ins w:id="187"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88" w:author="Unknown"/>
          <w:rFonts w:ascii="Consolas" w:eastAsia="Times New Roman" w:hAnsi="Consolas" w:cs="Consolas"/>
          <w:color w:val="313131"/>
          <w:sz w:val="18"/>
          <w:szCs w:val="18"/>
        </w:rPr>
      </w:pPr>
      <w:ins w:id="189"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0" w:author="Unknown"/>
          <w:rFonts w:ascii="Consolas" w:eastAsia="Times New Roman" w:hAnsi="Consolas" w:cs="Consolas"/>
          <w:color w:val="313131"/>
          <w:sz w:val="18"/>
          <w:szCs w:val="18"/>
        </w:rPr>
      </w:pPr>
      <w:ins w:id="191"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function</w:t>
        </w:r>
        <w:proofErr w:type="gramEnd"/>
        <w:r w:rsidRPr="00DA4282">
          <w:rPr>
            <w:rFonts w:ascii="Consolas" w:eastAsia="Times New Roman" w:hAnsi="Consolas" w:cs="Consolas"/>
            <w:color w:val="313131"/>
            <w:sz w:val="18"/>
            <w:szCs w:val="18"/>
          </w:rPr>
          <w:t xml:space="preserve"> </w:t>
        </w:r>
        <w:proofErr w:type="spellStart"/>
        <w:r w:rsidRPr="00DA4282">
          <w:rPr>
            <w:rFonts w:ascii="Consolas" w:eastAsia="Times New Roman" w:hAnsi="Consolas" w:cs="Consolas"/>
            <w:color w:val="313131"/>
            <w:sz w:val="18"/>
            <w:szCs w:val="18"/>
          </w:rPr>
          <w:t>secondFunction</w:t>
        </w:r>
        <w:proofErr w:type="spellEnd"/>
        <w:r w:rsidRPr="00DA4282">
          <w:rPr>
            <w:rFonts w:ascii="Consolas" w:eastAsia="Times New Roman" w:hAnsi="Consolas" w:cs="Consolas"/>
            <w:color w:val="313131"/>
            <w:sz w:val="18"/>
            <w:szCs w:val="18"/>
          </w:rPr>
          <w: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2" w:author="Unknown"/>
          <w:rFonts w:ascii="Consolas" w:eastAsia="Times New Roman" w:hAnsi="Consolas" w:cs="Consolas"/>
          <w:color w:val="313131"/>
          <w:sz w:val="18"/>
          <w:szCs w:val="18"/>
        </w:rPr>
      </w:pPr>
      <w:ins w:id="193"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4" w:author="Unknown"/>
          <w:rFonts w:ascii="Consolas" w:eastAsia="Times New Roman" w:hAnsi="Consolas" w:cs="Consolas"/>
          <w:color w:val="313131"/>
          <w:sz w:val="18"/>
          <w:szCs w:val="18"/>
        </w:rPr>
      </w:pPr>
      <w:ins w:id="195" w:author="Unknown">
        <w:r w:rsidRPr="00DA4282">
          <w:rPr>
            <w:rFonts w:ascii="Consolas" w:eastAsia="Times New Roman" w:hAnsi="Consolas" w:cs="Consolas"/>
            <w:color w:val="313131"/>
            <w:sz w:val="18"/>
            <w:szCs w:val="18"/>
          </w:rPr>
          <w:t xml:space="preserve">            </w:t>
        </w:r>
        <w:proofErr w:type="spellStart"/>
        <w:proofErr w:type="gramStart"/>
        <w:r w:rsidRPr="00DA4282">
          <w:rPr>
            <w:rFonts w:ascii="Consolas" w:eastAsia="Times New Roman" w:hAnsi="Consolas" w:cs="Consolas"/>
            <w:color w:val="313131"/>
            <w:sz w:val="18"/>
            <w:szCs w:val="18"/>
          </w:rPr>
          <w:t>var</w:t>
        </w:r>
        <w:proofErr w:type="spellEnd"/>
        <w:proofErr w:type="gramEnd"/>
        <w:r w:rsidRPr="00DA4282">
          <w:rPr>
            <w:rFonts w:ascii="Consolas" w:eastAsia="Times New Roman" w:hAnsi="Consolas" w:cs="Consolas"/>
            <w:color w:val="313131"/>
            <w:sz w:val="18"/>
            <w:szCs w:val="18"/>
          </w:rPr>
          <w:t xml:space="preserve"> result;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6" w:author="Unknown"/>
          <w:rFonts w:ascii="Consolas" w:eastAsia="Times New Roman" w:hAnsi="Consolas" w:cs="Consolas"/>
          <w:color w:val="313131"/>
          <w:sz w:val="18"/>
          <w:szCs w:val="18"/>
        </w:rPr>
      </w:pPr>
      <w:ins w:id="197" w:author="Unknown">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result</w:t>
        </w:r>
        <w:proofErr w:type="gramEnd"/>
        <w:r w:rsidRPr="00DA4282">
          <w:rPr>
            <w:rFonts w:ascii="Consolas" w:eastAsia="Times New Roman" w:hAnsi="Consolas" w:cs="Consolas"/>
            <w:color w:val="313131"/>
            <w:sz w:val="18"/>
            <w:szCs w:val="18"/>
          </w:rPr>
          <w:t xml:space="preserve"> = concatenate('Zara', 'Ali');</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198" w:author="Unknown"/>
          <w:rFonts w:ascii="Consolas" w:eastAsia="Times New Roman" w:hAnsi="Consolas" w:cs="Consolas"/>
          <w:color w:val="313131"/>
          <w:sz w:val="18"/>
          <w:szCs w:val="18"/>
        </w:rPr>
      </w:pPr>
      <w:ins w:id="199" w:author="Unknown">
        <w:r w:rsidRPr="00DA4282">
          <w:rPr>
            <w:rFonts w:ascii="Consolas" w:eastAsia="Times New Roman" w:hAnsi="Consolas" w:cs="Consolas"/>
            <w:color w:val="313131"/>
            <w:sz w:val="18"/>
            <w:szCs w:val="18"/>
          </w:rPr>
          <w:t xml:space="preserve">            </w:t>
        </w:r>
        <w:proofErr w:type="spellStart"/>
        <w:r w:rsidRPr="00DA4282">
          <w:rPr>
            <w:rFonts w:ascii="Consolas" w:eastAsia="Times New Roman" w:hAnsi="Consolas" w:cs="Consolas"/>
            <w:color w:val="313131"/>
            <w:sz w:val="18"/>
            <w:szCs w:val="18"/>
          </w:rPr>
          <w:t>document.write</w:t>
        </w:r>
        <w:proofErr w:type="spellEnd"/>
        <w:r w:rsidRPr="00DA4282">
          <w:rPr>
            <w:rFonts w:ascii="Consolas" w:eastAsia="Times New Roman" w:hAnsi="Consolas" w:cs="Consolas"/>
            <w:color w:val="313131"/>
            <w:sz w:val="18"/>
            <w:szCs w:val="18"/>
          </w:rPr>
          <w:t xml:space="preserve"> (</w:t>
        </w:r>
        <w:proofErr w:type="gramStart"/>
        <w:r w:rsidRPr="00DA4282">
          <w:rPr>
            <w:rFonts w:ascii="Consolas" w:eastAsia="Times New Roman" w:hAnsi="Consolas" w:cs="Consolas"/>
            <w:color w:val="313131"/>
            <w:sz w:val="18"/>
            <w:szCs w:val="18"/>
          </w:rPr>
          <w:t>result )</w:t>
        </w:r>
        <w:proofErr w:type="gramEnd"/>
        <w:r w:rsidRPr="00DA4282">
          <w:rPr>
            <w:rFonts w:ascii="Consolas" w:eastAsia="Times New Roman" w:hAnsi="Consolas" w:cs="Consolas"/>
            <w:color w:val="313131"/>
            <w:sz w:val="18"/>
            <w:szCs w:val="18"/>
          </w:rPr>
          <w: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0" w:author="Unknown"/>
          <w:rFonts w:ascii="Consolas" w:eastAsia="Times New Roman" w:hAnsi="Consolas" w:cs="Consolas"/>
          <w:color w:val="313131"/>
          <w:sz w:val="18"/>
          <w:szCs w:val="18"/>
        </w:rPr>
      </w:pPr>
      <w:ins w:id="201"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2" w:author="Unknown"/>
          <w:rFonts w:ascii="Consolas" w:eastAsia="Times New Roman" w:hAnsi="Consolas" w:cs="Consolas"/>
          <w:color w:val="313131"/>
          <w:sz w:val="18"/>
          <w:szCs w:val="18"/>
        </w:rPr>
      </w:pPr>
      <w:ins w:id="203" w:author="Unknown">
        <w:r w:rsidRPr="00DA4282">
          <w:rPr>
            <w:rFonts w:ascii="Consolas" w:eastAsia="Times New Roman" w:hAnsi="Consolas" w:cs="Consolas"/>
            <w:color w:val="313131"/>
            <w:sz w:val="18"/>
            <w:szCs w:val="18"/>
          </w:rPr>
          <w:t xml:space="preserve">      &lt;/script&gt;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4" w:author="Unknown"/>
          <w:rFonts w:ascii="Consolas" w:eastAsia="Times New Roman" w:hAnsi="Consolas" w:cs="Consolas"/>
          <w:color w:val="313131"/>
          <w:sz w:val="18"/>
          <w:szCs w:val="18"/>
        </w:rPr>
      </w:pPr>
      <w:ins w:id="205"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6" w:author="Unknown"/>
          <w:rFonts w:ascii="Consolas" w:eastAsia="Times New Roman" w:hAnsi="Consolas" w:cs="Consolas"/>
          <w:color w:val="313131"/>
          <w:sz w:val="18"/>
          <w:szCs w:val="18"/>
        </w:rPr>
      </w:pPr>
      <w:ins w:id="207" w:author="Unknown">
        <w:r w:rsidRPr="00DA4282">
          <w:rPr>
            <w:rFonts w:ascii="Consolas" w:eastAsia="Times New Roman" w:hAnsi="Consolas" w:cs="Consolas"/>
            <w:color w:val="313131"/>
            <w:sz w:val="18"/>
            <w:szCs w:val="18"/>
          </w:rPr>
          <w:t xml:space="preserve">   &lt;/head&gt;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08" w:author="Unknown"/>
          <w:rFonts w:ascii="Consolas" w:eastAsia="Times New Roman" w:hAnsi="Consolas" w:cs="Consolas"/>
          <w:color w:val="313131"/>
          <w:sz w:val="18"/>
          <w:szCs w:val="18"/>
        </w:rPr>
      </w:pPr>
      <w:ins w:id="209"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0" w:author="Unknown"/>
          <w:rFonts w:ascii="Consolas" w:eastAsia="Times New Roman" w:hAnsi="Consolas" w:cs="Consolas"/>
          <w:color w:val="313131"/>
          <w:sz w:val="18"/>
          <w:szCs w:val="18"/>
        </w:rPr>
      </w:pPr>
      <w:ins w:id="211"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body</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2" w:author="Unknown"/>
          <w:rFonts w:ascii="Consolas" w:eastAsia="Times New Roman" w:hAnsi="Consolas" w:cs="Consolas"/>
          <w:color w:val="313131"/>
          <w:sz w:val="18"/>
          <w:szCs w:val="18"/>
        </w:rPr>
      </w:pPr>
      <w:ins w:id="213" w:author="Unknown">
        <w:r w:rsidRPr="00DA4282">
          <w:rPr>
            <w:rFonts w:ascii="Consolas" w:eastAsia="Times New Roman" w:hAnsi="Consolas" w:cs="Consolas"/>
            <w:color w:val="313131"/>
            <w:sz w:val="18"/>
            <w:szCs w:val="18"/>
          </w:rPr>
          <w:t xml:space="preserve">      &lt;p&gt;Click the following button to call the function&lt;/p&gt;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4" w:author="Unknown"/>
          <w:rFonts w:ascii="Consolas" w:eastAsia="Times New Roman" w:hAnsi="Consolas" w:cs="Consolas"/>
          <w:color w:val="313131"/>
          <w:sz w:val="18"/>
          <w:szCs w:val="18"/>
        </w:rPr>
      </w:pPr>
      <w:ins w:id="215"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6" w:author="Unknown"/>
          <w:rFonts w:ascii="Consolas" w:eastAsia="Times New Roman" w:hAnsi="Consolas" w:cs="Consolas"/>
          <w:color w:val="313131"/>
          <w:sz w:val="18"/>
          <w:szCs w:val="18"/>
        </w:rPr>
      </w:pPr>
      <w:ins w:id="217"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form</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18" w:author="Unknown"/>
          <w:rFonts w:ascii="Consolas" w:eastAsia="Times New Roman" w:hAnsi="Consolas" w:cs="Consolas"/>
          <w:color w:val="313131"/>
          <w:sz w:val="18"/>
          <w:szCs w:val="18"/>
        </w:rPr>
      </w:pPr>
      <w:ins w:id="219" w:author="Unknown">
        <w:r w:rsidRPr="00DA4282">
          <w:rPr>
            <w:rFonts w:ascii="Consolas" w:eastAsia="Times New Roman" w:hAnsi="Consolas" w:cs="Consolas"/>
            <w:color w:val="313131"/>
            <w:sz w:val="18"/>
            <w:szCs w:val="18"/>
          </w:rPr>
          <w:t xml:space="preserve">         &lt;input type="button" </w:t>
        </w:r>
        <w:proofErr w:type="spellStart"/>
        <w:r w:rsidRPr="00DA4282">
          <w:rPr>
            <w:rFonts w:ascii="Consolas" w:eastAsia="Times New Roman" w:hAnsi="Consolas" w:cs="Consolas"/>
            <w:color w:val="313131"/>
            <w:sz w:val="18"/>
            <w:szCs w:val="18"/>
          </w:rPr>
          <w:t>onclick</w:t>
        </w:r>
        <w:proofErr w:type="spellEnd"/>
        <w:r w:rsidRPr="00DA4282">
          <w:rPr>
            <w:rFonts w:ascii="Consolas" w:eastAsia="Times New Roman" w:hAnsi="Consolas" w:cs="Consolas"/>
            <w:color w:val="313131"/>
            <w:sz w:val="18"/>
            <w:szCs w:val="18"/>
          </w:rPr>
          <w:t>="</w:t>
        </w:r>
        <w:proofErr w:type="spellStart"/>
        <w:proofErr w:type="gramStart"/>
        <w:r w:rsidRPr="00DA4282">
          <w:rPr>
            <w:rFonts w:ascii="Consolas" w:eastAsia="Times New Roman" w:hAnsi="Consolas" w:cs="Consolas"/>
            <w:color w:val="313131"/>
            <w:sz w:val="18"/>
            <w:szCs w:val="18"/>
          </w:rPr>
          <w:t>secondFunction</w:t>
        </w:r>
        <w:proofErr w:type="spellEnd"/>
        <w:r w:rsidRPr="00DA4282">
          <w:rPr>
            <w:rFonts w:ascii="Consolas" w:eastAsia="Times New Roman" w:hAnsi="Consolas" w:cs="Consolas"/>
            <w:color w:val="313131"/>
            <w:sz w:val="18"/>
            <w:szCs w:val="18"/>
          </w:rPr>
          <w:t>(</w:t>
        </w:r>
        <w:proofErr w:type="gramEnd"/>
        <w:r w:rsidRPr="00DA4282">
          <w:rPr>
            <w:rFonts w:ascii="Consolas" w:eastAsia="Times New Roman" w:hAnsi="Consolas" w:cs="Consolas"/>
            <w:color w:val="313131"/>
            <w:sz w:val="18"/>
            <w:szCs w:val="18"/>
          </w:rPr>
          <w:t>)" value="Call Function"&gt;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0" w:author="Unknown"/>
          <w:rFonts w:ascii="Consolas" w:eastAsia="Times New Roman" w:hAnsi="Consolas" w:cs="Consolas"/>
          <w:color w:val="313131"/>
          <w:sz w:val="18"/>
          <w:szCs w:val="18"/>
        </w:rPr>
      </w:pPr>
      <w:ins w:id="221" w:author="Unknown">
        <w:r w:rsidRPr="00DA4282">
          <w:rPr>
            <w:rFonts w:ascii="Consolas" w:eastAsia="Times New Roman" w:hAnsi="Consolas" w:cs="Consolas"/>
            <w:color w:val="313131"/>
            <w:sz w:val="18"/>
            <w:szCs w:val="18"/>
          </w:rPr>
          <w:t xml:space="preserve">      &lt;</w:t>
        </w:r>
        <w:proofErr w:type="gramStart"/>
        <w:r w:rsidRPr="00DA4282">
          <w:rPr>
            <w:rFonts w:ascii="Consolas" w:eastAsia="Times New Roman" w:hAnsi="Consolas" w:cs="Consolas"/>
            <w:color w:val="313131"/>
            <w:sz w:val="18"/>
            <w:szCs w:val="18"/>
          </w:rPr>
          <w:t>form</w:t>
        </w:r>
        <w:proofErr w:type="gramEnd"/>
        <w:r w:rsidRPr="00DA4282">
          <w:rPr>
            <w:rFonts w:ascii="Consolas" w:eastAsia="Times New Roman" w:hAnsi="Consolas" w:cs="Consolas"/>
            <w:color w:val="313131"/>
            <w:sz w:val="18"/>
            <w:szCs w:val="18"/>
          </w:rPr>
          <w:t>&gt;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2" w:author="Unknown"/>
          <w:rFonts w:ascii="Consolas" w:eastAsia="Times New Roman" w:hAnsi="Consolas" w:cs="Consolas"/>
          <w:color w:val="313131"/>
          <w:sz w:val="18"/>
          <w:szCs w:val="18"/>
        </w:rPr>
      </w:pPr>
      <w:ins w:id="223"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4" w:author="Unknown"/>
          <w:rFonts w:ascii="Consolas" w:eastAsia="Times New Roman" w:hAnsi="Consolas" w:cs="Consolas"/>
          <w:color w:val="313131"/>
          <w:sz w:val="18"/>
          <w:szCs w:val="18"/>
        </w:rPr>
      </w:pPr>
      <w:ins w:id="225" w:author="Unknown">
        <w:r w:rsidRPr="00DA4282">
          <w:rPr>
            <w:rFonts w:ascii="Consolas" w:eastAsia="Times New Roman" w:hAnsi="Consolas" w:cs="Consolas"/>
            <w:color w:val="313131"/>
            <w:sz w:val="18"/>
            <w:szCs w:val="18"/>
          </w:rPr>
          <w:t xml:space="preserve">      &lt;p&gt;Use different parameters inside the function and then try...&lt;/p&gt;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6" w:author="Unknown"/>
          <w:rFonts w:ascii="Consolas" w:eastAsia="Times New Roman" w:hAnsi="Consolas" w:cs="Consolas"/>
          <w:color w:val="313131"/>
          <w:sz w:val="18"/>
          <w:szCs w:val="18"/>
        </w:rPr>
      </w:pPr>
      <w:ins w:id="227" w:author="Unknown">
        <w:r w:rsidRPr="00DA4282">
          <w:rPr>
            <w:rFonts w:ascii="Consolas" w:eastAsia="Times New Roman" w:hAnsi="Consolas" w:cs="Consolas"/>
            <w:color w:val="313131"/>
            <w:sz w:val="18"/>
            <w:szCs w:val="18"/>
          </w:rPr>
          <w:t xml:space="preserve">  </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28" w:author="Unknown"/>
          <w:rFonts w:ascii="Consolas" w:eastAsia="Times New Roman" w:hAnsi="Consolas" w:cs="Consolas"/>
          <w:color w:val="313131"/>
          <w:sz w:val="18"/>
          <w:szCs w:val="18"/>
        </w:rPr>
      </w:pPr>
      <w:ins w:id="229" w:author="Unknown">
        <w:r w:rsidRPr="00DA4282">
          <w:rPr>
            <w:rFonts w:ascii="Consolas" w:eastAsia="Times New Roman" w:hAnsi="Consolas" w:cs="Consolas"/>
            <w:color w:val="313131"/>
            <w:sz w:val="18"/>
            <w:szCs w:val="18"/>
          </w:rPr>
          <w:t xml:space="preserve">  &lt;/body&gt;</w:t>
        </w:r>
      </w:ins>
    </w:p>
    <w:p w:rsidR="00DA4282" w:rsidRPr="00DA4282" w:rsidRDefault="00DA4282" w:rsidP="00DA4282">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ind w:left="-450" w:right="-450"/>
        <w:rPr>
          <w:ins w:id="230" w:author="Unknown"/>
          <w:rFonts w:ascii="Consolas" w:eastAsia="Times New Roman" w:hAnsi="Consolas" w:cs="Consolas"/>
          <w:color w:val="313131"/>
          <w:sz w:val="18"/>
          <w:szCs w:val="18"/>
        </w:rPr>
      </w:pPr>
      <w:ins w:id="231" w:author="Unknown">
        <w:r w:rsidRPr="00DA4282">
          <w:rPr>
            <w:rFonts w:ascii="Consolas" w:eastAsia="Times New Roman" w:hAnsi="Consolas" w:cs="Consolas"/>
            <w:color w:val="313131"/>
            <w:sz w:val="18"/>
            <w:szCs w:val="18"/>
          </w:rPr>
          <w:t>&lt;/html&gt;</w:t>
        </w:r>
      </w:ins>
    </w:p>
    <w:p w:rsidR="00DA4282" w:rsidRPr="00DA4282" w:rsidRDefault="00DA4282" w:rsidP="00DA4282">
      <w:pPr>
        <w:shd w:val="clear" w:color="auto" w:fill="FFFFFF"/>
        <w:spacing w:before="48" w:after="48" w:line="360" w:lineRule="atLeast"/>
        <w:ind w:left="-450" w:right="-402"/>
        <w:outlineLvl w:val="2"/>
        <w:rPr>
          <w:ins w:id="232" w:author="Unknown"/>
          <w:rFonts w:ascii="Arial" w:eastAsia="Times New Roman" w:hAnsi="Arial" w:cs="Arial"/>
          <w:color w:val="000000"/>
          <w:sz w:val="27"/>
          <w:szCs w:val="27"/>
        </w:rPr>
      </w:pPr>
      <w:ins w:id="233" w:author="Unknown">
        <w:r w:rsidRPr="00DA4282">
          <w:rPr>
            <w:rFonts w:ascii="Arial" w:eastAsia="Times New Roman" w:hAnsi="Arial" w:cs="Arial"/>
            <w:color w:val="000000"/>
            <w:sz w:val="27"/>
            <w:szCs w:val="27"/>
          </w:rPr>
          <w:t>Output</w:t>
        </w:r>
      </w:ins>
    </w:p>
    <w:p w:rsidR="00DA4282" w:rsidRPr="00DA4282" w:rsidRDefault="00DA4282" w:rsidP="00DA4282">
      <w:pPr>
        <w:shd w:val="clear" w:color="auto" w:fill="FFFFFF"/>
        <w:spacing w:after="240" w:line="360" w:lineRule="atLeast"/>
        <w:ind w:left="-402" w:right="-402"/>
        <w:jc w:val="both"/>
        <w:rPr>
          <w:ins w:id="234" w:author="Unknown"/>
          <w:rFonts w:ascii="Arial" w:eastAsia="Times New Roman" w:hAnsi="Arial" w:cs="Arial"/>
          <w:color w:val="000000"/>
          <w:sz w:val="21"/>
          <w:szCs w:val="21"/>
        </w:rPr>
      </w:pPr>
      <w:ins w:id="235" w:author="Unknown">
        <w:r w:rsidRPr="00DA4282">
          <w:rPr>
            <w:rFonts w:ascii="Arial" w:eastAsia="Times New Roman" w:hAnsi="Arial" w:cs="Arial"/>
            <w:color w:val="000000"/>
            <w:sz w:val="21"/>
            <w:szCs w:val="21"/>
          </w:rPr>
          <w:t xml:space="preserve">There is a lot to learn about JavaScript </w:t>
        </w:r>
        <w:proofErr w:type="gramStart"/>
        <w:r w:rsidRPr="00DA4282">
          <w:rPr>
            <w:rFonts w:ascii="Arial" w:eastAsia="Times New Roman" w:hAnsi="Arial" w:cs="Arial"/>
            <w:color w:val="000000"/>
            <w:sz w:val="21"/>
            <w:szCs w:val="21"/>
          </w:rPr>
          <w:t>functions,</w:t>
        </w:r>
        <w:proofErr w:type="gramEnd"/>
        <w:r w:rsidRPr="00DA4282">
          <w:rPr>
            <w:rFonts w:ascii="Arial" w:eastAsia="Times New Roman" w:hAnsi="Arial" w:cs="Arial"/>
            <w:color w:val="000000"/>
            <w:sz w:val="21"/>
            <w:szCs w:val="21"/>
          </w:rPr>
          <w:t xml:space="preserve"> however we have covered the most important concepts in this tutorial.</w:t>
        </w:r>
      </w:ins>
    </w:p>
    <w:p w:rsidR="00DA4282" w:rsidRPr="00DA4282" w:rsidRDefault="00DA4282" w:rsidP="00DA4282">
      <w:pPr>
        <w:numPr>
          <w:ilvl w:val="0"/>
          <w:numId w:val="8"/>
        </w:numPr>
        <w:shd w:val="clear" w:color="auto" w:fill="FFFFFF"/>
        <w:spacing w:after="240" w:line="360" w:lineRule="atLeast"/>
        <w:ind w:left="318" w:right="-402"/>
        <w:jc w:val="both"/>
        <w:rPr>
          <w:ins w:id="236" w:author="Unknown"/>
          <w:rFonts w:ascii="Arial" w:eastAsia="Times New Roman" w:hAnsi="Arial" w:cs="Arial"/>
          <w:color w:val="000000"/>
          <w:sz w:val="21"/>
          <w:szCs w:val="21"/>
        </w:rPr>
      </w:pPr>
      <w:ins w:id="237" w:author="Unknown">
        <w:r w:rsidRPr="00DA4282">
          <w:rPr>
            <w:rFonts w:ascii="Arial" w:eastAsia="Times New Roman" w:hAnsi="Arial" w:cs="Arial"/>
            <w:color w:val="000000"/>
            <w:sz w:val="21"/>
            <w:szCs w:val="21"/>
          </w:rPr>
          <w:fldChar w:fldCharType="begin"/>
        </w:r>
        <w:r w:rsidRPr="00DA4282">
          <w:rPr>
            <w:rFonts w:ascii="Arial" w:eastAsia="Times New Roman" w:hAnsi="Arial" w:cs="Arial"/>
            <w:color w:val="000000"/>
            <w:sz w:val="21"/>
            <w:szCs w:val="21"/>
          </w:rPr>
          <w:instrText xml:space="preserve"> HYPERLINK "http://www.tutorialspoint.com/javascript/javascript_nested_functions.htm" \o "JavaScript Nested Functions" </w:instrText>
        </w:r>
        <w:r w:rsidRPr="00DA4282">
          <w:rPr>
            <w:rFonts w:ascii="Arial" w:eastAsia="Times New Roman" w:hAnsi="Arial" w:cs="Arial"/>
            <w:color w:val="000000"/>
            <w:sz w:val="21"/>
            <w:szCs w:val="21"/>
          </w:rPr>
          <w:fldChar w:fldCharType="separate"/>
        </w:r>
        <w:r w:rsidRPr="00DA4282">
          <w:rPr>
            <w:rFonts w:ascii="Arial" w:eastAsia="Times New Roman" w:hAnsi="Arial" w:cs="Arial"/>
            <w:color w:val="313131"/>
            <w:sz w:val="21"/>
            <w:szCs w:val="21"/>
            <w:u w:val="single"/>
          </w:rPr>
          <w:t>JavaScript Nested Functions</w:t>
        </w:r>
        <w:r w:rsidRPr="00DA4282">
          <w:rPr>
            <w:rFonts w:ascii="Arial" w:eastAsia="Times New Roman" w:hAnsi="Arial" w:cs="Arial"/>
            <w:color w:val="000000"/>
            <w:sz w:val="21"/>
            <w:szCs w:val="21"/>
          </w:rPr>
          <w:fldChar w:fldCharType="end"/>
        </w:r>
      </w:ins>
    </w:p>
    <w:p w:rsidR="00DA4282" w:rsidRPr="00DA4282" w:rsidRDefault="00DA4282" w:rsidP="00DA4282">
      <w:pPr>
        <w:numPr>
          <w:ilvl w:val="0"/>
          <w:numId w:val="8"/>
        </w:numPr>
        <w:shd w:val="clear" w:color="auto" w:fill="FFFFFF"/>
        <w:spacing w:after="240" w:line="360" w:lineRule="atLeast"/>
        <w:ind w:left="318" w:right="-402"/>
        <w:jc w:val="both"/>
        <w:rPr>
          <w:ins w:id="238" w:author="Unknown"/>
          <w:rFonts w:ascii="Arial" w:eastAsia="Times New Roman" w:hAnsi="Arial" w:cs="Arial"/>
          <w:color w:val="000000"/>
          <w:sz w:val="21"/>
          <w:szCs w:val="21"/>
        </w:rPr>
      </w:pPr>
      <w:ins w:id="239" w:author="Unknown">
        <w:r w:rsidRPr="00DA4282">
          <w:rPr>
            <w:rFonts w:ascii="Arial" w:eastAsia="Times New Roman" w:hAnsi="Arial" w:cs="Arial"/>
            <w:color w:val="000000"/>
            <w:sz w:val="21"/>
            <w:szCs w:val="21"/>
          </w:rPr>
          <w:fldChar w:fldCharType="begin"/>
        </w:r>
        <w:r w:rsidRPr="00DA4282">
          <w:rPr>
            <w:rFonts w:ascii="Arial" w:eastAsia="Times New Roman" w:hAnsi="Arial" w:cs="Arial"/>
            <w:color w:val="000000"/>
            <w:sz w:val="21"/>
            <w:szCs w:val="21"/>
          </w:rPr>
          <w:instrText xml:space="preserve"> HYPERLINK "http://www.tutorialspoint.com/javascript/javascript_function_constructors.htm" \o "JavaScript Function Constructors" </w:instrText>
        </w:r>
        <w:r w:rsidRPr="00DA4282">
          <w:rPr>
            <w:rFonts w:ascii="Arial" w:eastAsia="Times New Roman" w:hAnsi="Arial" w:cs="Arial"/>
            <w:color w:val="000000"/>
            <w:sz w:val="21"/>
            <w:szCs w:val="21"/>
          </w:rPr>
          <w:fldChar w:fldCharType="separate"/>
        </w:r>
        <w:r w:rsidRPr="00DA4282">
          <w:rPr>
            <w:rFonts w:ascii="Arial" w:eastAsia="Times New Roman" w:hAnsi="Arial" w:cs="Arial"/>
            <w:color w:val="313131"/>
            <w:sz w:val="21"/>
            <w:szCs w:val="21"/>
            <w:u w:val="single"/>
          </w:rPr>
          <w:t>JavaScript Function( ) Constructor</w:t>
        </w:r>
        <w:r w:rsidRPr="00DA4282">
          <w:rPr>
            <w:rFonts w:ascii="Arial" w:eastAsia="Times New Roman" w:hAnsi="Arial" w:cs="Arial"/>
            <w:color w:val="000000"/>
            <w:sz w:val="21"/>
            <w:szCs w:val="21"/>
          </w:rPr>
          <w:fldChar w:fldCharType="end"/>
        </w:r>
      </w:ins>
    </w:p>
    <w:p w:rsidR="00DA4282" w:rsidRPr="00DA4282" w:rsidRDefault="00DA4282" w:rsidP="00DA4282">
      <w:pPr>
        <w:numPr>
          <w:ilvl w:val="0"/>
          <w:numId w:val="8"/>
        </w:numPr>
        <w:shd w:val="clear" w:color="auto" w:fill="FFFFFF"/>
        <w:spacing w:after="240" w:line="360" w:lineRule="atLeast"/>
        <w:ind w:left="318" w:right="-402"/>
        <w:jc w:val="both"/>
        <w:rPr>
          <w:ins w:id="240" w:author="Unknown"/>
          <w:rFonts w:ascii="Arial" w:eastAsia="Times New Roman" w:hAnsi="Arial" w:cs="Arial"/>
          <w:color w:val="000000"/>
          <w:sz w:val="21"/>
          <w:szCs w:val="21"/>
        </w:rPr>
      </w:pPr>
      <w:ins w:id="241" w:author="Unknown">
        <w:r w:rsidRPr="00DA4282">
          <w:rPr>
            <w:rFonts w:ascii="Arial" w:eastAsia="Times New Roman" w:hAnsi="Arial" w:cs="Arial"/>
            <w:color w:val="000000"/>
            <w:sz w:val="21"/>
            <w:szCs w:val="21"/>
          </w:rPr>
          <w:fldChar w:fldCharType="begin"/>
        </w:r>
        <w:r w:rsidRPr="00DA4282">
          <w:rPr>
            <w:rFonts w:ascii="Arial" w:eastAsia="Times New Roman" w:hAnsi="Arial" w:cs="Arial"/>
            <w:color w:val="000000"/>
            <w:sz w:val="21"/>
            <w:szCs w:val="21"/>
          </w:rPr>
          <w:instrText xml:space="preserve"> HYPERLINK "http://www.tutorialspoint.com/javascript/javascript_function_literals.htm" \o "JavaScript Function Literals" </w:instrText>
        </w:r>
        <w:r w:rsidRPr="00DA4282">
          <w:rPr>
            <w:rFonts w:ascii="Arial" w:eastAsia="Times New Roman" w:hAnsi="Arial" w:cs="Arial"/>
            <w:color w:val="000000"/>
            <w:sz w:val="21"/>
            <w:szCs w:val="21"/>
          </w:rPr>
          <w:fldChar w:fldCharType="separate"/>
        </w:r>
        <w:r w:rsidRPr="00DA4282">
          <w:rPr>
            <w:rFonts w:ascii="Arial" w:eastAsia="Times New Roman" w:hAnsi="Arial" w:cs="Arial"/>
            <w:color w:val="313131"/>
            <w:sz w:val="21"/>
            <w:szCs w:val="21"/>
            <w:u w:val="single"/>
          </w:rPr>
          <w:t>JavaScript Function Literals</w:t>
        </w:r>
        <w:r w:rsidRPr="00DA4282">
          <w:rPr>
            <w:rFonts w:ascii="Arial" w:eastAsia="Times New Roman" w:hAnsi="Arial" w:cs="Arial"/>
            <w:color w:val="000000"/>
            <w:sz w:val="21"/>
            <w:szCs w:val="21"/>
          </w:rPr>
          <w:fldChar w:fldCharType="end"/>
        </w:r>
      </w:ins>
    </w:p>
    <w:p w:rsidR="00DA4282" w:rsidRPr="00DA4282" w:rsidRDefault="00DA4282" w:rsidP="00DA4282">
      <w:pPr>
        <w:shd w:val="clear" w:color="auto" w:fill="FFFFFF"/>
        <w:spacing w:before="105" w:after="105" w:line="330" w:lineRule="atLeast"/>
        <w:ind w:left="-450" w:right="-450"/>
        <w:rPr>
          <w:ins w:id="242" w:author="Unknown"/>
          <w:rFonts w:ascii="Arial" w:eastAsia="Times New Roman" w:hAnsi="Arial" w:cs="Arial"/>
          <w:color w:val="313131"/>
          <w:sz w:val="21"/>
          <w:szCs w:val="21"/>
        </w:rPr>
      </w:pPr>
      <w:ins w:id="243" w:author="Unknown">
        <w:r w:rsidRPr="00DA4282">
          <w:rPr>
            <w:rFonts w:ascii="Arial" w:eastAsia="Times New Roman" w:hAnsi="Arial" w:cs="Arial"/>
            <w:color w:val="313131"/>
            <w:sz w:val="21"/>
            <w:szCs w:val="21"/>
          </w:rPr>
          <w:pict>
            <v:rect id="_x0000_i1030" style="width:0;height:0" o:hralign="center" o:hrstd="t" o:hr="t" fillcolor="#a0a0a0" stroked="f"/>
          </w:pict>
        </w:r>
      </w:ins>
    </w:p>
    <w:p w:rsidR="00DA4282" w:rsidRPr="00DA4282" w:rsidRDefault="00DA4282" w:rsidP="00DA4282">
      <w:pPr>
        <w:shd w:val="clear" w:color="auto" w:fill="FFFFFF"/>
        <w:spacing w:before="105" w:after="105" w:line="330" w:lineRule="atLeast"/>
        <w:ind w:left="-450" w:right="-450"/>
        <w:jc w:val="center"/>
        <w:rPr>
          <w:ins w:id="244" w:author="Unknown"/>
          <w:rFonts w:ascii="Arial" w:eastAsia="Times New Roman" w:hAnsi="Arial" w:cs="Arial"/>
          <w:color w:val="313131"/>
          <w:sz w:val="21"/>
          <w:szCs w:val="21"/>
        </w:rPr>
      </w:pPr>
      <w:ins w:id="245"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"http://www.tutorialspoint.com/javascript/javascript_loop_control.htm" </w:instrText>
        </w:r>
        <w:r w:rsidRPr="00DA4282">
          <w:rPr>
            <w:rFonts w:ascii="Arial" w:eastAsia="Times New Roman" w:hAnsi="Arial" w:cs="Arial"/>
            <w:color w:val="313131"/>
            <w:sz w:val="21"/>
            <w:szCs w:val="21"/>
          </w:rPr>
          <w:fldChar w:fldCharType="separate"/>
        </w:r>
        <w:r w:rsidRPr="00DA4282">
          <w:rPr>
            <w:rFonts w:ascii="Times New Roman" w:eastAsia="Times New Roman" w:hAnsi="Times New Roman" w:cs="Times New Roman"/>
            <w:color w:val="000000"/>
            <w:sz w:val="23"/>
            <w:szCs w:val="23"/>
          </w:rPr>
          <w:t> </w:t>
        </w:r>
        <w:r w:rsidRPr="00DA4282">
          <w:rPr>
            <w:rFonts w:ascii="Arial" w:eastAsia="Times New Roman" w:hAnsi="Arial" w:cs="Arial"/>
            <w:color w:val="000000"/>
            <w:sz w:val="23"/>
            <w:szCs w:val="23"/>
            <w:u w:val="single"/>
          </w:rPr>
          <w:t>Previous Page</w:t>
        </w:r>
        <w:r w:rsidRPr="00DA4282">
          <w:rPr>
            <w:rFonts w:ascii="Arial" w:eastAsia="Times New Roman" w:hAnsi="Arial" w:cs="Arial"/>
            <w:color w:val="313131"/>
            <w:sz w:val="21"/>
            <w:szCs w:val="21"/>
          </w:rPr>
          <w:fldChar w:fldCharType="end"/>
        </w:r>
      </w:ins>
    </w:p>
    <w:p w:rsidR="00DA4282" w:rsidRPr="00DA4282" w:rsidRDefault="00DA4282" w:rsidP="00DA4282">
      <w:pPr>
        <w:spacing w:before="105" w:after="105" w:line="330" w:lineRule="atLeast"/>
        <w:ind w:left="-450" w:right="-450"/>
        <w:jc w:val="center"/>
        <w:rPr>
          <w:ins w:id="246" w:author="Unknown"/>
          <w:rFonts w:ascii="Arial" w:eastAsia="Times New Roman" w:hAnsi="Arial" w:cs="Arial"/>
          <w:color w:val="313131"/>
          <w:sz w:val="21"/>
          <w:szCs w:val="21"/>
        </w:rPr>
      </w:pPr>
      <w:ins w:id="247"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"http://www.tutorialspoint.com/cgi-bin/printpage.cgi" \t "_blank" </w:instrText>
        </w:r>
        <w:r w:rsidRPr="00DA4282">
          <w:rPr>
            <w:rFonts w:ascii="Arial" w:eastAsia="Times New Roman" w:hAnsi="Arial" w:cs="Arial"/>
            <w:color w:val="313131"/>
            <w:sz w:val="21"/>
            <w:szCs w:val="21"/>
          </w:rPr>
          <w:fldChar w:fldCharType="separate"/>
        </w:r>
        <w:r w:rsidRPr="00DA4282">
          <w:rPr>
            <w:rFonts w:ascii="Times New Roman" w:eastAsia="Times New Roman" w:hAnsi="Times New Roman" w:cs="Times New Roman"/>
            <w:color w:val="000000"/>
            <w:sz w:val="23"/>
            <w:szCs w:val="23"/>
          </w:rPr>
          <w:t> </w:t>
        </w:r>
        <w:r w:rsidRPr="00DA4282">
          <w:rPr>
            <w:rFonts w:ascii="Arial" w:eastAsia="Times New Roman" w:hAnsi="Arial" w:cs="Arial"/>
            <w:color w:val="000000"/>
            <w:sz w:val="23"/>
            <w:szCs w:val="23"/>
            <w:u w:val="single"/>
          </w:rPr>
          <w:t>Print</w:t>
        </w:r>
        <w:r w:rsidRPr="00DA4282">
          <w:rPr>
            <w:rFonts w:ascii="Arial" w:eastAsia="Times New Roman" w:hAnsi="Arial" w:cs="Arial"/>
            <w:color w:val="313131"/>
            <w:sz w:val="21"/>
            <w:szCs w:val="21"/>
          </w:rPr>
          <w:fldChar w:fldCharType="end"/>
        </w:r>
      </w:ins>
    </w:p>
    <w:p w:rsidR="00DA4282" w:rsidRPr="00DA4282" w:rsidRDefault="00DA4282" w:rsidP="00DA4282">
      <w:pPr>
        <w:spacing w:before="105" w:after="105" w:line="330" w:lineRule="atLeast"/>
        <w:ind w:left="-450" w:right="-450"/>
        <w:jc w:val="center"/>
        <w:rPr>
          <w:ins w:id="248" w:author="Unknown"/>
          <w:rFonts w:ascii="Arial" w:eastAsia="Times New Roman" w:hAnsi="Arial" w:cs="Arial"/>
          <w:color w:val="313131"/>
          <w:sz w:val="21"/>
          <w:szCs w:val="21"/>
        </w:rPr>
      </w:pPr>
      <w:ins w:id="249"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"http://www.tutorialspoint.com/javascript/pdf/javascript_functions.pdf" \o "JavaScript Functions" \t "_blank" </w:instrText>
        </w:r>
        <w:r w:rsidRPr="00DA4282">
          <w:rPr>
            <w:rFonts w:ascii="Arial" w:eastAsia="Times New Roman" w:hAnsi="Arial" w:cs="Arial"/>
            <w:color w:val="313131"/>
            <w:sz w:val="21"/>
            <w:szCs w:val="21"/>
          </w:rPr>
          <w:fldChar w:fldCharType="separate"/>
        </w:r>
        <w:r w:rsidRPr="00DA4282">
          <w:rPr>
            <w:rFonts w:ascii="Times New Roman" w:eastAsia="Times New Roman" w:hAnsi="Times New Roman" w:cs="Times New Roman"/>
            <w:color w:val="000000"/>
            <w:sz w:val="23"/>
            <w:szCs w:val="23"/>
          </w:rPr>
          <w:t> </w:t>
        </w:r>
        <w:r w:rsidRPr="00DA4282">
          <w:rPr>
            <w:rFonts w:ascii="Arial" w:eastAsia="Times New Roman" w:hAnsi="Arial" w:cs="Arial"/>
            <w:color w:val="000000"/>
            <w:sz w:val="23"/>
            <w:szCs w:val="23"/>
            <w:u w:val="single"/>
          </w:rPr>
          <w:t>PDF</w:t>
        </w:r>
        <w:r w:rsidRPr="00DA4282">
          <w:rPr>
            <w:rFonts w:ascii="Arial" w:eastAsia="Times New Roman" w:hAnsi="Arial" w:cs="Arial"/>
            <w:color w:val="313131"/>
            <w:sz w:val="21"/>
            <w:szCs w:val="21"/>
          </w:rPr>
          <w:fldChar w:fldCharType="end"/>
        </w:r>
      </w:ins>
    </w:p>
    <w:p w:rsidR="00DA4282" w:rsidRPr="00DA4282" w:rsidRDefault="00DA4282" w:rsidP="00DA4282">
      <w:pPr>
        <w:shd w:val="clear" w:color="auto" w:fill="FFFFFF"/>
        <w:spacing w:before="105" w:after="105" w:line="330" w:lineRule="atLeast"/>
        <w:ind w:left="-450" w:right="-450"/>
        <w:jc w:val="center"/>
        <w:rPr>
          <w:ins w:id="250" w:author="Unknown"/>
          <w:rFonts w:ascii="Arial" w:eastAsia="Times New Roman" w:hAnsi="Arial" w:cs="Arial"/>
          <w:color w:val="313131"/>
          <w:sz w:val="21"/>
          <w:szCs w:val="21"/>
        </w:rPr>
      </w:pPr>
      <w:ins w:id="251"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"http://www.tutorialspoint.com/javascript/javascript_events.htm" </w:instrText>
        </w:r>
        <w:r w:rsidRPr="00DA4282">
          <w:rPr>
            <w:rFonts w:ascii="Arial" w:eastAsia="Times New Roman" w:hAnsi="Arial" w:cs="Arial"/>
            <w:color w:val="313131"/>
            <w:sz w:val="21"/>
            <w:szCs w:val="21"/>
          </w:rPr>
          <w:fldChar w:fldCharType="separate"/>
        </w:r>
        <w:r w:rsidRPr="00DA4282">
          <w:rPr>
            <w:rFonts w:ascii="Arial" w:eastAsia="Times New Roman" w:hAnsi="Arial" w:cs="Arial"/>
            <w:color w:val="000000"/>
            <w:sz w:val="23"/>
            <w:szCs w:val="23"/>
            <w:u w:val="single"/>
          </w:rPr>
          <w:t>Next Page</w:t>
        </w:r>
        <w:r w:rsidRPr="00DA4282">
          <w:rPr>
            <w:rFonts w:ascii="Times New Roman" w:eastAsia="Times New Roman" w:hAnsi="Times New Roman" w:cs="Times New Roman"/>
            <w:color w:val="000000"/>
            <w:sz w:val="23"/>
            <w:szCs w:val="23"/>
          </w:rPr>
          <w:t> </w:t>
        </w:r>
        <w:r w:rsidRPr="00DA4282">
          <w:rPr>
            <w:rFonts w:ascii="Arial" w:eastAsia="Times New Roman" w:hAnsi="Arial" w:cs="Arial"/>
            <w:color w:val="000000"/>
            <w:sz w:val="23"/>
            <w:szCs w:val="23"/>
            <w:u w:val="single"/>
          </w:rPr>
          <w:t> </w:t>
        </w:r>
        <w:r w:rsidRPr="00DA4282">
          <w:rPr>
            <w:rFonts w:ascii="Arial" w:eastAsia="Times New Roman" w:hAnsi="Arial" w:cs="Arial"/>
            <w:color w:val="313131"/>
            <w:sz w:val="21"/>
            <w:szCs w:val="21"/>
          </w:rPr>
          <w:fldChar w:fldCharType="end"/>
        </w:r>
      </w:ins>
    </w:p>
    <w:p w:rsidR="00DA4282" w:rsidRPr="00DA4282" w:rsidRDefault="00DA4282" w:rsidP="00DA4282">
      <w:pPr>
        <w:shd w:val="clear" w:color="auto" w:fill="FFFFFF"/>
        <w:spacing w:before="105" w:after="105" w:line="330" w:lineRule="atLeast"/>
        <w:ind w:left="-450" w:right="-450"/>
        <w:rPr>
          <w:ins w:id="252" w:author="Unknown"/>
          <w:rFonts w:ascii="Arial" w:eastAsia="Times New Roman" w:hAnsi="Arial" w:cs="Arial"/>
          <w:color w:val="313131"/>
          <w:sz w:val="21"/>
          <w:szCs w:val="21"/>
        </w:rPr>
      </w:pPr>
      <w:ins w:id="253" w:author="Unknown">
        <w:r w:rsidRPr="00DA4282">
          <w:rPr>
            <w:rFonts w:ascii="Arial" w:eastAsia="Times New Roman" w:hAnsi="Arial" w:cs="Arial"/>
            <w:color w:val="313131"/>
            <w:sz w:val="21"/>
            <w:szCs w:val="21"/>
          </w:rPr>
          <w:pict>
            <v:rect id="_x0000_i1031" style="width:0;height:0" o:hralign="center" o:hrstd="t" o:hr="t" fillcolor="#a0a0a0" stroked="f"/>
          </w:pict>
        </w:r>
      </w:ins>
    </w:p>
    <w:p w:rsidR="00DA4282" w:rsidRPr="00DA4282" w:rsidRDefault="00DA4282" w:rsidP="00DA4282">
      <w:pPr>
        <w:shd w:val="clear" w:color="auto" w:fill="FFFFFF"/>
        <w:spacing w:before="105" w:after="105" w:line="330" w:lineRule="atLeast"/>
        <w:ind w:left="-450" w:right="-450"/>
        <w:jc w:val="center"/>
        <w:rPr>
          <w:ins w:id="254" w:author="Unknown"/>
          <w:rFonts w:ascii="Arial" w:eastAsia="Times New Roman" w:hAnsi="Arial" w:cs="Arial"/>
          <w:color w:val="313131"/>
          <w:sz w:val="21"/>
          <w:szCs w:val="21"/>
        </w:rPr>
      </w:pPr>
      <w:ins w:id="255" w:author="Unknown">
        <w:r w:rsidRPr="00DA4282">
          <w:rPr>
            <w:rFonts w:ascii="Arial" w:eastAsia="Times New Roman" w:hAnsi="Arial" w:cs="Arial"/>
            <w:color w:val="313131"/>
            <w:sz w:val="21"/>
            <w:szCs w:val="21"/>
          </w:rPr>
          <w:t>Advertisements</w:t>
        </w:r>
      </w:ins>
    </w:p>
    <w:p w:rsidR="00DA4282" w:rsidRPr="00DA4282" w:rsidRDefault="00DA4282" w:rsidP="00DA4282">
      <w:pPr>
        <w:spacing w:after="75" w:line="330" w:lineRule="atLeast"/>
        <w:ind w:left="-675" w:right="-675"/>
        <w:rPr>
          <w:ins w:id="256" w:author="Unknown"/>
          <w:rFonts w:ascii="Arial" w:eastAsia="Times New Roman" w:hAnsi="Arial" w:cs="Arial"/>
          <w:color w:val="313131"/>
          <w:sz w:val="20"/>
          <w:szCs w:val="20"/>
        </w:rPr>
      </w:pPr>
      <w:ins w:id="257" w:author="Unknown">
        <w:r w:rsidRPr="00DA4282">
          <w:rPr>
            <w:rFonts w:ascii="Arial" w:eastAsia="Times New Roman" w:hAnsi="Arial" w:cs="Arial"/>
            <w:color w:val="313131"/>
            <w:sz w:val="20"/>
            <w:szCs w:val="20"/>
          </w:rPr>
          <w:fldChar w:fldCharType="begin"/>
        </w:r>
        <w:r w:rsidRPr="00DA4282">
          <w:rPr>
            <w:rFonts w:ascii="Arial" w:eastAsia="Times New Roman" w:hAnsi="Arial" w:cs="Arial"/>
            <w:color w:val="313131"/>
            <w:sz w:val="20"/>
            <w:szCs w:val="20"/>
          </w:rPr>
          <w:instrText xml:space="preserve"> HYPERLINK "javascript:void(0)" </w:instrText>
        </w:r>
        <w:r w:rsidRPr="00DA4282">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7" name="Picture 7"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58" w:author="Unknown">
        <w:r w:rsidRPr="00DA4282">
          <w:rPr>
            <w:rFonts w:ascii="Times New Roman" w:eastAsia="Times New Roman" w:hAnsi="Times New Roman" w:cs="Times New Roman"/>
            <w:color w:val="000000"/>
            <w:sz w:val="20"/>
            <w:szCs w:val="20"/>
          </w:rPr>
          <w:t> </w:t>
        </w:r>
        <w:r w:rsidRPr="00DA4282">
          <w:rPr>
            <w:rFonts w:ascii="Arial" w:eastAsia="Times New Roman" w:hAnsi="Arial" w:cs="Arial"/>
            <w:color w:val="313131"/>
            <w:sz w:val="20"/>
            <w:szCs w:val="20"/>
          </w:rPr>
          <w:fldChar w:fldCharType="end"/>
        </w:r>
        <w:r w:rsidRPr="00DA4282">
          <w:rPr>
            <w:rFonts w:ascii="Arial" w:eastAsia="Times New Roman" w:hAnsi="Arial" w:cs="Arial"/>
            <w:color w:val="313131"/>
            <w:sz w:val="20"/>
            <w:szCs w:val="20"/>
          </w:rPr>
          <w:fldChar w:fldCharType="begin"/>
        </w:r>
        <w:r w:rsidRPr="00DA4282">
          <w:rPr>
            <w:rFonts w:ascii="Arial" w:eastAsia="Times New Roman" w:hAnsi="Arial" w:cs="Arial"/>
            <w:color w:val="313131"/>
            <w:sz w:val="20"/>
            <w:szCs w:val="20"/>
          </w:rPr>
          <w:instrText xml:space="preserve"> HYPERLINK "javascript:void(0)" </w:instrText>
        </w:r>
        <w:r w:rsidRPr="00DA4282">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6" name="Picture 6"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g">
                      <a:hlinkClick r:id="rId65"/>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59" w:author="Unknown">
        <w:r w:rsidRPr="00DA4282">
          <w:rPr>
            <w:rFonts w:ascii="Times New Roman" w:eastAsia="Times New Roman" w:hAnsi="Times New Roman" w:cs="Times New Roman"/>
            <w:color w:val="000000"/>
            <w:sz w:val="20"/>
            <w:szCs w:val="20"/>
          </w:rPr>
          <w:t> </w:t>
        </w:r>
        <w:r w:rsidRPr="00DA4282">
          <w:rPr>
            <w:rFonts w:ascii="Arial" w:eastAsia="Times New Roman" w:hAnsi="Arial" w:cs="Arial"/>
            <w:color w:val="313131"/>
            <w:sz w:val="20"/>
            <w:szCs w:val="20"/>
          </w:rPr>
          <w:fldChar w:fldCharType="end"/>
        </w:r>
        <w:r w:rsidRPr="00DA4282">
          <w:rPr>
            <w:rFonts w:ascii="Arial" w:eastAsia="Times New Roman" w:hAnsi="Arial" w:cs="Arial"/>
            <w:color w:val="313131"/>
            <w:sz w:val="20"/>
            <w:szCs w:val="20"/>
          </w:rPr>
          <w:fldChar w:fldCharType="begin"/>
        </w:r>
        <w:r w:rsidRPr="00DA4282">
          <w:rPr>
            <w:rFonts w:ascii="Arial" w:eastAsia="Times New Roman" w:hAnsi="Arial" w:cs="Arial"/>
            <w:color w:val="313131"/>
            <w:sz w:val="20"/>
            <w:szCs w:val="20"/>
          </w:rPr>
          <w:instrText xml:space="preserve"> HYPERLINK "javascript:void(0)" </w:instrText>
        </w:r>
        <w:r w:rsidRPr="00DA4282">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5" name="Picture 5"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
                      <a:hlinkClick r:id="rId65"/>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60" w:author="Unknown">
        <w:r w:rsidRPr="00DA4282">
          <w:rPr>
            <w:rFonts w:ascii="Times New Roman" w:eastAsia="Times New Roman" w:hAnsi="Times New Roman" w:cs="Times New Roman"/>
            <w:color w:val="000000"/>
            <w:sz w:val="20"/>
            <w:szCs w:val="20"/>
          </w:rPr>
          <w:t> </w:t>
        </w:r>
        <w:r w:rsidRPr="00DA4282">
          <w:rPr>
            <w:rFonts w:ascii="Arial" w:eastAsia="Times New Roman" w:hAnsi="Arial" w:cs="Arial"/>
            <w:color w:val="313131"/>
            <w:sz w:val="20"/>
            <w:szCs w:val="20"/>
          </w:rPr>
          <w:fldChar w:fldCharType="end"/>
        </w:r>
        <w:r w:rsidRPr="00DA4282">
          <w:rPr>
            <w:rFonts w:ascii="Arial" w:eastAsia="Times New Roman" w:hAnsi="Arial" w:cs="Arial"/>
            <w:color w:val="313131"/>
            <w:sz w:val="20"/>
            <w:szCs w:val="20"/>
          </w:rPr>
          <w:fldChar w:fldCharType="begin"/>
        </w:r>
        <w:r w:rsidRPr="00DA4282">
          <w:rPr>
            <w:rFonts w:ascii="Arial" w:eastAsia="Times New Roman" w:hAnsi="Arial" w:cs="Arial"/>
            <w:color w:val="313131"/>
            <w:sz w:val="20"/>
            <w:szCs w:val="20"/>
          </w:rPr>
          <w:instrText xml:space="preserve"> HYPERLINK "javascript:void(0)" </w:instrText>
        </w:r>
        <w:r w:rsidRPr="00DA4282">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4" name="Picture 4"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
                      <a:hlinkClick r:id="rId65"/>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61" w:author="Unknown">
        <w:r w:rsidRPr="00DA4282">
          <w:rPr>
            <w:rFonts w:ascii="Times New Roman" w:eastAsia="Times New Roman" w:hAnsi="Times New Roman" w:cs="Times New Roman"/>
            <w:color w:val="000000"/>
            <w:sz w:val="20"/>
            <w:szCs w:val="20"/>
          </w:rPr>
          <w:t> </w:t>
        </w:r>
        <w:r w:rsidRPr="00DA4282">
          <w:rPr>
            <w:rFonts w:ascii="Arial" w:eastAsia="Times New Roman" w:hAnsi="Arial" w:cs="Arial"/>
            <w:color w:val="313131"/>
            <w:sz w:val="20"/>
            <w:szCs w:val="20"/>
          </w:rPr>
          <w:fldChar w:fldCharType="end"/>
        </w:r>
        <w:r w:rsidRPr="00DA4282">
          <w:rPr>
            <w:rFonts w:ascii="Arial" w:eastAsia="Times New Roman" w:hAnsi="Arial" w:cs="Arial"/>
            <w:color w:val="313131"/>
            <w:sz w:val="20"/>
            <w:szCs w:val="20"/>
          </w:rPr>
          <w:fldChar w:fldCharType="begin"/>
        </w:r>
        <w:r w:rsidRPr="00DA4282">
          <w:rPr>
            <w:rFonts w:ascii="Arial" w:eastAsia="Times New Roman" w:hAnsi="Arial" w:cs="Arial"/>
            <w:color w:val="313131"/>
            <w:sz w:val="20"/>
            <w:szCs w:val="20"/>
          </w:rPr>
          <w:instrText xml:space="preserve"> HYPERLINK "javascript:void(0)" </w:instrText>
        </w:r>
        <w:r w:rsidRPr="00DA4282">
          <w:rPr>
            <w:rFonts w:ascii="Arial" w:eastAsia="Times New Roman" w:hAnsi="Arial" w:cs="Arial"/>
            <w:color w:val="313131"/>
            <w:sz w:val="20"/>
            <w:szCs w:val="20"/>
          </w:rPr>
          <w:fldChar w:fldCharType="separate"/>
        </w:r>
      </w:ins>
      <w:r>
        <w:rPr>
          <w:rFonts w:ascii="Arial" w:eastAsia="Times New Roman" w:hAnsi="Arial" w:cs="Arial"/>
          <w:noProof/>
          <w:color w:val="000000"/>
          <w:sz w:val="20"/>
          <w:szCs w:val="20"/>
        </w:rPr>
        <w:drawing>
          <wp:inline distT="0" distB="0" distL="0" distR="0">
            <wp:extent cx="438150" cy="438150"/>
            <wp:effectExtent l="0" t="0" r="0" b="0"/>
            <wp:docPr id="3" name="Picture 3"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
                      <a:hlinkClick r:id="rId65"/>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ins w:id="262" w:author="Unknown">
        <w:r w:rsidRPr="00DA4282">
          <w:rPr>
            <w:rFonts w:ascii="Times New Roman" w:eastAsia="Times New Roman" w:hAnsi="Times New Roman" w:cs="Times New Roman"/>
            <w:color w:val="000000"/>
            <w:sz w:val="20"/>
            <w:szCs w:val="20"/>
          </w:rPr>
          <w:t> </w:t>
        </w:r>
        <w:r w:rsidRPr="00DA4282">
          <w:rPr>
            <w:rFonts w:ascii="Arial" w:eastAsia="Times New Roman" w:hAnsi="Arial" w:cs="Arial"/>
            <w:color w:val="313131"/>
            <w:sz w:val="20"/>
            <w:szCs w:val="20"/>
          </w:rPr>
          <w:fldChar w:fldCharType="end"/>
        </w:r>
      </w:ins>
      <w:r>
        <w:rPr>
          <w:rFonts w:ascii="Arial" w:eastAsia="Times New Roman" w:hAnsi="Arial" w:cs="Arial"/>
          <w:noProof/>
          <w:color w:val="000000"/>
          <w:sz w:val="20"/>
          <w:szCs w:val="20"/>
        </w:rPr>
        <w:drawing>
          <wp:inline distT="0" distB="0" distL="0" distR="0">
            <wp:extent cx="438150" cy="438150"/>
            <wp:effectExtent l="0" t="0" r="0" b="0"/>
            <wp:docPr id="2" name="Picture 2" descr="im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
                      <a:hlinkClick r:id="rId65"/>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inline>
        </w:drawing>
      </w:r>
    </w:p>
    <w:p w:rsidR="00DA4282" w:rsidRPr="00DA4282" w:rsidRDefault="00DA4282" w:rsidP="00DA4282">
      <w:pPr>
        <w:spacing w:after="0" w:line="330" w:lineRule="atLeast"/>
        <w:rPr>
          <w:ins w:id="263" w:author="Unknown"/>
          <w:rFonts w:ascii="Arial" w:eastAsia="Times New Roman" w:hAnsi="Arial" w:cs="Arial"/>
          <w:color w:val="313131"/>
          <w:sz w:val="29"/>
          <w:szCs w:val="29"/>
        </w:rPr>
      </w:pPr>
      <w:r>
        <w:rPr>
          <w:rFonts w:ascii="Arial" w:eastAsia="Times New Roman" w:hAnsi="Arial" w:cs="Arial"/>
          <w:noProof/>
          <w:color w:val="0000FF"/>
          <w:sz w:val="27"/>
          <w:szCs w:val="27"/>
        </w:rPr>
        <w:drawing>
          <wp:inline distT="0" distB="0" distL="0" distR="0">
            <wp:extent cx="952500" cy="914400"/>
            <wp:effectExtent l="0" t="0" r="0" b="0"/>
            <wp:docPr id="1" name="Picture 1" descr="Tutorials Poin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utorials Point">
                      <a:hlinkClick r:id="rId6"/>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2500" cy="914400"/>
                    </a:xfrm>
                    <a:prstGeom prst="rect">
                      <a:avLst/>
                    </a:prstGeom>
                    <a:noFill/>
                    <a:ln>
                      <a:noFill/>
                    </a:ln>
                  </pic:spPr>
                </pic:pic>
              </a:graphicData>
            </a:graphic>
          </wp:inline>
        </w:drawing>
      </w:r>
    </w:p>
    <w:p w:rsidR="00DA4282" w:rsidRPr="00DA4282" w:rsidRDefault="00DA4282" w:rsidP="00DA4282">
      <w:pPr>
        <w:numPr>
          <w:ilvl w:val="0"/>
          <w:numId w:val="9"/>
        </w:numPr>
        <w:spacing w:after="0" w:line="180" w:lineRule="atLeast"/>
        <w:ind w:left="-225"/>
        <w:rPr>
          <w:ins w:id="264" w:author="Unknown"/>
          <w:rFonts w:ascii="Arial" w:eastAsia="Times New Roman" w:hAnsi="Arial" w:cs="Arial"/>
          <w:color w:val="313131"/>
          <w:sz w:val="21"/>
          <w:szCs w:val="21"/>
        </w:rPr>
      </w:pPr>
      <w:ins w:id="265"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"http://www.tutorialspoint.com/about/tutorials_writing.htm" </w:instrText>
        </w:r>
        <w:r w:rsidRPr="00DA4282">
          <w:rPr>
            <w:rFonts w:ascii="Arial" w:eastAsia="Times New Roman" w:hAnsi="Arial" w:cs="Arial"/>
            <w:color w:val="313131"/>
            <w:sz w:val="21"/>
            <w:szCs w:val="21"/>
          </w:rPr>
          <w:fldChar w:fldCharType="separate"/>
        </w:r>
        <w:r w:rsidRPr="00DA4282">
          <w:rPr>
            <w:rFonts w:ascii="Arial" w:eastAsia="Times New Roman" w:hAnsi="Arial" w:cs="Arial"/>
            <w:color w:val="0000FF"/>
            <w:sz w:val="27"/>
            <w:szCs w:val="27"/>
            <w:u w:val="single"/>
          </w:rPr>
          <w:t>Write for us</w:t>
        </w:r>
        <w:r w:rsidRPr="00DA4282">
          <w:rPr>
            <w:rFonts w:ascii="Arial" w:eastAsia="Times New Roman" w:hAnsi="Arial" w:cs="Arial"/>
            <w:color w:val="313131"/>
            <w:sz w:val="21"/>
            <w:szCs w:val="21"/>
          </w:rPr>
          <w:fldChar w:fldCharType="end"/>
        </w:r>
      </w:ins>
    </w:p>
    <w:p w:rsidR="00DA4282" w:rsidRPr="00DA4282" w:rsidRDefault="00DA4282" w:rsidP="00DA4282">
      <w:pPr>
        <w:spacing w:after="0" w:line="330" w:lineRule="atLeast"/>
        <w:rPr>
          <w:ins w:id="266" w:author="Unknown"/>
          <w:rFonts w:ascii="Arial" w:eastAsia="Times New Roman" w:hAnsi="Arial" w:cs="Arial"/>
          <w:color w:val="313131"/>
          <w:sz w:val="21"/>
          <w:szCs w:val="21"/>
        </w:rPr>
      </w:pPr>
      <w:ins w:id="267" w:author="Unknown">
        <w:r w:rsidRPr="00DA4282">
          <w:rPr>
            <w:rFonts w:ascii="Times New Roman" w:eastAsia="Times New Roman" w:hAnsi="Times New Roman" w:cs="Times New Roman"/>
            <w:color w:val="313131"/>
            <w:sz w:val="21"/>
            <w:szCs w:val="21"/>
          </w:rPr>
          <w:t> </w:t>
        </w:r>
      </w:ins>
    </w:p>
    <w:p w:rsidR="00DA4282" w:rsidRPr="00DA4282" w:rsidRDefault="00DA4282" w:rsidP="00DA4282">
      <w:pPr>
        <w:numPr>
          <w:ilvl w:val="0"/>
          <w:numId w:val="9"/>
        </w:numPr>
        <w:pBdr>
          <w:left w:val="dotted" w:sz="6" w:space="6" w:color="FFFFFF"/>
        </w:pBdr>
        <w:spacing w:after="0" w:line="180" w:lineRule="atLeast"/>
        <w:ind w:left="-225"/>
        <w:rPr>
          <w:ins w:id="268" w:author="Unknown"/>
          <w:rFonts w:ascii="Arial" w:eastAsia="Times New Roman" w:hAnsi="Arial" w:cs="Arial"/>
          <w:color w:val="313131"/>
          <w:sz w:val="21"/>
          <w:szCs w:val="21"/>
        </w:rPr>
      </w:pPr>
      <w:ins w:id="269"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"http://www.tutorialspoint.com/about/faq.htm" </w:instrText>
        </w:r>
        <w:r w:rsidRPr="00DA4282">
          <w:rPr>
            <w:rFonts w:ascii="Arial" w:eastAsia="Times New Roman" w:hAnsi="Arial" w:cs="Arial"/>
            <w:color w:val="313131"/>
            <w:sz w:val="21"/>
            <w:szCs w:val="21"/>
          </w:rPr>
          <w:fldChar w:fldCharType="separate"/>
        </w:r>
        <w:r w:rsidRPr="00DA4282">
          <w:rPr>
            <w:rFonts w:ascii="Arial" w:eastAsia="Times New Roman" w:hAnsi="Arial" w:cs="Arial"/>
            <w:color w:val="0000FF"/>
            <w:sz w:val="27"/>
            <w:szCs w:val="27"/>
            <w:u w:val="single"/>
          </w:rPr>
          <w:t>FAQ's</w:t>
        </w:r>
        <w:r w:rsidRPr="00DA4282">
          <w:rPr>
            <w:rFonts w:ascii="Arial" w:eastAsia="Times New Roman" w:hAnsi="Arial" w:cs="Arial"/>
            <w:color w:val="313131"/>
            <w:sz w:val="21"/>
            <w:szCs w:val="21"/>
          </w:rPr>
          <w:fldChar w:fldCharType="end"/>
        </w:r>
      </w:ins>
    </w:p>
    <w:p w:rsidR="00DA4282" w:rsidRPr="00DA4282" w:rsidRDefault="00DA4282" w:rsidP="00DA4282">
      <w:pPr>
        <w:spacing w:after="0" w:line="330" w:lineRule="atLeast"/>
        <w:rPr>
          <w:ins w:id="270" w:author="Unknown"/>
          <w:rFonts w:ascii="Arial" w:eastAsia="Times New Roman" w:hAnsi="Arial" w:cs="Arial"/>
          <w:color w:val="313131"/>
          <w:sz w:val="21"/>
          <w:szCs w:val="21"/>
        </w:rPr>
      </w:pPr>
      <w:ins w:id="271" w:author="Unknown">
        <w:r w:rsidRPr="00DA4282">
          <w:rPr>
            <w:rFonts w:ascii="Times New Roman" w:eastAsia="Times New Roman" w:hAnsi="Times New Roman" w:cs="Times New Roman"/>
            <w:color w:val="313131"/>
            <w:sz w:val="21"/>
            <w:szCs w:val="21"/>
          </w:rPr>
          <w:t> </w:t>
        </w:r>
      </w:ins>
    </w:p>
    <w:p w:rsidR="00DA4282" w:rsidRPr="00DA4282" w:rsidRDefault="00DA4282" w:rsidP="00DA4282">
      <w:pPr>
        <w:numPr>
          <w:ilvl w:val="0"/>
          <w:numId w:val="9"/>
        </w:numPr>
        <w:pBdr>
          <w:left w:val="dotted" w:sz="6" w:space="6" w:color="FFFFFF"/>
        </w:pBdr>
        <w:spacing w:after="0" w:line="180" w:lineRule="atLeast"/>
        <w:ind w:left="-225"/>
        <w:rPr>
          <w:ins w:id="272" w:author="Unknown"/>
          <w:rFonts w:ascii="Arial" w:eastAsia="Times New Roman" w:hAnsi="Arial" w:cs="Arial"/>
          <w:color w:val="313131"/>
          <w:sz w:val="21"/>
          <w:szCs w:val="21"/>
        </w:rPr>
      </w:pPr>
      <w:ins w:id="273"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"http://www.tutorialspoint.com/about/about_helping.htm" </w:instrText>
        </w:r>
        <w:r w:rsidRPr="00DA4282">
          <w:rPr>
            <w:rFonts w:ascii="Arial" w:eastAsia="Times New Roman" w:hAnsi="Arial" w:cs="Arial"/>
            <w:color w:val="313131"/>
            <w:sz w:val="21"/>
            <w:szCs w:val="21"/>
          </w:rPr>
          <w:fldChar w:fldCharType="separate"/>
        </w:r>
        <w:r w:rsidRPr="00DA4282">
          <w:rPr>
            <w:rFonts w:ascii="Arial" w:eastAsia="Times New Roman" w:hAnsi="Arial" w:cs="Arial"/>
            <w:color w:val="0000FF"/>
            <w:sz w:val="27"/>
            <w:szCs w:val="27"/>
            <w:u w:val="single"/>
          </w:rPr>
          <w:t>Helping</w:t>
        </w:r>
        <w:r w:rsidRPr="00DA4282">
          <w:rPr>
            <w:rFonts w:ascii="Arial" w:eastAsia="Times New Roman" w:hAnsi="Arial" w:cs="Arial"/>
            <w:color w:val="313131"/>
            <w:sz w:val="21"/>
            <w:szCs w:val="21"/>
          </w:rPr>
          <w:fldChar w:fldCharType="end"/>
        </w:r>
      </w:ins>
    </w:p>
    <w:p w:rsidR="00DA4282" w:rsidRPr="00DA4282" w:rsidRDefault="00DA4282" w:rsidP="00DA4282">
      <w:pPr>
        <w:spacing w:after="0" w:line="330" w:lineRule="atLeast"/>
        <w:rPr>
          <w:ins w:id="274" w:author="Unknown"/>
          <w:rFonts w:ascii="Arial" w:eastAsia="Times New Roman" w:hAnsi="Arial" w:cs="Arial"/>
          <w:color w:val="313131"/>
          <w:sz w:val="21"/>
          <w:szCs w:val="21"/>
        </w:rPr>
      </w:pPr>
      <w:ins w:id="275" w:author="Unknown">
        <w:r w:rsidRPr="00DA4282">
          <w:rPr>
            <w:rFonts w:ascii="Times New Roman" w:eastAsia="Times New Roman" w:hAnsi="Times New Roman" w:cs="Times New Roman"/>
            <w:color w:val="313131"/>
            <w:sz w:val="21"/>
            <w:szCs w:val="21"/>
          </w:rPr>
          <w:t> </w:t>
        </w:r>
      </w:ins>
    </w:p>
    <w:p w:rsidR="00DA4282" w:rsidRPr="00DA4282" w:rsidRDefault="00DA4282" w:rsidP="00DA4282">
      <w:pPr>
        <w:numPr>
          <w:ilvl w:val="0"/>
          <w:numId w:val="9"/>
        </w:numPr>
        <w:pBdr>
          <w:left w:val="dotted" w:sz="6" w:space="6" w:color="FFFFFF"/>
        </w:pBdr>
        <w:spacing w:after="0" w:line="180" w:lineRule="atLeast"/>
        <w:ind w:left="-225"/>
        <w:rPr>
          <w:ins w:id="276" w:author="Unknown"/>
          <w:rFonts w:ascii="Arial" w:eastAsia="Times New Roman" w:hAnsi="Arial" w:cs="Arial"/>
          <w:color w:val="313131"/>
          <w:sz w:val="21"/>
          <w:szCs w:val="21"/>
        </w:rPr>
      </w:pPr>
      <w:ins w:id="277" w:author="Unknown">
        <w:r w:rsidRPr="00DA4282">
          <w:rPr>
            <w:rFonts w:ascii="Arial" w:eastAsia="Times New Roman" w:hAnsi="Arial" w:cs="Arial"/>
            <w:color w:val="313131"/>
            <w:sz w:val="21"/>
            <w:szCs w:val="21"/>
          </w:rPr>
          <w:fldChar w:fldCharType="begin"/>
        </w:r>
        <w:r w:rsidRPr="00DA4282">
          <w:rPr>
            <w:rFonts w:ascii="Arial" w:eastAsia="Times New Roman" w:hAnsi="Arial" w:cs="Arial"/>
            <w:color w:val="313131"/>
            <w:sz w:val="21"/>
            <w:szCs w:val="21"/>
          </w:rPr>
          <w:instrText xml:space="preserve"> HYPERLINK "http://www.tutorialspoint.com/about/contact_us.htm" </w:instrText>
        </w:r>
        <w:r w:rsidRPr="00DA4282">
          <w:rPr>
            <w:rFonts w:ascii="Arial" w:eastAsia="Times New Roman" w:hAnsi="Arial" w:cs="Arial"/>
            <w:color w:val="313131"/>
            <w:sz w:val="21"/>
            <w:szCs w:val="21"/>
          </w:rPr>
          <w:fldChar w:fldCharType="separate"/>
        </w:r>
        <w:r w:rsidRPr="00DA4282">
          <w:rPr>
            <w:rFonts w:ascii="Arial" w:eastAsia="Times New Roman" w:hAnsi="Arial" w:cs="Arial"/>
            <w:color w:val="0000FF"/>
            <w:sz w:val="27"/>
            <w:szCs w:val="27"/>
            <w:u w:val="single"/>
          </w:rPr>
          <w:t>Contact</w:t>
        </w:r>
        <w:r w:rsidRPr="00DA4282">
          <w:rPr>
            <w:rFonts w:ascii="Arial" w:eastAsia="Times New Roman" w:hAnsi="Arial" w:cs="Arial"/>
            <w:color w:val="313131"/>
            <w:sz w:val="21"/>
            <w:szCs w:val="21"/>
          </w:rPr>
          <w:fldChar w:fldCharType="end"/>
        </w:r>
      </w:ins>
    </w:p>
    <w:p w:rsidR="00DA4282" w:rsidRPr="00DA4282" w:rsidRDefault="00DA4282" w:rsidP="00DA4282">
      <w:pPr>
        <w:spacing w:after="0" w:line="360" w:lineRule="atLeast"/>
        <w:rPr>
          <w:ins w:id="278" w:author="Unknown"/>
          <w:rFonts w:ascii="Arial" w:eastAsia="Times New Roman" w:hAnsi="Arial" w:cs="Arial"/>
          <w:color w:val="FFFFFF"/>
          <w:sz w:val="21"/>
          <w:szCs w:val="21"/>
        </w:rPr>
      </w:pPr>
      <w:ins w:id="279" w:author="Unknown">
        <w:r w:rsidRPr="00DA4282">
          <w:rPr>
            <w:rFonts w:ascii="Arial" w:eastAsia="Times New Roman" w:hAnsi="Arial" w:cs="Arial"/>
            <w:color w:val="FFFFFF"/>
            <w:sz w:val="21"/>
            <w:szCs w:val="21"/>
          </w:rPr>
          <w:t>© Copyright 2015. All Rights Reserved.</w:t>
        </w:r>
      </w:ins>
    </w:p>
    <w:p w:rsidR="00DA4282" w:rsidRPr="00DA4282" w:rsidRDefault="00DA4282" w:rsidP="00DA4282">
      <w:pPr>
        <w:spacing w:after="0" w:line="330" w:lineRule="atLeast"/>
        <w:jc w:val="center"/>
        <w:rPr>
          <w:ins w:id="280" w:author="Unknown"/>
          <w:rFonts w:ascii="Arial" w:eastAsia="Times New Roman" w:hAnsi="Arial" w:cs="Arial"/>
          <w:color w:val="313131"/>
          <w:sz w:val="29"/>
          <w:szCs w:val="29"/>
        </w:rPr>
      </w:pPr>
      <w:ins w:id="281" w:author="Unknown">
        <w:r w:rsidRPr="00DA4282">
          <w:rPr>
            <w:rFonts w:ascii="Arial" w:eastAsia="Times New Roman" w:hAnsi="Arial" w:cs="Arial"/>
            <w:color w:val="313131"/>
            <w:sz w:val="29"/>
            <w:szCs w:val="29"/>
          </w:rPr>
          <w:object w:dxaOrig="1440" w:dyaOrig="1440">
            <v:shape id="_x0000_i1057" type="#_x0000_t75" style="width:49.5pt;height:18pt" o:ole="">
              <v:imagedata r:id="rId8" o:title=""/>
            </v:shape>
            <w:control r:id="rId73" w:name="DefaultOcxName1" w:shapeid="_x0000_i1057"/>
          </w:object>
        </w:r>
        <w:r w:rsidRPr="00DA4282">
          <w:rPr>
            <w:rFonts w:ascii="Times New Roman" w:eastAsia="Times New Roman" w:hAnsi="Times New Roman" w:cs="Times New Roman"/>
            <w:color w:val="313131"/>
            <w:sz w:val="29"/>
            <w:szCs w:val="29"/>
          </w:rPr>
          <w:t> </w:t>
        </w:r>
        <w:proofErr w:type="gramStart"/>
        <w:r w:rsidRPr="00DA4282">
          <w:rPr>
            <w:rFonts w:ascii="Times New Roman" w:eastAsia="Times New Roman" w:hAnsi="Times New Roman" w:cs="Times New Roman"/>
            <w:color w:val="313131"/>
            <w:sz w:val="29"/>
            <w:szCs w:val="29"/>
          </w:rPr>
          <w:t>go</w:t>
        </w:r>
        <w:proofErr w:type="gramEnd"/>
      </w:ins>
    </w:p>
    <w:p w:rsidR="00525669" w:rsidRDefault="00D41EB6" w:rsidP="00D41EB6">
      <w:pPr>
        <w:jc w:val="right"/>
      </w:pPr>
      <w:bookmarkStart w:id="282" w:name="_GoBack"/>
      <w:bookmarkEnd w:id="282"/>
    </w:p>
    <w:sectPr w:rsidR="005256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1AA"/>
    <w:multiLevelType w:val="multilevel"/>
    <w:tmpl w:val="7EDC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F7650"/>
    <w:multiLevelType w:val="multilevel"/>
    <w:tmpl w:val="49FE2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6812A6"/>
    <w:multiLevelType w:val="multilevel"/>
    <w:tmpl w:val="4E04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CCA4C48"/>
    <w:multiLevelType w:val="multilevel"/>
    <w:tmpl w:val="43661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4C1653"/>
    <w:multiLevelType w:val="multilevel"/>
    <w:tmpl w:val="4704B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5164D0"/>
    <w:multiLevelType w:val="multilevel"/>
    <w:tmpl w:val="9AAC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9149FA"/>
    <w:multiLevelType w:val="multilevel"/>
    <w:tmpl w:val="8E18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002DAD"/>
    <w:multiLevelType w:val="multilevel"/>
    <w:tmpl w:val="FB8E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8A2C70"/>
    <w:multiLevelType w:val="multilevel"/>
    <w:tmpl w:val="F9500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7"/>
  </w:num>
  <w:num w:numId="5">
    <w:abstractNumId w:val="5"/>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0A"/>
    <w:rsid w:val="001870DD"/>
    <w:rsid w:val="003E130A"/>
    <w:rsid w:val="00961426"/>
    <w:rsid w:val="00D41EB6"/>
    <w:rsid w:val="00DA4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2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2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42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2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2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42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4282"/>
    <w:rPr>
      <w:color w:val="0000FF"/>
      <w:u w:val="single"/>
    </w:rPr>
  </w:style>
  <w:style w:type="paragraph" w:styleId="z-TopofForm">
    <w:name w:val="HTML Top of Form"/>
    <w:basedOn w:val="Normal"/>
    <w:next w:val="Normal"/>
    <w:link w:val="z-TopofFormChar"/>
    <w:hidden/>
    <w:uiPriority w:val="99"/>
    <w:semiHidden/>
    <w:unhideWhenUsed/>
    <w:rsid w:val="00DA42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4282"/>
    <w:rPr>
      <w:rFonts w:ascii="Arial" w:eastAsia="Times New Roman" w:hAnsi="Arial" w:cs="Arial"/>
      <w:vanish/>
      <w:sz w:val="16"/>
      <w:szCs w:val="16"/>
    </w:rPr>
  </w:style>
  <w:style w:type="character" w:customStyle="1" w:styleId="input-group-btn">
    <w:name w:val="input-group-btn"/>
    <w:basedOn w:val="DefaultParagraphFont"/>
    <w:rsid w:val="00DA4282"/>
  </w:style>
  <w:style w:type="paragraph" w:styleId="z-BottomofForm">
    <w:name w:val="HTML Bottom of Form"/>
    <w:basedOn w:val="Normal"/>
    <w:next w:val="Normal"/>
    <w:link w:val="z-BottomofFormChar"/>
    <w:hidden/>
    <w:uiPriority w:val="99"/>
    <w:semiHidden/>
    <w:unhideWhenUsed/>
    <w:rsid w:val="00DA42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4282"/>
    <w:rPr>
      <w:rFonts w:ascii="Arial" w:eastAsia="Times New Roman" w:hAnsi="Arial" w:cs="Arial"/>
      <w:vanish/>
      <w:sz w:val="16"/>
      <w:szCs w:val="16"/>
    </w:rPr>
  </w:style>
  <w:style w:type="character" w:customStyle="1" w:styleId="apple-converted-space">
    <w:name w:val="apple-converted-space"/>
    <w:basedOn w:val="DefaultParagraphFont"/>
    <w:rsid w:val="00DA4282"/>
  </w:style>
  <w:style w:type="paragraph" w:styleId="NormalWeb">
    <w:name w:val="Normal (Web)"/>
    <w:basedOn w:val="Normal"/>
    <w:uiPriority w:val="99"/>
    <w:semiHidden/>
    <w:unhideWhenUsed/>
    <w:rsid w:val="00DA42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2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4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2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A42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A42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42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2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A428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4282"/>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4282"/>
    <w:rPr>
      <w:color w:val="0000FF"/>
      <w:u w:val="single"/>
    </w:rPr>
  </w:style>
  <w:style w:type="paragraph" w:styleId="z-TopofForm">
    <w:name w:val="HTML Top of Form"/>
    <w:basedOn w:val="Normal"/>
    <w:next w:val="Normal"/>
    <w:link w:val="z-TopofFormChar"/>
    <w:hidden/>
    <w:uiPriority w:val="99"/>
    <w:semiHidden/>
    <w:unhideWhenUsed/>
    <w:rsid w:val="00DA428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A4282"/>
    <w:rPr>
      <w:rFonts w:ascii="Arial" w:eastAsia="Times New Roman" w:hAnsi="Arial" w:cs="Arial"/>
      <w:vanish/>
      <w:sz w:val="16"/>
      <w:szCs w:val="16"/>
    </w:rPr>
  </w:style>
  <w:style w:type="character" w:customStyle="1" w:styleId="input-group-btn">
    <w:name w:val="input-group-btn"/>
    <w:basedOn w:val="DefaultParagraphFont"/>
    <w:rsid w:val="00DA4282"/>
  </w:style>
  <w:style w:type="paragraph" w:styleId="z-BottomofForm">
    <w:name w:val="HTML Bottom of Form"/>
    <w:basedOn w:val="Normal"/>
    <w:next w:val="Normal"/>
    <w:link w:val="z-BottomofFormChar"/>
    <w:hidden/>
    <w:uiPriority w:val="99"/>
    <w:semiHidden/>
    <w:unhideWhenUsed/>
    <w:rsid w:val="00DA428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A4282"/>
    <w:rPr>
      <w:rFonts w:ascii="Arial" w:eastAsia="Times New Roman" w:hAnsi="Arial" w:cs="Arial"/>
      <w:vanish/>
      <w:sz w:val="16"/>
      <w:szCs w:val="16"/>
    </w:rPr>
  </w:style>
  <w:style w:type="character" w:customStyle="1" w:styleId="apple-converted-space">
    <w:name w:val="apple-converted-space"/>
    <w:basedOn w:val="DefaultParagraphFont"/>
    <w:rsid w:val="00DA4282"/>
  </w:style>
  <w:style w:type="paragraph" w:styleId="NormalWeb">
    <w:name w:val="Normal (Web)"/>
    <w:basedOn w:val="Normal"/>
    <w:uiPriority w:val="99"/>
    <w:semiHidden/>
    <w:unhideWhenUsed/>
    <w:rsid w:val="00DA42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A4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428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A42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2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6567277">
      <w:bodyDiv w:val="1"/>
      <w:marLeft w:val="0"/>
      <w:marRight w:val="0"/>
      <w:marTop w:val="0"/>
      <w:marBottom w:val="0"/>
      <w:divBdr>
        <w:top w:val="none" w:sz="0" w:space="0" w:color="auto"/>
        <w:left w:val="none" w:sz="0" w:space="0" w:color="auto"/>
        <w:bottom w:val="none" w:sz="0" w:space="0" w:color="auto"/>
        <w:right w:val="none" w:sz="0" w:space="0" w:color="auto"/>
      </w:divBdr>
      <w:divsChild>
        <w:div w:id="100301254">
          <w:marLeft w:val="0"/>
          <w:marRight w:val="0"/>
          <w:marTop w:val="0"/>
          <w:marBottom w:val="0"/>
          <w:divBdr>
            <w:top w:val="none" w:sz="0" w:space="0" w:color="auto"/>
            <w:left w:val="none" w:sz="0" w:space="0" w:color="auto"/>
            <w:bottom w:val="none" w:sz="0" w:space="0" w:color="auto"/>
            <w:right w:val="none" w:sz="0" w:space="0" w:color="auto"/>
          </w:divBdr>
          <w:divsChild>
            <w:div w:id="139926503">
              <w:marLeft w:val="225"/>
              <w:marRight w:val="0"/>
              <w:marTop w:val="150"/>
              <w:marBottom w:val="0"/>
              <w:divBdr>
                <w:top w:val="none" w:sz="0" w:space="0" w:color="auto"/>
                <w:left w:val="none" w:sz="0" w:space="0" w:color="auto"/>
                <w:bottom w:val="none" w:sz="0" w:space="0" w:color="auto"/>
                <w:right w:val="none" w:sz="0" w:space="0" w:color="auto"/>
              </w:divBdr>
              <w:divsChild>
                <w:div w:id="17230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719777">
          <w:marLeft w:val="0"/>
          <w:marRight w:val="0"/>
          <w:marTop w:val="0"/>
          <w:marBottom w:val="0"/>
          <w:divBdr>
            <w:top w:val="none" w:sz="0" w:space="0" w:color="auto"/>
            <w:left w:val="none" w:sz="0" w:space="0" w:color="auto"/>
            <w:bottom w:val="none" w:sz="0" w:space="0" w:color="auto"/>
            <w:right w:val="none" w:sz="0" w:space="0" w:color="auto"/>
          </w:divBdr>
          <w:divsChild>
            <w:div w:id="947657725">
              <w:marLeft w:val="0"/>
              <w:marRight w:val="0"/>
              <w:marTop w:val="0"/>
              <w:marBottom w:val="0"/>
              <w:divBdr>
                <w:top w:val="none" w:sz="0" w:space="0" w:color="auto"/>
                <w:left w:val="none" w:sz="0" w:space="0" w:color="auto"/>
                <w:bottom w:val="none" w:sz="0" w:space="0" w:color="auto"/>
                <w:right w:val="none" w:sz="0" w:space="0" w:color="auto"/>
              </w:divBdr>
            </w:div>
          </w:divsChild>
        </w:div>
        <w:div w:id="341206652">
          <w:marLeft w:val="0"/>
          <w:marRight w:val="0"/>
          <w:marTop w:val="75"/>
          <w:marBottom w:val="0"/>
          <w:divBdr>
            <w:top w:val="none" w:sz="0" w:space="0" w:color="auto"/>
            <w:left w:val="none" w:sz="0" w:space="0" w:color="auto"/>
            <w:bottom w:val="none" w:sz="0" w:space="0" w:color="auto"/>
            <w:right w:val="none" w:sz="0" w:space="0" w:color="auto"/>
          </w:divBdr>
          <w:divsChild>
            <w:div w:id="761990184">
              <w:marLeft w:val="0"/>
              <w:marRight w:val="0"/>
              <w:marTop w:val="0"/>
              <w:marBottom w:val="0"/>
              <w:divBdr>
                <w:top w:val="none" w:sz="0" w:space="0" w:color="auto"/>
                <w:left w:val="none" w:sz="0" w:space="0" w:color="auto"/>
                <w:bottom w:val="none" w:sz="0" w:space="0" w:color="auto"/>
                <w:right w:val="none" w:sz="0" w:space="0" w:color="auto"/>
              </w:divBdr>
              <w:divsChild>
                <w:div w:id="448277164">
                  <w:marLeft w:val="-225"/>
                  <w:marRight w:val="-225"/>
                  <w:marTop w:val="0"/>
                  <w:marBottom w:val="0"/>
                  <w:divBdr>
                    <w:top w:val="none" w:sz="0" w:space="0" w:color="auto"/>
                    <w:left w:val="none" w:sz="0" w:space="0" w:color="auto"/>
                    <w:bottom w:val="none" w:sz="0" w:space="0" w:color="auto"/>
                    <w:right w:val="none" w:sz="0" w:space="0" w:color="auto"/>
                  </w:divBdr>
                  <w:divsChild>
                    <w:div w:id="1124498462">
                      <w:marLeft w:val="0"/>
                      <w:marRight w:val="0"/>
                      <w:marTop w:val="0"/>
                      <w:marBottom w:val="0"/>
                      <w:divBdr>
                        <w:top w:val="none" w:sz="0" w:space="0" w:color="auto"/>
                        <w:left w:val="none" w:sz="0" w:space="0" w:color="auto"/>
                        <w:bottom w:val="none" w:sz="0" w:space="0" w:color="auto"/>
                        <w:right w:val="none" w:sz="0" w:space="0" w:color="auto"/>
                      </w:divBdr>
                      <w:divsChild>
                        <w:div w:id="1352683868">
                          <w:marLeft w:val="0"/>
                          <w:marRight w:val="0"/>
                          <w:marTop w:val="0"/>
                          <w:marBottom w:val="0"/>
                          <w:divBdr>
                            <w:top w:val="none" w:sz="0" w:space="0" w:color="auto"/>
                            <w:left w:val="none" w:sz="0" w:space="0" w:color="auto"/>
                            <w:bottom w:val="none" w:sz="0" w:space="0" w:color="auto"/>
                            <w:right w:val="none" w:sz="0" w:space="0" w:color="auto"/>
                          </w:divBdr>
                        </w:div>
                      </w:divsChild>
                    </w:div>
                    <w:div w:id="814639619">
                      <w:marLeft w:val="-225"/>
                      <w:marRight w:val="-225"/>
                      <w:marTop w:val="0"/>
                      <w:marBottom w:val="0"/>
                      <w:divBdr>
                        <w:top w:val="none" w:sz="0" w:space="0" w:color="auto"/>
                        <w:left w:val="none" w:sz="0" w:space="0" w:color="auto"/>
                        <w:bottom w:val="none" w:sz="0" w:space="0" w:color="auto"/>
                        <w:right w:val="none" w:sz="0" w:space="0" w:color="auto"/>
                      </w:divBdr>
                      <w:divsChild>
                        <w:div w:id="1745908545">
                          <w:marLeft w:val="0"/>
                          <w:marRight w:val="0"/>
                          <w:marTop w:val="0"/>
                          <w:marBottom w:val="0"/>
                          <w:divBdr>
                            <w:top w:val="none" w:sz="0" w:space="0" w:color="auto"/>
                            <w:left w:val="none" w:sz="0" w:space="0" w:color="auto"/>
                            <w:bottom w:val="none" w:sz="0" w:space="0" w:color="auto"/>
                            <w:right w:val="none" w:sz="0" w:space="0" w:color="auto"/>
                          </w:divBdr>
                          <w:divsChild>
                            <w:div w:id="534852681">
                              <w:marLeft w:val="0"/>
                              <w:marRight w:val="0"/>
                              <w:marTop w:val="0"/>
                              <w:marBottom w:val="0"/>
                              <w:divBdr>
                                <w:top w:val="single" w:sz="6" w:space="0" w:color="D6D6D6"/>
                                <w:left w:val="single" w:sz="6" w:space="4" w:color="D6D6D6"/>
                                <w:bottom w:val="single" w:sz="6" w:space="0" w:color="D6D6D6"/>
                                <w:right w:val="single" w:sz="6" w:space="4" w:color="D6D6D6"/>
                              </w:divBdr>
                              <w:divsChild>
                                <w:div w:id="1231388202">
                                  <w:marLeft w:val="0"/>
                                  <w:marRight w:val="0"/>
                                  <w:marTop w:val="0"/>
                                  <w:marBottom w:val="0"/>
                                  <w:divBdr>
                                    <w:top w:val="none" w:sz="0" w:space="0" w:color="auto"/>
                                    <w:left w:val="none" w:sz="0" w:space="0" w:color="auto"/>
                                    <w:bottom w:val="none" w:sz="0" w:space="0" w:color="auto"/>
                                    <w:right w:val="none" w:sz="0" w:space="0" w:color="auto"/>
                                  </w:divBdr>
                                </w:div>
                                <w:div w:id="41505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2767">
                          <w:marLeft w:val="-225"/>
                          <w:marRight w:val="-225"/>
                          <w:marTop w:val="0"/>
                          <w:marBottom w:val="0"/>
                          <w:divBdr>
                            <w:top w:val="none" w:sz="0" w:space="0" w:color="auto"/>
                            <w:left w:val="none" w:sz="0" w:space="0" w:color="auto"/>
                            <w:bottom w:val="none" w:sz="0" w:space="0" w:color="auto"/>
                            <w:right w:val="none" w:sz="0" w:space="0" w:color="auto"/>
                          </w:divBdr>
                          <w:divsChild>
                            <w:div w:id="778640443">
                              <w:marLeft w:val="0"/>
                              <w:marRight w:val="0"/>
                              <w:marTop w:val="0"/>
                              <w:marBottom w:val="0"/>
                              <w:divBdr>
                                <w:top w:val="none" w:sz="0" w:space="0" w:color="auto"/>
                                <w:left w:val="none" w:sz="0" w:space="0" w:color="auto"/>
                                <w:bottom w:val="none" w:sz="0" w:space="0" w:color="auto"/>
                                <w:right w:val="none" w:sz="0" w:space="0" w:color="auto"/>
                              </w:divBdr>
                              <w:divsChild>
                                <w:div w:id="977608093">
                                  <w:marLeft w:val="0"/>
                                  <w:marRight w:val="0"/>
                                  <w:marTop w:val="0"/>
                                  <w:marBottom w:val="75"/>
                                  <w:divBdr>
                                    <w:top w:val="single" w:sz="6" w:space="2" w:color="D6D6D6"/>
                                    <w:left w:val="single" w:sz="6" w:space="2" w:color="D6D6D6"/>
                                    <w:bottom w:val="single" w:sz="6" w:space="2" w:color="D6D6D6"/>
                                    <w:right w:val="single" w:sz="6" w:space="2" w:color="D6D6D6"/>
                                  </w:divBdr>
                                </w:div>
                              </w:divsChild>
                            </w:div>
                          </w:divsChild>
                        </w:div>
                      </w:divsChild>
                    </w:div>
                  </w:divsChild>
                </w:div>
              </w:divsChild>
            </w:div>
            <w:div w:id="1812206273">
              <w:marLeft w:val="0"/>
              <w:marRight w:val="0"/>
              <w:marTop w:val="0"/>
              <w:marBottom w:val="0"/>
              <w:divBdr>
                <w:top w:val="single" w:sz="24" w:space="31" w:color="AAAAAA"/>
                <w:left w:val="none" w:sz="0" w:space="0" w:color="auto"/>
                <w:bottom w:val="none" w:sz="0" w:space="0" w:color="auto"/>
                <w:right w:val="none" w:sz="0" w:space="0" w:color="auto"/>
              </w:divBdr>
              <w:divsChild>
                <w:div w:id="1619137740">
                  <w:marLeft w:val="0"/>
                  <w:marRight w:val="0"/>
                  <w:marTop w:val="0"/>
                  <w:marBottom w:val="0"/>
                  <w:divBdr>
                    <w:top w:val="none" w:sz="0" w:space="0" w:color="auto"/>
                    <w:left w:val="none" w:sz="0" w:space="0" w:color="auto"/>
                    <w:bottom w:val="none" w:sz="0" w:space="0" w:color="auto"/>
                    <w:right w:val="none" w:sz="0" w:space="0" w:color="auto"/>
                  </w:divBdr>
                  <w:divsChild>
                    <w:div w:id="377241160">
                      <w:marLeft w:val="-225"/>
                      <w:marRight w:val="-225"/>
                      <w:marTop w:val="0"/>
                      <w:marBottom w:val="0"/>
                      <w:divBdr>
                        <w:top w:val="none" w:sz="0" w:space="0" w:color="auto"/>
                        <w:left w:val="none" w:sz="0" w:space="0" w:color="auto"/>
                        <w:bottom w:val="none" w:sz="0" w:space="0" w:color="auto"/>
                        <w:right w:val="none" w:sz="0" w:space="0" w:color="auto"/>
                      </w:divBdr>
                      <w:divsChild>
                        <w:div w:id="1994749747">
                          <w:marLeft w:val="0"/>
                          <w:marRight w:val="0"/>
                          <w:marTop w:val="0"/>
                          <w:marBottom w:val="0"/>
                          <w:divBdr>
                            <w:top w:val="none" w:sz="0" w:space="0" w:color="auto"/>
                            <w:left w:val="none" w:sz="0" w:space="0" w:color="auto"/>
                            <w:bottom w:val="none" w:sz="0" w:space="0" w:color="auto"/>
                            <w:right w:val="none" w:sz="0" w:space="0" w:color="auto"/>
                          </w:divBdr>
                        </w:div>
                        <w:div w:id="1971133089">
                          <w:marLeft w:val="0"/>
                          <w:marRight w:val="0"/>
                          <w:marTop w:val="0"/>
                          <w:marBottom w:val="0"/>
                          <w:divBdr>
                            <w:top w:val="none" w:sz="0" w:space="0" w:color="auto"/>
                            <w:left w:val="none" w:sz="0" w:space="0" w:color="auto"/>
                            <w:bottom w:val="none" w:sz="0" w:space="0" w:color="auto"/>
                            <w:right w:val="none" w:sz="0" w:space="0" w:color="auto"/>
                          </w:divBdr>
                        </w:div>
                        <w:div w:id="843401381">
                          <w:marLeft w:val="0"/>
                          <w:marRight w:val="0"/>
                          <w:marTop w:val="0"/>
                          <w:marBottom w:val="0"/>
                          <w:divBdr>
                            <w:top w:val="none" w:sz="0" w:space="0" w:color="auto"/>
                            <w:left w:val="none" w:sz="0" w:space="0" w:color="auto"/>
                            <w:bottom w:val="none" w:sz="0" w:space="0" w:color="auto"/>
                            <w:right w:val="none" w:sz="0" w:space="0" w:color="auto"/>
                          </w:divBdr>
                        </w:div>
                        <w:div w:id="449596682">
                          <w:marLeft w:val="0"/>
                          <w:marRight w:val="0"/>
                          <w:marTop w:val="0"/>
                          <w:marBottom w:val="0"/>
                          <w:divBdr>
                            <w:top w:val="none" w:sz="0" w:space="0" w:color="auto"/>
                            <w:left w:val="none" w:sz="0" w:space="0" w:color="auto"/>
                            <w:bottom w:val="none" w:sz="0" w:space="0" w:color="auto"/>
                            <w:right w:val="none" w:sz="0" w:space="0" w:color="auto"/>
                          </w:divBdr>
                          <w:divsChild>
                            <w:div w:id="649115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utorialspoint.com/articles/index.php" TargetMode="External"/><Relationship Id="rId18" Type="http://schemas.openxmlformats.org/officeDocument/2006/relationships/image" Target="media/image3.jpeg"/><Relationship Id="rId26" Type="http://schemas.openxmlformats.org/officeDocument/2006/relationships/hyperlink" Target="http://www.tutorialspoint.com/javascript/javascript_ifelse.htm" TargetMode="External"/><Relationship Id="rId39" Type="http://schemas.openxmlformats.org/officeDocument/2006/relationships/hyperlink" Target="http://www.tutorialspoint.com/javascript/javascript_objects.htm" TargetMode="External"/><Relationship Id="rId21" Type="http://schemas.openxmlformats.org/officeDocument/2006/relationships/hyperlink" Target="http://www.tutorialspoint.com/javascript/javascript_syntax.htm" TargetMode="External"/><Relationship Id="rId34" Type="http://schemas.openxmlformats.org/officeDocument/2006/relationships/hyperlink" Target="http://www.tutorialspoint.com/javascript/javascript_cookies.htm" TargetMode="External"/><Relationship Id="rId42" Type="http://schemas.openxmlformats.org/officeDocument/2006/relationships/hyperlink" Target="http://www.tutorialspoint.com/javascript/javascript_strings_object.htm" TargetMode="External"/><Relationship Id="rId47" Type="http://schemas.openxmlformats.org/officeDocument/2006/relationships/hyperlink" Target="http://www.tutorialspoint.com/javascript/javascript_html_dom.htm" TargetMode="External"/><Relationship Id="rId50" Type="http://schemas.openxmlformats.org/officeDocument/2006/relationships/hyperlink" Target="http://www.tutorialspoint.com/javascript/javascript_animation.htm" TargetMode="External"/><Relationship Id="rId55" Type="http://schemas.openxmlformats.org/officeDocument/2006/relationships/hyperlink" Target="http://www.tutorialspoint.com/javascript/javascript_questions_answers.htm" TargetMode="External"/><Relationship Id="rId63" Type="http://schemas.openxmlformats.org/officeDocument/2006/relationships/hyperlink" Target="http://www.tutorialspoint.com/computer_glossary.htm" TargetMode="External"/><Relationship Id="rId68" Type="http://schemas.openxmlformats.org/officeDocument/2006/relationships/image" Target="media/image6.jpeg"/><Relationship Id="rId7" Type="http://schemas.openxmlformats.org/officeDocument/2006/relationships/image" Target="media/image1.png"/><Relationship Id="rId71"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hyperlink" Target="javascript:void(0);" TargetMode="External"/><Relationship Id="rId29" Type="http://schemas.openxmlformats.org/officeDocument/2006/relationships/hyperlink" Target="http://www.tutorialspoint.com/javascript/javascript_for_loop.htm" TargetMode="External"/><Relationship Id="rId11" Type="http://schemas.openxmlformats.org/officeDocument/2006/relationships/hyperlink" Target="http://www.tutorialspoint.com/questions_and_answers.htm" TargetMode="External"/><Relationship Id="rId24" Type="http://schemas.openxmlformats.org/officeDocument/2006/relationships/hyperlink" Target="http://www.tutorialspoint.com/javascript/javascript_variables.htm" TargetMode="External"/><Relationship Id="rId32" Type="http://schemas.openxmlformats.org/officeDocument/2006/relationships/hyperlink" Target="http://www.tutorialspoint.com/javascript/javascript_functions.htm" TargetMode="External"/><Relationship Id="rId37" Type="http://schemas.openxmlformats.org/officeDocument/2006/relationships/hyperlink" Target="http://www.tutorialspoint.com/javascript/javascript_void_keyword.htm" TargetMode="External"/><Relationship Id="rId40" Type="http://schemas.openxmlformats.org/officeDocument/2006/relationships/hyperlink" Target="http://www.tutorialspoint.com/javascript/javascript_number_object.htm" TargetMode="External"/><Relationship Id="rId45" Type="http://schemas.openxmlformats.org/officeDocument/2006/relationships/hyperlink" Target="http://www.tutorialspoint.com/javascript/javascript_math_object.htm" TargetMode="External"/><Relationship Id="rId53" Type="http://schemas.openxmlformats.org/officeDocument/2006/relationships/hyperlink" Target="http://www.tutorialspoint.com/javascript/javascript_image_map.htm" TargetMode="External"/><Relationship Id="rId58" Type="http://schemas.openxmlformats.org/officeDocument/2006/relationships/hyperlink" Target="http://www.tutorialspoint.com/javascript/javascript_resources.htm" TargetMode="External"/><Relationship Id="rId66" Type="http://schemas.openxmlformats.org/officeDocument/2006/relationships/image" Target="media/image4.jpeg"/><Relationship Id="rId7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hyperlink" Target="http://www.tutorialspoint.com/javascript/javascript_placement.htm" TargetMode="External"/><Relationship Id="rId28" Type="http://schemas.openxmlformats.org/officeDocument/2006/relationships/hyperlink" Target="http://www.tutorialspoint.com/javascript/javascript_while_loop.htm" TargetMode="External"/><Relationship Id="rId36" Type="http://schemas.openxmlformats.org/officeDocument/2006/relationships/hyperlink" Target="http://www.tutorialspoint.com/javascript/javascript_dialog_boxes.htm" TargetMode="External"/><Relationship Id="rId49" Type="http://schemas.openxmlformats.org/officeDocument/2006/relationships/hyperlink" Target="http://www.tutorialspoint.com/javascript/javascript_form_validations.htm" TargetMode="External"/><Relationship Id="rId57" Type="http://schemas.openxmlformats.org/officeDocument/2006/relationships/hyperlink" Target="http://www.tutorialspoint.com/javascript/javascript_builtin_functions.htm" TargetMode="External"/><Relationship Id="rId61" Type="http://schemas.openxmlformats.org/officeDocument/2006/relationships/hyperlink" Target="http://www.tutorialspoint.com/effective_resume_writing.htm" TargetMode="External"/><Relationship Id="rId10" Type="http://schemas.openxmlformats.org/officeDocument/2006/relationships/hyperlink" Target="http://www.tutorialspoint.com/free_online_whiteboard.htm" TargetMode="External"/><Relationship Id="rId19" Type="http://schemas.openxmlformats.org/officeDocument/2006/relationships/hyperlink" Target="http://www.tutorialspoint.com/javascript/index.htm" TargetMode="External"/><Relationship Id="rId31" Type="http://schemas.openxmlformats.org/officeDocument/2006/relationships/hyperlink" Target="http://www.tutorialspoint.com/javascript/javascript_loop_control.htm" TargetMode="External"/><Relationship Id="rId44" Type="http://schemas.openxmlformats.org/officeDocument/2006/relationships/hyperlink" Target="http://www.tutorialspoint.com/javascript/javascript_date_object.htm" TargetMode="External"/><Relationship Id="rId52" Type="http://schemas.openxmlformats.org/officeDocument/2006/relationships/hyperlink" Target="http://www.tutorialspoint.com/javascript/javascript_debugging.htm" TargetMode="External"/><Relationship Id="rId60" Type="http://schemas.openxmlformats.org/officeDocument/2006/relationships/hyperlink" Target="http://www.tutorialspoint.com/questions_and_answers.htm" TargetMode="External"/><Relationship Id="rId65" Type="http://schemas.openxmlformats.org/officeDocument/2006/relationships/hyperlink" Target="javascript:void(0)" TargetMode="External"/><Relationship Id="rId73"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www.tutorialspoint.com/index.htm" TargetMode="External"/><Relationship Id="rId22" Type="http://schemas.openxmlformats.org/officeDocument/2006/relationships/hyperlink" Target="http://www.tutorialspoint.com/javascript/javascript_enabling.htm" TargetMode="External"/><Relationship Id="rId27" Type="http://schemas.openxmlformats.org/officeDocument/2006/relationships/hyperlink" Target="http://www.tutorialspoint.com/javascript/javascript_switch_case.htm" TargetMode="External"/><Relationship Id="rId30" Type="http://schemas.openxmlformats.org/officeDocument/2006/relationships/hyperlink" Target="http://www.tutorialspoint.com/javascript/javascript_forin_loop.htm" TargetMode="External"/><Relationship Id="rId35" Type="http://schemas.openxmlformats.org/officeDocument/2006/relationships/hyperlink" Target="http://www.tutorialspoint.com/javascript/javascript_page_redirect.htm" TargetMode="External"/><Relationship Id="rId43" Type="http://schemas.openxmlformats.org/officeDocument/2006/relationships/hyperlink" Target="http://www.tutorialspoint.com/javascript/javascript_arrays_object.htm" TargetMode="External"/><Relationship Id="rId48" Type="http://schemas.openxmlformats.org/officeDocument/2006/relationships/hyperlink" Target="http://www.tutorialspoint.com/javascript/javascript_error_handling.htm" TargetMode="External"/><Relationship Id="rId56" Type="http://schemas.openxmlformats.org/officeDocument/2006/relationships/hyperlink" Target="http://www.tutorialspoint.com/javascript/javascript_quick_guide.htm" TargetMode="External"/><Relationship Id="rId64" Type="http://schemas.openxmlformats.org/officeDocument/2006/relationships/hyperlink" Target="http://www.tutorialspoint.com/computer_whoiswho.htm" TargetMode="External"/><Relationship Id="rId69" Type="http://schemas.openxmlformats.org/officeDocument/2006/relationships/image" Target="media/image7.jpeg"/><Relationship Id="rId8" Type="http://schemas.openxmlformats.org/officeDocument/2006/relationships/image" Target="media/image2.wmf"/><Relationship Id="rId51" Type="http://schemas.openxmlformats.org/officeDocument/2006/relationships/hyperlink" Target="http://www.tutorialspoint.com/javascript/javascript_multimedia.htm" TargetMode="External"/><Relationship Id="rId72" Type="http://schemas.openxmlformats.org/officeDocument/2006/relationships/image" Target="media/image10.png"/><Relationship Id="rId3" Type="http://schemas.microsoft.com/office/2007/relationships/stylesWithEffects" Target="stylesWithEffects.xml"/><Relationship Id="rId12" Type="http://schemas.openxmlformats.org/officeDocument/2006/relationships/hyperlink" Target="http://www.tutorialspoint.com/shared-tutorials.php" TargetMode="External"/><Relationship Id="rId17" Type="http://schemas.openxmlformats.org/officeDocument/2006/relationships/hyperlink" Target="http://www.tutorialspoint.com/absoluteclasses/upcomingclasses.htm" TargetMode="External"/><Relationship Id="rId25" Type="http://schemas.openxmlformats.org/officeDocument/2006/relationships/hyperlink" Target="http://www.tutorialspoint.com/javascript/javascript_operators.htm" TargetMode="External"/><Relationship Id="rId33" Type="http://schemas.openxmlformats.org/officeDocument/2006/relationships/hyperlink" Target="http://www.tutorialspoint.com/javascript/javascript_events.htm" TargetMode="External"/><Relationship Id="rId38" Type="http://schemas.openxmlformats.org/officeDocument/2006/relationships/hyperlink" Target="http://www.tutorialspoint.com/javascript/javascript_page_printing.htm" TargetMode="External"/><Relationship Id="rId46" Type="http://schemas.openxmlformats.org/officeDocument/2006/relationships/hyperlink" Target="http://www.tutorialspoint.com/javascript/javascript_regexp_object.htm" TargetMode="External"/><Relationship Id="rId59" Type="http://schemas.openxmlformats.org/officeDocument/2006/relationships/hyperlink" Target="http://www.tutorialspoint.com/developers_best_practices/index.htm" TargetMode="External"/><Relationship Id="rId67" Type="http://schemas.openxmlformats.org/officeDocument/2006/relationships/image" Target="media/image5.jpeg"/><Relationship Id="rId20" Type="http://schemas.openxmlformats.org/officeDocument/2006/relationships/hyperlink" Target="http://www.tutorialspoint.com/javascript/javascript_overview.htm" TargetMode="External"/><Relationship Id="rId41" Type="http://schemas.openxmlformats.org/officeDocument/2006/relationships/hyperlink" Target="http://www.tutorialspoint.com/javascript/javascript_boolean_object.htm" TargetMode="External"/><Relationship Id="rId54" Type="http://schemas.openxmlformats.org/officeDocument/2006/relationships/hyperlink" Target="http://www.tutorialspoint.com/javascript/javascript_browsers_handling.htm" TargetMode="External"/><Relationship Id="rId62" Type="http://schemas.openxmlformats.org/officeDocument/2006/relationships/hyperlink" Target="http://www.tutorialspoint.com/hr_interview_questions/index.htm" TargetMode="External"/><Relationship Id="rId70" Type="http://schemas.openxmlformats.org/officeDocument/2006/relationships/image" Target="media/image8.jpeg"/><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tutorialspoint.com/index.htm"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1747</Words>
  <Characters>9959</Characters>
  <Application>Microsoft Office Word</Application>
  <DocSecurity>0</DocSecurity>
  <Lines>82</Lines>
  <Paragraphs>23</Paragraphs>
  <ScaleCrop>false</ScaleCrop>
  <Company>home</Company>
  <LinksUpToDate>false</LinksUpToDate>
  <CharactersWithSpaces>11683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GITANJALI</dc:creator>
  <cp:lastModifiedBy>GITANJALI</cp:lastModifiedBy>
  <cp:revision>3</cp:revision>
  <dcterms:created xsi:type="dcterms:W3CDTF">2015-08-30T05:17:00Z</dcterms:created>
  <dcterms:modified xsi:type="dcterms:W3CDTF">2015-08-30T05:23:00Z</dcterms:modified>
</cp:coreProperties>
</file>