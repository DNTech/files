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FF" w:rsidRPr="000427FF" w:rsidRDefault="000427FF" w:rsidP="000427FF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8"/>
          <w:szCs w:val="48"/>
        </w:rPr>
      </w:pPr>
      <w:r w:rsidRPr="000427FF">
        <w:rPr>
          <w:rFonts w:ascii="Arial" w:eastAsia="Times New Roman" w:hAnsi="Arial" w:cs="Arial"/>
          <w:color w:val="121214"/>
          <w:spacing w:val="-15"/>
          <w:kern w:val="36"/>
          <w:sz w:val="48"/>
          <w:szCs w:val="48"/>
        </w:rPr>
        <w:t>JavaScript - The Strings Object</w:t>
      </w:r>
    </w:p>
    <w:p w:rsidR="000427FF" w:rsidRPr="000427FF" w:rsidRDefault="000427FF" w:rsidP="000427FF">
      <w:pPr>
        <w:spacing w:before="105" w:after="105" w:line="330" w:lineRule="atLeast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0427FF">
        <w:rPr>
          <w:rFonts w:ascii="Arial" w:eastAsia="Times New Roman" w:hAnsi="Arial" w:cs="Arial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0427FF" w:rsidRPr="000427FF" w:rsidRDefault="000427FF" w:rsidP="000427FF">
      <w:pPr>
        <w:spacing w:before="105" w:after="105" w:line="330" w:lineRule="atLeast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0427FF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0427FF" w:rsidRPr="000427FF" w:rsidRDefault="000427FF" w:rsidP="000427FF">
      <w:pPr>
        <w:spacing w:before="105" w:after="105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6" style="width:0;height:0" o:hralign="center" o:hrstd="t" o:hrnoshade="t" o:hr="t" fillcolor="#313131" stroked="f"/>
          </w:pict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"http://www.tutorialspoint.com/javascript/javascript_boolean_object.htm"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"http://www.tutorialspoint.com/javascript/javascript_arrays_object.htm"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7" style="width:0;height:0" o:hralign="center" o:hrstd="t" o:hrnoshade="t" o:hr="t" fillcolor="#313131" stroked="f"/>
          </w:pic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ins w:id="9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0427FF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String</w:t>
        </w:r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 xml:space="preserve"> object lets you work with a series of characters; it wraps </w:t>
        </w:r>
        <w:proofErr w:type="spellStart"/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Javascript's</w:t>
        </w:r>
        <w:proofErr w:type="spellEnd"/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 xml:space="preserve"> string primitive data type with a number of helper methods.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10" w:author="Unknown"/>
          <w:rFonts w:ascii="Arial" w:eastAsia="Times New Roman" w:hAnsi="Arial" w:cs="Arial"/>
          <w:color w:val="000000"/>
          <w:sz w:val="21"/>
          <w:szCs w:val="21"/>
        </w:rPr>
      </w:pPr>
      <w:ins w:id="11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As JavaScript automatically converts between string primitives and String objects, you can call any of the helper methods of the String object on a string primitive.</w:t>
        </w:r>
      </w:ins>
    </w:p>
    <w:p w:rsidR="000427FF" w:rsidRPr="000427FF" w:rsidRDefault="000427FF" w:rsidP="000427FF">
      <w:pPr>
        <w:spacing w:before="48" w:after="48" w:line="360" w:lineRule="atLeast"/>
        <w:ind w:right="48"/>
        <w:outlineLvl w:val="2"/>
        <w:rPr>
          <w:ins w:id="12" w:author="Unknown"/>
          <w:rFonts w:ascii="Arial" w:eastAsia="Times New Roman" w:hAnsi="Arial" w:cs="Arial"/>
          <w:color w:val="000000"/>
          <w:sz w:val="31"/>
          <w:szCs w:val="31"/>
        </w:rPr>
      </w:pPr>
      <w:ins w:id="13" w:author="Unknown">
        <w:r w:rsidRPr="000427FF">
          <w:rPr>
            <w:rFonts w:ascii="Arial" w:eastAsia="Times New Roman" w:hAnsi="Arial" w:cs="Arial"/>
            <w:color w:val="000000"/>
            <w:sz w:val="31"/>
            <w:szCs w:val="31"/>
          </w:rPr>
          <w:t>Syntax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Use the following syntax to create a String object −</w:t>
        </w:r>
      </w:ins>
    </w:p>
    <w:p w:rsidR="000427FF" w:rsidRPr="000427FF" w:rsidRDefault="000427FF" w:rsidP="000427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ins w:id="16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ins w:id="17" w:author="Unknown"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proofErr w:type="spellEnd"/>
        <w:proofErr w:type="gramEnd"/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>val</w:t>
        </w:r>
        <w:proofErr w:type="spellEnd"/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new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7F0055"/>
            <w:sz w:val="18"/>
            <w:szCs w:val="18"/>
          </w:rPr>
          <w:t>String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string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18" w:author="Unknown"/>
          <w:rFonts w:ascii="Arial" w:eastAsia="Times New Roman" w:hAnsi="Arial" w:cs="Arial"/>
          <w:color w:val="000000"/>
          <w:sz w:val="21"/>
          <w:szCs w:val="21"/>
        </w:rPr>
      </w:pPr>
      <w:ins w:id="19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0427FF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String</w:t>
        </w:r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 parameter is a series of characters that has been properly encoded.</w:t>
        </w:r>
      </w:ins>
    </w:p>
    <w:p w:rsidR="000427FF" w:rsidRPr="000427FF" w:rsidRDefault="000427FF" w:rsidP="000427FF">
      <w:pPr>
        <w:spacing w:before="48" w:after="48" w:line="360" w:lineRule="atLeast"/>
        <w:ind w:right="48"/>
        <w:outlineLvl w:val="1"/>
        <w:rPr>
          <w:ins w:id="20" w:author="Unknown"/>
          <w:rFonts w:ascii="Arial" w:eastAsia="Times New Roman" w:hAnsi="Arial" w:cs="Arial"/>
          <w:color w:val="121214"/>
          <w:spacing w:val="-15"/>
          <w:sz w:val="41"/>
          <w:szCs w:val="41"/>
        </w:rPr>
      </w:pPr>
      <w:ins w:id="21" w:author="Unknown">
        <w:r w:rsidRPr="000427FF">
          <w:rPr>
            <w:rFonts w:ascii="Arial" w:eastAsia="Times New Roman" w:hAnsi="Arial" w:cs="Arial"/>
            <w:color w:val="121214"/>
            <w:spacing w:val="-15"/>
            <w:sz w:val="41"/>
            <w:szCs w:val="41"/>
          </w:rPr>
          <w:t>String Properties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22" w:author="Unknown"/>
          <w:rFonts w:ascii="Arial" w:eastAsia="Times New Roman" w:hAnsi="Arial" w:cs="Arial"/>
          <w:color w:val="000000"/>
          <w:sz w:val="21"/>
          <w:szCs w:val="21"/>
        </w:rPr>
      </w:pPr>
      <w:ins w:id="23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Here is a list of the properties of String object and their description.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248"/>
      </w:tblGrid>
      <w:tr w:rsidR="000427FF" w:rsidRPr="000427FF" w:rsidTr="000427F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Property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a reference to the String function that created the object.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length of the 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The prototype property allows you to add properties and methods to an object.</w:t>
            </w:r>
          </w:p>
        </w:tc>
      </w:tr>
    </w:tbl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24" w:author="Unknown"/>
          <w:rFonts w:ascii="Arial" w:eastAsia="Times New Roman" w:hAnsi="Arial" w:cs="Arial"/>
          <w:color w:val="000000"/>
          <w:sz w:val="21"/>
          <w:szCs w:val="21"/>
        </w:rPr>
      </w:pPr>
      <w:ins w:id="25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have a few examples to demonstrate the usage of String properties.</w:t>
        </w:r>
      </w:ins>
    </w:p>
    <w:p w:rsidR="000427FF" w:rsidRPr="000427FF" w:rsidRDefault="000427FF" w:rsidP="000427FF">
      <w:pPr>
        <w:spacing w:before="48" w:after="48" w:line="360" w:lineRule="atLeast"/>
        <w:ind w:right="48"/>
        <w:outlineLvl w:val="1"/>
        <w:rPr>
          <w:ins w:id="26" w:author="Unknown"/>
          <w:rFonts w:ascii="Arial" w:eastAsia="Times New Roman" w:hAnsi="Arial" w:cs="Arial"/>
          <w:color w:val="121214"/>
          <w:spacing w:val="-15"/>
          <w:sz w:val="41"/>
          <w:szCs w:val="41"/>
        </w:rPr>
      </w:pPr>
      <w:ins w:id="27" w:author="Unknown">
        <w:r w:rsidRPr="000427FF">
          <w:rPr>
            <w:rFonts w:ascii="Arial" w:eastAsia="Times New Roman" w:hAnsi="Arial" w:cs="Arial"/>
            <w:color w:val="121214"/>
            <w:spacing w:val="-15"/>
            <w:sz w:val="41"/>
            <w:szCs w:val="41"/>
          </w:rPr>
          <w:t>String Methods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28" w:author="Unknown"/>
          <w:rFonts w:ascii="Arial" w:eastAsia="Times New Roman" w:hAnsi="Arial" w:cs="Arial"/>
          <w:color w:val="000000"/>
          <w:sz w:val="21"/>
          <w:szCs w:val="21"/>
        </w:rPr>
      </w:pPr>
      <w:ins w:id="29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Here is a list of the methods available in String object along with their description.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600"/>
      </w:tblGrid>
      <w:tr w:rsidR="000427FF" w:rsidRPr="000427FF" w:rsidTr="000427F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charAt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character at the specified index.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charCodeAt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a number indicating the Unicode value of the character at the given index.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concat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Combines the text of two strings and returns a new 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indexOf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index within the calling String object of the first occurrence of the specified value, or -1 if not found.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lastIndexOf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index within the calling String object of the last occurrence of the specified value, or -1 if not found.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localeCompare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Returns a number indicating whether a reference string comes before or after or is the same as the given string in </w:t>
            </w:r>
            <w:proofErr w:type="spellStart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sort</w:t>
            </w:r>
            <w:proofErr w:type="spellEnd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order.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match()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Used to match a regular expression against a 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Used to find a match between a regular expression and a string, and to replace the matched substring with a new substring.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search()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Executes the search for a match between a regular expression and a specified 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Extracts a section of a string and returns a new 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split()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Splits a String object into an array of strings by separating the string into substrings.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substr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characters in a string beginning at the specified location through the specified number of characters.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characters in a string between two indexes into the 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toLocaleLowerCase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The characters within a string are converted to lower case while respecting the current locale.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toLocaleUpperCase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The characters within a string are converted to upper case while respecting the current locale.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toLowerCase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calling string value converted to lower case.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toString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a string representing the specified object.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toUpperCase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calling string value converted to uppercase.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valueOf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primitive value of the specified object.</w:t>
            </w:r>
          </w:p>
        </w:tc>
      </w:tr>
    </w:tbl>
    <w:p w:rsidR="000427FF" w:rsidRPr="000427FF" w:rsidRDefault="000427FF" w:rsidP="000427FF">
      <w:pPr>
        <w:spacing w:before="48" w:after="48" w:line="360" w:lineRule="atLeast"/>
        <w:ind w:right="48"/>
        <w:outlineLvl w:val="1"/>
        <w:rPr>
          <w:ins w:id="30" w:author="Unknown"/>
          <w:rFonts w:ascii="Arial" w:eastAsia="Times New Roman" w:hAnsi="Arial" w:cs="Arial"/>
          <w:color w:val="121214"/>
          <w:spacing w:val="-15"/>
          <w:sz w:val="41"/>
          <w:szCs w:val="41"/>
        </w:rPr>
      </w:pPr>
      <w:ins w:id="31" w:author="Unknown">
        <w:r w:rsidRPr="000427FF">
          <w:rPr>
            <w:rFonts w:ascii="Arial" w:eastAsia="Times New Roman" w:hAnsi="Arial" w:cs="Arial"/>
            <w:color w:val="121214"/>
            <w:spacing w:val="-15"/>
            <w:sz w:val="41"/>
            <w:szCs w:val="41"/>
          </w:rPr>
          <w:t>String HTML Wrappers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32" w:author="Unknown"/>
          <w:rFonts w:ascii="Arial" w:eastAsia="Times New Roman" w:hAnsi="Arial" w:cs="Arial"/>
          <w:color w:val="000000"/>
          <w:sz w:val="21"/>
          <w:szCs w:val="21"/>
        </w:rPr>
      </w:pPr>
      <w:ins w:id="33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Here is a list of the methods that return a copy of the string wrapped inside an appropriate HTML tag.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248"/>
      </w:tblGrid>
      <w:tr w:rsidR="000427FF" w:rsidRPr="000427FF" w:rsidTr="000427F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anchor()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Creates an HTML anchor that is used as a hypertext target.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big()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Creates a string to be displayed in a big font as if it were in a &lt;big&gt; tag.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blink()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Creates a string to blink as if it were in a &lt;blink&gt; tag.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bold()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Creates a string to be displayed as bold as if it were in a &lt;b&gt; tag.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fixed()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displayed in fixed-pitch font as if it were in a &lt;</w:t>
            </w:r>
            <w:proofErr w:type="spellStart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tt</w:t>
            </w:r>
            <w:proofErr w:type="spellEnd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&gt; tag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fontcolor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displayed in the specified color as if it were in a &lt;font color="color"&gt; tag.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fontsize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displayed in the specified font size as if it were in a &lt;font size="size"&gt; tag.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4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italics()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italic, as if it were in an &lt;i&gt; tag.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5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link()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Creates an HTML hypertext link that requests another URL.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6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small()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displayed in a small font, as if it were in a &lt;small&gt; tag.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7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strike()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displayed as struck-out text, as if it were in a &lt;strike&gt; tag.</w:t>
            </w:r>
          </w:p>
        </w:tc>
      </w:tr>
      <w:bookmarkStart w:id="34" w:name="_GoBack"/>
      <w:bookmarkEnd w:id="34"/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begin"/>
            </w:r>
            <w:r w:rsidRPr="000427F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instrText xml:space="preserve"> HYPERLINK "http://www.tutorialspoint.com/javascript/string_sub.htm" </w:instrText>
            </w:r>
            <w:r w:rsidRPr="000427F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separate"/>
            </w: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  <w:u w:val="single"/>
              </w:rPr>
              <w:t>sub()</w:t>
            </w:r>
            <w:r w:rsidRPr="000427F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displayed as a subscript, as if it were in a &lt;sub&gt; tag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8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sup()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Causes a string to be displayed as a superscript, as if it were in a &lt;sup&gt; tag</w:t>
            </w:r>
          </w:p>
        </w:tc>
      </w:tr>
    </w:tbl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35" w:author="Unknown"/>
          <w:rFonts w:ascii="Arial" w:eastAsia="Times New Roman" w:hAnsi="Arial" w:cs="Arial"/>
          <w:color w:val="000000"/>
          <w:sz w:val="21"/>
          <w:szCs w:val="21"/>
        </w:rPr>
      </w:pPr>
      <w:ins w:id="36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have a few examples to demonstrate the usage of String methods.</w:t>
        </w:r>
      </w:ins>
    </w:p>
    <w:p w:rsidR="000427FF" w:rsidRPr="000427FF" w:rsidRDefault="000427FF" w:rsidP="000427FF">
      <w:pPr>
        <w:spacing w:before="105" w:after="105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ins w:id="38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8" style="width:0;height:0" o:hralign="center" o:hrstd="t" o:hrnoshade="t" o:hr="t" fillcolor="#313131" stroked="f"/>
          </w:pict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39" w:author="Unknown"/>
          <w:rFonts w:ascii="Arial" w:eastAsia="Times New Roman" w:hAnsi="Arial" w:cs="Arial"/>
          <w:color w:val="313131"/>
          <w:sz w:val="21"/>
          <w:szCs w:val="21"/>
        </w:rPr>
      </w:pPr>
      <w:ins w:id="40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"http://www.tutorialspoint.com/javascript/javascript_boolean_object.htm"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41" w:author="Unknown"/>
          <w:rFonts w:ascii="Arial" w:eastAsia="Times New Roman" w:hAnsi="Arial" w:cs="Arial"/>
          <w:color w:val="313131"/>
          <w:sz w:val="21"/>
          <w:szCs w:val="21"/>
        </w:rPr>
      </w:pPr>
      <w:ins w:id="42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43" w:author="Unknown"/>
          <w:rFonts w:ascii="Arial" w:eastAsia="Times New Roman" w:hAnsi="Arial" w:cs="Arial"/>
          <w:color w:val="313131"/>
          <w:sz w:val="21"/>
          <w:szCs w:val="21"/>
        </w:rPr>
      </w:pPr>
      <w:ins w:id="44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"http://www.tutorialspoint.com/javascript/pdf/javascript_strings_object.pdf" \o "JavaScript The Strings Object" \t "_blank"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45" w:author="Unknown"/>
          <w:rFonts w:ascii="Arial" w:eastAsia="Times New Roman" w:hAnsi="Arial" w:cs="Arial"/>
          <w:color w:val="313131"/>
          <w:sz w:val="21"/>
          <w:szCs w:val="21"/>
        </w:rPr>
      </w:pPr>
      <w:ins w:id="46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"http://www.tutorialspoint.com/javascript/javascript_arrays_object.htm"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</w:rPr>
      </w:pPr>
      <w:ins w:id="48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9" style="width:0;height:0" o:hralign="center" o:hrstd="t" o:hrnoshade="t" o:hr="t" fillcolor="#313131" stroked="f"/>
          </w:pict>
        </w:r>
      </w:ins>
    </w:p>
    <w:p w:rsidR="00525669" w:rsidRDefault="000427FF"/>
    <w:p w:rsidR="000427FF" w:rsidRPr="000427FF" w:rsidRDefault="000427FF" w:rsidP="000427FF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8"/>
          <w:szCs w:val="48"/>
        </w:rPr>
      </w:pPr>
      <w:r w:rsidRPr="000427FF">
        <w:rPr>
          <w:rFonts w:ascii="Arial" w:eastAsia="Times New Roman" w:hAnsi="Arial" w:cs="Arial"/>
          <w:color w:val="121214"/>
          <w:spacing w:val="-15"/>
          <w:kern w:val="36"/>
          <w:sz w:val="48"/>
          <w:szCs w:val="48"/>
        </w:rPr>
        <w:t>JavaScript - The Arrays Object</w:t>
      </w:r>
    </w:p>
    <w:p w:rsidR="000427FF" w:rsidRPr="000427FF" w:rsidRDefault="000427FF" w:rsidP="000427FF">
      <w:pPr>
        <w:spacing w:before="105" w:after="105" w:line="330" w:lineRule="atLeast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0427FF">
        <w:rPr>
          <w:rFonts w:ascii="Arial" w:eastAsia="Times New Roman" w:hAnsi="Arial" w:cs="Arial"/>
          <w:color w:val="313131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0427FF" w:rsidRPr="000427FF" w:rsidRDefault="000427FF" w:rsidP="000427FF">
      <w:pPr>
        <w:spacing w:before="105" w:after="105" w:line="330" w:lineRule="atLeast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0427FF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0427FF" w:rsidRPr="000427FF" w:rsidRDefault="000427FF" w:rsidP="000427FF">
      <w:pPr>
        <w:spacing w:before="105" w:after="105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</w:rPr>
      </w:pPr>
      <w:ins w:id="50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1" style="width:0;height:0" o:hralign="center" o:hrstd="t" o:hrnoshade="t" o:hr="t" fillcolor="#313131" stroked="f"/>
          </w:pict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51" w:author="Unknown"/>
          <w:rFonts w:ascii="Arial" w:eastAsia="Times New Roman" w:hAnsi="Arial" w:cs="Arial"/>
          <w:color w:val="313131"/>
          <w:sz w:val="21"/>
          <w:szCs w:val="21"/>
        </w:rPr>
      </w:pPr>
      <w:ins w:id="52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"http://www.tutorialspoint.com/javascript/javascript_strings_object.htm"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53" w:author="Unknown"/>
          <w:rFonts w:ascii="Arial" w:eastAsia="Times New Roman" w:hAnsi="Arial" w:cs="Arial"/>
          <w:color w:val="313131"/>
          <w:sz w:val="21"/>
          <w:szCs w:val="21"/>
        </w:rPr>
      </w:pPr>
      <w:ins w:id="54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"http://www.tutorialspoint.com/javascript/javascript_date_object.htm"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</w:rPr>
      </w:pPr>
      <w:ins w:id="56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2" style="width:0;height:0" o:hralign="center" o:hrstd="t" o:hrnoshade="t" o:hr="t" fillcolor="#313131" stroked="f"/>
          </w:pic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57" w:author="Unknown"/>
          <w:rFonts w:ascii="Arial" w:eastAsia="Times New Roman" w:hAnsi="Arial" w:cs="Arial"/>
          <w:color w:val="000000"/>
          <w:sz w:val="21"/>
          <w:szCs w:val="21"/>
        </w:rPr>
      </w:pPr>
      <w:ins w:id="58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0427FF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Array</w:t>
        </w:r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 object lets you store multiple values in a single variable. It stores a fixed-size sequential collection of elements of the same type. An array is used to store a collection of data, but it is often more useful to think of an array as a collection of variables of the same type.</w:t>
        </w:r>
      </w:ins>
    </w:p>
    <w:p w:rsidR="000427FF" w:rsidRPr="000427FF" w:rsidRDefault="000427FF" w:rsidP="000427FF">
      <w:pPr>
        <w:spacing w:before="48" w:after="48" w:line="360" w:lineRule="atLeast"/>
        <w:ind w:right="48"/>
        <w:outlineLvl w:val="2"/>
        <w:rPr>
          <w:ins w:id="59" w:author="Unknown"/>
          <w:rFonts w:ascii="Arial" w:eastAsia="Times New Roman" w:hAnsi="Arial" w:cs="Arial"/>
          <w:color w:val="000000"/>
          <w:sz w:val="31"/>
          <w:szCs w:val="31"/>
        </w:rPr>
      </w:pPr>
      <w:ins w:id="60" w:author="Unknown">
        <w:r w:rsidRPr="000427FF">
          <w:rPr>
            <w:rFonts w:ascii="Arial" w:eastAsia="Times New Roman" w:hAnsi="Arial" w:cs="Arial"/>
            <w:color w:val="000000"/>
            <w:sz w:val="31"/>
            <w:szCs w:val="31"/>
          </w:rPr>
          <w:t>Syntax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61" w:author="Unknown"/>
          <w:rFonts w:ascii="Arial" w:eastAsia="Times New Roman" w:hAnsi="Arial" w:cs="Arial"/>
          <w:color w:val="000000"/>
          <w:sz w:val="21"/>
          <w:szCs w:val="21"/>
        </w:rPr>
      </w:pPr>
      <w:ins w:id="62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Use the following syntax to create an </w:t>
        </w:r>
        <w:r w:rsidRPr="000427FF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Array</w:t>
        </w:r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 object −</w:t>
        </w:r>
      </w:ins>
    </w:p>
    <w:p w:rsidR="000427FF" w:rsidRPr="000427FF" w:rsidRDefault="000427FF" w:rsidP="000427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ins w:id="63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ins w:id="64" w:author="Unknown"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proofErr w:type="spellEnd"/>
        <w:proofErr w:type="gramEnd"/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fruits 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new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7F0055"/>
            <w:sz w:val="18"/>
            <w:szCs w:val="18"/>
          </w:rPr>
          <w:t>Array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8800"/>
            <w:sz w:val="18"/>
            <w:szCs w:val="18"/>
          </w:rPr>
          <w:t>"apple"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,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8800"/>
            <w:sz w:val="18"/>
            <w:szCs w:val="18"/>
          </w:rPr>
          <w:t>"orange"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,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8800"/>
            <w:sz w:val="18"/>
            <w:szCs w:val="18"/>
          </w:rPr>
          <w:t>"mango"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65" w:author="Unknown"/>
          <w:rFonts w:ascii="Arial" w:eastAsia="Times New Roman" w:hAnsi="Arial" w:cs="Arial"/>
          <w:color w:val="000000"/>
          <w:sz w:val="21"/>
          <w:szCs w:val="21"/>
        </w:rPr>
      </w:pPr>
      <w:ins w:id="66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0427FF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Array</w:t>
        </w:r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 parameter is a list of strings or integers. When you specify a single numeric parameter with the Array constructor, you specify the initial length of the array. The maximum length allowed for an array is 4,294,967,295.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67" w:author="Unknown"/>
          <w:rFonts w:ascii="Arial" w:eastAsia="Times New Roman" w:hAnsi="Arial" w:cs="Arial"/>
          <w:color w:val="000000"/>
          <w:sz w:val="21"/>
          <w:szCs w:val="21"/>
        </w:rPr>
      </w:pPr>
      <w:ins w:id="68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You can create array by simply assigning values as follows −</w:t>
        </w:r>
      </w:ins>
    </w:p>
    <w:p w:rsidR="000427FF" w:rsidRPr="000427FF" w:rsidRDefault="000427FF" w:rsidP="000427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ins w:id="69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ins w:id="70" w:author="Unknown"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proofErr w:type="spellEnd"/>
        <w:proofErr w:type="gramEnd"/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fruits 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[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8800"/>
            <w:sz w:val="18"/>
            <w:szCs w:val="18"/>
          </w:rPr>
          <w:t>"apple"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,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8800"/>
            <w:sz w:val="18"/>
            <w:szCs w:val="18"/>
          </w:rPr>
          <w:t>"orange"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,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8800"/>
            <w:sz w:val="18"/>
            <w:szCs w:val="18"/>
          </w:rPr>
          <w:t>"mango"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];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71" w:author="Unknown"/>
          <w:rFonts w:ascii="Arial" w:eastAsia="Times New Roman" w:hAnsi="Arial" w:cs="Arial"/>
          <w:color w:val="000000"/>
          <w:sz w:val="21"/>
          <w:szCs w:val="21"/>
        </w:rPr>
      </w:pPr>
      <w:ins w:id="72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You will use ordinal numbers to access and to set values inside an array as follows.</w:t>
        </w:r>
      </w:ins>
    </w:p>
    <w:p w:rsidR="000427FF" w:rsidRPr="000427FF" w:rsidRDefault="000427FF" w:rsidP="000427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ins w:id="73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ins w:id="74" w:author="Unknown"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>fruits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[</w:t>
        </w:r>
        <w:proofErr w:type="gramEnd"/>
        <w:r w:rsidRPr="000427FF">
          <w:rPr>
            <w:rFonts w:ascii="Consolas" w:eastAsia="Times New Roman" w:hAnsi="Consolas" w:cs="Consolas"/>
            <w:color w:val="006666"/>
            <w:sz w:val="18"/>
            <w:szCs w:val="18"/>
          </w:rPr>
          <w:t>0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]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is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the first element</w:t>
        </w:r>
      </w:ins>
    </w:p>
    <w:p w:rsidR="000427FF" w:rsidRPr="000427FF" w:rsidRDefault="000427FF" w:rsidP="000427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ins w:id="75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ins w:id="76" w:author="Unknown"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>fruits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[</w:t>
        </w:r>
        <w:proofErr w:type="gramEnd"/>
        <w:r w:rsidRPr="000427FF">
          <w:rPr>
            <w:rFonts w:ascii="Consolas" w:eastAsia="Times New Roman" w:hAnsi="Consolas" w:cs="Consolas"/>
            <w:color w:val="006666"/>
            <w:sz w:val="18"/>
            <w:szCs w:val="18"/>
          </w:rPr>
          <w:t>1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]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is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the second element</w:t>
        </w:r>
      </w:ins>
    </w:p>
    <w:p w:rsidR="000427FF" w:rsidRPr="000427FF" w:rsidRDefault="000427FF" w:rsidP="000427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ins w:id="77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ins w:id="78" w:author="Unknown"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>fruits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[</w:t>
        </w:r>
        <w:proofErr w:type="gramEnd"/>
        <w:r w:rsidRPr="000427FF">
          <w:rPr>
            <w:rFonts w:ascii="Consolas" w:eastAsia="Times New Roman" w:hAnsi="Consolas" w:cs="Consolas"/>
            <w:color w:val="006666"/>
            <w:sz w:val="18"/>
            <w:szCs w:val="18"/>
          </w:rPr>
          <w:t>2</w:t>
        </w:r>
        <w:r w:rsidRPr="000427FF">
          <w:rPr>
            <w:rFonts w:ascii="Consolas" w:eastAsia="Times New Roman" w:hAnsi="Consolas" w:cs="Consolas"/>
            <w:color w:val="666600"/>
            <w:sz w:val="18"/>
            <w:szCs w:val="18"/>
          </w:rPr>
          <w:t>]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0427FF">
          <w:rPr>
            <w:rFonts w:ascii="Consolas" w:eastAsia="Times New Roman" w:hAnsi="Consolas" w:cs="Consolas"/>
            <w:color w:val="000088"/>
            <w:sz w:val="18"/>
            <w:szCs w:val="18"/>
          </w:rPr>
          <w:t>is</w:t>
        </w:r>
        <w:r w:rsidRPr="000427FF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the third element</w:t>
        </w:r>
      </w:ins>
    </w:p>
    <w:p w:rsidR="000427FF" w:rsidRPr="000427FF" w:rsidRDefault="000427FF" w:rsidP="000427FF">
      <w:pPr>
        <w:spacing w:before="48" w:after="48" w:line="360" w:lineRule="atLeast"/>
        <w:ind w:right="48"/>
        <w:outlineLvl w:val="1"/>
        <w:rPr>
          <w:ins w:id="79" w:author="Unknown"/>
          <w:rFonts w:ascii="Arial" w:eastAsia="Times New Roman" w:hAnsi="Arial" w:cs="Arial"/>
          <w:color w:val="121214"/>
          <w:spacing w:val="-15"/>
          <w:sz w:val="41"/>
          <w:szCs w:val="41"/>
        </w:rPr>
      </w:pPr>
      <w:ins w:id="80" w:author="Unknown">
        <w:r w:rsidRPr="000427FF">
          <w:rPr>
            <w:rFonts w:ascii="Arial" w:eastAsia="Times New Roman" w:hAnsi="Arial" w:cs="Arial"/>
            <w:color w:val="121214"/>
            <w:spacing w:val="-15"/>
            <w:sz w:val="41"/>
            <w:szCs w:val="41"/>
          </w:rPr>
          <w:t>Array Properties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81" w:author="Unknown"/>
          <w:rFonts w:ascii="Arial" w:eastAsia="Times New Roman" w:hAnsi="Arial" w:cs="Arial"/>
          <w:color w:val="000000"/>
          <w:sz w:val="21"/>
          <w:szCs w:val="21"/>
        </w:rPr>
      </w:pPr>
      <w:ins w:id="82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Here is a list of the properties of the Array object along with their description.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248"/>
      </w:tblGrid>
      <w:tr w:rsidR="000427FF" w:rsidRPr="000427FF" w:rsidTr="000427F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Property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9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a reference to the array function that created the object.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The property represents the zero-based index of the match in the string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This property is only present in arrays created by regular expression matches.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0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Reflects the number of elements in an array.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1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The prototype property allows you to add properties and methods to an object.</w:t>
            </w:r>
          </w:p>
        </w:tc>
      </w:tr>
    </w:tbl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83" w:author="Unknown"/>
          <w:rFonts w:ascii="Arial" w:eastAsia="Times New Roman" w:hAnsi="Arial" w:cs="Arial"/>
          <w:color w:val="000000"/>
          <w:sz w:val="21"/>
          <w:szCs w:val="21"/>
        </w:rPr>
      </w:pPr>
      <w:ins w:id="84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have a few examples to illustrate the usage of Array properties.</w:t>
        </w:r>
      </w:ins>
    </w:p>
    <w:p w:rsidR="000427FF" w:rsidRPr="000427FF" w:rsidRDefault="000427FF" w:rsidP="000427FF">
      <w:pPr>
        <w:spacing w:before="48" w:after="48" w:line="360" w:lineRule="atLeast"/>
        <w:ind w:right="48"/>
        <w:outlineLvl w:val="1"/>
        <w:rPr>
          <w:ins w:id="85" w:author="Unknown"/>
          <w:rFonts w:ascii="Arial" w:eastAsia="Times New Roman" w:hAnsi="Arial" w:cs="Arial"/>
          <w:color w:val="121214"/>
          <w:spacing w:val="-15"/>
          <w:sz w:val="41"/>
          <w:szCs w:val="41"/>
        </w:rPr>
      </w:pPr>
      <w:ins w:id="86" w:author="Unknown">
        <w:r w:rsidRPr="000427FF">
          <w:rPr>
            <w:rFonts w:ascii="Arial" w:eastAsia="Times New Roman" w:hAnsi="Arial" w:cs="Arial"/>
            <w:color w:val="121214"/>
            <w:spacing w:val="-15"/>
            <w:sz w:val="41"/>
            <w:szCs w:val="41"/>
          </w:rPr>
          <w:t>Array Methods</w:t>
        </w:r>
      </w:ins>
    </w:p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87" w:author="Unknown"/>
          <w:rFonts w:ascii="Arial" w:eastAsia="Times New Roman" w:hAnsi="Arial" w:cs="Arial"/>
          <w:color w:val="000000"/>
          <w:sz w:val="21"/>
          <w:szCs w:val="21"/>
        </w:rPr>
      </w:pPr>
      <w:ins w:id="88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Here is a list of the methods of the Array object along with their description.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248"/>
      </w:tblGrid>
      <w:tr w:rsidR="000427FF" w:rsidRPr="000427FF" w:rsidTr="000427F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2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concat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a new array comprised of this array joined with other array(s) and/or value(s).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3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every()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true if every element in this array satisfies the provided testing function.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filter()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Creates a new array with all of the elements of this array for which the provided filtering function returns true.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5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forEach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Calls a function for each element in the array.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indexOf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Returns the first (least) index of an element within the array equal to the specified </w:t>
            </w:r>
            <w:proofErr w:type="gramStart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value, or -1</w:t>
            </w:r>
            <w:proofErr w:type="gramEnd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if none is found.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7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join()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Joins all elements of an array into a string.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8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lastIndexOf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Returns the last (greatest) index of an element within the array equal to the specified </w:t>
            </w:r>
            <w:proofErr w:type="gramStart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value, or -1</w:t>
            </w:r>
            <w:proofErr w:type="gramEnd"/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if none is found.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map()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Creates a new array with the results of calling a provided function on every element in this array.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0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pop()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Removes the last element from an array and returns that element.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1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push()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Adds one or more elements to the end of an array and returns the new length of the array.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2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reduce()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Apply a function simultaneously against two values of the array (from left-to-right) as to reduce it to a single value.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3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reduceRight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Apply a function simultaneously against two values of the array (from right-to-left) as to reduce it to a single value.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Reverses the order of the elements of an array -- the first becomes the last, and the last becomes the first.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5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shift()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Removes the first element from an array and returns that element.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Extracts a section of an array and returns a new array.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7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some()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true if at least one element in this array satisfies the provided testing function.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8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toSource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Represents the source code of an object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9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sort()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Represents the source code of an object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0" w:history="1"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splice()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Adds and/or removes elements from an array.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1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toString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a string representing the array and its elements.</w:t>
            </w:r>
          </w:p>
        </w:tc>
      </w:tr>
      <w:tr w:rsidR="000427FF" w:rsidRPr="000427FF" w:rsidTr="000427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2" w:history="1">
              <w:proofErr w:type="spellStart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unshift</w:t>
              </w:r>
              <w:proofErr w:type="spellEnd"/>
              <w:r w:rsidRPr="000427FF">
                <w:rPr>
                  <w:rFonts w:ascii="Arial" w:eastAsia="Times New Roman" w:hAnsi="Arial" w:cs="Arial"/>
                  <w:b/>
                  <w:bCs/>
                  <w:color w:val="313131"/>
                  <w:sz w:val="21"/>
                  <w:szCs w:val="21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27FF" w:rsidRPr="000427FF" w:rsidRDefault="000427FF" w:rsidP="000427FF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0427FF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Adds one or more elements to the front of an array and returns the new length of the array.</w:t>
            </w:r>
          </w:p>
        </w:tc>
      </w:tr>
    </w:tbl>
    <w:p w:rsidR="000427FF" w:rsidRPr="000427FF" w:rsidRDefault="000427FF" w:rsidP="000427FF">
      <w:pPr>
        <w:spacing w:after="240" w:line="360" w:lineRule="atLeast"/>
        <w:ind w:left="48" w:right="48"/>
        <w:jc w:val="both"/>
        <w:rPr>
          <w:ins w:id="89" w:author="Unknown"/>
          <w:rFonts w:ascii="Arial" w:eastAsia="Times New Roman" w:hAnsi="Arial" w:cs="Arial"/>
          <w:color w:val="000000"/>
          <w:sz w:val="21"/>
          <w:szCs w:val="21"/>
        </w:rPr>
      </w:pPr>
      <w:ins w:id="90" w:author="Unknown">
        <w:r w:rsidRPr="000427FF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have a few examples to demonstrate the usage of Array methods.</w:t>
        </w:r>
      </w:ins>
    </w:p>
    <w:p w:rsidR="000427FF" w:rsidRPr="000427FF" w:rsidRDefault="000427FF" w:rsidP="000427FF">
      <w:pPr>
        <w:spacing w:before="105" w:after="105" w:line="240" w:lineRule="auto"/>
        <w:rPr>
          <w:ins w:id="91" w:author="Unknown"/>
          <w:rFonts w:ascii="Times New Roman" w:eastAsia="Times New Roman" w:hAnsi="Times New Roman" w:cs="Times New Roman"/>
          <w:sz w:val="24"/>
          <w:szCs w:val="24"/>
        </w:rPr>
      </w:pPr>
      <w:ins w:id="92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3" style="width:0;height:0" o:hralign="center" o:hrstd="t" o:hrnoshade="t" o:hr="t" fillcolor="#313131" stroked="f"/>
          </w:pict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93" w:author="Unknown"/>
          <w:rFonts w:ascii="Arial" w:eastAsia="Times New Roman" w:hAnsi="Arial" w:cs="Arial"/>
          <w:color w:val="313131"/>
          <w:sz w:val="21"/>
          <w:szCs w:val="21"/>
        </w:rPr>
      </w:pPr>
      <w:ins w:id="94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"http://www.tutorialspoint.com/javascript/javascript_strings_object.htm"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95" w:author="Unknown"/>
          <w:rFonts w:ascii="Arial" w:eastAsia="Times New Roman" w:hAnsi="Arial" w:cs="Arial"/>
          <w:color w:val="313131"/>
          <w:sz w:val="21"/>
          <w:szCs w:val="21"/>
        </w:rPr>
      </w:pPr>
      <w:ins w:id="96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97" w:author="Unknown"/>
          <w:rFonts w:ascii="Arial" w:eastAsia="Times New Roman" w:hAnsi="Arial" w:cs="Arial"/>
          <w:color w:val="313131"/>
          <w:sz w:val="21"/>
          <w:szCs w:val="21"/>
        </w:rPr>
      </w:pPr>
      <w:ins w:id="98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"http://www.tutorialspoint.com/javascript/pdf/javascript_arrays_object.pdf" \o "JavaScript array" \t "_blank"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330" w:lineRule="atLeast"/>
        <w:jc w:val="center"/>
        <w:rPr>
          <w:ins w:id="99" w:author="Unknown"/>
          <w:rFonts w:ascii="Arial" w:eastAsia="Times New Roman" w:hAnsi="Arial" w:cs="Arial"/>
          <w:color w:val="313131"/>
          <w:sz w:val="21"/>
          <w:szCs w:val="21"/>
        </w:rPr>
      </w:pPr>
      <w:ins w:id="100" w:author="Unknown"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"http://www.tutorialspoint.com/javascript/javascript_date_object.htm" </w:instrTex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0427FF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0427FF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0427FF" w:rsidRPr="000427FF" w:rsidRDefault="000427FF" w:rsidP="000427FF">
      <w:pPr>
        <w:spacing w:before="105" w:after="105" w:line="240" w:lineRule="auto"/>
        <w:rPr>
          <w:ins w:id="101" w:author="Unknown"/>
          <w:rFonts w:ascii="Times New Roman" w:eastAsia="Times New Roman" w:hAnsi="Times New Roman" w:cs="Times New Roman"/>
          <w:sz w:val="24"/>
          <w:szCs w:val="24"/>
        </w:rPr>
      </w:pPr>
      <w:ins w:id="102" w:author="Unknown">
        <w:r w:rsidRPr="000427FF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4" style="width:0;height:0" o:hralign="center" o:hrstd="t" o:hrnoshade="t" o:hr="t" fillcolor="#313131" stroked="f"/>
          </w:pict>
        </w:r>
      </w:ins>
    </w:p>
    <w:p w:rsidR="000427FF" w:rsidRDefault="000427FF"/>
    <w:sectPr w:rsidR="0004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FF"/>
    <w:rsid w:val="000427FF"/>
    <w:rsid w:val="001870DD"/>
    <w:rsid w:val="009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2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7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27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27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27FF"/>
  </w:style>
  <w:style w:type="paragraph" w:styleId="NormalWeb">
    <w:name w:val="Normal (Web)"/>
    <w:basedOn w:val="Normal"/>
    <w:uiPriority w:val="99"/>
    <w:unhideWhenUsed/>
    <w:rsid w:val="0004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7F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427FF"/>
  </w:style>
  <w:style w:type="character" w:customStyle="1" w:styleId="pln">
    <w:name w:val="pln"/>
    <w:basedOn w:val="DefaultParagraphFont"/>
    <w:rsid w:val="000427FF"/>
  </w:style>
  <w:style w:type="character" w:customStyle="1" w:styleId="pun">
    <w:name w:val="pun"/>
    <w:basedOn w:val="DefaultParagraphFont"/>
    <w:rsid w:val="000427FF"/>
  </w:style>
  <w:style w:type="character" w:customStyle="1" w:styleId="typ">
    <w:name w:val="typ"/>
    <w:basedOn w:val="DefaultParagraphFont"/>
    <w:rsid w:val="000427FF"/>
  </w:style>
  <w:style w:type="character" w:customStyle="1" w:styleId="str">
    <w:name w:val="str"/>
    <w:basedOn w:val="DefaultParagraphFont"/>
    <w:rsid w:val="000427FF"/>
  </w:style>
  <w:style w:type="character" w:customStyle="1" w:styleId="lit">
    <w:name w:val="lit"/>
    <w:basedOn w:val="DefaultParagraphFont"/>
    <w:rsid w:val="00042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2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7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27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27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27FF"/>
  </w:style>
  <w:style w:type="paragraph" w:styleId="NormalWeb">
    <w:name w:val="Normal (Web)"/>
    <w:basedOn w:val="Normal"/>
    <w:uiPriority w:val="99"/>
    <w:unhideWhenUsed/>
    <w:rsid w:val="0004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7F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427FF"/>
  </w:style>
  <w:style w:type="character" w:customStyle="1" w:styleId="pln">
    <w:name w:val="pln"/>
    <w:basedOn w:val="DefaultParagraphFont"/>
    <w:rsid w:val="000427FF"/>
  </w:style>
  <w:style w:type="character" w:customStyle="1" w:styleId="pun">
    <w:name w:val="pun"/>
    <w:basedOn w:val="DefaultParagraphFont"/>
    <w:rsid w:val="000427FF"/>
  </w:style>
  <w:style w:type="character" w:customStyle="1" w:styleId="typ">
    <w:name w:val="typ"/>
    <w:basedOn w:val="DefaultParagraphFont"/>
    <w:rsid w:val="000427FF"/>
  </w:style>
  <w:style w:type="character" w:customStyle="1" w:styleId="str">
    <w:name w:val="str"/>
    <w:basedOn w:val="DefaultParagraphFont"/>
    <w:rsid w:val="000427FF"/>
  </w:style>
  <w:style w:type="character" w:customStyle="1" w:styleId="lit">
    <w:name w:val="lit"/>
    <w:basedOn w:val="DefaultParagraphFont"/>
    <w:rsid w:val="0004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javascript/string_localecompare.htm" TargetMode="External"/><Relationship Id="rId18" Type="http://schemas.openxmlformats.org/officeDocument/2006/relationships/hyperlink" Target="http://www.tutorialspoint.com/javascript/string_split.htm" TargetMode="External"/><Relationship Id="rId26" Type="http://schemas.openxmlformats.org/officeDocument/2006/relationships/hyperlink" Target="http://www.tutorialspoint.com/javascript/string_valueof.htm" TargetMode="External"/><Relationship Id="rId39" Type="http://schemas.openxmlformats.org/officeDocument/2006/relationships/hyperlink" Target="http://www.tutorialspoint.com/javascript/array_constructor.htm" TargetMode="External"/><Relationship Id="rId21" Type="http://schemas.openxmlformats.org/officeDocument/2006/relationships/hyperlink" Target="http://www.tutorialspoint.com/javascript/string_tolocalelowercase.htm" TargetMode="External"/><Relationship Id="rId34" Type="http://schemas.openxmlformats.org/officeDocument/2006/relationships/hyperlink" Target="http://www.tutorialspoint.com/javascript/string_italics.htm" TargetMode="External"/><Relationship Id="rId42" Type="http://schemas.openxmlformats.org/officeDocument/2006/relationships/hyperlink" Target="http://www.tutorialspoint.com/javascript/array_concat.htm" TargetMode="External"/><Relationship Id="rId47" Type="http://schemas.openxmlformats.org/officeDocument/2006/relationships/hyperlink" Target="http://www.tutorialspoint.com/javascript/array_join.htm" TargetMode="External"/><Relationship Id="rId50" Type="http://schemas.openxmlformats.org/officeDocument/2006/relationships/hyperlink" Target="http://www.tutorialspoint.com/javascript/array_pop.htm" TargetMode="External"/><Relationship Id="rId55" Type="http://schemas.openxmlformats.org/officeDocument/2006/relationships/hyperlink" Target="http://www.tutorialspoint.com/javascript/array_shift.htm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tutorialspoint.com/javascript/object_prototype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tutorialspoint.com/javascript/string_search.htm" TargetMode="External"/><Relationship Id="rId20" Type="http://schemas.openxmlformats.org/officeDocument/2006/relationships/hyperlink" Target="http://www.tutorialspoint.com/javascript/string_substring.htm" TargetMode="External"/><Relationship Id="rId29" Type="http://schemas.openxmlformats.org/officeDocument/2006/relationships/hyperlink" Target="http://www.tutorialspoint.com/javascript/string_blink.htm" TargetMode="External"/><Relationship Id="rId41" Type="http://schemas.openxmlformats.org/officeDocument/2006/relationships/hyperlink" Target="http://www.tutorialspoint.com/javascript/object_prototype.htm" TargetMode="External"/><Relationship Id="rId54" Type="http://schemas.openxmlformats.org/officeDocument/2006/relationships/hyperlink" Target="http://www.tutorialspoint.com/javascript/array_reverse.htm" TargetMode="External"/><Relationship Id="rId62" Type="http://schemas.openxmlformats.org/officeDocument/2006/relationships/hyperlink" Target="http://www.tutorialspoint.com/javascript/array_unshif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utorialspoint.com/javascript/string_length.htm" TargetMode="External"/><Relationship Id="rId11" Type="http://schemas.openxmlformats.org/officeDocument/2006/relationships/hyperlink" Target="http://www.tutorialspoint.com/javascript/string_indexof.htm" TargetMode="External"/><Relationship Id="rId24" Type="http://schemas.openxmlformats.org/officeDocument/2006/relationships/hyperlink" Target="http://www.tutorialspoint.com/javascript/string_tostring.htm" TargetMode="External"/><Relationship Id="rId32" Type="http://schemas.openxmlformats.org/officeDocument/2006/relationships/hyperlink" Target="http://www.tutorialspoint.com/javascript/string_fontcolor.htm" TargetMode="External"/><Relationship Id="rId37" Type="http://schemas.openxmlformats.org/officeDocument/2006/relationships/hyperlink" Target="http://www.tutorialspoint.com/javascript/string_strike.htm" TargetMode="External"/><Relationship Id="rId40" Type="http://schemas.openxmlformats.org/officeDocument/2006/relationships/hyperlink" Target="http://www.tutorialspoint.com/javascript/array_length.htm" TargetMode="External"/><Relationship Id="rId45" Type="http://schemas.openxmlformats.org/officeDocument/2006/relationships/hyperlink" Target="http://www.tutorialspoint.com/javascript/array_foreach.htm" TargetMode="External"/><Relationship Id="rId53" Type="http://schemas.openxmlformats.org/officeDocument/2006/relationships/hyperlink" Target="http://www.tutorialspoint.com/javascript/array_reduceright.htm" TargetMode="External"/><Relationship Id="rId58" Type="http://schemas.openxmlformats.org/officeDocument/2006/relationships/hyperlink" Target="http://www.tutorialspoint.com/javascript/array_tosource.htm" TargetMode="External"/><Relationship Id="rId5" Type="http://schemas.openxmlformats.org/officeDocument/2006/relationships/hyperlink" Target="http://www.tutorialspoint.com/javascript/string_constructor.htm" TargetMode="External"/><Relationship Id="rId15" Type="http://schemas.openxmlformats.org/officeDocument/2006/relationships/hyperlink" Target="http://www.tutorialspoint.com/javascript/string_replace.htm" TargetMode="External"/><Relationship Id="rId23" Type="http://schemas.openxmlformats.org/officeDocument/2006/relationships/hyperlink" Target="http://www.tutorialspoint.com/javascript/string_tolowercase.htm" TargetMode="External"/><Relationship Id="rId28" Type="http://schemas.openxmlformats.org/officeDocument/2006/relationships/hyperlink" Target="http://www.tutorialspoint.com/javascript/string_big.htm" TargetMode="External"/><Relationship Id="rId36" Type="http://schemas.openxmlformats.org/officeDocument/2006/relationships/hyperlink" Target="http://www.tutorialspoint.com/javascript/string_small.htm" TargetMode="External"/><Relationship Id="rId49" Type="http://schemas.openxmlformats.org/officeDocument/2006/relationships/hyperlink" Target="http://www.tutorialspoint.com/javascript/array_map.htm" TargetMode="External"/><Relationship Id="rId57" Type="http://schemas.openxmlformats.org/officeDocument/2006/relationships/hyperlink" Target="http://www.tutorialspoint.com/javascript/array_some.htm" TargetMode="External"/><Relationship Id="rId61" Type="http://schemas.openxmlformats.org/officeDocument/2006/relationships/hyperlink" Target="http://www.tutorialspoint.com/javascript/array_tostring.htm" TargetMode="External"/><Relationship Id="rId10" Type="http://schemas.openxmlformats.org/officeDocument/2006/relationships/hyperlink" Target="http://www.tutorialspoint.com/javascript/string_concat.htm" TargetMode="External"/><Relationship Id="rId19" Type="http://schemas.openxmlformats.org/officeDocument/2006/relationships/hyperlink" Target="http://www.tutorialspoint.com/javascript/string_substr.htm" TargetMode="External"/><Relationship Id="rId31" Type="http://schemas.openxmlformats.org/officeDocument/2006/relationships/hyperlink" Target="http://www.tutorialspoint.com/javascript/string_fixed.htm" TargetMode="External"/><Relationship Id="rId44" Type="http://schemas.openxmlformats.org/officeDocument/2006/relationships/hyperlink" Target="http://www.tutorialspoint.com/javascript/array_filter.htm" TargetMode="External"/><Relationship Id="rId52" Type="http://schemas.openxmlformats.org/officeDocument/2006/relationships/hyperlink" Target="http://www.tutorialspoint.com/javascript/array_reduce.htm" TargetMode="External"/><Relationship Id="rId60" Type="http://schemas.openxmlformats.org/officeDocument/2006/relationships/hyperlink" Target="http://www.tutorialspoint.com/javascript/array_spli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script/string_charcodeat.htm" TargetMode="External"/><Relationship Id="rId14" Type="http://schemas.openxmlformats.org/officeDocument/2006/relationships/hyperlink" Target="http://www.tutorialspoint.com/javascript/string_match.htm" TargetMode="External"/><Relationship Id="rId22" Type="http://schemas.openxmlformats.org/officeDocument/2006/relationships/hyperlink" Target="http://www.tutorialspoint.com/javascript/string_tolocaleuppercase.htm" TargetMode="External"/><Relationship Id="rId27" Type="http://schemas.openxmlformats.org/officeDocument/2006/relationships/hyperlink" Target="http://www.tutorialspoint.com/javascript/string_anchor.htm" TargetMode="External"/><Relationship Id="rId30" Type="http://schemas.openxmlformats.org/officeDocument/2006/relationships/hyperlink" Target="http://www.tutorialspoint.com/javascript/string_bold.htm" TargetMode="External"/><Relationship Id="rId35" Type="http://schemas.openxmlformats.org/officeDocument/2006/relationships/hyperlink" Target="http://www.tutorialspoint.com/javascript/string_link.htm" TargetMode="External"/><Relationship Id="rId43" Type="http://schemas.openxmlformats.org/officeDocument/2006/relationships/hyperlink" Target="http://www.tutorialspoint.com/javascript/array_every.htm" TargetMode="External"/><Relationship Id="rId48" Type="http://schemas.openxmlformats.org/officeDocument/2006/relationships/hyperlink" Target="http://www.tutorialspoint.com/javascript/array_lastindexof.htm" TargetMode="External"/><Relationship Id="rId56" Type="http://schemas.openxmlformats.org/officeDocument/2006/relationships/hyperlink" Target="http://www.tutorialspoint.com/javascript/array_slice.htm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tutorialspoint.com/javascript/string_charat.htm" TargetMode="External"/><Relationship Id="rId51" Type="http://schemas.openxmlformats.org/officeDocument/2006/relationships/hyperlink" Target="http://www.tutorialspoint.com/javascript/array_push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utorialspoint.com/javascript/string_lastindexof.htm" TargetMode="External"/><Relationship Id="rId17" Type="http://schemas.openxmlformats.org/officeDocument/2006/relationships/hyperlink" Target="http://www.tutorialspoint.com/javascript/string_slice.htm" TargetMode="External"/><Relationship Id="rId25" Type="http://schemas.openxmlformats.org/officeDocument/2006/relationships/hyperlink" Target="http://www.tutorialspoint.com/javascript/string_touppercase.htm" TargetMode="External"/><Relationship Id="rId33" Type="http://schemas.openxmlformats.org/officeDocument/2006/relationships/hyperlink" Target="http://www.tutorialspoint.com/javascript/string_fontsize.htm" TargetMode="External"/><Relationship Id="rId38" Type="http://schemas.openxmlformats.org/officeDocument/2006/relationships/hyperlink" Target="http://www.tutorialspoint.com/javascript/string_sup.htm" TargetMode="External"/><Relationship Id="rId46" Type="http://schemas.openxmlformats.org/officeDocument/2006/relationships/hyperlink" Target="http://www.tutorialspoint.com/javascript/array_indexof.htm" TargetMode="External"/><Relationship Id="rId59" Type="http://schemas.openxmlformats.org/officeDocument/2006/relationships/hyperlink" Target="http://www.tutorialspoint.com/javascript/array_s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2038</Words>
  <Characters>11617</Characters>
  <Application>Microsoft Office Word</Application>
  <DocSecurity>0</DocSecurity>
  <Lines>96</Lines>
  <Paragraphs>27</Paragraphs>
  <ScaleCrop>false</ScaleCrop>
  <Company>home</Company>
  <LinksUpToDate>false</LinksUpToDate>
  <CharactersWithSpaces>13628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2015-08-30T07:42:00Z</dcterms:created>
  <dcterms:modified xsi:type="dcterms:W3CDTF">2015-08-30T07:45:00Z</dcterms:modified>
</cp:coreProperties>
</file>